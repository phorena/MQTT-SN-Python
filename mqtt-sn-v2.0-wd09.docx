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F3901" w14:textId="4E573B7D" w:rsidR="00C71349" w:rsidRPr="0014649B" w:rsidRDefault="3621F86E" w:rsidP="00D37C67">
      <w:pPr>
        <w:pStyle w:val="Title"/>
      </w:pPr>
      <w:r>
        <w:t xml:space="preserve">MQTT for Sensor Networks (MQTT-SN) Version </w:t>
      </w:r>
      <w:ins w:id="0" w:author="Ian Craggs" w:date="2021-02-17T12:53:00Z">
        <w:r>
          <w:t>2.0</w:t>
        </w:r>
      </w:ins>
      <w:del w:id="1" w:author="Ian Craggs" w:date="2021-02-17T12:53:00Z">
        <w:r w:rsidR="00D37C67" w:rsidDel="3621F86E">
          <w:delText>1.3</w:delText>
        </w:r>
      </w:del>
    </w:p>
    <w:p w14:paraId="285AD01A" w14:textId="04DB4015" w:rsidR="00E4299F" w:rsidRPr="0014649B" w:rsidRDefault="3621F86E" w:rsidP="0014649B">
      <w:pPr>
        <w:pStyle w:val="Subtitle"/>
      </w:pPr>
      <w:r>
        <w:t xml:space="preserve">Working Draft </w:t>
      </w:r>
      <w:del w:id="2" w:author="Ian Craggs" w:date="2021-02-17T12:52:00Z">
        <w:r w:rsidR="00CE06CB" w:rsidDel="3621F86E">
          <w:delText>0</w:delText>
        </w:r>
      </w:del>
      <w:ins w:id="3" w:author="Simon Johnson" w:date="2021-05-05T08:39:00Z">
        <w:r w:rsidR="001B27A9">
          <w:t>9</w:t>
        </w:r>
      </w:ins>
      <w:ins w:id="4" w:author="Ian Craggs" w:date="2021-02-17T12:52:00Z">
        <w:del w:id="5" w:author="Simon Johnson" w:date="2021-03-01T16:29:00Z">
          <w:r w:rsidDel="001663B6">
            <w:delText>4</w:delText>
          </w:r>
        </w:del>
        <w:r w:rsidR="00CE06CB">
          <w:tab/>
        </w:r>
      </w:ins>
      <w:ins w:id="6" w:author="Andrew Banks" w:date="2020-04-16T11:47:00Z">
        <w:del w:id="7" w:author="Ian Craggs" w:date="2021-02-17T12:52:00Z">
          <w:r w:rsidR="00CE06CB" w:rsidDel="3621F86E">
            <w:delText>3</w:delText>
          </w:r>
        </w:del>
      </w:ins>
      <w:del w:id="8" w:author="Ian Craggs" w:date="2021-02-17T12:52:00Z">
        <w:r w:rsidR="00CE06CB" w:rsidDel="3621F86E">
          <w:delText>2</w:delText>
        </w:r>
      </w:del>
    </w:p>
    <w:p w14:paraId="3EEE4F23" w14:textId="4846FFFE" w:rsidR="00E01912" w:rsidRPr="0014649B" w:rsidRDefault="00D833D0">
      <w:pPr>
        <w:pStyle w:val="Subtitle"/>
        <w:spacing w:line="259" w:lineRule="auto"/>
        <w:pPrChange w:id="9" w:author="Ian Craggs" w:date="2021-02-17T12:58:00Z">
          <w:pPr>
            <w:pStyle w:val="Subtitle"/>
          </w:pPr>
        </w:pPrChange>
      </w:pPr>
      <w:bookmarkStart w:id="10" w:name="_Toc85472892"/>
      <w:ins w:id="11" w:author="Andrew Banks" w:date="2020-04-16T11:48:00Z">
        <w:del w:id="12" w:author="Ian Craggs" w:date="2021-02-17T12:58:00Z">
          <w:r w:rsidDel="3621F86E">
            <w:delText xml:space="preserve">16 April </w:delText>
          </w:r>
        </w:del>
      </w:ins>
      <w:del w:id="13" w:author="Ian Craggs" w:date="2021-02-17T12:58:00Z">
        <w:r w:rsidDel="3621F86E">
          <w:delText>04</w:delText>
        </w:r>
      </w:del>
      <w:del w:id="14" w:author="Andrew Banks" w:date="2020-04-16T11:47:00Z">
        <w:r w:rsidDel="3621F86E">
          <w:delText xml:space="preserve"> </w:delText>
        </w:r>
      </w:del>
      <w:del w:id="15" w:author="Ian Craggs" w:date="2021-02-17T12:58:00Z">
        <w:r w:rsidDel="3621F86E">
          <w:delText>March 2020</w:delText>
        </w:r>
      </w:del>
      <w:ins w:id="16" w:author="Ian Craggs" w:date="2021-02-17T12:58:00Z">
        <w:del w:id="17" w:author="Simon Johnson" w:date="2021-03-01T16:29:00Z">
          <w:r w:rsidR="3621F86E" w:rsidDel="001663B6">
            <w:delText>17</w:delText>
          </w:r>
        </w:del>
      </w:ins>
      <w:ins w:id="18" w:author="Simon Johnson" w:date="2021-05-05T08:39:00Z">
        <w:r w:rsidR="001B27A9">
          <w:t>05</w:t>
        </w:r>
      </w:ins>
      <w:ins w:id="19" w:author="Ian Craggs" w:date="2021-02-17T12:58:00Z">
        <w:r w:rsidR="3621F86E">
          <w:t xml:space="preserve"> </w:t>
        </w:r>
        <w:del w:id="20" w:author="Simon Johnson" w:date="2021-03-15T14:11:00Z">
          <w:r w:rsidR="3621F86E" w:rsidDel="00F06E22">
            <w:delText>February</w:delText>
          </w:r>
        </w:del>
      </w:ins>
      <w:ins w:id="21" w:author="Simon Johnson" w:date="2021-03-15T14:11:00Z">
        <w:r w:rsidR="00F06E22">
          <w:t>Ma</w:t>
        </w:r>
      </w:ins>
      <w:ins w:id="22" w:author="Simon Johnson" w:date="2021-05-05T08:39:00Z">
        <w:r w:rsidR="001B27A9">
          <w:t>y</w:t>
        </w:r>
      </w:ins>
      <w:ins w:id="23" w:author="Ian Craggs" w:date="2021-02-17T12:58:00Z">
        <w:r w:rsidR="3621F86E">
          <w:t xml:space="preserve"> 2021</w:t>
        </w:r>
      </w:ins>
    </w:p>
    <w:p w14:paraId="575EB573" w14:textId="77777777" w:rsidR="00D17F06" w:rsidRDefault="00D17F06" w:rsidP="00D17F06">
      <w:pPr>
        <w:pStyle w:val="Titlepageinfo"/>
      </w:pPr>
      <w:r>
        <w:t>Technical Committee:</w:t>
      </w:r>
    </w:p>
    <w:p w14:paraId="6763DE68" w14:textId="245475F9" w:rsidR="00D17F06" w:rsidRDefault="001835D9" w:rsidP="00D17F06">
      <w:pPr>
        <w:pStyle w:val="Titlepageinfodescription"/>
      </w:pPr>
      <w:hyperlink r:id="rId8" w:history="1">
        <w:bookmarkStart w:id="24" w:name="_Toc473619913"/>
        <w:r w:rsidR="00D37C67" w:rsidRPr="00BA5453">
          <w:rPr>
            <w:rStyle w:val="Hyperlink"/>
            <w:rFonts w:cs="Arial"/>
          </w:rPr>
          <w:t>OASIS Message Queuing Telemetry Transport (MQTT) TC</w:t>
        </w:r>
        <w:bookmarkEnd w:id="24"/>
      </w:hyperlink>
    </w:p>
    <w:p w14:paraId="065CC13F" w14:textId="31086CC6" w:rsidR="002E6AA8" w:rsidRDefault="00D17F06" w:rsidP="002E6AA8">
      <w:pPr>
        <w:pStyle w:val="Titlepageinfo"/>
      </w:pPr>
      <w:r>
        <w:t>Chairs:</w:t>
      </w:r>
    </w:p>
    <w:p w14:paraId="56DE3C66" w14:textId="00277FC1" w:rsidR="002E6AA8" w:rsidRPr="002E6AA8" w:rsidRDefault="002E6AA8" w:rsidP="002E6AA8">
      <w:pPr>
        <w:pStyle w:val="Contributor"/>
        <w:rPr>
          <w:rFonts w:cs="Liberation Sans"/>
        </w:rPr>
      </w:pPr>
      <w:r w:rsidRPr="002E6AA8">
        <w:rPr>
          <w:rFonts w:cs="Liberation Sans"/>
          <w:color w:val="172B4D"/>
          <w:shd w:val="clear" w:color="auto" w:fill="FFFFFF"/>
        </w:rPr>
        <w:t>Ian Craggs (</w:t>
      </w:r>
      <w:hyperlink r:id="rId9" w:history="1">
        <w:r w:rsidRPr="002E6AA8">
          <w:rPr>
            <w:rStyle w:val="Hyperlink"/>
            <w:rFonts w:cs="Liberation Sans"/>
            <w:shd w:val="clear" w:color="auto" w:fill="FFFFFF"/>
          </w:rPr>
          <w:t>icraggs@gmail.com</w:t>
        </w:r>
      </w:hyperlink>
      <w:r w:rsidRPr="002E6AA8">
        <w:rPr>
          <w:rFonts w:cs="Liberation Sans"/>
          <w:color w:val="172B4D"/>
          <w:shd w:val="clear" w:color="auto" w:fill="FFFFFF"/>
        </w:rPr>
        <w:t>), Individual member</w:t>
      </w:r>
    </w:p>
    <w:p w14:paraId="7E0671D8" w14:textId="65BE7786" w:rsidR="008F61FB" w:rsidRDefault="00D37C67" w:rsidP="002E6AA8">
      <w:pPr>
        <w:pStyle w:val="Contributor"/>
      </w:pPr>
      <w:r w:rsidRPr="00D37C67">
        <w:t>Allan Stockdill-Mander</w:t>
      </w:r>
      <w:r w:rsidR="006B65C7">
        <w:t xml:space="preserve"> (</w:t>
      </w:r>
      <w:hyperlink r:id="rId10" w:history="1">
        <w:r w:rsidR="002E6AA8">
          <w:rPr>
            <w:rStyle w:val="Hyperlink"/>
          </w:rPr>
          <w:t>asm@uk.ibm.com</w:t>
        </w:r>
      </w:hyperlink>
      <w:r w:rsidR="006B65C7">
        <w:t>),</w:t>
      </w:r>
      <w:r w:rsidR="006B65C7" w:rsidRPr="00960D49">
        <w:t xml:space="preserve"> </w:t>
      </w:r>
      <w:hyperlink r:id="rId11">
        <w:r w:rsidR="002E6AA8" w:rsidRPr="00E875C7">
          <w:rPr>
            <w:rStyle w:val="Hyperlink"/>
          </w:rPr>
          <w:t>IBM</w:t>
        </w:r>
      </w:hyperlink>
    </w:p>
    <w:p w14:paraId="584A75EF" w14:textId="77777777" w:rsidR="00D17F06" w:rsidRDefault="00D17F06" w:rsidP="00D17F06">
      <w:pPr>
        <w:pStyle w:val="Titlepageinfo"/>
      </w:pPr>
      <w:r>
        <w:t>Editors:</w:t>
      </w:r>
    </w:p>
    <w:p w14:paraId="2452D3A9" w14:textId="77777777" w:rsidR="00D37C67" w:rsidRPr="002E6AA8" w:rsidRDefault="00D37C67" w:rsidP="00D37C67">
      <w:pPr>
        <w:pStyle w:val="Contributor"/>
        <w:rPr>
          <w:rFonts w:cs="Liberation Sans"/>
        </w:rPr>
      </w:pPr>
      <w:r w:rsidRPr="002E6AA8">
        <w:rPr>
          <w:rFonts w:cs="Liberation Sans"/>
          <w:color w:val="172B4D"/>
          <w:shd w:val="clear" w:color="auto" w:fill="FFFFFF"/>
        </w:rPr>
        <w:t>Ian Craggs (</w:t>
      </w:r>
      <w:hyperlink r:id="rId12" w:history="1">
        <w:r w:rsidRPr="002E6AA8">
          <w:rPr>
            <w:rStyle w:val="Hyperlink"/>
            <w:rFonts w:cs="Liberation Sans"/>
            <w:shd w:val="clear" w:color="auto" w:fill="FFFFFF"/>
          </w:rPr>
          <w:t>icraggs@gmail.com</w:t>
        </w:r>
      </w:hyperlink>
      <w:r w:rsidRPr="002E6AA8">
        <w:rPr>
          <w:rFonts w:cs="Liberation Sans"/>
          <w:color w:val="172B4D"/>
          <w:shd w:val="clear" w:color="auto" w:fill="FFFFFF"/>
        </w:rPr>
        <w:t>), Individual member</w:t>
      </w:r>
    </w:p>
    <w:p w14:paraId="2546E161" w14:textId="333E4833" w:rsidR="00CC55DB" w:rsidRPr="00960D49" w:rsidRDefault="00D37C67" w:rsidP="00CC55DB">
      <w:pPr>
        <w:pStyle w:val="Contributor"/>
      </w:pPr>
      <w:r>
        <w:t>Andrew Banks</w:t>
      </w:r>
      <w:r w:rsidR="00CC55DB" w:rsidRPr="00960D49">
        <w:t xml:space="preserve"> (</w:t>
      </w:r>
      <w:hyperlink r:id="rId13" w:history="1">
        <w:r>
          <w:rPr>
            <w:rStyle w:val="Hyperlink"/>
          </w:rPr>
          <w:t>Andrew_Banks@uk.ibm.com</w:t>
        </w:r>
      </w:hyperlink>
      <w:r w:rsidR="00CC55DB" w:rsidRPr="00960D49">
        <w:t xml:space="preserve">), </w:t>
      </w:r>
      <w:hyperlink r:id="rId14">
        <w:r w:rsidRPr="00E875C7">
          <w:rPr>
            <w:rStyle w:val="Hyperlink"/>
          </w:rPr>
          <w:t>IBM</w:t>
        </w:r>
      </w:hyperlink>
    </w:p>
    <w:p w14:paraId="2B410A0D" w14:textId="43CDC7A7" w:rsidR="00CC55DB" w:rsidRPr="00960D49" w:rsidRDefault="00D37C67" w:rsidP="00CC55DB">
      <w:pPr>
        <w:pStyle w:val="Contributor"/>
      </w:pPr>
      <w:r>
        <w:t>Simon Johnson</w:t>
      </w:r>
      <w:r w:rsidR="00CC55DB" w:rsidRPr="00960D49">
        <w:t xml:space="preserve"> (</w:t>
      </w:r>
      <w:ins w:id="25" w:author="Simon Johnson" w:date="2021-03-15T14:12:00Z">
        <w:r w:rsidR="00F06E22">
          <w:fldChar w:fldCharType="begin"/>
        </w:r>
        <w:r w:rsidR="00F06E22">
          <w:instrText xml:space="preserve"> HYPERLINK "mailto:simon.johnson@u-blox.com" </w:instrText>
        </w:r>
        <w:r w:rsidR="00F06E22">
          <w:fldChar w:fldCharType="separate"/>
        </w:r>
        <w:r w:rsidR="001663B6" w:rsidRPr="00F06E22">
          <w:rPr>
            <w:rStyle w:val="Hyperlink"/>
          </w:rPr>
          <w:t>simon.johnson@u-blox.com</w:t>
        </w:r>
        <w:r w:rsidR="00F06E22">
          <w:fldChar w:fldCharType="end"/>
        </w:r>
      </w:ins>
      <w:del w:id="26" w:author="Simon Johnson" w:date="2021-03-01T16:29:00Z">
        <w:r w:rsidR="00405798" w:rsidDel="001663B6">
          <w:fldChar w:fldCharType="begin"/>
        </w:r>
        <w:r w:rsidR="00405798" w:rsidDel="001663B6">
          <w:delInstrText xml:space="preserve"> HYPERLINK "mailto:simon.johnson@thingstream.io" </w:delInstrText>
        </w:r>
        <w:r w:rsidR="00405798" w:rsidDel="001663B6">
          <w:fldChar w:fldCharType="separate"/>
        </w:r>
        <w:r w:rsidDel="001663B6">
          <w:rPr>
            <w:rStyle w:val="Hyperlink"/>
          </w:rPr>
          <w:delText>simon.johnson@thingstream.io</w:delText>
        </w:r>
        <w:r w:rsidR="00405798" w:rsidDel="001663B6">
          <w:rPr>
            <w:rStyle w:val="Hyperlink"/>
          </w:rPr>
          <w:fldChar w:fldCharType="end"/>
        </w:r>
      </w:del>
      <w:r w:rsidR="00CC55DB" w:rsidRPr="00960D49">
        <w:t xml:space="preserve">), </w:t>
      </w:r>
      <w:del w:id="27" w:author="Simon Johnson" w:date="2021-03-01T16:30:00Z">
        <w:r w:rsidR="00405798" w:rsidDel="001663B6">
          <w:fldChar w:fldCharType="begin"/>
        </w:r>
        <w:r w:rsidR="00405798" w:rsidDel="001663B6">
          <w:delInstrText xml:space="preserve"> HYPERLINK "http://www.thingstream.io/" </w:delInstrText>
        </w:r>
        <w:r w:rsidR="00405798" w:rsidDel="001663B6">
          <w:fldChar w:fldCharType="separate"/>
        </w:r>
        <w:r w:rsidDel="001663B6">
          <w:rPr>
            <w:rStyle w:val="Hyperlink"/>
          </w:rPr>
          <w:delText>Thingstream AG</w:delText>
        </w:r>
        <w:r w:rsidR="00405798" w:rsidDel="001663B6">
          <w:rPr>
            <w:rStyle w:val="Hyperlink"/>
          </w:rPr>
          <w:fldChar w:fldCharType="end"/>
        </w:r>
      </w:del>
      <w:ins w:id="28" w:author="Simon Johnson" w:date="2021-03-26T10:26:00Z">
        <w:r w:rsidR="00067C34">
          <w:t>U</w:t>
        </w:r>
      </w:ins>
      <w:ins w:id="29" w:author="Simon Johnson" w:date="2021-03-01T16:30:00Z">
        <w:r w:rsidR="001663B6">
          <w:t>blox AG</w:t>
        </w:r>
      </w:ins>
    </w:p>
    <w:p w14:paraId="4EC3BDF1" w14:textId="50C18542" w:rsidR="008F61FB" w:rsidRDefault="00CC55DB" w:rsidP="00D37C67">
      <w:pPr>
        <w:pStyle w:val="Contributor"/>
      </w:pPr>
      <w:r w:rsidRPr="00E875C7">
        <w:t>Rahul Gupta (</w:t>
      </w:r>
      <w:hyperlink r:id="rId15">
        <w:r w:rsidRPr="00E875C7">
          <w:rPr>
            <w:rStyle w:val="Hyperlink"/>
          </w:rPr>
          <w:t>rahul.gupta@us.ibm.com</w:t>
        </w:r>
      </w:hyperlink>
      <w:r w:rsidRPr="00E875C7">
        <w:t xml:space="preserve">), </w:t>
      </w:r>
      <w:hyperlink r:id="rId16">
        <w:r w:rsidRPr="00E875C7">
          <w:rPr>
            <w:rStyle w:val="Hyperlink"/>
          </w:rPr>
          <w:t>IBM</w:t>
        </w:r>
      </w:hyperlink>
    </w:p>
    <w:p w14:paraId="465AA1BD" w14:textId="77777777" w:rsidR="006B65C7" w:rsidRDefault="006B65C7" w:rsidP="006B65C7">
      <w:pPr>
        <w:pStyle w:val="Titlepageinfo"/>
      </w:pPr>
      <w:bookmarkStart w:id="30" w:name="AdditionalArtifacts"/>
      <w:r>
        <w:t>Additional artifacts</w:t>
      </w:r>
      <w:bookmarkEnd w:id="30"/>
      <w:r>
        <w:t>:</w:t>
      </w:r>
    </w:p>
    <w:p w14:paraId="1DFBABAD" w14:textId="77777777" w:rsidR="006B65C7" w:rsidRDefault="006B65C7" w:rsidP="00B85F66">
      <w:pPr>
        <w:pStyle w:val="Titlepageinfodescription"/>
      </w:pPr>
      <w:r w:rsidRPr="00560795">
        <w:t xml:space="preserve">This prose specification is one component of a Work Product </w:t>
      </w:r>
      <w:r w:rsidR="001945A5">
        <w:t>that</w:t>
      </w:r>
      <w:r w:rsidRPr="00560795">
        <w:t xml:space="preserve"> also includes:</w:t>
      </w:r>
    </w:p>
    <w:p w14:paraId="5AF5C16C" w14:textId="77777777" w:rsidR="006B65C7" w:rsidRDefault="006B65C7" w:rsidP="0023482D">
      <w:pPr>
        <w:pStyle w:val="RelatedWork"/>
      </w:pPr>
      <w:r>
        <w:t>XML schemas:</w:t>
      </w:r>
      <w:r>
        <w:rPr>
          <w:rStyle w:val="Hyperlink"/>
        </w:rPr>
        <w:t xml:space="preserve"> </w:t>
      </w:r>
      <w:r>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31" w:name="RelatedWork"/>
      <w:r>
        <w:t>Related work</w:t>
      </w:r>
      <w:bookmarkEnd w:id="31"/>
      <w:r>
        <w:t>:</w:t>
      </w:r>
    </w:p>
    <w:p w14:paraId="13F85A3A" w14:textId="77777777" w:rsidR="00D17F06" w:rsidRPr="004C4D7C" w:rsidRDefault="00D17F06" w:rsidP="00D17F06">
      <w:pPr>
        <w:pStyle w:val="Titlepageinfodescription"/>
      </w:pPr>
      <w:r>
        <w:t>This specification is related to:</w:t>
      </w:r>
    </w:p>
    <w:p w14:paraId="213D7D12" w14:textId="45D13504" w:rsidR="00CC55DB" w:rsidRPr="00CC55DB" w:rsidRDefault="00CC55DB" w:rsidP="0023482D">
      <w:pPr>
        <w:pStyle w:val="RelatedWork"/>
        <w:rPr>
          <w:rStyle w:val="Hyperlink"/>
          <w:color w:val="auto"/>
        </w:rPr>
      </w:pPr>
      <w:r>
        <w:rPr>
          <w:i/>
        </w:rPr>
        <w:t>MQTT Version 5.0</w:t>
      </w:r>
      <w:r w:rsidRPr="002A5CA9">
        <w:t xml:space="preserve">. </w:t>
      </w:r>
      <w:r>
        <w:rPr>
          <w:rFonts w:cs="Arial"/>
        </w:rPr>
        <w:t xml:space="preserve">Edited by </w:t>
      </w:r>
      <w:r w:rsidRPr="00026378">
        <w:rPr>
          <w:rFonts w:cs="Arial"/>
        </w:rPr>
        <w:t>Andrew Banks</w:t>
      </w:r>
      <w:r>
        <w:rPr>
          <w:rFonts w:cs="Arial"/>
        </w:rPr>
        <w:t xml:space="preserve">, </w:t>
      </w:r>
      <w:r w:rsidRPr="00026378">
        <w:rPr>
          <w:rFonts w:cs="Arial"/>
        </w:rPr>
        <w:t>Ed Briggs</w:t>
      </w:r>
      <w:r>
        <w:rPr>
          <w:rFonts w:cs="Arial"/>
        </w:rPr>
        <w:t xml:space="preserve">, </w:t>
      </w:r>
      <w:r w:rsidRPr="00026378">
        <w:rPr>
          <w:rFonts w:cs="Arial"/>
        </w:rPr>
        <w:t>Ken Borgendale</w:t>
      </w:r>
      <w:r>
        <w:rPr>
          <w:rFonts w:cs="Arial"/>
        </w:rPr>
        <w:t xml:space="preserve">, and </w:t>
      </w:r>
      <w:r w:rsidRPr="00026378">
        <w:rPr>
          <w:rFonts w:cs="Arial"/>
        </w:rPr>
        <w:t>Rahul Gupta</w:t>
      </w:r>
      <w:r>
        <w:rPr>
          <w:rFonts w:cs="Arial"/>
        </w:rPr>
        <w:t xml:space="preserve">. OASIS Standard. </w:t>
      </w:r>
      <w:r>
        <w:t xml:space="preserve">Latest version: </w:t>
      </w:r>
      <w:hyperlink r:id="rId17" w:history="1">
        <w:r>
          <w:rPr>
            <w:rStyle w:val="Hyperlink"/>
          </w:rPr>
          <w:t>https://docs.oasis-open.org/mqtt/mqtt/v5.0/mqtt-v5.0.html</w:t>
        </w:r>
      </w:hyperlink>
      <w:r>
        <w:rPr>
          <w:rStyle w:val="Hyperlink"/>
        </w:rPr>
        <w:t>.</w:t>
      </w:r>
    </w:p>
    <w:p w14:paraId="05EBA41D" w14:textId="70AA7EB8" w:rsidR="00CC55DB" w:rsidRDefault="00CC55DB" w:rsidP="0023482D">
      <w:pPr>
        <w:pStyle w:val="RelatedWork"/>
      </w:pPr>
      <w:r w:rsidRPr="255C7935">
        <w:rPr>
          <w:i/>
          <w:iCs/>
        </w:rPr>
        <w:t>MQTT Version 3.1.1</w:t>
      </w:r>
      <w:r>
        <w:t xml:space="preserve">. Edited by Andrew Banks and Rahul Gupta. OASIS Standard. Latest version: </w:t>
      </w:r>
      <w:hyperlink r:id="rId18" w:history="1">
        <w:r w:rsidRPr="005B4050">
          <w:rPr>
            <w:rStyle w:val="Hyperlink"/>
            <w:lang w:val="de-DE"/>
          </w:rPr>
          <w:t>http://docs.oasis-open.org/mqtt/mqtt/v3.1.1/mqtt-v3.1.1.html</w:t>
        </w:r>
      </w:hyperlink>
      <w:r>
        <w:rPr>
          <w:szCs w:val="24"/>
        </w:rPr>
        <w:t>.</w:t>
      </w:r>
    </w:p>
    <w:p w14:paraId="1F916584" w14:textId="77777777" w:rsidR="00735E3A" w:rsidRDefault="00735E3A" w:rsidP="00735E3A">
      <w:pPr>
        <w:pStyle w:val="Titlepageinfo"/>
      </w:pPr>
      <w:r>
        <w:t>Abstract:</w:t>
      </w:r>
    </w:p>
    <w:p w14:paraId="27F0490E" w14:textId="6104FC1D" w:rsidR="00735E3A" w:rsidRDefault="00CC55DB" w:rsidP="00CC55DB">
      <w:pPr>
        <w:pStyle w:val="Abstract"/>
      </w:pPr>
      <w:r>
        <w:t>This specification defines the MQTT for Sensor Networks protocol (MQTT-SN). It is closely related to the MQTT v3.1.1 and MQTT v5.0 standards.</w:t>
      </w:r>
    </w:p>
    <w:p w14:paraId="482F583B" w14:textId="77777777" w:rsidR="00544386" w:rsidRDefault="00544386" w:rsidP="00544386">
      <w:pPr>
        <w:pStyle w:val="Titlepageinfo"/>
      </w:pPr>
      <w:r>
        <w:t>Status:</w:t>
      </w:r>
    </w:p>
    <w:p w14:paraId="5B58A779" w14:textId="5BCF70E1"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D45802F" w:rsidR="00103406" w:rsidRPr="004C3207" w:rsidRDefault="00D37C67" w:rsidP="00103406">
      <w:pPr>
        <w:pStyle w:val="Abstract"/>
      </w:pPr>
      <w:r w:rsidRPr="009D6316">
        <w:t xml:space="preserve">This </w:t>
      </w:r>
      <w:r>
        <w:t>s</w:t>
      </w:r>
      <w:r w:rsidRPr="009D6316">
        <w:t xml:space="preserve">pecification is provided under </w:t>
      </w:r>
      <w:r w:rsidRPr="004C3207">
        <w:t xml:space="preserve">the </w:t>
      </w:r>
      <w:hyperlink r:id="rId22" w:anchor="Non-Assertion-Mode" w:history="1">
        <w:r w:rsidRPr="004C3207">
          <w:rPr>
            <w:rStyle w:val="Hyperlink"/>
          </w:rPr>
          <w:t>Non-Assertion</w:t>
        </w:r>
      </w:hyperlink>
      <w:r w:rsidRPr="004C3207">
        <w:t xml:space="preserve"> Mode of the </w:t>
      </w:r>
      <w:hyperlink r:id="rId23"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24" w:history="1">
        <w:r>
          <w:rPr>
            <w:rStyle w:val="Hyperlink"/>
          </w:rPr>
          <w:t>https://www.oasis-open.org/committees/mqtt/ipr.php</w:t>
        </w:r>
      </w:hyperlink>
      <w:r>
        <w:rPr>
          <w:rStyle w:val="Hyperlink"/>
        </w:rPr>
        <w:t>).</w:t>
      </w:r>
    </w:p>
    <w:p w14:paraId="731DB734" w14:textId="0E7CC5DA" w:rsidR="009225E1" w:rsidRDefault="000746E8" w:rsidP="009225E1">
      <w:pPr>
        <w:pStyle w:val="Abstract"/>
      </w:pPr>
      <w:r w:rsidRPr="00300B86">
        <w:t xml:space="preserve">Note that any machine-readable content </w:t>
      </w:r>
      <w:r>
        <w:t>(</w:t>
      </w:r>
      <w:hyperlink r:id="rId25"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w:t>
      </w:r>
      <w:r w:rsidRPr="00300B86">
        <w:lastRenderedPageBreak/>
        <w:t>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993F34E"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w:t>
      </w:r>
      <w:r w:rsidR="003668F5">
        <w:rPr>
          <w:rStyle w:val="Hyperlink"/>
          <w:color w:val="auto"/>
        </w:rPr>
        <w:t>s</w:t>
      </w:r>
      <w:r w:rsidR="001057D2" w:rsidRPr="00CA025D">
        <w:rPr>
          <w:rStyle w:val="Hyperlink"/>
          <w:color w:val="auto"/>
        </w:rPr>
        <w:t>://docs.oasis-open.org/</w:t>
      </w:r>
      <w:r w:rsidR="00D37C67">
        <w:rPr>
          <w:rStyle w:val="Hyperlink"/>
          <w:color w:val="auto"/>
        </w:rPr>
        <w:t>mqtt</w:t>
      </w:r>
      <w:r w:rsidR="001057D2" w:rsidRPr="00CA025D">
        <w:rPr>
          <w:rStyle w:val="Hyperlink"/>
          <w:color w:val="auto"/>
        </w:rPr>
        <w:t>/</w:t>
      </w:r>
      <w:r w:rsidR="00D37C67">
        <w:rPr>
          <w:rStyle w:val="Hyperlink"/>
          <w:color w:val="auto"/>
        </w:rPr>
        <w:t>mqtt-sn</w:t>
      </w:r>
      <w:r w:rsidR="001057D2" w:rsidRPr="00CA025D">
        <w:rPr>
          <w:rStyle w:val="Hyperlink"/>
          <w:color w:val="auto"/>
        </w:rPr>
        <w:t>/v1.</w:t>
      </w:r>
      <w:r w:rsidR="00D37C67">
        <w:rPr>
          <w:rStyle w:val="Hyperlink"/>
          <w:color w:val="auto"/>
        </w:rPr>
        <w:t>3</w:t>
      </w:r>
      <w:r w:rsidR="001057D2" w:rsidRPr="00CA025D">
        <w:rPr>
          <w:rStyle w:val="Hyperlink"/>
          <w:color w:val="auto"/>
        </w:rPr>
        <w:t>/csd01/</w:t>
      </w:r>
      <w:r w:rsidR="00D37C67">
        <w:rPr>
          <w:rStyle w:val="Hyperlink"/>
          <w:color w:val="auto"/>
        </w:rPr>
        <w:t>mqtt-sn-v1.3</w:t>
      </w:r>
      <w:r w:rsidR="001057D2" w:rsidRPr="00CA025D">
        <w:rPr>
          <w:rStyle w:val="Hyperlink"/>
          <w:color w:val="auto"/>
        </w:rPr>
        <w:t>-csd01.doc</w:t>
      </w:r>
      <w:r w:rsidR="00EF4226">
        <w:rPr>
          <w:rStyle w:val="Hyperlink"/>
          <w:color w:val="auto"/>
        </w:rPr>
        <w:t>x</w:t>
      </w:r>
    </w:p>
    <w:p w14:paraId="7B4ECF7B" w14:textId="197A92E7" w:rsidR="00D37C67" w:rsidRPr="00D37C67" w:rsidRDefault="00CA025D" w:rsidP="00D37C67">
      <w:pPr>
        <w:pStyle w:val="Titlepageinfodescription"/>
      </w:pPr>
      <w:r>
        <w:rPr>
          <w:rStyle w:val="Hyperlink"/>
          <w:color w:val="auto"/>
        </w:rPr>
        <w:t xml:space="preserve">Permanent </w:t>
      </w:r>
      <w:r w:rsidR="005F4C49">
        <w:rPr>
          <w:rStyle w:val="Hyperlink"/>
          <w:color w:val="auto"/>
        </w:rPr>
        <w:t>"</w:t>
      </w:r>
      <w:r>
        <w:rPr>
          <w:rStyle w:val="Hyperlink"/>
          <w:color w:val="auto"/>
        </w:rPr>
        <w:t xml:space="preserve">Latest </w:t>
      </w:r>
      <w:r w:rsidR="002913BC">
        <w:rPr>
          <w:rStyle w:val="Hyperlink"/>
          <w:color w:val="auto"/>
        </w:rPr>
        <w:t>stage</w:t>
      </w:r>
      <w:r w:rsidR="005F4C49">
        <w:rPr>
          <w:rStyle w:val="Hyperlink"/>
          <w:color w:val="auto"/>
        </w:rPr>
        <w:t>"</w:t>
      </w:r>
      <w:r>
        <w:rPr>
          <w:rStyle w:val="Hyperlink"/>
          <w:color w:val="auto"/>
        </w:rPr>
        <w:t xml:space="preserve"> URI:</w:t>
      </w:r>
      <w:r>
        <w:rPr>
          <w:rStyle w:val="Hyperlink"/>
          <w:color w:val="auto"/>
        </w:rPr>
        <w:br/>
      </w:r>
      <w:r w:rsidR="00D37C67" w:rsidRPr="00CA025D">
        <w:rPr>
          <w:rStyle w:val="Hyperlink"/>
          <w:color w:val="auto"/>
        </w:rPr>
        <w:t>http</w:t>
      </w:r>
      <w:r w:rsidR="00D37C67">
        <w:rPr>
          <w:rStyle w:val="Hyperlink"/>
          <w:color w:val="auto"/>
        </w:rPr>
        <w:t>s</w:t>
      </w:r>
      <w:r w:rsidR="00D37C67" w:rsidRPr="00CA025D">
        <w:rPr>
          <w:rStyle w:val="Hyperlink"/>
          <w:color w:val="auto"/>
        </w:rPr>
        <w:t>://docs.oasis-open.org/</w:t>
      </w:r>
      <w:r w:rsidR="00D37C67">
        <w:rPr>
          <w:rStyle w:val="Hyperlink"/>
          <w:color w:val="auto"/>
        </w:rPr>
        <w:t>mqtt</w:t>
      </w:r>
      <w:r w:rsidR="00D37C67" w:rsidRPr="00CA025D">
        <w:rPr>
          <w:rStyle w:val="Hyperlink"/>
          <w:color w:val="auto"/>
        </w:rPr>
        <w:t>/</w:t>
      </w:r>
      <w:r w:rsidR="00D37C67">
        <w:rPr>
          <w:rStyle w:val="Hyperlink"/>
          <w:color w:val="auto"/>
        </w:rPr>
        <w:t>mqtt-sn</w:t>
      </w:r>
      <w:r w:rsidR="00D37C67" w:rsidRPr="00CA025D">
        <w:rPr>
          <w:rStyle w:val="Hyperlink"/>
          <w:color w:val="auto"/>
        </w:rPr>
        <w:t>/v1.</w:t>
      </w:r>
      <w:r w:rsidR="00D37C67">
        <w:rPr>
          <w:rStyle w:val="Hyperlink"/>
          <w:color w:val="auto"/>
        </w:rPr>
        <w:t>3</w:t>
      </w:r>
      <w:r w:rsidR="00D37C67" w:rsidRPr="00CA025D">
        <w:rPr>
          <w:rStyle w:val="Hyperlink"/>
          <w:color w:val="auto"/>
        </w:rPr>
        <w:t>/</w:t>
      </w:r>
      <w:r w:rsidR="00D37C67">
        <w:rPr>
          <w:rStyle w:val="Hyperlink"/>
          <w:color w:val="auto"/>
        </w:rPr>
        <w:t>mqtt-sn-v1.3</w:t>
      </w:r>
      <w:r w:rsidR="00D37C67" w:rsidRPr="00CA025D">
        <w:rPr>
          <w:rStyle w:val="Hyperlink"/>
          <w:color w:val="auto"/>
        </w:rPr>
        <w:t>.doc</w:t>
      </w:r>
      <w:r w:rsidR="00D37C67">
        <w:rPr>
          <w:rStyle w:val="Hyperlink"/>
          <w:color w:val="auto"/>
        </w:rPr>
        <w:t>x</w:t>
      </w:r>
    </w:p>
    <w:p w14:paraId="756A9252" w14:textId="1306F265" w:rsidR="00881AF1" w:rsidRDefault="00881AF1" w:rsidP="00881AF1">
      <w:pPr>
        <w:pStyle w:val="Abstract"/>
      </w:pPr>
      <w:r w:rsidRPr="0099707A">
        <w:rPr>
          <w:highlight w:val="yellow"/>
        </w:rPr>
        <w:t>(</w:t>
      </w:r>
      <w:r w:rsidRPr="0099707A">
        <w:rPr>
          <w:b/>
          <w:highlight w:val="yellow"/>
        </w:rPr>
        <w:t>Note:</w:t>
      </w:r>
      <w:r w:rsidRPr="0099707A">
        <w:rPr>
          <w:highlight w:val="yellow"/>
        </w:rPr>
        <w:t xml:space="preserve"> Publication URIs are managed by OASIS TC Administration; please don</w:t>
      </w:r>
      <w:r w:rsidR="005F4C49">
        <w:rPr>
          <w:highlight w:val="yellow"/>
        </w:rPr>
        <w:t>'</w:t>
      </w:r>
      <w:r w:rsidRPr="0099707A">
        <w:rPr>
          <w:highlight w:val="yellow"/>
        </w:rPr>
        <w:t xml:space="preserve">t modify. The </w:t>
      </w:r>
      <w:hyperlink r:id="rId26" w:anchor="wpComponentsGeneral" w:history="1">
        <w:r w:rsidRPr="0099707A">
          <w:rPr>
            <w:rStyle w:val="Hyperlink"/>
            <w:highlight w:val="yellow"/>
          </w:rPr>
          <w:t>OASIS TC Process</w:t>
        </w:r>
      </w:hyperlink>
      <w:r w:rsidRPr="0099707A">
        <w:rPr>
          <w:highlight w:val="yellow"/>
        </w:rPr>
        <w:t xml:space="preserve"> requires that Work Products at any level of approval must use the </w:t>
      </w:r>
      <w:hyperlink r:id="rId27" w:history="1">
        <w:r w:rsidRPr="0099707A">
          <w:rPr>
            <w:rStyle w:val="Hyperlink"/>
            <w:highlight w:val="yellow"/>
          </w:rPr>
          <w:t>OASIS file naming scheme</w:t>
        </w:r>
      </w:hyperlink>
      <w:r w:rsidRPr="0099707A">
        <w:rPr>
          <w:highlight w:val="yellow"/>
        </w:rPr>
        <w:t>, and must include the OASIS copyright notice. The URIs above have been constructed according to the file naming scheme.</w:t>
      </w:r>
      <w:r>
        <w:rPr>
          <w:highlight w:val="yellow"/>
        </w:rPr>
        <w:t xml:space="preserve"> </w:t>
      </w:r>
      <w:r w:rsidRPr="00434AED">
        <w:rPr>
          <w:highlight w:val="yellow"/>
        </w:rPr>
        <w:t>Remove this note before submitting for publication.</w:t>
      </w:r>
      <w:r w:rsidRPr="0099707A">
        <w:rPr>
          <w:highlight w:val="yellow"/>
        </w:rPr>
        <w:t>)</w:t>
      </w:r>
    </w:p>
    <w:p w14:paraId="53BCBC94" w14:textId="77777777" w:rsidR="006E4329" w:rsidRDefault="006E4329" w:rsidP="00544386">
      <w:pPr>
        <w:pStyle w:val="Abstract"/>
      </w:pPr>
    </w:p>
    <w:p w14:paraId="0A9B4B5E" w14:textId="77777777" w:rsidR="001E392A" w:rsidRDefault="001E392A" w:rsidP="00544386">
      <w:pPr>
        <w:pStyle w:val="Abstract"/>
      </w:pPr>
    </w:p>
    <w:p w14:paraId="02A71837" w14:textId="2E2A3814" w:rsidR="006E4329" w:rsidRPr="00852E10" w:rsidRDefault="001847BD" w:rsidP="006E4329">
      <w:r>
        <w:t>Copyright © OASIS Open</w:t>
      </w:r>
      <w:r w:rsidR="00D142A8">
        <w:t xml:space="preserve"> </w:t>
      </w:r>
      <w:r w:rsidR="00CA144C">
        <w:t>20</w:t>
      </w:r>
      <w:r w:rsidR="002913BC">
        <w:t>20</w:t>
      </w:r>
      <w:r w:rsidR="006E4329" w:rsidRPr="00852E10">
        <w:t>. All Rights Reserved.</w:t>
      </w:r>
    </w:p>
    <w:p w14:paraId="5F5898E5"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8"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F292F57" w14:textId="130764B0" w:rsidR="00B826D4" w:rsidRDefault="000C66BB">
      <w:pPr>
        <w:pStyle w:val="TOC1"/>
        <w:rPr>
          <w:ins w:id="32" w:author="Simon Johnson" w:date="2021-05-05T11:23:00Z"/>
          <w:rFonts w:asciiTheme="minorHAnsi" w:eastAsiaTheme="minorEastAsia" w:hAnsiTheme="minorHAnsi" w:cstheme="minorBidi"/>
          <w:noProof/>
          <w:sz w:val="24"/>
          <w:lang w:val="en-GB" w:eastAsia="en-GB"/>
        </w:rPr>
      </w:pPr>
      <w:r>
        <w:fldChar w:fldCharType="begin"/>
      </w:r>
      <w:r>
        <w:instrText xml:space="preserve"> TOC \o "1-6" \h \z \u </w:instrText>
      </w:r>
      <w:r>
        <w:fldChar w:fldCharType="separate"/>
      </w:r>
      <w:ins w:id="33" w:author="Simon Johnson" w:date="2021-05-05T11:23:00Z">
        <w:r w:rsidR="00B826D4" w:rsidRPr="0086093B">
          <w:rPr>
            <w:rStyle w:val="Hyperlink"/>
            <w:noProof/>
          </w:rPr>
          <w:fldChar w:fldCharType="begin"/>
        </w:r>
        <w:r w:rsidR="00B826D4" w:rsidRPr="0086093B">
          <w:rPr>
            <w:rStyle w:val="Hyperlink"/>
            <w:noProof/>
          </w:rPr>
          <w:instrText xml:space="preserve"> </w:instrText>
        </w:r>
        <w:r w:rsidR="00B826D4">
          <w:rPr>
            <w:noProof/>
          </w:rPr>
          <w:instrText>HYPERLINK \l "_Toc71106212"</w:instrText>
        </w:r>
        <w:r w:rsidR="00B826D4" w:rsidRPr="0086093B">
          <w:rPr>
            <w:rStyle w:val="Hyperlink"/>
            <w:noProof/>
          </w:rPr>
          <w:instrText xml:space="preserve"> </w:instrText>
        </w:r>
        <w:r w:rsidR="00B826D4" w:rsidRPr="0086093B">
          <w:rPr>
            <w:rStyle w:val="Hyperlink"/>
            <w:noProof/>
          </w:rPr>
        </w:r>
        <w:r w:rsidR="00B826D4" w:rsidRPr="0086093B">
          <w:rPr>
            <w:rStyle w:val="Hyperlink"/>
            <w:noProof/>
          </w:rPr>
          <w:fldChar w:fldCharType="separate"/>
        </w:r>
        <w:r w:rsidR="00B826D4" w:rsidRPr="0086093B">
          <w:rPr>
            <w:rStyle w:val="Hyperlink"/>
            <w:noProof/>
          </w:rPr>
          <w:t>1</w:t>
        </w:r>
        <w:r w:rsidR="00B826D4">
          <w:rPr>
            <w:rFonts w:asciiTheme="minorHAnsi" w:eastAsiaTheme="minorEastAsia" w:hAnsiTheme="minorHAnsi" w:cstheme="minorBidi"/>
            <w:noProof/>
            <w:sz w:val="24"/>
            <w:lang w:val="en-GB" w:eastAsia="en-GB"/>
          </w:rPr>
          <w:tab/>
        </w:r>
        <w:r w:rsidR="00B826D4" w:rsidRPr="0086093B">
          <w:rPr>
            <w:rStyle w:val="Hyperlink"/>
            <w:noProof/>
          </w:rPr>
          <w:t>Introduction</w:t>
        </w:r>
        <w:r w:rsidR="00B826D4">
          <w:rPr>
            <w:noProof/>
            <w:webHidden/>
          </w:rPr>
          <w:tab/>
        </w:r>
        <w:r w:rsidR="00B826D4">
          <w:rPr>
            <w:noProof/>
            <w:webHidden/>
          </w:rPr>
          <w:fldChar w:fldCharType="begin"/>
        </w:r>
        <w:r w:rsidR="00B826D4">
          <w:rPr>
            <w:noProof/>
            <w:webHidden/>
          </w:rPr>
          <w:instrText xml:space="preserve"> PAGEREF _Toc71106212 \h </w:instrText>
        </w:r>
        <w:r w:rsidR="00B826D4">
          <w:rPr>
            <w:noProof/>
            <w:webHidden/>
          </w:rPr>
        </w:r>
      </w:ins>
      <w:r w:rsidR="00B826D4">
        <w:rPr>
          <w:noProof/>
          <w:webHidden/>
        </w:rPr>
        <w:fldChar w:fldCharType="separate"/>
      </w:r>
      <w:ins w:id="34" w:author="Simon Johnson" w:date="2021-05-05T11:23:00Z">
        <w:r w:rsidR="00B826D4">
          <w:rPr>
            <w:noProof/>
            <w:webHidden/>
          </w:rPr>
          <w:t>7</w:t>
        </w:r>
        <w:r w:rsidR="00B826D4">
          <w:rPr>
            <w:noProof/>
            <w:webHidden/>
          </w:rPr>
          <w:fldChar w:fldCharType="end"/>
        </w:r>
        <w:r w:rsidR="00B826D4" w:rsidRPr="0086093B">
          <w:rPr>
            <w:rStyle w:val="Hyperlink"/>
            <w:noProof/>
          </w:rPr>
          <w:fldChar w:fldCharType="end"/>
        </w:r>
      </w:ins>
    </w:p>
    <w:p w14:paraId="7A09EF53" w14:textId="6ABBB340" w:rsidR="00B826D4" w:rsidRDefault="00B826D4">
      <w:pPr>
        <w:pStyle w:val="TOC2"/>
        <w:tabs>
          <w:tab w:val="right" w:leader="dot" w:pos="9350"/>
        </w:tabs>
        <w:rPr>
          <w:ins w:id="35" w:author="Simon Johnson" w:date="2021-05-05T11:23:00Z"/>
          <w:rFonts w:asciiTheme="minorHAnsi" w:eastAsiaTheme="minorEastAsia" w:hAnsiTheme="minorHAnsi" w:cstheme="minorBidi"/>
          <w:noProof/>
          <w:sz w:val="24"/>
          <w:lang w:val="en-GB" w:eastAsia="en-GB"/>
        </w:rPr>
      </w:pPr>
      <w:ins w:id="3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"_Toc71106213"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1.1 IPR Policy</w:t>
        </w:r>
        <w:r>
          <w:rPr>
            <w:noProof/>
            <w:webHidden/>
          </w:rPr>
          <w:tab/>
        </w:r>
        <w:r>
          <w:rPr>
            <w:noProof/>
            <w:webHidden/>
          </w:rPr>
          <w:fldChar w:fldCharType="begin"/>
        </w:r>
        <w:r>
          <w:rPr>
            <w:noProof/>
            <w:webHidden/>
          </w:rPr>
          <w:instrText xml:space="preserve"> PAGEREF _Toc71106213 \h </w:instrText>
        </w:r>
        <w:r>
          <w:rPr>
            <w:noProof/>
            <w:webHidden/>
          </w:rPr>
        </w:r>
      </w:ins>
      <w:r>
        <w:rPr>
          <w:noProof/>
          <w:webHidden/>
        </w:rPr>
        <w:fldChar w:fldCharType="separate"/>
      </w:r>
      <w:ins w:id="37" w:author="Simon Johnson" w:date="2021-05-05T11:23:00Z">
        <w:r>
          <w:rPr>
            <w:noProof/>
            <w:webHidden/>
          </w:rPr>
          <w:t>7</w:t>
        </w:r>
        <w:r>
          <w:rPr>
            <w:noProof/>
            <w:webHidden/>
          </w:rPr>
          <w:fldChar w:fldCharType="end"/>
        </w:r>
        <w:r w:rsidRPr="0086093B">
          <w:rPr>
            <w:rStyle w:val="Hyperlink"/>
            <w:noProof/>
          </w:rPr>
          <w:fldChar w:fldCharType="end"/>
        </w:r>
      </w:ins>
    </w:p>
    <w:p w14:paraId="6A2F315F" w14:textId="39ECD888" w:rsidR="00B826D4" w:rsidRDefault="00B826D4">
      <w:pPr>
        <w:pStyle w:val="TOC2"/>
        <w:tabs>
          <w:tab w:val="right" w:leader="dot" w:pos="9350"/>
        </w:tabs>
        <w:rPr>
          <w:ins w:id="38" w:author="Simon Johnson" w:date="2021-05-05T11:23:00Z"/>
          <w:rFonts w:asciiTheme="minorHAnsi" w:eastAsiaTheme="minorEastAsia" w:hAnsiTheme="minorHAnsi" w:cstheme="minorBidi"/>
          <w:noProof/>
          <w:sz w:val="24"/>
          <w:lang w:val="en-GB" w:eastAsia="en-GB"/>
        </w:rPr>
      </w:pPr>
      <w:ins w:id="3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"_Toc71106214"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1.2 Terminology</w:t>
        </w:r>
        <w:r>
          <w:rPr>
            <w:noProof/>
            <w:webHidden/>
          </w:rPr>
          <w:tab/>
        </w:r>
        <w:r>
          <w:rPr>
            <w:noProof/>
            <w:webHidden/>
          </w:rPr>
          <w:fldChar w:fldCharType="begin"/>
        </w:r>
        <w:r>
          <w:rPr>
            <w:noProof/>
            <w:webHidden/>
          </w:rPr>
          <w:instrText xml:space="preserve"> PAGEREF _Toc71106214 \h </w:instrText>
        </w:r>
        <w:r>
          <w:rPr>
            <w:noProof/>
            <w:webHidden/>
          </w:rPr>
        </w:r>
      </w:ins>
      <w:r>
        <w:rPr>
          <w:noProof/>
          <w:webHidden/>
        </w:rPr>
        <w:fldChar w:fldCharType="separate"/>
      </w:r>
      <w:ins w:id="40" w:author="Simon Johnson" w:date="2021-05-05T11:23:00Z">
        <w:r>
          <w:rPr>
            <w:noProof/>
            <w:webHidden/>
          </w:rPr>
          <w:t>7</w:t>
        </w:r>
        <w:r>
          <w:rPr>
            <w:noProof/>
            <w:webHidden/>
          </w:rPr>
          <w:fldChar w:fldCharType="end"/>
        </w:r>
        <w:r w:rsidRPr="0086093B">
          <w:rPr>
            <w:rStyle w:val="Hyperlink"/>
            <w:noProof/>
          </w:rPr>
          <w:fldChar w:fldCharType="end"/>
        </w:r>
      </w:ins>
    </w:p>
    <w:p w14:paraId="2F85EAD8" w14:textId="417ADDF9" w:rsidR="00B826D4" w:rsidRDefault="00B826D4">
      <w:pPr>
        <w:pStyle w:val="TOC2"/>
        <w:tabs>
          <w:tab w:val="right" w:leader="dot" w:pos="9350"/>
        </w:tabs>
        <w:rPr>
          <w:ins w:id="41" w:author="Simon Johnson" w:date="2021-05-05T11:23:00Z"/>
          <w:rFonts w:asciiTheme="minorHAnsi" w:eastAsiaTheme="minorEastAsia" w:hAnsiTheme="minorHAnsi" w:cstheme="minorBidi"/>
          <w:noProof/>
          <w:sz w:val="24"/>
          <w:lang w:val="en-GB" w:eastAsia="en-GB"/>
        </w:rPr>
      </w:pPr>
      <w:ins w:id="4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"_Toc71106215"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1.3 Normative References</w:t>
        </w:r>
        <w:r>
          <w:rPr>
            <w:noProof/>
            <w:webHidden/>
          </w:rPr>
          <w:tab/>
        </w:r>
        <w:r>
          <w:rPr>
            <w:noProof/>
            <w:webHidden/>
          </w:rPr>
          <w:fldChar w:fldCharType="begin"/>
        </w:r>
        <w:r>
          <w:rPr>
            <w:noProof/>
            <w:webHidden/>
          </w:rPr>
          <w:instrText xml:space="preserve"> PAGEREF _Toc71106215 \h </w:instrText>
        </w:r>
        <w:r>
          <w:rPr>
            <w:noProof/>
            <w:webHidden/>
          </w:rPr>
        </w:r>
      </w:ins>
      <w:r>
        <w:rPr>
          <w:noProof/>
          <w:webHidden/>
        </w:rPr>
        <w:fldChar w:fldCharType="separate"/>
      </w:r>
      <w:ins w:id="43" w:author="Simon Johnson" w:date="2021-05-05T11:23:00Z">
        <w:r>
          <w:rPr>
            <w:noProof/>
            <w:webHidden/>
          </w:rPr>
          <w:t>7</w:t>
        </w:r>
        <w:r>
          <w:rPr>
            <w:noProof/>
            <w:webHidden/>
          </w:rPr>
          <w:fldChar w:fldCharType="end"/>
        </w:r>
        <w:r w:rsidRPr="0086093B">
          <w:rPr>
            <w:rStyle w:val="Hyperlink"/>
            <w:noProof/>
          </w:rPr>
          <w:fldChar w:fldCharType="end"/>
        </w:r>
      </w:ins>
    </w:p>
    <w:p w14:paraId="3F8F386F" w14:textId="7514389E" w:rsidR="00B826D4" w:rsidRDefault="00B826D4">
      <w:pPr>
        <w:pStyle w:val="TOC2"/>
        <w:tabs>
          <w:tab w:val="right" w:leader="dot" w:pos="9350"/>
        </w:tabs>
        <w:rPr>
          <w:ins w:id="44" w:author="Simon Johnson" w:date="2021-05-05T11:23:00Z"/>
          <w:rFonts w:asciiTheme="minorHAnsi" w:eastAsiaTheme="minorEastAsia" w:hAnsiTheme="minorHAnsi" w:cstheme="minorBidi"/>
          <w:noProof/>
          <w:sz w:val="24"/>
          <w:lang w:val="en-GB" w:eastAsia="en-GB"/>
        </w:rPr>
      </w:pPr>
      <w:ins w:id="4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"_Toc71106216"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1.4 Non-Normative References</w:t>
        </w:r>
        <w:r>
          <w:rPr>
            <w:noProof/>
            <w:webHidden/>
          </w:rPr>
          <w:tab/>
        </w:r>
        <w:r>
          <w:rPr>
            <w:noProof/>
            <w:webHidden/>
          </w:rPr>
          <w:fldChar w:fldCharType="begin"/>
        </w:r>
        <w:r>
          <w:rPr>
            <w:noProof/>
            <w:webHidden/>
          </w:rPr>
          <w:instrText xml:space="preserve"> PAGEREF _Toc71106216 \h </w:instrText>
        </w:r>
        <w:r>
          <w:rPr>
            <w:noProof/>
            <w:webHidden/>
          </w:rPr>
        </w:r>
      </w:ins>
      <w:r>
        <w:rPr>
          <w:noProof/>
          <w:webHidden/>
        </w:rPr>
        <w:fldChar w:fldCharType="separate"/>
      </w:r>
      <w:ins w:id="46" w:author="Simon Johnson" w:date="2021-05-05T11:23:00Z">
        <w:r>
          <w:rPr>
            <w:noProof/>
            <w:webHidden/>
          </w:rPr>
          <w:t>7</w:t>
        </w:r>
        <w:r>
          <w:rPr>
            <w:noProof/>
            <w:webHidden/>
          </w:rPr>
          <w:fldChar w:fldCharType="end"/>
        </w:r>
        <w:r w:rsidRPr="0086093B">
          <w:rPr>
            <w:rStyle w:val="Hyperlink"/>
            <w:noProof/>
          </w:rPr>
          <w:fldChar w:fldCharType="end"/>
        </w:r>
      </w:ins>
    </w:p>
    <w:p w14:paraId="7474DD9A" w14:textId="6606851A" w:rsidR="00B826D4" w:rsidRDefault="00B826D4">
      <w:pPr>
        <w:pStyle w:val="TOC2"/>
        <w:tabs>
          <w:tab w:val="right" w:leader="dot" w:pos="9350"/>
        </w:tabs>
        <w:rPr>
          <w:ins w:id="47" w:author="Simon Johnson" w:date="2021-05-05T11:23:00Z"/>
          <w:rFonts w:asciiTheme="minorHAnsi" w:eastAsiaTheme="minorEastAsia" w:hAnsiTheme="minorHAnsi" w:cstheme="minorBidi"/>
          <w:noProof/>
          <w:sz w:val="24"/>
          <w:lang w:val="en-GB" w:eastAsia="en-GB"/>
        </w:rPr>
      </w:pPr>
      <w:ins w:id="4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"_Toc71106217"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bCs/>
            <w:noProof/>
          </w:rPr>
          <w:t>1.5</w:t>
        </w:r>
        <w:r w:rsidRPr="0086093B">
          <w:rPr>
            <w:rStyle w:val="Hyperlink"/>
            <w:noProof/>
          </w:rPr>
          <w:t xml:space="preserve"> Background</w:t>
        </w:r>
        <w:r>
          <w:rPr>
            <w:noProof/>
            <w:webHidden/>
          </w:rPr>
          <w:tab/>
        </w:r>
        <w:r>
          <w:rPr>
            <w:noProof/>
            <w:webHidden/>
          </w:rPr>
          <w:fldChar w:fldCharType="begin"/>
        </w:r>
        <w:r>
          <w:rPr>
            <w:noProof/>
            <w:webHidden/>
          </w:rPr>
          <w:instrText xml:space="preserve"> PAGEREF _Toc71106217 \h </w:instrText>
        </w:r>
        <w:r>
          <w:rPr>
            <w:noProof/>
            <w:webHidden/>
          </w:rPr>
        </w:r>
      </w:ins>
      <w:r>
        <w:rPr>
          <w:noProof/>
          <w:webHidden/>
        </w:rPr>
        <w:fldChar w:fldCharType="separate"/>
      </w:r>
      <w:ins w:id="49" w:author="Simon Johnson" w:date="2021-05-05T11:23:00Z">
        <w:r>
          <w:rPr>
            <w:noProof/>
            <w:webHidden/>
          </w:rPr>
          <w:t>8</w:t>
        </w:r>
        <w:r>
          <w:rPr>
            <w:noProof/>
            <w:webHidden/>
          </w:rPr>
          <w:fldChar w:fldCharType="end"/>
        </w:r>
        <w:r w:rsidRPr="0086093B">
          <w:rPr>
            <w:rStyle w:val="Hyperlink"/>
            <w:noProof/>
          </w:rPr>
          <w:fldChar w:fldCharType="end"/>
        </w:r>
      </w:ins>
    </w:p>
    <w:p w14:paraId="426650A3" w14:textId="47779892" w:rsidR="00B826D4" w:rsidRDefault="00B826D4">
      <w:pPr>
        <w:pStyle w:val="TOC2"/>
        <w:tabs>
          <w:tab w:val="right" w:leader="dot" w:pos="9350"/>
        </w:tabs>
        <w:rPr>
          <w:ins w:id="50" w:author="Simon Johnson" w:date="2021-05-05T11:23:00Z"/>
          <w:rFonts w:asciiTheme="minorHAnsi" w:eastAsiaTheme="minorEastAsia" w:hAnsiTheme="minorHAnsi" w:cstheme="minorBidi"/>
          <w:noProof/>
          <w:sz w:val="24"/>
          <w:lang w:val="en-GB" w:eastAsia="en-GB"/>
        </w:rPr>
      </w:pPr>
      <w:ins w:id="5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"_Toc71106218"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1.6 MQTT-SN comparison with MQTT</w:t>
        </w:r>
        <w:r>
          <w:rPr>
            <w:noProof/>
            <w:webHidden/>
          </w:rPr>
          <w:tab/>
        </w:r>
        <w:r>
          <w:rPr>
            <w:noProof/>
            <w:webHidden/>
          </w:rPr>
          <w:fldChar w:fldCharType="begin"/>
        </w:r>
        <w:r>
          <w:rPr>
            <w:noProof/>
            <w:webHidden/>
          </w:rPr>
          <w:instrText xml:space="preserve"> PAGEREF _Toc71106218 \h </w:instrText>
        </w:r>
        <w:r>
          <w:rPr>
            <w:noProof/>
            <w:webHidden/>
          </w:rPr>
        </w:r>
      </w:ins>
      <w:r>
        <w:rPr>
          <w:noProof/>
          <w:webHidden/>
        </w:rPr>
        <w:fldChar w:fldCharType="separate"/>
      </w:r>
      <w:ins w:id="52" w:author="Simon Johnson" w:date="2021-05-05T11:23:00Z">
        <w:r>
          <w:rPr>
            <w:noProof/>
            <w:webHidden/>
          </w:rPr>
          <w:t>9</w:t>
        </w:r>
        <w:r>
          <w:rPr>
            <w:noProof/>
            <w:webHidden/>
          </w:rPr>
          <w:fldChar w:fldCharType="end"/>
        </w:r>
        <w:r w:rsidRPr="0086093B">
          <w:rPr>
            <w:rStyle w:val="Hyperlink"/>
            <w:noProof/>
          </w:rPr>
          <w:fldChar w:fldCharType="end"/>
        </w:r>
      </w:ins>
    </w:p>
    <w:p w14:paraId="6A304212" w14:textId="5AD4914E" w:rsidR="00B826D4" w:rsidRDefault="00B826D4">
      <w:pPr>
        <w:pStyle w:val="TOC2"/>
        <w:tabs>
          <w:tab w:val="right" w:leader="dot" w:pos="9350"/>
        </w:tabs>
        <w:rPr>
          <w:ins w:id="53" w:author="Simon Johnson" w:date="2021-05-05T11:23:00Z"/>
          <w:rFonts w:asciiTheme="minorHAnsi" w:eastAsiaTheme="minorEastAsia" w:hAnsiTheme="minorHAnsi" w:cstheme="minorBidi"/>
          <w:noProof/>
          <w:sz w:val="24"/>
          <w:lang w:val="en-GB" w:eastAsia="en-GB"/>
        </w:rPr>
      </w:pPr>
      <w:ins w:id="5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"_Toc71106219"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1.7 MQTT-SN Architecture</w:t>
        </w:r>
        <w:r>
          <w:rPr>
            <w:noProof/>
            <w:webHidden/>
          </w:rPr>
          <w:tab/>
        </w:r>
        <w:r>
          <w:rPr>
            <w:noProof/>
            <w:webHidden/>
          </w:rPr>
          <w:fldChar w:fldCharType="begin"/>
        </w:r>
        <w:r>
          <w:rPr>
            <w:noProof/>
            <w:webHidden/>
          </w:rPr>
          <w:instrText xml:space="preserve"> PAGEREF _Toc71106219 \h </w:instrText>
        </w:r>
        <w:r>
          <w:rPr>
            <w:noProof/>
            <w:webHidden/>
          </w:rPr>
        </w:r>
      </w:ins>
      <w:r>
        <w:rPr>
          <w:noProof/>
          <w:webHidden/>
        </w:rPr>
        <w:fldChar w:fldCharType="separate"/>
      </w:r>
      <w:ins w:id="55" w:author="Simon Johnson" w:date="2021-05-05T11:23:00Z">
        <w:r>
          <w:rPr>
            <w:noProof/>
            <w:webHidden/>
          </w:rPr>
          <w:t>10</w:t>
        </w:r>
        <w:r>
          <w:rPr>
            <w:noProof/>
            <w:webHidden/>
          </w:rPr>
          <w:fldChar w:fldCharType="end"/>
        </w:r>
        <w:r w:rsidRPr="0086093B">
          <w:rPr>
            <w:rStyle w:val="Hyperlink"/>
            <w:noProof/>
          </w:rPr>
          <w:fldChar w:fldCharType="end"/>
        </w:r>
      </w:ins>
    </w:p>
    <w:p w14:paraId="5863A9F8" w14:textId="601827EA" w:rsidR="00B826D4" w:rsidRDefault="00B826D4">
      <w:pPr>
        <w:pStyle w:val="TOC3"/>
        <w:tabs>
          <w:tab w:val="right" w:leader="dot" w:pos="9350"/>
        </w:tabs>
        <w:rPr>
          <w:ins w:id="56" w:author="Simon Johnson" w:date="2021-05-05T11:23:00Z"/>
          <w:rFonts w:asciiTheme="minorHAnsi" w:eastAsiaTheme="minorEastAsia" w:hAnsiTheme="minorHAnsi" w:cstheme="minorBidi"/>
          <w:noProof/>
          <w:sz w:val="24"/>
          <w:lang w:val="en-GB" w:eastAsia="en-GB"/>
        </w:rPr>
      </w:pPr>
      <w:ins w:id="5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"_Toc71106220"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1.7.1 Transparent Gateway</w:t>
        </w:r>
        <w:r>
          <w:rPr>
            <w:noProof/>
            <w:webHidden/>
          </w:rPr>
          <w:tab/>
        </w:r>
        <w:r>
          <w:rPr>
            <w:noProof/>
            <w:webHidden/>
          </w:rPr>
          <w:fldChar w:fldCharType="begin"/>
        </w:r>
        <w:r>
          <w:rPr>
            <w:noProof/>
            <w:webHidden/>
          </w:rPr>
          <w:instrText xml:space="preserve"> PAGEREF _Toc71106220 \h </w:instrText>
        </w:r>
        <w:r>
          <w:rPr>
            <w:noProof/>
            <w:webHidden/>
          </w:rPr>
        </w:r>
      </w:ins>
      <w:r>
        <w:rPr>
          <w:noProof/>
          <w:webHidden/>
        </w:rPr>
        <w:fldChar w:fldCharType="separate"/>
      </w:r>
      <w:ins w:id="58" w:author="Simon Johnson" w:date="2021-05-05T11:23:00Z">
        <w:r>
          <w:rPr>
            <w:noProof/>
            <w:webHidden/>
          </w:rPr>
          <w:t>10</w:t>
        </w:r>
        <w:r>
          <w:rPr>
            <w:noProof/>
            <w:webHidden/>
          </w:rPr>
          <w:fldChar w:fldCharType="end"/>
        </w:r>
        <w:r w:rsidRPr="0086093B">
          <w:rPr>
            <w:rStyle w:val="Hyperlink"/>
            <w:noProof/>
          </w:rPr>
          <w:fldChar w:fldCharType="end"/>
        </w:r>
      </w:ins>
    </w:p>
    <w:p w14:paraId="027C6B7C" w14:textId="7BF6179D" w:rsidR="00B826D4" w:rsidRDefault="00B826D4">
      <w:pPr>
        <w:pStyle w:val="TOC3"/>
        <w:tabs>
          <w:tab w:val="right" w:leader="dot" w:pos="9350"/>
        </w:tabs>
        <w:rPr>
          <w:ins w:id="59" w:author="Simon Johnson" w:date="2021-05-05T11:23:00Z"/>
          <w:rFonts w:asciiTheme="minorHAnsi" w:eastAsiaTheme="minorEastAsia" w:hAnsiTheme="minorHAnsi" w:cstheme="minorBidi"/>
          <w:noProof/>
          <w:sz w:val="24"/>
          <w:lang w:val="en-GB" w:eastAsia="en-GB"/>
        </w:rPr>
      </w:pPr>
      <w:ins w:id="6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"_Toc71106221"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1.7.2 Aggregating Gateway</w:t>
        </w:r>
        <w:r>
          <w:rPr>
            <w:noProof/>
            <w:webHidden/>
          </w:rPr>
          <w:tab/>
        </w:r>
        <w:r>
          <w:rPr>
            <w:noProof/>
            <w:webHidden/>
          </w:rPr>
          <w:fldChar w:fldCharType="begin"/>
        </w:r>
        <w:r>
          <w:rPr>
            <w:noProof/>
            <w:webHidden/>
          </w:rPr>
          <w:instrText xml:space="preserve"> PAGEREF _Toc71106221 \h </w:instrText>
        </w:r>
        <w:r>
          <w:rPr>
            <w:noProof/>
            <w:webHidden/>
          </w:rPr>
        </w:r>
      </w:ins>
      <w:r>
        <w:rPr>
          <w:noProof/>
          <w:webHidden/>
        </w:rPr>
        <w:fldChar w:fldCharType="separate"/>
      </w:r>
      <w:ins w:id="61" w:author="Simon Johnson" w:date="2021-05-05T11:23:00Z">
        <w:r>
          <w:rPr>
            <w:noProof/>
            <w:webHidden/>
          </w:rPr>
          <w:t>11</w:t>
        </w:r>
        <w:r>
          <w:rPr>
            <w:noProof/>
            <w:webHidden/>
          </w:rPr>
          <w:fldChar w:fldCharType="end"/>
        </w:r>
        <w:r w:rsidRPr="0086093B">
          <w:rPr>
            <w:rStyle w:val="Hyperlink"/>
            <w:noProof/>
          </w:rPr>
          <w:fldChar w:fldCharType="end"/>
        </w:r>
      </w:ins>
    </w:p>
    <w:p w14:paraId="7A342619" w14:textId="05468FB1" w:rsidR="00B826D4" w:rsidRDefault="00B826D4">
      <w:pPr>
        <w:pStyle w:val="TOC1"/>
        <w:rPr>
          <w:ins w:id="62" w:author="Simon Johnson" w:date="2021-05-05T11:23:00Z"/>
          <w:rFonts w:asciiTheme="minorHAnsi" w:eastAsiaTheme="minorEastAsia" w:hAnsiTheme="minorHAnsi" w:cstheme="minorBidi"/>
          <w:noProof/>
          <w:sz w:val="24"/>
          <w:lang w:val="en-GB" w:eastAsia="en-GB"/>
        </w:rPr>
      </w:pPr>
      <w:ins w:id="6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"_Toc71106222"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2</w:t>
        </w:r>
        <w:r>
          <w:rPr>
            <w:rFonts w:asciiTheme="minorHAnsi" w:eastAsiaTheme="minorEastAsia" w:hAnsiTheme="minorHAnsi" w:cstheme="minorBidi"/>
            <w:noProof/>
            <w:sz w:val="24"/>
            <w:lang w:val="en-GB" w:eastAsia="en-GB"/>
          </w:rPr>
          <w:tab/>
        </w:r>
        <w:r w:rsidRPr="0086093B">
          <w:rPr>
            <w:rStyle w:val="Hyperlink"/>
            <w:noProof/>
          </w:rPr>
          <w:t>Data representation</w:t>
        </w:r>
        <w:r>
          <w:rPr>
            <w:noProof/>
            <w:webHidden/>
          </w:rPr>
          <w:tab/>
        </w:r>
        <w:r>
          <w:rPr>
            <w:noProof/>
            <w:webHidden/>
          </w:rPr>
          <w:fldChar w:fldCharType="begin"/>
        </w:r>
        <w:r>
          <w:rPr>
            <w:noProof/>
            <w:webHidden/>
          </w:rPr>
          <w:instrText xml:space="preserve"> PAGEREF _Toc71106222 \h </w:instrText>
        </w:r>
        <w:r>
          <w:rPr>
            <w:noProof/>
            <w:webHidden/>
          </w:rPr>
        </w:r>
      </w:ins>
      <w:r>
        <w:rPr>
          <w:noProof/>
          <w:webHidden/>
        </w:rPr>
        <w:fldChar w:fldCharType="separate"/>
      </w:r>
      <w:ins w:id="64" w:author="Simon Johnson" w:date="2021-05-05T11:23:00Z">
        <w:r>
          <w:rPr>
            <w:noProof/>
            <w:webHidden/>
          </w:rPr>
          <w:t>12</w:t>
        </w:r>
        <w:r>
          <w:rPr>
            <w:noProof/>
            <w:webHidden/>
          </w:rPr>
          <w:fldChar w:fldCharType="end"/>
        </w:r>
        <w:r w:rsidRPr="0086093B">
          <w:rPr>
            <w:rStyle w:val="Hyperlink"/>
            <w:noProof/>
          </w:rPr>
          <w:fldChar w:fldCharType="end"/>
        </w:r>
      </w:ins>
    </w:p>
    <w:p w14:paraId="3DA673D0" w14:textId="46E26053" w:rsidR="00B826D4" w:rsidRDefault="00B826D4">
      <w:pPr>
        <w:pStyle w:val="TOC2"/>
        <w:tabs>
          <w:tab w:val="right" w:leader="dot" w:pos="9350"/>
        </w:tabs>
        <w:rPr>
          <w:ins w:id="65" w:author="Simon Johnson" w:date="2021-05-05T11:23:00Z"/>
          <w:rFonts w:asciiTheme="minorHAnsi" w:eastAsiaTheme="minorEastAsia" w:hAnsiTheme="minorHAnsi" w:cstheme="minorBidi"/>
          <w:noProof/>
          <w:sz w:val="24"/>
          <w:lang w:val="en-GB" w:eastAsia="en-GB"/>
        </w:rPr>
      </w:pPr>
      <w:ins w:id="6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"_Toc71106223"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2.1 Bits (Byte)</w:t>
        </w:r>
        <w:r>
          <w:rPr>
            <w:noProof/>
            <w:webHidden/>
          </w:rPr>
          <w:tab/>
        </w:r>
        <w:r>
          <w:rPr>
            <w:noProof/>
            <w:webHidden/>
          </w:rPr>
          <w:fldChar w:fldCharType="begin"/>
        </w:r>
        <w:r>
          <w:rPr>
            <w:noProof/>
            <w:webHidden/>
          </w:rPr>
          <w:instrText xml:space="preserve"> PAGEREF _Toc71106223 \h </w:instrText>
        </w:r>
        <w:r>
          <w:rPr>
            <w:noProof/>
            <w:webHidden/>
          </w:rPr>
        </w:r>
      </w:ins>
      <w:r>
        <w:rPr>
          <w:noProof/>
          <w:webHidden/>
        </w:rPr>
        <w:fldChar w:fldCharType="separate"/>
      </w:r>
      <w:ins w:id="67" w:author="Simon Johnson" w:date="2021-05-05T11:23:00Z">
        <w:r>
          <w:rPr>
            <w:noProof/>
            <w:webHidden/>
          </w:rPr>
          <w:t>12</w:t>
        </w:r>
        <w:r>
          <w:rPr>
            <w:noProof/>
            <w:webHidden/>
          </w:rPr>
          <w:fldChar w:fldCharType="end"/>
        </w:r>
        <w:r w:rsidRPr="0086093B">
          <w:rPr>
            <w:rStyle w:val="Hyperlink"/>
            <w:noProof/>
          </w:rPr>
          <w:fldChar w:fldCharType="end"/>
        </w:r>
      </w:ins>
    </w:p>
    <w:p w14:paraId="35B5BE2B" w14:textId="0E790A54" w:rsidR="00B826D4" w:rsidRDefault="00B826D4">
      <w:pPr>
        <w:pStyle w:val="TOC2"/>
        <w:tabs>
          <w:tab w:val="right" w:leader="dot" w:pos="9350"/>
        </w:tabs>
        <w:rPr>
          <w:ins w:id="68" w:author="Simon Johnson" w:date="2021-05-05T11:23:00Z"/>
          <w:rFonts w:asciiTheme="minorHAnsi" w:eastAsiaTheme="minorEastAsia" w:hAnsiTheme="minorHAnsi" w:cstheme="minorBidi"/>
          <w:noProof/>
          <w:sz w:val="24"/>
          <w:lang w:val="en-GB" w:eastAsia="en-GB"/>
        </w:rPr>
      </w:pPr>
      <w:ins w:id="6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"_Toc71106224"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2.2 Two Byte Integer</w:t>
        </w:r>
        <w:r>
          <w:rPr>
            <w:noProof/>
            <w:webHidden/>
          </w:rPr>
          <w:tab/>
        </w:r>
        <w:r>
          <w:rPr>
            <w:noProof/>
            <w:webHidden/>
          </w:rPr>
          <w:fldChar w:fldCharType="begin"/>
        </w:r>
        <w:r>
          <w:rPr>
            <w:noProof/>
            <w:webHidden/>
          </w:rPr>
          <w:instrText xml:space="preserve"> PAGEREF _Toc71106224 \h </w:instrText>
        </w:r>
        <w:r>
          <w:rPr>
            <w:noProof/>
            <w:webHidden/>
          </w:rPr>
        </w:r>
      </w:ins>
      <w:r>
        <w:rPr>
          <w:noProof/>
          <w:webHidden/>
        </w:rPr>
        <w:fldChar w:fldCharType="separate"/>
      </w:r>
      <w:ins w:id="70" w:author="Simon Johnson" w:date="2021-05-05T11:23:00Z">
        <w:r>
          <w:rPr>
            <w:noProof/>
            <w:webHidden/>
          </w:rPr>
          <w:t>12</w:t>
        </w:r>
        <w:r>
          <w:rPr>
            <w:noProof/>
            <w:webHidden/>
          </w:rPr>
          <w:fldChar w:fldCharType="end"/>
        </w:r>
        <w:r w:rsidRPr="0086093B">
          <w:rPr>
            <w:rStyle w:val="Hyperlink"/>
            <w:noProof/>
          </w:rPr>
          <w:fldChar w:fldCharType="end"/>
        </w:r>
      </w:ins>
    </w:p>
    <w:p w14:paraId="184D35AA" w14:textId="1155F678" w:rsidR="00B826D4" w:rsidRDefault="00B826D4">
      <w:pPr>
        <w:pStyle w:val="TOC2"/>
        <w:tabs>
          <w:tab w:val="right" w:leader="dot" w:pos="9350"/>
        </w:tabs>
        <w:rPr>
          <w:ins w:id="71" w:author="Simon Johnson" w:date="2021-05-05T11:23:00Z"/>
          <w:rFonts w:asciiTheme="minorHAnsi" w:eastAsiaTheme="minorEastAsia" w:hAnsiTheme="minorHAnsi" w:cstheme="minorBidi"/>
          <w:noProof/>
          <w:sz w:val="24"/>
          <w:lang w:val="en-GB" w:eastAsia="en-GB"/>
        </w:rPr>
      </w:pPr>
      <w:ins w:id="7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"_Toc71106225"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2.3 Four Byte Integer</w:t>
        </w:r>
        <w:r>
          <w:rPr>
            <w:noProof/>
            <w:webHidden/>
          </w:rPr>
          <w:tab/>
        </w:r>
        <w:r>
          <w:rPr>
            <w:noProof/>
            <w:webHidden/>
          </w:rPr>
          <w:fldChar w:fldCharType="begin"/>
        </w:r>
        <w:r>
          <w:rPr>
            <w:noProof/>
            <w:webHidden/>
          </w:rPr>
          <w:instrText xml:space="preserve"> PAGEREF _Toc71106225 \h </w:instrText>
        </w:r>
        <w:r>
          <w:rPr>
            <w:noProof/>
            <w:webHidden/>
          </w:rPr>
        </w:r>
      </w:ins>
      <w:r>
        <w:rPr>
          <w:noProof/>
          <w:webHidden/>
        </w:rPr>
        <w:fldChar w:fldCharType="separate"/>
      </w:r>
      <w:ins w:id="73" w:author="Simon Johnson" w:date="2021-05-05T11:23:00Z">
        <w:r>
          <w:rPr>
            <w:noProof/>
            <w:webHidden/>
          </w:rPr>
          <w:t>12</w:t>
        </w:r>
        <w:r>
          <w:rPr>
            <w:noProof/>
            <w:webHidden/>
          </w:rPr>
          <w:fldChar w:fldCharType="end"/>
        </w:r>
        <w:r w:rsidRPr="0086093B">
          <w:rPr>
            <w:rStyle w:val="Hyperlink"/>
            <w:noProof/>
          </w:rPr>
          <w:fldChar w:fldCharType="end"/>
        </w:r>
      </w:ins>
    </w:p>
    <w:p w14:paraId="65107D84" w14:textId="0BBFB347" w:rsidR="00B826D4" w:rsidRDefault="00B826D4">
      <w:pPr>
        <w:pStyle w:val="TOC2"/>
        <w:tabs>
          <w:tab w:val="right" w:leader="dot" w:pos="9350"/>
        </w:tabs>
        <w:rPr>
          <w:ins w:id="74" w:author="Simon Johnson" w:date="2021-05-05T11:23:00Z"/>
          <w:rFonts w:asciiTheme="minorHAnsi" w:eastAsiaTheme="minorEastAsia" w:hAnsiTheme="minorHAnsi" w:cstheme="minorBidi"/>
          <w:noProof/>
          <w:sz w:val="24"/>
          <w:lang w:val="en-GB" w:eastAsia="en-GB"/>
        </w:rPr>
      </w:pPr>
      <w:ins w:id="7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"_Toc71106226"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2.4 UTF-8 Encoded String</w:t>
        </w:r>
        <w:r>
          <w:rPr>
            <w:noProof/>
            <w:webHidden/>
          </w:rPr>
          <w:tab/>
        </w:r>
        <w:r>
          <w:rPr>
            <w:noProof/>
            <w:webHidden/>
          </w:rPr>
          <w:fldChar w:fldCharType="begin"/>
        </w:r>
        <w:r>
          <w:rPr>
            <w:noProof/>
            <w:webHidden/>
          </w:rPr>
          <w:instrText xml:space="preserve"> PAGEREF _Toc71106226 \h </w:instrText>
        </w:r>
        <w:r>
          <w:rPr>
            <w:noProof/>
            <w:webHidden/>
          </w:rPr>
        </w:r>
      </w:ins>
      <w:r>
        <w:rPr>
          <w:noProof/>
          <w:webHidden/>
        </w:rPr>
        <w:fldChar w:fldCharType="separate"/>
      </w:r>
      <w:ins w:id="76" w:author="Simon Johnson" w:date="2021-05-05T11:23:00Z">
        <w:r>
          <w:rPr>
            <w:noProof/>
            <w:webHidden/>
          </w:rPr>
          <w:t>12</w:t>
        </w:r>
        <w:r>
          <w:rPr>
            <w:noProof/>
            <w:webHidden/>
          </w:rPr>
          <w:fldChar w:fldCharType="end"/>
        </w:r>
        <w:r w:rsidRPr="0086093B">
          <w:rPr>
            <w:rStyle w:val="Hyperlink"/>
            <w:noProof/>
          </w:rPr>
          <w:fldChar w:fldCharType="end"/>
        </w:r>
      </w:ins>
    </w:p>
    <w:p w14:paraId="44AC2B16" w14:textId="1EE048D8" w:rsidR="00B826D4" w:rsidRDefault="00B826D4">
      <w:pPr>
        <w:pStyle w:val="TOC1"/>
        <w:rPr>
          <w:ins w:id="77" w:author="Simon Johnson" w:date="2021-05-05T11:23:00Z"/>
          <w:rFonts w:asciiTheme="minorHAnsi" w:eastAsiaTheme="minorEastAsia" w:hAnsiTheme="minorHAnsi" w:cstheme="minorBidi"/>
          <w:noProof/>
          <w:sz w:val="24"/>
          <w:lang w:val="en-GB" w:eastAsia="en-GB"/>
        </w:rPr>
      </w:pPr>
      <w:ins w:id="7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"_Toc71106227"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w:t>
        </w:r>
        <w:r>
          <w:rPr>
            <w:rFonts w:asciiTheme="minorHAnsi" w:eastAsiaTheme="minorEastAsia" w:hAnsiTheme="minorHAnsi" w:cstheme="minorBidi"/>
            <w:noProof/>
            <w:sz w:val="24"/>
            <w:lang w:val="en-GB" w:eastAsia="en-GB"/>
          </w:rPr>
          <w:tab/>
        </w:r>
        <w:r w:rsidRPr="0086093B">
          <w:rPr>
            <w:rStyle w:val="Hyperlink"/>
            <w:noProof/>
          </w:rPr>
          <w:t>MQTT-SN Control Packet format</w:t>
        </w:r>
        <w:r>
          <w:rPr>
            <w:noProof/>
            <w:webHidden/>
          </w:rPr>
          <w:tab/>
        </w:r>
        <w:r>
          <w:rPr>
            <w:noProof/>
            <w:webHidden/>
          </w:rPr>
          <w:fldChar w:fldCharType="begin"/>
        </w:r>
        <w:r>
          <w:rPr>
            <w:noProof/>
            <w:webHidden/>
          </w:rPr>
          <w:instrText xml:space="preserve"> PAGEREF _Toc71106227 \h </w:instrText>
        </w:r>
        <w:r>
          <w:rPr>
            <w:noProof/>
            <w:webHidden/>
          </w:rPr>
        </w:r>
      </w:ins>
      <w:r>
        <w:rPr>
          <w:noProof/>
          <w:webHidden/>
        </w:rPr>
        <w:fldChar w:fldCharType="separate"/>
      </w:r>
      <w:ins w:id="79" w:author="Simon Johnson" w:date="2021-05-05T11:23:00Z">
        <w:r>
          <w:rPr>
            <w:noProof/>
            <w:webHidden/>
          </w:rPr>
          <w:t>14</w:t>
        </w:r>
        <w:r>
          <w:rPr>
            <w:noProof/>
            <w:webHidden/>
          </w:rPr>
          <w:fldChar w:fldCharType="end"/>
        </w:r>
        <w:r w:rsidRPr="0086093B">
          <w:rPr>
            <w:rStyle w:val="Hyperlink"/>
            <w:noProof/>
          </w:rPr>
          <w:fldChar w:fldCharType="end"/>
        </w:r>
      </w:ins>
    </w:p>
    <w:p w14:paraId="1BFDC7AE" w14:textId="1CEFCBA6" w:rsidR="00B826D4" w:rsidRDefault="00B826D4">
      <w:pPr>
        <w:pStyle w:val="TOC2"/>
        <w:tabs>
          <w:tab w:val="right" w:leader="dot" w:pos="9350"/>
        </w:tabs>
        <w:rPr>
          <w:ins w:id="80" w:author="Simon Johnson" w:date="2021-05-05T11:23:00Z"/>
          <w:rFonts w:asciiTheme="minorHAnsi" w:eastAsiaTheme="minorEastAsia" w:hAnsiTheme="minorHAnsi" w:cstheme="minorBidi"/>
          <w:noProof/>
          <w:sz w:val="24"/>
          <w:lang w:val="en-GB" w:eastAsia="en-GB"/>
        </w:rPr>
      </w:pPr>
      <w:ins w:id="8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"_Toc71106228"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3.1 Structure of an MQTT-SN Control Packet</w:t>
        </w:r>
        <w:r>
          <w:rPr>
            <w:noProof/>
            <w:webHidden/>
          </w:rPr>
          <w:tab/>
        </w:r>
        <w:r>
          <w:rPr>
            <w:noProof/>
            <w:webHidden/>
          </w:rPr>
          <w:fldChar w:fldCharType="begin"/>
        </w:r>
        <w:r>
          <w:rPr>
            <w:noProof/>
            <w:webHidden/>
          </w:rPr>
          <w:instrText xml:space="preserve"> PAGEREF _Toc71106228 \h </w:instrText>
        </w:r>
        <w:r>
          <w:rPr>
            <w:noProof/>
            <w:webHidden/>
          </w:rPr>
        </w:r>
      </w:ins>
      <w:r>
        <w:rPr>
          <w:noProof/>
          <w:webHidden/>
        </w:rPr>
        <w:fldChar w:fldCharType="separate"/>
      </w:r>
      <w:ins w:id="82" w:author="Simon Johnson" w:date="2021-05-05T11:23:00Z">
        <w:r>
          <w:rPr>
            <w:noProof/>
            <w:webHidden/>
          </w:rPr>
          <w:t>14</w:t>
        </w:r>
        <w:r>
          <w:rPr>
            <w:noProof/>
            <w:webHidden/>
          </w:rPr>
          <w:fldChar w:fldCharType="end"/>
        </w:r>
        <w:r w:rsidRPr="0086093B">
          <w:rPr>
            <w:rStyle w:val="Hyperlink"/>
            <w:noProof/>
          </w:rPr>
          <w:fldChar w:fldCharType="end"/>
        </w:r>
      </w:ins>
    </w:p>
    <w:p w14:paraId="71E22C22" w14:textId="63DCBE2F" w:rsidR="00B826D4" w:rsidRDefault="00B826D4">
      <w:pPr>
        <w:pStyle w:val="TOC3"/>
        <w:tabs>
          <w:tab w:val="right" w:leader="dot" w:pos="9350"/>
        </w:tabs>
        <w:rPr>
          <w:ins w:id="83" w:author="Simon Johnson" w:date="2021-05-05T11:23:00Z"/>
          <w:rFonts w:asciiTheme="minorHAnsi" w:eastAsiaTheme="minorEastAsia" w:hAnsiTheme="minorHAnsi" w:cstheme="minorBidi"/>
          <w:noProof/>
          <w:sz w:val="24"/>
          <w:lang w:val="en-GB" w:eastAsia="en-GB"/>
        </w:rPr>
      </w:pPr>
      <w:ins w:id="8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"_Toc71106229"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3.1.1 Packet Header</w:t>
        </w:r>
        <w:r>
          <w:rPr>
            <w:noProof/>
            <w:webHidden/>
          </w:rPr>
          <w:tab/>
        </w:r>
        <w:r>
          <w:rPr>
            <w:noProof/>
            <w:webHidden/>
          </w:rPr>
          <w:fldChar w:fldCharType="begin"/>
        </w:r>
        <w:r>
          <w:rPr>
            <w:noProof/>
            <w:webHidden/>
          </w:rPr>
          <w:instrText xml:space="preserve"> PAGEREF _Toc71106229 \h </w:instrText>
        </w:r>
        <w:r>
          <w:rPr>
            <w:noProof/>
            <w:webHidden/>
          </w:rPr>
        </w:r>
      </w:ins>
      <w:r>
        <w:rPr>
          <w:noProof/>
          <w:webHidden/>
        </w:rPr>
        <w:fldChar w:fldCharType="separate"/>
      </w:r>
      <w:ins w:id="85" w:author="Simon Johnson" w:date="2021-05-05T11:23:00Z">
        <w:r>
          <w:rPr>
            <w:noProof/>
            <w:webHidden/>
          </w:rPr>
          <w:t>14</w:t>
        </w:r>
        <w:r>
          <w:rPr>
            <w:noProof/>
            <w:webHidden/>
          </w:rPr>
          <w:fldChar w:fldCharType="end"/>
        </w:r>
        <w:r w:rsidRPr="0086093B">
          <w:rPr>
            <w:rStyle w:val="Hyperlink"/>
            <w:noProof/>
          </w:rPr>
          <w:fldChar w:fldCharType="end"/>
        </w:r>
      </w:ins>
    </w:p>
    <w:p w14:paraId="0CC410F6" w14:textId="5A3E7B0D" w:rsidR="00B826D4" w:rsidRDefault="00B826D4">
      <w:pPr>
        <w:pStyle w:val="TOC3"/>
        <w:tabs>
          <w:tab w:val="right" w:leader="dot" w:pos="9350"/>
        </w:tabs>
        <w:rPr>
          <w:ins w:id="86" w:author="Simon Johnson" w:date="2021-05-05T11:23:00Z"/>
          <w:rFonts w:asciiTheme="minorHAnsi" w:eastAsiaTheme="minorEastAsia" w:hAnsiTheme="minorHAnsi" w:cstheme="minorBidi"/>
          <w:noProof/>
          <w:sz w:val="24"/>
          <w:lang w:val="en-GB" w:eastAsia="en-GB"/>
        </w:rPr>
      </w:pPr>
      <w:ins w:id="8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"_Toc71106230"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3.1.2 Length</w:t>
        </w:r>
        <w:r>
          <w:rPr>
            <w:noProof/>
            <w:webHidden/>
          </w:rPr>
          <w:tab/>
        </w:r>
        <w:r>
          <w:rPr>
            <w:noProof/>
            <w:webHidden/>
          </w:rPr>
          <w:fldChar w:fldCharType="begin"/>
        </w:r>
        <w:r>
          <w:rPr>
            <w:noProof/>
            <w:webHidden/>
          </w:rPr>
          <w:instrText xml:space="preserve"> PAGEREF _Toc71106230 \h </w:instrText>
        </w:r>
        <w:r>
          <w:rPr>
            <w:noProof/>
            <w:webHidden/>
          </w:rPr>
        </w:r>
      </w:ins>
      <w:r>
        <w:rPr>
          <w:noProof/>
          <w:webHidden/>
        </w:rPr>
        <w:fldChar w:fldCharType="separate"/>
      </w:r>
      <w:ins w:id="88" w:author="Simon Johnson" w:date="2021-05-05T11:23:00Z">
        <w:r>
          <w:rPr>
            <w:noProof/>
            <w:webHidden/>
          </w:rPr>
          <w:t>14</w:t>
        </w:r>
        <w:r>
          <w:rPr>
            <w:noProof/>
            <w:webHidden/>
          </w:rPr>
          <w:fldChar w:fldCharType="end"/>
        </w:r>
        <w:r w:rsidRPr="0086093B">
          <w:rPr>
            <w:rStyle w:val="Hyperlink"/>
            <w:noProof/>
          </w:rPr>
          <w:fldChar w:fldCharType="end"/>
        </w:r>
      </w:ins>
    </w:p>
    <w:p w14:paraId="58CB638A" w14:textId="2B0B4126" w:rsidR="00B826D4" w:rsidRDefault="00B826D4">
      <w:pPr>
        <w:pStyle w:val="TOC3"/>
        <w:tabs>
          <w:tab w:val="right" w:leader="dot" w:pos="9350"/>
        </w:tabs>
        <w:rPr>
          <w:ins w:id="89" w:author="Simon Johnson" w:date="2021-05-05T11:23:00Z"/>
          <w:rFonts w:asciiTheme="minorHAnsi" w:eastAsiaTheme="minorEastAsia" w:hAnsiTheme="minorHAnsi" w:cstheme="minorBidi"/>
          <w:noProof/>
          <w:sz w:val="24"/>
          <w:lang w:val="en-GB" w:eastAsia="en-GB"/>
        </w:rPr>
      </w:pPr>
      <w:ins w:id="9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"_Toc71106231"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3.1.3 MQTT-SN Control Packet Type</w:t>
        </w:r>
        <w:r>
          <w:rPr>
            <w:noProof/>
            <w:webHidden/>
          </w:rPr>
          <w:tab/>
        </w:r>
        <w:r>
          <w:rPr>
            <w:noProof/>
            <w:webHidden/>
          </w:rPr>
          <w:fldChar w:fldCharType="begin"/>
        </w:r>
        <w:r>
          <w:rPr>
            <w:noProof/>
            <w:webHidden/>
          </w:rPr>
          <w:instrText xml:space="preserve"> PAGEREF _Toc71106231 \h </w:instrText>
        </w:r>
        <w:r>
          <w:rPr>
            <w:noProof/>
            <w:webHidden/>
          </w:rPr>
        </w:r>
      </w:ins>
      <w:r>
        <w:rPr>
          <w:noProof/>
          <w:webHidden/>
        </w:rPr>
        <w:fldChar w:fldCharType="separate"/>
      </w:r>
      <w:ins w:id="91" w:author="Simon Johnson" w:date="2021-05-05T11:23:00Z">
        <w:r>
          <w:rPr>
            <w:noProof/>
            <w:webHidden/>
          </w:rPr>
          <w:t>15</w:t>
        </w:r>
        <w:r>
          <w:rPr>
            <w:noProof/>
            <w:webHidden/>
          </w:rPr>
          <w:fldChar w:fldCharType="end"/>
        </w:r>
        <w:r w:rsidRPr="0086093B">
          <w:rPr>
            <w:rStyle w:val="Hyperlink"/>
            <w:noProof/>
          </w:rPr>
          <w:fldChar w:fldCharType="end"/>
        </w:r>
      </w:ins>
    </w:p>
    <w:p w14:paraId="0DB68B7D" w14:textId="0DFD9D7B" w:rsidR="00B826D4" w:rsidRDefault="00B826D4">
      <w:pPr>
        <w:pStyle w:val="TOC2"/>
        <w:tabs>
          <w:tab w:val="right" w:leader="dot" w:pos="9350"/>
        </w:tabs>
        <w:rPr>
          <w:ins w:id="92" w:author="Simon Johnson" w:date="2021-05-05T11:23:00Z"/>
          <w:rFonts w:asciiTheme="minorHAnsi" w:eastAsiaTheme="minorEastAsia" w:hAnsiTheme="minorHAnsi" w:cstheme="minorBidi"/>
          <w:noProof/>
          <w:sz w:val="24"/>
          <w:lang w:val="en-GB" w:eastAsia="en-GB"/>
        </w:rPr>
      </w:pPr>
      <w:ins w:id="9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"_Toc71106232"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 MQTT-SN Control Packet Variable Part</w:t>
        </w:r>
        <w:r>
          <w:rPr>
            <w:noProof/>
            <w:webHidden/>
          </w:rPr>
          <w:tab/>
        </w:r>
        <w:r>
          <w:rPr>
            <w:noProof/>
            <w:webHidden/>
          </w:rPr>
          <w:fldChar w:fldCharType="begin"/>
        </w:r>
        <w:r>
          <w:rPr>
            <w:noProof/>
            <w:webHidden/>
          </w:rPr>
          <w:instrText xml:space="preserve"> PAGEREF _Toc71106232 \h </w:instrText>
        </w:r>
        <w:r>
          <w:rPr>
            <w:noProof/>
            <w:webHidden/>
          </w:rPr>
        </w:r>
      </w:ins>
      <w:r>
        <w:rPr>
          <w:noProof/>
          <w:webHidden/>
        </w:rPr>
        <w:fldChar w:fldCharType="separate"/>
      </w:r>
      <w:ins w:id="94" w:author="Simon Johnson" w:date="2021-05-05T11:23:00Z">
        <w:r>
          <w:rPr>
            <w:noProof/>
            <w:webHidden/>
          </w:rPr>
          <w:t>16</w:t>
        </w:r>
        <w:r>
          <w:rPr>
            <w:noProof/>
            <w:webHidden/>
          </w:rPr>
          <w:fldChar w:fldCharType="end"/>
        </w:r>
        <w:r w:rsidRPr="0086093B">
          <w:rPr>
            <w:rStyle w:val="Hyperlink"/>
            <w:noProof/>
          </w:rPr>
          <w:fldChar w:fldCharType="end"/>
        </w:r>
      </w:ins>
    </w:p>
    <w:p w14:paraId="2F11F288" w14:textId="348FB56A" w:rsidR="00B826D4" w:rsidRDefault="00B826D4">
      <w:pPr>
        <w:pStyle w:val="TOC3"/>
        <w:tabs>
          <w:tab w:val="right" w:leader="dot" w:pos="9350"/>
        </w:tabs>
        <w:rPr>
          <w:ins w:id="95" w:author="Simon Johnson" w:date="2021-05-05T11:23:00Z"/>
          <w:rFonts w:asciiTheme="minorHAnsi" w:eastAsiaTheme="minorEastAsia" w:hAnsiTheme="minorHAnsi" w:cstheme="minorBidi"/>
          <w:noProof/>
          <w:sz w:val="24"/>
          <w:lang w:val="en-GB" w:eastAsia="en-GB"/>
        </w:rPr>
      </w:pPr>
      <w:ins w:id="9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"_Toc71106233"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 xml:space="preserve"> Publish</w:t>
        </w:r>
        <w:r>
          <w:rPr>
            <w:noProof/>
            <w:webHidden/>
          </w:rPr>
          <w:tab/>
        </w:r>
        <w:r>
          <w:rPr>
            <w:noProof/>
            <w:webHidden/>
          </w:rPr>
          <w:fldChar w:fldCharType="begin"/>
        </w:r>
        <w:r>
          <w:rPr>
            <w:noProof/>
            <w:webHidden/>
          </w:rPr>
          <w:instrText xml:space="preserve"> PAGEREF _Toc71106233 \h </w:instrText>
        </w:r>
        <w:r>
          <w:rPr>
            <w:noProof/>
            <w:webHidden/>
          </w:rPr>
        </w:r>
      </w:ins>
      <w:r>
        <w:rPr>
          <w:noProof/>
          <w:webHidden/>
        </w:rPr>
        <w:fldChar w:fldCharType="separate"/>
      </w:r>
      <w:ins w:id="97" w:author="Simon Johnson" w:date="2021-05-05T11:23:00Z">
        <w:r>
          <w:rPr>
            <w:noProof/>
            <w:webHidden/>
          </w:rPr>
          <w:t>16</w:t>
        </w:r>
        <w:r>
          <w:rPr>
            <w:noProof/>
            <w:webHidden/>
          </w:rPr>
          <w:fldChar w:fldCharType="end"/>
        </w:r>
        <w:r w:rsidRPr="0086093B">
          <w:rPr>
            <w:rStyle w:val="Hyperlink"/>
            <w:noProof/>
          </w:rPr>
          <w:fldChar w:fldCharType="end"/>
        </w:r>
      </w:ins>
    </w:p>
    <w:p w14:paraId="5E92271E" w14:textId="68602994" w:rsidR="00B826D4" w:rsidRDefault="00B826D4">
      <w:pPr>
        <w:pStyle w:val="TOC3"/>
        <w:tabs>
          <w:tab w:val="right" w:leader="dot" w:pos="9350"/>
        </w:tabs>
        <w:rPr>
          <w:ins w:id="98" w:author="Simon Johnson" w:date="2021-05-05T11:23:00Z"/>
          <w:rFonts w:asciiTheme="minorHAnsi" w:eastAsiaTheme="minorEastAsia" w:hAnsiTheme="minorHAnsi" w:cstheme="minorBidi"/>
          <w:noProof/>
          <w:sz w:val="24"/>
          <w:lang w:val="en-GB" w:eastAsia="en-GB"/>
        </w:rPr>
      </w:pPr>
      <w:ins w:id="9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"_Toc71106237"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3.2.1 Flags</w:t>
        </w:r>
        <w:r>
          <w:rPr>
            <w:noProof/>
            <w:webHidden/>
          </w:rPr>
          <w:tab/>
        </w:r>
        <w:r>
          <w:rPr>
            <w:noProof/>
            <w:webHidden/>
          </w:rPr>
          <w:fldChar w:fldCharType="begin"/>
        </w:r>
        <w:r>
          <w:rPr>
            <w:noProof/>
            <w:webHidden/>
          </w:rPr>
          <w:instrText xml:space="preserve"> PAGEREF _Toc71106237 \h </w:instrText>
        </w:r>
        <w:r>
          <w:rPr>
            <w:noProof/>
            <w:webHidden/>
          </w:rPr>
        </w:r>
      </w:ins>
      <w:r>
        <w:rPr>
          <w:noProof/>
          <w:webHidden/>
        </w:rPr>
        <w:fldChar w:fldCharType="separate"/>
      </w:r>
      <w:ins w:id="100" w:author="Simon Johnson" w:date="2021-05-05T11:23:00Z">
        <w:r>
          <w:rPr>
            <w:noProof/>
            <w:webHidden/>
          </w:rPr>
          <w:t>16</w:t>
        </w:r>
        <w:r>
          <w:rPr>
            <w:noProof/>
            <w:webHidden/>
          </w:rPr>
          <w:fldChar w:fldCharType="end"/>
        </w:r>
        <w:r w:rsidRPr="0086093B">
          <w:rPr>
            <w:rStyle w:val="Hyperlink"/>
            <w:noProof/>
          </w:rPr>
          <w:fldChar w:fldCharType="end"/>
        </w:r>
      </w:ins>
    </w:p>
    <w:p w14:paraId="27F39054" w14:textId="6BD7D37C" w:rsidR="00B826D4" w:rsidRDefault="00B826D4">
      <w:pPr>
        <w:pStyle w:val="TOC3"/>
        <w:tabs>
          <w:tab w:val="right" w:leader="dot" w:pos="9350"/>
        </w:tabs>
        <w:rPr>
          <w:ins w:id="101" w:author="Simon Johnson" w:date="2021-05-05T11:23:00Z"/>
          <w:rFonts w:asciiTheme="minorHAnsi" w:eastAsiaTheme="minorEastAsia" w:hAnsiTheme="minorHAnsi" w:cstheme="minorBidi"/>
          <w:noProof/>
          <w:sz w:val="24"/>
          <w:lang w:val="en-GB" w:eastAsia="en-GB"/>
        </w:rPr>
      </w:pPr>
      <w:ins w:id="10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"_Toc71106238"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3.2.2 Connect Flags</w:t>
        </w:r>
        <w:r>
          <w:rPr>
            <w:noProof/>
            <w:webHidden/>
          </w:rPr>
          <w:tab/>
        </w:r>
        <w:r>
          <w:rPr>
            <w:noProof/>
            <w:webHidden/>
          </w:rPr>
          <w:fldChar w:fldCharType="begin"/>
        </w:r>
        <w:r>
          <w:rPr>
            <w:noProof/>
            <w:webHidden/>
          </w:rPr>
          <w:instrText xml:space="preserve"> PAGEREF _Toc71106238 \h </w:instrText>
        </w:r>
        <w:r>
          <w:rPr>
            <w:noProof/>
            <w:webHidden/>
          </w:rPr>
        </w:r>
      </w:ins>
      <w:r>
        <w:rPr>
          <w:noProof/>
          <w:webHidden/>
        </w:rPr>
        <w:fldChar w:fldCharType="separate"/>
      </w:r>
      <w:ins w:id="103" w:author="Simon Johnson" w:date="2021-05-05T11:23:00Z">
        <w:r>
          <w:rPr>
            <w:noProof/>
            <w:webHidden/>
          </w:rPr>
          <w:t>17</w:t>
        </w:r>
        <w:r>
          <w:rPr>
            <w:noProof/>
            <w:webHidden/>
          </w:rPr>
          <w:fldChar w:fldCharType="end"/>
        </w:r>
        <w:r w:rsidRPr="0086093B">
          <w:rPr>
            <w:rStyle w:val="Hyperlink"/>
            <w:noProof/>
          </w:rPr>
          <w:fldChar w:fldCharType="end"/>
        </w:r>
      </w:ins>
    </w:p>
    <w:p w14:paraId="45F4A59B" w14:textId="7CC6AB38" w:rsidR="00B826D4" w:rsidRDefault="00B826D4">
      <w:pPr>
        <w:pStyle w:val="TOC3"/>
        <w:tabs>
          <w:tab w:val="right" w:leader="dot" w:pos="9350"/>
        </w:tabs>
        <w:rPr>
          <w:ins w:id="104" w:author="Simon Johnson" w:date="2021-05-05T11:23:00Z"/>
          <w:rFonts w:asciiTheme="minorHAnsi" w:eastAsiaTheme="minorEastAsia" w:hAnsiTheme="minorHAnsi" w:cstheme="minorBidi"/>
          <w:noProof/>
          <w:sz w:val="24"/>
          <w:lang w:val="en-GB" w:eastAsia="en-GB"/>
        </w:rPr>
      </w:pPr>
      <w:ins w:id="10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"_Toc71106239"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3.2.3 Subscribe Flags</w:t>
        </w:r>
        <w:r>
          <w:rPr>
            <w:noProof/>
            <w:webHidden/>
          </w:rPr>
          <w:tab/>
        </w:r>
        <w:r>
          <w:rPr>
            <w:noProof/>
            <w:webHidden/>
          </w:rPr>
          <w:fldChar w:fldCharType="begin"/>
        </w:r>
        <w:r>
          <w:rPr>
            <w:noProof/>
            <w:webHidden/>
          </w:rPr>
          <w:instrText xml:space="preserve"> PAGEREF _Toc71106239 \h </w:instrText>
        </w:r>
        <w:r>
          <w:rPr>
            <w:noProof/>
            <w:webHidden/>
          </w:rPr>
        </w:r>
      </w:ins>
      <w:r>
        <w:rPr>
          <w:noProof/>
          <w:webHidden/>
        </w:rPr>
        <w:fldChar w:fldCharType="separate"/>
      </w:r>
      <w:ins w:id="106" w:author="Simon Johnson" w:date="2021-05-05T11:23:00Z">
        <w:r>
          <w:rPr>
            <w:noProof/>
            <w:webHidden/>
          </w:rPr>
          <w:t>17</w:t>
        </w:r>
        <w:r>
          <w:rPr>
            <w:noProof/>
            <w:webHidden/>
          </w:rPr>
          <w:fldChar w:fldCharType="end"/>
        </w:r>
        <w:r w:rsidRPr="0086093B">
          <w:rPr>
            <w:rStyle w:val="Hyperlink"/>
            <w:noProof/>
          </w:rPr>
          <w:fldChar w:fldCharType="end"/>
        </w:r>
      </w:ins>
    </w:p>
    <w:p w14:paraId="558202E6" w14:textId="291D50BE" w:rsidR="00B826D4" w:rsidRDefault="00B826D4">
      <w:pPr>
        <w:pStyle w:val="TOC3"/>
        <w:tabs>
          <w:tab w:val="right" w:leader="dot" w:pos="9350"/>
        </w:tabs>
        <w:rPr>
          <w:ins w:id="107" w:author="Simon Johnson" w:date="2021-05-05T11:23:00Z"/>
          <w:rFonts w:asciiTheme="minorHAnsi" w:eastAsiaTheme="minorEastAsia" w:hAnsiTheme="minorHAnsi" w:cstheme="minorBidi"/>
          <w:noProof/>
          <w:sz w:val="24"/>
          <w:lang w:val="en-GB" w:eastAsia="en-GB"/>
        </w:rPr>
      </w:pPr>
      <w:ins w:id="10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"_Toc71106240"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3.2.4 Will Flags</w:t>
        </w:r>
        <w:r>
          <w:rPr>
            <w:noProof/>
            <w:webHidden/>
          </w:rPr>
          <w:tab/>
        </w:r>
        <w:r>
          <w:rPr>
            <w:noProof/>
            <w:webHidden/>
          </w:rPr>
          <w:fldChar w:fldCharType="begin"/>
        </w:r>
        <w:r>
          <w:rPr>
            <w:noProof/>
            <w:webHidden/>
          </w:rPr>
          <w:instrText xml:space="preserve"> PAGEREF _Toc71106240 \h </w:instrText>
        </w:r>
        <w:r>
          <w:rPr>
            <w:noProof/>
            <w:webHidden/>
          </w:rPr>
        </w:r>
      </w:ins>
      <w:r>
        <w:rPr>
          <w:noProof/>
          <w:webHidden/>
        </w:rPr>
        <w:fldChar w:fldCharType="separate"/>
      </w:r>
      <w:ins w:id="109" w:author="Simon Johnson" w:date="2021-05-05T11:23:00Z">
        <w:r>
          <w:rPr>
            <w:noProof/>
            <w:webHidden/>
          </w:rPr>
          <w:t>17</w:t>
        </w:r>
        <w:r>
          <w:rPr>
            <w:noProof/>
            <w:webHidden/>
          </w:rPr>
          <w:fldChar w:fldCharType="end"/>
        </w:r>
        <w:r w:rsidRPr="0086093B">
          <w:rPr>
            <w:rStyle w:val="Hyperlink"/>
            <w:noProof/>
          </w:rPr>
          <w:fldChar w:fldCharType="end"/>
        </w:r>
      </w:ins>
    </w:p>
    <w:p w14:paraId="77B6185A" w14:textId="42312B77" w:rsidR="00B826D4" w:rsidRDefault="00B826D4">
      <w:pPr>
        <w:pStyle w:val="TOC3"/>
        <w:tabs>
          <w:tab w:val="right" w:leader="dot" w:pos="9350"/>
        </w:tabs>
        <w:rPr>
          <w:ins w:id="110" w:author="Simon Johnson" w:date="2021-05-05T11:23:00Z"/>
          <w:rFonts w:asciiTheme="minorHAnsi" w:eastAsiaTheme="minorEastAsia" w:hAnsiTheme="minorHAnsi" w:cstheme="minorBidi"/>
          <w:noProof/>
          <w:sz w:val="24"/>
          <w:lang w:val="en-GB" w:eastAsia="en-GB"/>
        </w:rPr>
      </w:pPr>
      <w:ins w:id="11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"_Toc71106245"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3.2.5 Packet Id</w:t>
        </w:r>
        <w:r>
          <w:rPr>
            <w:noProof/>
            <w:webHidden/>
          </w:rPr>
          <w:tab/>
        </w:r>
        <w:r>
          <w:rPr>
            <w:noProof/>
            <w:webHidden/>
          </w:rPr>
          <w:fldChar w:fldCharType="begin"/>
        </w:r>
        <w:r>
          <w:rPr>
            <w:noProof/>
            <w:webHidden/>
          </w:rPr>
          <w:instrText xml:space="preserve"> PAGEREF _Toc71106245 \h </w:instrText>
        </w:r>
        <w:r>
          <w:rPr>
            <w:noProof/>
            <w:webHidden/>
          </w:rPr>
        </w:r>
      </w:ins>
      <w:r>
        <w:rPr>
          <w:noProof/>
          <w:webHidden/>
        </w:rPr>
        <w:fldChar w:fldCharType="separate"/>
      </w:r>
      <w:ins w:id="112" w:author="Simon Johnson" w:date="2021-05-05T11:23:00Z">
        <w:r>
          <w:rPr>
            <w:noProof/>
            <w:webHidden/>
          </w:rPr>
          <w:t>18</w:t>
        </w:r>
        <w:r>
          <w:rPr>
            <w:noProof/>
            <w:webHidden/>
          </w:rPr>
          <w:fldChar w:fldCharType="end"/>
        </w:r>
        <w:r w:rsidRPr="0086093B">
          <w:rPr>
            <w:rStyle w:val="Hyperlink"/>
            <w:noProof/>
          </w:rPr>
          <w:fldChar w:fldCharType="end"/>
        </w:r>
      </w:ins>
    </w:p>
    <w:p w14:paraId="1FD13CFE" w14:textId="5F5F5EF9" w:rsidR="00B826D4" w:rsidRDefault="00B826D4">
      <w:pPr>
        <w:pStyle w:val="TOC3"/>
        <w:tabs>
          <w:tab w:val="right" w:leader="dot" w:pos="9350"/>
        </w:tabs>
        <w:rPr>
          <w:ins w:id="113" w:author="Simon Johnson" w:date="2021-05-05T11:23:00Z"/>
          <w:rFonts w:asciiTheme="minorHAnsi" w:eastAsiaTheme="minorEastAsia" w:hAnsiTheme="minorHAnsi" w:cstheme="minorBidi"/>
          <w:noProof/>
          <w:sz w:val="24"/>
          <w:lang w:val="en-GB" w:eastAsia="en-GB"/>
        </w:rPr>
      </w:pPr>
      <w:ins w:id="11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"_Toc71106246"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3.2.6 Protocol Id</w:t>
        </w:r>
        <w:r>
          <w:rPr>
            <w:noProof/>
            <w:webHidden/>
          </w:rPr>
          <w:tab/>
        </w:r>
        <w:r>
          <w:rPr>
            <w:noProof/>
            <w:webHidden/>
          </w:rPr>
          <w:fldChar w:fldCharType="begin"/>
        </w:r>
        <w:r>
          <w:rPr>
            <w:noProof/>
            <w:webHidden/>
          </w:rPr>
          <w:instrText xml:space="preserve"> PAGEREF _Toc71106246 \h </w:instrText>
        </w:r>
        <w:r>
          <w:rPr>
            <w:noProof/>
            <w:webHidden/>
          </w:rPr>
        </w:r>
      </w:ins>
      <w:r>
        <w:rPr>
          <w:noProof/>
          <w:webHidden/>
        </w:rPr>
        <w:fldChar w:fldCharType="separate"/>
      </w:r>
      <w:ins w:id="115" w:author="Simon Johnson" w:date="2021-05-05T11:23:00Z">
        <w:r>
          <w:rPr>
            <w:noProof/>
            <w:webHidden/>
          </w:rPr>
          <w:t>18</w:t>
        </w:r>
        <w:r>
          <w:rPr>
            <w:noProof/>
            <w:webHidden/>
          </w:rPr>
          <w:fldChar w:fldCharType="end"/>
        </w:r>
        <w:r w:rsidRPr="0086093B">
          <w:rPr>
            <w:rStyle w:val="Hyperlink"/>
            <w:noProof/>
          </w:rPr>
          <w:fldChar w:fldCharType="end"/>
        </w:r>
      </w:ins>
    </w:p>
    <w:p w14:paraId="391D9F56" w14:textId="6D253C64" w:rsidR="00B826D4" w:rsidRDefault="00B826D4">
      <w:pPr>
        <w:pStyle w:val="TOC3"/>
        <w:tabs>
          <w:tab w:val="right" w:leader="dot" w:pos="9350"/>
        </w:tabs>
        <w:rPr>
          <w:ins w:id="116" w:author="Simon Johnson" w:date="2021-05-05T11:23:00Z"/>
          <w:rFonts w:asciiTheme="minorHAnsi" w:eastAsiaTheme="minorEastAsia" w:hAnsiTheme="minorHAnsi" w:cstheme="minorBidi"/>
          <w:noProof/>
          <w:sz w:val="24"/>
          <w:lang w:val="en-GB" w:eastAsia="en-GB"/>
        </w:rPr>
      </w:pPr>
      <w:ins w:id="11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"_Toc71106247"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3.2.7 Radius</w:t>
        </w:r>
        <w:r>
          <w:rPr>
            <w:noProof/>
            <w:webHidden/>
          </w:rPr>
          <w:tab/>
        </w:r>
        <w:r>
          <w:rPr>
            <w:noProof/>
            <w:webHidden/>
          </w:rPr>
          <w:fldChar w:fldCharType="begin"/>
        </w:r>
        <w:r>
          <w:rPr>
            <w:noProof/>
            <w:webHidden/>
          </w:rPr>
          <w:instrText xml:space="preserve"> PAGEREF _Toc71106247 \h </w:instrText>
        </w:r>
        <w:r>
          <w:rPr>
            <w:noProof/>
            <w:webHidden/>
          </w:rPr>
        </w:r>
      </w:ins>
      <w:r>
        <w:rPr>
          <w:noProof/>
          <w:webHidden/>
        </w:rPr>
        <w:fldChar w:fldCharType="separate"/>
      </w:r>
      <w:ins w:id="118" w:author="Simon Johnson" w:date="2021-05-05T11:23:00Z">
        <w:r>
          <w:rPr>
            <w:noProof/>
            <w:webHidden/>
          </w:rPr>
          <w:t>18</w:t>
        </w:r>
        <w:r>
          <w:rPr>
            <w:noProof/>
            <w:webHidden/>
          </w:rPr>
          <w:fldChar w:fldCharType="end"/>
        </w:r>
        <w:r w:rsidRPr="0086093B">
          <w:rPr>
            <w:rStyle w:val="Hyperlink"/>
            <w:noProof/>
          </w:rPr>
          <w:fldChar w:fldCharType="end"/>
        </w:r>
      </w:ins>
    </w:p>
    <w:p w14:paraId="40766F86" w14:textId="1F859F97" w:rsidR="00B826D4" w:rsidRDefault="00B826D4">
      <w:pPr>
        <w:pStyle w:val="TOC3"/>
        <w:tabs>
          <w:tab w:val="right" w:leader="dot" w:pos="9350"/>
        </w:tabs>
        <w:rPr>
          <w:ins w:id="119" w:author="Simon Johnson" w:date="2021-05-05T11:23:00Z"/>
          <w:rFonts w:asciiTheme="minorHAnsi" w:eastAsiaTheme="minorEastAsia" w:hAnsiTheme="minorHAnsi" w:cstheme="minorBidi"/>
          <w:noProof/>
          <w:sz w:val="24"/>
          <w:lang w:val="en-GB" w:eastAsia="en-GB"/>
        </w:rPr>
      </w:pPr>
      <w:ins w:id="12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"_Toc71106248"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3.2.8 Return Code</w:t>
        </w:r>
        <w:r>
          <w:rPr>
            <w:noProof/>
            <w:webHidden/>
          </w:rPr>
          <w:tab/>
        </w:r>
        <w:r>
          <w:rPr>
            <w:noProof/>
            <w:webHidden/>
          </w:rPr>
          <w:fldChar w:fldCharType="begin"/>
        </w:r>
        <w:r>
          <w:rPr>
            <w:noProof/>
            <w:webHidden/>
          </w:rPr>
          <w:instrText xml:space="preserve"> PAGEREF _Toc71106248 \h </w:instrText>
        </w:r>
        <w:r>
          <w:rPr>
            <w:noProof/>
            <w:webHidden/>
          </w:rPr>
        </w:r>
      </w:ins>
      <w:r>
        <w:rPr>
          <w:noProof/>
          <w:webHidden/>
        </w:rPr>
        <w:fldChar w:fldCharType="separate"/>
      </w:r>
      <w:ins w:id="121" w:author="Simon Johnson" w:date="2021-05-05T11:23:00Z">
        <w:r>
          <w:rPr>
            <w:noProof/>
            <w:webHidden/>
          </w:rPr>
          <w:t>18</w:t>
        </w:r>
        <w:r>
          <w:rPr>
            <w:noProof/>
            <w:webHidden/>
          </w:rPr>
          <w:fldChar w:fldCharType="end"/>
        </w:r>
        <w:r w:rsidRPr="0086093B">
          <w:rPr>
            <w:rStyle w:val="Hyperlink"/>
            <w:noProof/>
          </w:rPr>
          <w:fldChar w:fldCharType="end"/>
        </w:r>
      </w:ins>
    </w:p>
    <w:p w14:paraId="1AA133E2" w14:textId="7DA33994" w:rsidR="00B826D4" w:rsidRDefault="00B826D4">
      <w:pPr>
        <w:pStyle w:val="TOC3"/>
        <w:tabs>
          <w:tab w:val="right" w:leader="dot" w:pos="9350"/>
        </w:tabs>
        <w:rPr>
          <w:ins w:id="122" w:author="Simon Johnson" w:date="2021-05-05T11:23:00Z"/>
          <w:rFonts w:asciiTheme="minorHAnsi" w:eastAsiaTheme="minorEastAsia" w:hAnsiTheme="minorHAnsi" w:cstheme="minorBidi"/>
          <w:noProof/>
          <w:sz w:val="24"/>
          <w:lang w:val="en-GB" w:eastAsia="en-GB"/>
        </w:rPr>
      </w:pPr>
      <w:ins w:id="12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"_Toc71106269"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3.2.9 Topic Alias</w:t>
        </w:r>
        <w:r>
          <w:rPr>
            <w:noProof/>
            <w:webHidden/>
          </w:rPr>
          <w:tab/>
        </w:r>
        <w:r>
          <w:rPr>
            <w:noProof/>
            <w:webHidden/>
          </w:rPr>
          <w:fldChar w:fldCharType="begin"/>
        </w:r>
        <w:r>
          <w:rPr>
            <w:noProof/>
            <w:webHidden/>
          </w:rPr>
          <w:instrText xml:space="preserve"> PAGEREF _Toc71106269 \h </w:instrText>
        </w:r>
        <w:r>
          <w:rPr>
            <w:noProof/>
            <w:webHidden/>
          </w:rPr>
        </w:r>
      </w:ins>
      <w:r>
        <w:rPr>
          <w:noProof/>
          <w:webHidden/>
        </w:rPr>
        <w:fldChar w:fldCharType="separate"/>
      </w:r>
      <w:ins w:id="124" w:author="Simon Johnson" w:date="2021-05-05T11:23:00Z">
        <w:r>
          <w:rPr>
            <w:noProof/>
            <w:webHidden/>
          </w:rPr>
          <w:t>18</w:t>
        </w:r>
        <w:r>
          <w:rPr>
            <w:noProof/>
            <w:webHidden/>
          </w:rPr>
          <w:fldChar w:fldCharType="end"/>
        </w:r>
        <w:r w:rsidRPr="0086093B">
          <w:rPr>
            <w:rStyle w:val="Hyperlink"/>
            <w:noProof/>
          </w:rPr>
          <w:fldChar w:fldCharType="end"/>
        </w:r>
      </w:ins>
    </w:p>
    <w:p w14:paraId="35503487" w14:textId="392756E8" w:rsidR="00B826D4" w:rsidRDefault="00B826D4">
      <w:pPr>
        <w:pStyle w:val="TOC3"/>
        <w:tabs>
          <w:tab w:val="right" w:leader="dot" w:pos="9350"/>
        </w:tabs>
        <w:rPr>
          <w:ins w:id="125" w:author="Simon Johnson" w:date="2021-05-05T11:23:00Z"/>
          <w:rFonts w:asciiTheme="minorHAnsi" w:eastAsiaTheme="minorEastAsia" w:hAnsiTheme="minorHAnsi" w:cstheme="minorBidi"/>
          <w:noProof/>
          <w:sz w:val="24"/>
          <w:lang w:val="en-GB" w:eastAsia="en-GB"/>
        </w:rPr>
      </w:pPr>
      <w:ins w:id="12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"_Toc71106270"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3.2.10 Topic Name</w:t>
        </w:r>
        <w:r>
          <w:rPr>
            <w:noProof/>
            <w:webHidden/>
          </w:rPr>
          <w:tab/>
        </w:r>
        <w:r>
          <w:rPr>
            <w:noProof/>
            <w:webHidden/>
          </w:rPr>
          <w:fldChar w:fldCharType="begin"/>
        </w:r>
        <w:r>
          <w:rPr>
            <w:noProof/>
            <w:webHidden/>
          </w:rPr>
          <w:instrText xml:space="preserve"> PAGEREF _Toc71106270 \h </w:instrText>
        </w:r>
        <w:r>
          <w:rPr>
            <w:noProof/>
            <w:webHidden/>
          </w:rPr>
        </w:r>
      </w:ins>
      <w:r>
        <w:rPr>
          <w:noProof/>
          <w:webHidden/>
        </w:rPr>
        <w:fldChar w:fldCharType="separate"/>
      </w:r>
      <w:ins w:id="127" w:author="Simon Johnson" w:date="2021-05-05T11:23:00Z">
        <w:r>
          <w:rPr>
            <w:noProof/>
            <w:webHidden/>
          </w:rPr>
          <w:t>19</w:t>
        </w:r>
        <w:r>
          <w:rPr>
            <w:noProof/>
            <w:webHidden/>
          </w:rPr>
          <w:fldChar w:fldCharType="end"/>
        </w:r>
        <w:r w:rsidRPr="0086093B">
          <w:rPr>
            <w:rStyle w:val="Hyperlink"/>
            <w:noProof/>
          </w:rPr>
          <w:fldChar w:fldCharType="end"/>
        </w:r>
      </w:ins>
    </w:p>
    <w:p w14:paraId="60FBE732" w14:textId="0687FB24" w:rsidR="00B826D4" w:rsidRDefault="00B826D4">
      <w:pPr>
        <w:pStyle w:val="TOC3"/>
        <w:tabs>
          <w:tab w:val="right" w:leader="dot" w:pos="9350"/>
        </w:tabs>
        <w:rPr>
          <w:ins w:id="128" w:author="Simon Johnson" w:date="2021-05-05T11:23:00Z"/>
          <w:rFonts w:asciiTheme="minorHAnsi" w:eastAsiaTheme="minorEastAsia" w:hAnsiTheme="minorHAnsi" w:cstheme="minorBidi"/>
          <w:noProof/>
          <w:sz w:val="24"/>
          <w:lang w:val="en-GB" w:eastAsia="en-GB"/>
        </w:rPr>
      </w:pPr>
      <w:ins w:id="12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"_Toc71106271"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3.2.11 Will Packet</w:t>
        </w:r>
        <w:r>
          <w:rPr>
            <w:noProof/>
            <w:webHidden/>
          </w:rPr>
          <w:tab/>
        </w:r>
        <w:r>
          <w:rPr>
            <w:noProof/>
            <w:webHidden/>
          </w:rPr>
          <w:fldChar w:fldCharType="begin"/>
        </w:r>
        <w:r>
          <w:rPr>
            <w:noProof/>
            <w:webHidden/>
          </w:rPr>
          <w:instrText xml:space="preserve"> PAGEREF _Toc71106271 \h </w:instrText>
        </w:r>
        <w:r>
          <w:rPr>
            <w:noProof/>
            <w:webHidden/>
          </w:rPr>
        </w:r>
      </w:ins>
      <w:r>
        <w:rPr>
          <w:noProof/>
          <w:webHidden/>
        </w:rPr>
        <w:fldChar w:fldCharType="separate"/>
      </w:r>
      <w:ins w:id="130" w:author="Simon Johnson" w:date="2021-05-05T11:23:00Z">
        <w:r>
          <w:rPr>
            <w:noProof/>
            <w:webHidden/>
          </w:rPr>
          <w:t>19</w:t>
        </w:r>
        <w:r>
          <w:rPr>
            <w:noProof/>
            <w:webHidden/>
          </w:rPr>
          <w:fldChar w:fldCharType="end"/>
        </w:r>
        <w:r w:rsidRPr="0086093B">
          <w:rPr>
            <w:rStyle w:val="Hyperlink"/>
            <w:noProof/>
          </w:rPr>
          <w:fldChar w:fldCharType="end"/>
        </w:r>
      </w:ins>
    </w:p>
    <w:p w14:paraId="3AE1664C" w14:textId="19CDF74F" w:rsidR="00B826D4" w:rsidRDefault="00B826D4">
      <w:pPr>
        <w:pStyle w:val="TOC3"/>
        <w:tabs>
          <w:tab w:val="right" w:leader="dot" w:pos="9350"/>
        </w:tabs>
        <w:rPr>
          <w:ins w:id="131" w:author="Simon Johnson" w:date="2021-05-05T11:23:00Z"/>
          <w:rFonts w:asciiTheme="minorHAnsi" w:eastAsiaTheme="minorEastAsia" w:hAnsiTheme="minorHAnsi" w:cstheme="minorBidi"/>
          <w:noProof/>
          <w:sz w:val="24"/>
          <w:lang w:val="en-GB" w:eastAsia="en-GB"/>
        </w:rPr>
      </w:pPr>
      <w:ins w:id="13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"_Toc71106272"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3.2.12 Will Topic</w:t>
        </w:r>
        <w:r>
          <w:rPr>
            <w:noProof/>
            <w:webHidden/>
          </w:rPr>
          <w:tab/>
        </w:r>
        <w:r>
          <w:rPr>
            <w:noProof/>
            <w:webHidden/>
          </w:rPr>
          <w:fldChar w:fldCharType="begin"/>
        </w:r>
        <w:r>
          <w:rPr>
            <w:noProof/>
            <w:webHidden/>
          </w:rPr>
          <w:instrText xml:space="preserve"> PAGEREF _Toc71106272 \h </w:instrText>
        </w:r>
        <w:r>
          <w:rPr>
            <w:noProof/>
            <w:webHidden/>
          </w:rPr>
        </w:r>
      </w:ins>
      <w:r>
        <w:rPr>
          <w:noProof/>
          <w:webHidden/>
        </w:rPr>
        <w:fldChar w:fldCharType="separate"/>
      </w:r>
      <w:ins w:id="133" w:author="Simon Johnson" w:date="2021-05-05T11:23:00Z">
        <w:r>
          <w:rPr>
            <w:noProof/>
            <w:webHidden/>
          </w:rPr>
          <w:t>19</w:t>
        </w:r>
        <w:r>
          <w:rPr>
            <w:noProof/>
            <w:webHidden/>
          </w:rPr>
          <w:fldChar w:fldCharType="end"/>
        </w:r>
        <w:r w:rsidRPr="0086093B">
          <w:rPr>
            <w:rStyle w:val="Hyperlink"/>
            <w:noProof/>
          </w:rPr>
          <w:fldChar w:fldCharType="end"/>
        </w:r>
      </w:ins>
    </w:p>
    <w:p w14:paraId="741E321F" w14:textId="0FE107D6" w:rsidR="00B826D4" w:rsidRDefault="00B826D4">
      <w:pPr>
        <w:pStyle w:val="TOC2"/>
        <w:tabs>
          <w:tab w:val="right" w:leader="dot" w:pos="9350"/>
        </w:tabs>
        <w:rPr>
          <w:ins w:id="134" w:author="Simon Johnson" w:date="2021-05-05T11:23:00Z"/>
          <w:rFonts w:asciiTheme="minorHAnsi" w:eastAsiaTheme="minorEastAsia" w:hAnsiTheme="minorHAnsi" w:cstheme="minorBidi"/>
          <w:noProof/>
          <w:sz w:val="24"/>
          <w:lang w:val="en-GB" w:eastAsia="en-GB"/>
        </w:rPr>
      </w:pPr>
      <w:ins w:id="13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"_Toc71106273"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3.3 MQTT-SN Topic Types</w:t>
        </w:r>
        <w:r>
          <w:rPr>
            <w:noProof/>
            <w:webHidden/>
          </w:rPr>
          <w:tab/>
        </w:r>
        <w:r>
          <w:rPr>
            <w:noProof/>
            <w:webHidden/>
          </w:rPr>
          <w:fldChar w:fldCharType="begin"/>
        </w:r>
        <w:r>
          <w:rPr>
            <w:noProof/>
            <w:webHidden/>
          </w:rPr>
          <w:instrText xml:space="preserve"> PAGEREF _Toc71106273 \h </w:instrText>
        </w:r>
        <w:r>
          <w:rPr>
            <w:noProof/>
            <w:webHidden/>
          </w:rPr>
        </w:r>
      </w:ins>
      <w:r>
        <w:rPr>
          <w:noProof/>
          <w:webHidden/>
        </w:rPr>
        <w:fldChar w:fldCharType="separate"/>
      </w:r>
      <w:ins w:id="136" w:author="Simon Johnson" w:date="2021-05-05T11:23:00Z">
        <w:r>
          <w:rPr>
            <w:noProof/>
            <w:webHidden/>
          </w:rPr>
          <w:t>19</w:t>
        </w:r>
        <w:r>
          <w:rPr>
            <w:noProof/>
            <w:webHidden/>
          </w:rPr>
          <w:fldChar w:fldCharType="end"/>
        </w:r>
        <w:r w:rsidRPr="0086093B">
          <w:rPr>
            <w:rStyle w:val="Hyperlink"/>
            <w:noProof/>
          </w:rPr>
          <w:fldChar w:fldCharType="end"/>
        </w:r>
      </w:ins>
    </w:p>
    <w:p w14:paraId="4575B829" w14:textId="0322C221" w:rsidR="00B826D4" w:rsidRDefault="00B826D4">
      <w:pPr>
        <w:pStyle w:val="TOC1"/>
        <w:rPr>
          <w:ins w:id="137" w:author="Simon Johnson" w:date="2021-05-05T11:23:00Z"/>
          <w:rFonts w:asciiTheme="minorHAnsi" w:eastAsiaTheme="minorEastAsia" w:hAnsiTheme="minorHAnsi" w:cstheme="minorBidi"/>
          <w:noProof/>
          <w:sz w:val="24"/>
          <w:lang w:val="en-GB" w:eastAsia="en-GB"/>
        </w:rPr>
      </w:pPr>
      <w:ins w:id="13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"_Toc71106274"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w:t>
        </w:r>
        <w:r>
          <w:rPr>
            <w:rFonts w:asciiTheme="minorHAnsi" w:eastAsiaTheme="minorEastAsia" w:hAnsiTheme="minorHAnsi" w:cstheme="minorBidi"/>
            <w:noProof/>
            <w:sz w:val="24"/>
            <w:lang w:val="en-GB" w:eastAsia="en-GB"/>
          </w:rPr>
          <w:tab/>
        </w:r>
        <w:r w:rsidRPr="0086093B">
          <w:rPr>
            <w:rStyle w:val="Hyperlink"/>
            <w:noProof/>
          </w:rPr>
          <w:t>MQTT-SN Control Packets</w:t>
        </w:r>
        <w:r>
          <w:rPr>
            <w:noProof/>
            <w:webHidden/>
          </w:rPr>
          <w:tab/>
        </w:r>
        <w:r>
          <w:rPr>
            <w:noProof/>
            <w:webHidden/>
          </w:rPr>
          <w:fldChar w:fldCharType="begin"/>
        </w:r>
        <w:r>
          <w:rPr>
            <w:noProof/>
            <w:webHidden/>
          </w:rPr>
          <w:instrText xml:space="preserve"> PAGEREF _Toc71106274 \h </w:instrText>
        </w:r>
        <w:r>
          <w:rPr>
            <w:noProof/>
            <w:webHidden/>
          </w:rPr>
        </w:r>
      </w:ins>
      <w:r>
        <w:rPr>
          <w:noProof/>
          <w:webHidden/>
        </w:rPr>
        <w:fldChar w:fldCharType="separate"/>
      </w:r>
      <w:ins w:id="139" w:author="Simon Johnson" w:date="2021-05-05T11:23:00Z">
        <w:r>
          <w:rPr>
            <w:noProof/>
            <w:webHidden/>
          </w:rPr>
          <w:t>20</w:t>
        </w:r>
        <w:r>
          <w:rPr>
            <w:noProof/>
            <w:webHidden/>
          </w:rPr>
          <w:fldChar w:fldCharType="end"/>
        </w:r>
        <w:r w:rsidRPr="0086093B">
          <w:rPr>
            <w:rStyle w:val="Hyperlink"/>
            <w:noProof/>
          </w:rPr>
          <w:fldChar w:fldCharType="end"/>
        </w:r>
      </w:ins>
    </w:p>
    <w:p w14:paraId="5026E21F" w14:textId="27D3F5C3" w:rsidR="00B826D4" w:rsidRDefault="00B826D4">
      <w:pPr>
        <w:pStyle w:val="TOC2"/>
        <w:tabs>
          <w:tab w:val="right" w:leader="dot" w:pos="9350"/>
        </w:tabs>
        <w:rPr>
          <w:ins w:id="140" w:author="Simon Johnson" w:date="2021-05-05T11:23:00Z"/>
          <w:rFonts w:asciiTheme="minorHAnsi" w:eastAsiaTheme="minorEastAsia" w:hAnsiTheme="minorHAnsi" w:cstheme="minorBidi"/>
          <w:noProof/>
          <w:sz w:val="24"/>
          <w:lang w:val="en-GB" w:eastAsia="en-GB"/>
        </w:rPr>
      </w:pPr>
      <w:ins w:id="14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"_Toc71106275"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 Format of Individual Packets</w:t>
        </w:r>
        <w:r>
          <w:rPr>
            <w:noProof/>
            <w:webHidden/>
          </w:rPr>
          <w:tab/>
        </w:r>
        <w:r>
          <w:rPr>
            <w:noProof/>
            <w:webHidden/>
          </w:rPr>
          <w:fldChar w:fldCharType="begin"/>
        </w:r>
        <w:r>
          <w:rPr>
            <w:noProof/>
            <w:webHidden/>
          </w:rPr>
          <w:instrText xml:space="preserve"> PAGEREF _Toc71106275 \h </w:instrText>
        </w:r>
        <w:r>
          <w:rPr>
            <w:noProof/>
            <w:webHidden/>
          </w:rPr>
        </w:r>
      </w:ins>
      <w:r>
        <w:rPr>
          <w:noProof/>
          <w:webHidden/>
        </w:rPr>
        <w:fldChar w:fldCharType="separate"/>
      </w:r>
      <w:ins w:id="142" w:author="Simon Johnson" w:date="2021-05-05T11:23:00Z">
        <w:r>
          <w:rPr>
            <w:noProof/>
            <w:webHidden/>
          </w:rPr>
          <w:t>20</w:t>
        </w:r>
        <w:r>
          <w:rPr>
            <w:noProof/>
            <w:webHidden/>
          </w:rPr>
          <w:fldChar w:fldCharType="end"/>
        </w:r>
        <w:r w:rsidRPr="0086093B">
          <w:rPr>
            <w:rStyle w:val="Hyperlink"/>
            <w:noProof/>
          </w:rPr>
          <w:fldChar w:fldCharType="end"/>
        </w:r>
      </w:ins>
    </w:p>
    <w:p w14:paraId="7EBDA84F" w14:textId="118BEA5F" w:rsidR="00B826D4" w:rsidRDefault="00B826D4">
      <w:pPr>
        <w:pStyle w:val="TOC3"/>
        <w:tabs>
          <w:tab w:val="right" w:leader="dot" w:pos="9350"/>
        </w:tabs>
        <w:rPr>
          <w:ins w:id="143" w:author="Simon Johnson" w:date="2021-05-05T11:23:00Z"/>
          <w:rFonts w:asciiTheme="minorHAnsi" w:eastAsiaTheme="minorEastAsia" w:hAnsiTheme="minorHAnsi" w:cstheme="minorBidi"/>
          <w:noProof/>
          <w:sz w:val="24"/>
          <w:lang w:val="en-GB" w:eastAsia="en-GB"/>
        </w:rPr>
      </w:pPr>
      <w:ins w:id="14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"_Toc71106276"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 ADVERTISE</w:t>
        </w:r>
        <w:r>
          <w:rPr>
            <w:noProof/>
            <w:webHidden/>
          </w:rPr>
          <w:tab/>
        </w:r>
        <w:r>
          <w:rPr>
            <w:noProof/>
            <w:webHidden/>
          </w:rPr>
          <w:fldChar w:fldCharType="begin"/>
        </w:r>
        <w:r>
          <w:rPr>
            <w:noProof/>
            <w:webHidden/>
          </w:rPr>
          <w:instrText xml:space="preserve"> PAGEREF _Toc71106276 \h </w:instrText>
        </w:r>
        <w:r>
          <w:rPr>
            <w:noProof/>
            <w:webHidden/>
          </w:rPr>
        </w:r>
      </w:ins>
      <w:r>
        <w:rPr>
          <w:noProof/>
          <w:webHidden/>
        </w:rPr>
        <w:fldChar w:fldCharType="separate"/>
      </w:r>
      <w:ins w:id="145" w:author="Simon Johnson" w:date="2021-05-05T11:23:00Z">
        <w:r>
          <w:rPr>
            <w:noProof/>
            <w:webHidden/>
          </w:rPr>
          <w:t>20</w:t>
        </w:r>
        <w:r>
          <w:rPr>
            <w:noProof/>
            <w:webHidden/>
          </w:rPr>
          <w:fldChar w:fldCharType="end"/>
        </w:r>
        <w:r w:rsidRPr="0086093B">
          <w:rPr>
            <w:rStyle w:val="Hyperlink"/>
            <w:noProof/>
          </w:rPr>
          <w:fldChar w:fldCharType="end"/>
        </w:r>
      </w:ins>
    </w:p>
    <w:p w14:paraId="4CEED1DD" w14:textId="49F08D53" w:rsidR="00B826D4" w:rsidRDefault="00B826D4">
      <w:pPr>
        <w:pStyle w:val="TOC4"/>
        <w:tabs>
          <w:tab w:val="right" w:leader="dot" w:pos="9350"/>
        </w:tabs>
        <w:rPr>
          <w:ins w:id="146" w:author="Simon Johnson" w:date="2021-05-05T11:23:00Z"/>
          <w:rFonts w:asciiTheme="minorHAnsi" w:eastAsiaTheme="minorEastAsia" w:hAnsiTheme="minorHAnsi" w:cstheme="minorBidi"/>
          <w:noProof/>
          <w:sz w:val="24"/>
          <w:lang w:val="en-GB" w:eastAsia="en-GB"/>
        </w:rPr>
      </w:pPr>
      <w:ins w:id="14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"_Toc71106277"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4.1.1.1 Length &amp; Packet Type</w:t>
        </w:r>
        <w:r>
          <w:rPr>
            <w:noProof/>
            <w:webHidden/>
          </w:rPr>
          <w:tab/>
        </w:r>
        <w:r>
          <w:rPr>
            <w:noProof/>
            <w:webHidden/>
          </w:rPr>
          <w:fldChar w:fldCharType="begin"/>
        </w:r>
        <w:r>
          <w:rPr>
            <w:noProof/>
            <w:webHidden/>
          </w:rPr>
          <w:instrText xml:space="preserve"> PAGEREF _Toc71106277 \h </w:instrText>
        </w:r>
        <w:r>
          <w:rPr>
            <w:noProof/>
            <w:webHidden/>
          </w:rPr>
        </w:r>
      </w:ins>
      <w:r>
        <w:rPr>
          <w:noProof/>
          <w:webHidden/>
        </w:rPr>
        <w:fldChar w:fldCharType="separate"/>
      </w:r>
      <w:ins w:id="148" w:author="Simon Johnson" w:date="2021-05-05T11:23:00Z">
        <w:r>
          <w:rPr>
            <w:noProof/>
            <w:webHidden/>
          </w:rPr>
          <w:t>20</w:t>
        </w:r>
        <w:r>
          <w:rPr>
            <w:noProof/>
            <w:webHidden/>
          </w:rPr>
          <w:fldChar w:fldCharType="end"/>
        </w:r>
        <w:r w:rsidRPr="0086093B">
          <w:rPr>
            <w:rStyle w:val="Hyperlink"/>
            <w:noProof/>
          </w:rPr>
          <w:fldChar w:fldCharType="end"/>
        </w:r>
      </w:ins>
    </w:p>
    <w:p w14:paraId="00F5EC2C" w14:textId="1E14F071" w:rsidR="00B826D4" w:rsidRDefault="00B826D4">
      <w:pPr>
        <w:pStyle w:val="TOC4"/>
        <w:tabs>
          <w:tab w:val="right" w:leader="dot" w:pos="9350"/>
        </w:tabs>
        <w:rPr>
          <w:ins w:id="149" w:author="Simon Johnson" w:date="2021-05-05T11:23:00Z"/>
          <w:rFonts w:asciiTheme="minorHAnsi" w:eastAsiaTheme="minorEastAsia" w:hAnsiTheme="minorHAnsi" w:cstheme="minorBidi"/>
          <w:noProof/>
          <w:sz w:val="24"/>
          <w:lang w:val="en-GB" w:eastAsia="en-GB"/>
        </w:rPr>
      </w:pPr>
      <w:ins w:id="15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"_Toc71106279"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4.1.1.2 GwId</w:t>
        </w:r>
        <w:r>
          <w:rPr>
            <w:noProof/>
            <w:webHidden/>
          </w:rPr>
          <w:tab/>
        </w:r>
        <w:r>
          <w:rPr>
            <w:noProof/>
            <w:webHidden/>
          </w:rPr>
          <w:fldChar w:fldCharType="begin"/>
        </w:r>
        <w:r>
          <w:rPr>
            <w:noProof/>
            <w:webHidden/>
          </w:rPr>
          <w:instrText xml:space="preserve"> PAGEREF _Toc71106279 \h </w:instrText>
        </w:r>
        <w:r>
          <w:rPr>
            <w:noProof/>
            <w:webHidden/>
          </w:rPr>
        </w:r>
      </w:ins>
      <w:r>
        <w:rPr>
          <w:noProof/>
          <w:webHidden/>
        </w:rPr>
        <w:fldChar w:fldCharType="separate"/>
      </w:r>
      <w:ins w:id="151" w:author="Simon Johnson" w:date="2021-05-05T11:23:00Z">
        <w:r>
          <w:rPr>
            <w:noProof/>
            <w:webHidden/>
          </w:rPr>
          <w:t>20</w:t>
        </w:r>
        <w:r>
          <w:rPr>
            <w:noProof/>
            <w:webHidden/>
          </w:rPr>
          <w:fldChar w:fldCharType="end"/>
        </w:r>
        <w:r w:rsidRPr="0086093B">
          <w:rPr>
            <w:rStyle w:val="Hyperlink"/>
            <w:noProof/>
          </w:rPr>
          <w:fldChar w:fldCharType="end"/>
        </w:r>
      </w:ins>
    </w:p>
    <w:p w14:paraId="75720223" w14:textId="1A9C4323" w:rsidR="00B826D4" w:rsidRDefault="00B826D4">
      <w:pPr>
        <w:pStyle w:val="TOC4"/>
        <w:tabs>
          <w:tab w:val="right" w:leader="dot" w:pos="9350"/>
        </w:tabs>
        <w:rPr>
          <w:ins w:id="152" w:author="Simon Johnson" w:date="2021-05-05T11:23:00Z"/>
          <w:rFonts w:asciiTheme="minorHAnsi" w:eastAsiaTheme="minorEastAsia" w:hAnsiTheme="minorHAnsi" w:cstheme="minorBidi"/>
          <w:noProof/>
          <w:sz w:val="24"/>
          <w:lang w:val="en-GB" w:eastAsia="en-GB"/>
        </w:rPr>
      </w:pPr>
      <w:ins w:id="15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"_Toc71106280"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4.1.1.3 Duration</w:t>
        </w:r>
        <w:r>
          <w:rPr>
            <w:noProof/>
            <w:webHidden/>
          </w:rPr>
          <w:tab/>
        </w:r>
        <w:r>
          <w:rPr>
            <w:noProof/>
            <w:webHidden/>
          </w:rPr>
          <w:fldChar w:fldCharType="begin"/>
        </w:r>
        <w:r>
          <w:rPr>
            <w:noProof/>
            <w:webHidden/>
          </w:rPr>
          <w:instrText xml:space="preserve"> PAGEREF _Toc71106280 \h </w:instrText>
        </w:r>
        <w:r>
          <w:rPr>
            <w:noProof/>
            <w:webHidden/>
          </w:rPr>
        </w:r>
      </w:ins>
      <w:r>
        <w:rPr>
          <w:noProof/>
          <w:webHidden/>
        </w:rPr>
        <w:fldChar w:fldCharType="separate"/>
      </w:r>
      <w:ins w:id="154" w:author="Simon Johnson" w:date="2021-05-05T11:23:00Z">
        <w:r>
          <w:rPr>
            <w:noProof/>
            <w:webHidden/>
          </w:rPr>
          <w:t>20</w:t>
        </w:r>
        <w:r>
          <w:rPr>
            <w:noProof/>
            <w:webHidden/>
          </w:rPr>
          <w:fldChar w:fldCharType="end"/>
        </w:r>
        <w:r w:rsidRPr="0086093B">
          <w:rPr>
            <w:rStyle w:val="Hyperlink"/>
            <w:noProof/>
          </w:rPr>
          <w:fldChar w:fldCharType="end"/>
        </w:r>
      </w:ins>
    </w:p>
    <w:p w14:paraId="31C8F4B9" w14:textId="1BD7F4CE" w:rsidR="00B826D4" w:rsidRDefault="00B826D4">
      <w:pPr>
        <w:pStyle w:val="TOC3"/>
        <w:tabs>
          <w:tab w:val="right" w:leader="dot" w:pos="9350"/>
        </w:tabs>
        <w:rPr>
          <w:ins w:id="155" w:author="Simon Johnson" w:date="2021-05-05T11:23:00Z"/>
          <w:rFonts w:asciiTheme="minorHAnsi" w:eastAsiaTheme="minorEastAsia" w:hAnsiTheme="minorHAnsi" w:cstheme="minorBidi"/>
          <w:noProof/>
          <w:sz w:val="24"/>
          <w:lang w:val="en-GB" w:eastAsia="en-GB"/>
        </w:rPr>
      </w:pPr>
      <w:ins w:id="15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"_Toc71106281"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 SEARCHGW</w:t>
        </w:r>
        <w:r>
          <w:rPr>
            <w:noProof/>
            <w:webHidden/>
          </w:rPr>
          <w:tab/>
        </w:r>
        <w:r>
          <w:rPr>
            <w:noProof/>
            <w:webHidden/>
          </w:rPr>
          <w:fldChar w:fldCharType="begin"/>
        </w:r>
        <w:r>
          <w:rPr>
            <w:noProof/>
            <w:webHidden/>
          </w:rPr>
          <w:instrText xml:space="preserve"> PAGEREF _Toc71106281 \h </w:instrText>
        </w:r>
        <w:r>
          <w:rPr>
            <w:noProof/>
            <w:webHidden/>
          </w:rPr>
        </w:r>
      </w:ins>
      <w:r>
        <w:rPr>
          <w:noProof/>
          <w:webHidden/>
        </w:rPr>
        <w:fldChar w:fldCharType="separate"/>
      </w:r>
      <w:ins w:id="157" w:author="Simon Johnson" w:date="2021-05-05T11:23:00Z">
        <w:r>
          <w:rPr>
            <w:noProof/>
            <w:webHidden/>
          </w:rPr>
          <w:t>20</w:t>
        </w:r>
        <w:r>
          <w:rPr>
            <w:noProof/>
            <w:webHidden/>
          </w:rPr>
          <w:fldChar w:fldCharType="end"/>
        </w:r>
        <w:r w:rsidRPr="0086093B">
          <w:rPr>
            <w:rStyle w:val="Hyperlink"/>
            <w:noProof/>
          </w:rPr>
          <w:fldChar w:fldCharType="end"/>
        </w:r>
      </w:ins>
    </w:p>
    <w:p w14:paraId="056133E7" w14:textId="2E9A1BCD" w:rsidR="00B826D4" w:rsidRDefault="00B826D4">
      <w:pPr>
        <w:pStyle w:val="TOC4"/>
        <w:tabs>
          <w:tab w:val="right" w:leader="dot" w:pos="9350"/>
        </w:tabs>
        <w:rPr>
          <w:ins w:id="158" w:author="Simon Johnson" w:date="2021-05-05T11:23:00Z"/>
          <w:rFonts w:asciiTheme="minorHAnsi" w:eastAsiaTheme="minorEastAsia" w:hAnsiTheme="minorHAnsi" w:cstheme="minorBidi"/>
          <w:noProof/>
          <w:sz w:val="24"/>
          <w:lang w:val="en-GB" w:eastAsia="en-GB"/>
        </w:rPr>
      </w:pPr>
      <w:ins w:id="15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"_Toc71106282"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4.1.2.1 Length &amp; Packet Type</w:t>
        </w:r>
        <w:r>
          <w:rPr>
            <w:noProof/>
            <w:webHidden/>
          </w:rPr>
          <w:tab/>
        </w:r>
        <w:r>
          <w:rPr>
            <w:noProof/>
            <w:webHidden/>
          </w:rPr>
          <w:fldChar w:fldCharType="begin"/>
        </w:r>
        <w:r>
          <w:rPr>
            <w:noProof/>
            <w:webHidden/>
          </w:rPr>
          <w:instrText xml:space="preserve"> PAGEREF _Toc71106282 \h </w:instrText>
        </w:r>
        <w:r>
          <w:rPr>
            <w:noProof/>
            <w:webHidden/>
          </w:rPr>
        </w:r>
      </w:ins>
      <w:r>
        <w:rPr>
          <w:noProof/>
          <w:webHidden/>
        </w:rPr>
        <w:fldChar w:fldCharType="separate"/>
      </w:r>
      <w:ins w:id="160" w:author="Simon Johnson" w:date="2021-05-05T11:23:00Z">
        <w:r>
          <w:rPr>
            <w:noProof/>
            <w:webHidden/>
          </w:rPr>
          <w:t>21</w:t>
        </w:r>
        <w:r>
          <w:rPr>
            <w:noProof/>
            <w:webHidden/>
          </w:rPr>
          <w:fldChar w:fldCharType="end"/>
        </w:r>
        <w:r w:rsidRPr="0086093B">
          <w:rPr>
            <w:rStyle w:val="Hyperlink"/>
            <w:noProof/>
          </w:rPr>
          <w:fldChar w:fldCharType="end"/>
        </w:r>
      </w:ins>
    </w:p>
    <w:p w14:paraId="7D10DE76" w14:textId="494DCBA8" w:rsidR="00B826D4" w:rsidRDefault="00B826D4">
      <w:pPr>
        <w:pStyle w:val="TOC4"/>
        <w:tabs>
          <w:tab w:val="right" w:leader="dot" w:pos="9350"/>
        </w:tabs>
        <w:rPr>
          <w:ins w:id="161" w:author="Simon Johnson" w:date="2021-05-05T11:23:00Z"/>
          <w:rFonts w:asciiTheme="minorHAnsi" w:eastAsiaTheme="minorEastAsia" w:hAnsiTheme="minorHAnsi" w:cstheme="minorBidi"/>
          <w:noProof/>
          <w:sz w:val="24"/>
          <w:lang w:val="en-GB" w:eastAsia="en-GB"/>
        </w:rPr>
      </w:pPr>
      <w:ins w:id="16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"_Toc71106284"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4.1.2.2 Radius</w:t>
        </w:r>
        <w:r>
          <w:rPr>
            <w:noProof/>
            <w:webHidden/>
          </w:rPr>
          <w:tab/>
        </w:r>
        <w:r>
          <w:rPr>
            <w:noProof/>
            <w:webHidden/>
          </w:rPr>
          <w:fldChar w:fldCharType="begin"/>
        </w:r>
        <w:r>
          <w:rPr>
            <w:noProof/>
            <w:webHidden/>
          </w:rPr>
          <w:instrText xml:space="preserve"> PAGEREF _Toc71106284 \h </w:instrText>
        </w:r>
        <w:r>
          <w:rPr>
            <w:noProof/>
            <w:webHidden/>
          </w:rPr>
        </w:r>
      </w:ins>
      <w:r>
        <w:rPr>
          <w:noProof/>
          <w:webHidden/>
        </w:rPr>
        <w:fldChar w:fldCharType="separate"/>
      </w:r>
      <w:ins w:id="163" w:author="Simon Johnson" w:date="2021-05-05T11:23:00Z">
        <w:r>
          <w:rPr>
            <w:noProof/>
            <w:webHidden/>
          </w:rPr>
          <w:t>21</w:t>
        </w:r>
        <w:r>
          <w:rPr>
            <w:noProof/>
            <w:webHidden/>
          </w:rPr>
          <w:fldChar w:fldCharType="end"/>
        </w:r>
        <w:r w:rsidRPr="0086093B">
          <w:rPr>
            <w:rStyle w:val="Hyperlink"/>
            <w:noProof/>
          </w:rPr>
          <w:fldChar w:fldCharType="end"/>
        </w:r>
      </w:ins>
    </w:p>
    <w:p w14:paraId="0B3341E4" w14:textId="187AAC2D" w:rsidR="00B826D4" w:rsidRDefault="00B826D4">
      <w:pPr>
        <w:pStyle w:val="TOC3"/>
        <w:tabs>
          <w:tab w:val="right" w:leader="dot" w:pos="9350"/>
        </w:tabs>
        <w:rPr>
          <w:ins w:id="164" w:author="Simon Johnson" w:date="2021-05-05T11:23:00Z"/>
          <w:rFonts w:asciiTheme="minorHAnsi" w:eastAsiaTheme="minorEastAsia" w:hAnsiTheme="minorHAnsi" w:cstheme="minorBidi"/>
          <w:noProof/>
          <w:sz w:val="24"/>
          <w:lang w:val="en-GB" w:eastAsia="en-GB"/>
        </w:rPr>
      </w:pPr>
      <w:ins w:id="165" w:author="Simon Johnson" w:date="2021-05-05T11:23:00Z">
        <w:r w:rsidRPr="0086093B">
          <w:rPr>
            <w:rStyle w:val="Hyperlink"/>
            <w:noProof/>
          </w:rPr>
          <w:lastRenderedPageBreak/>
          <w:fldChar w:fldCharType="begin"/>
        </w:r>
        <w:r w:rsidRPr="0086093B">
          <w:rPr>
            <w:rStyle w:val="Hyperlink"/>
            <w:noProof/>
          </w:rPr>
          <w:instrText xml:space="preserve"> </w:instrText>
        </w:r>
        <w:r>
          <w:rPr>
            <w:noProof/>
          </w:rPr>
          <w:instrText>HYPERLINK \l "_Toc71106285"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4.1.3 GWINFO</w:t>
        </w:r>
        <w:r>
          <w:rPr>
            <w:noProof/>
            <w:webHidden/>
          </w:rPr>
          <w:tab/>
        </w:r>
        <w:r>
          <w:rPr>
            <w:noProof/>
            <w:webHidden/>
          </w:rPr>
          <w:fldChar w:fldCharType="begin"/>
        </w:r>
        <w:r>
          <w:rPr>
            <w:noProof/>
            <w:webHidden/>
          </w:rPr>
          <w:instrText xml:space="preserve"> PAGEREF _Toc71106285 \h </w:instrText>
        </w:r>
        <w:r>
          <w:rPr>
            <w:noProof/>
            <w:webHidden/>
          </w:rPr>
        </w:r>
      </w:ins>
      <w:r>
        <w:rPr>
          <w:noProof/>
          <w:webHidden/>
        </w:rPr>
        <w:fldChar w:fldCharType="separate"/>
      </w:r>
      <w:ins w:id="166" w:author="Simon Johnson" w:date="2021-05-05T11:23:00Z">
        <w:r>
          <w:rPr>
            <w:noProof/>
            <w:webHidden/>
          </w:rPr>
          <w:t>21</w:t>
        </w:r>
        <w:r>
          <w:rPr>
            <w:noProof/>
            <w:webHidden/>
          </w:rPr>
          <w:fldChar w:fldCharType="end"/>
        </w:r>
        <w:r w:rsidRPr="0086093B">
          <w:rPr>
            <w:rStyle w:val="Hyperlink"/>
            <w:noProof/>
          </w:rPr>
          <w:fldChar w:fldCharType="end"/>
        </w:r>
      </w:ins>
    </w:p>
    <w:p w14:paraId="48738665" w14:textId="08DD3813" w:rsidR="00B826D4" w:rsidRDefault="00B826D4">
      <w:pPr>
        <w:pStyle w:val="TOC4"/>
        <w:tabs>
          <w:tab w:val="right" w:leader="dot" w:pos="9350"/>
        </w:tabs>
        <w:rPr>
          <w:ins w:id="167" w:author="Simon Johnson" w:date="2021-05-05T11:23:00Z"/>
          <w:rFonts w:asciiTheme="minorHAnsi" w:eastAsiaTheme="minorEastAsia" w:hAnsiTheme="minorHAnsi" w:cstheme="minorBidi"/>
          <w:noProof/>
          <w:sz w:val="24"/>
          <w:lang w:val="en-GB" w:eastAsia="en-GB"/>
        </w:rPr>
      </w:pPr>
      <w:ins w:id="16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"_Toc71106286"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4.1.3.1 Length &amp; Packet Type</w:t>
        </w:r>
        <w:r>
          <w:rPr>
            <w:noProof/>
            <w:webHidden/>
          </w:rPr>
          <w:tab/>
        </w:r>
        <w:r>
          <w:rPr>
            <w:noProof/>
            <w:webHidden/>
          </w:rPr>
          <w:fldChar w:fldCharType="begin"/>
        </w:r>
        <w:r>
          <w:rPr>
            <w:noProof/>
            <w:webHidden/>
          </w:rPr>
          <w:instrText xml:space="preserve"> PAGEREF _Toc71106286 \h </w:instrText>
        </w:r>
        <w:r>
          <w:rPr>
            <w:noProof/>
            <w:webHidden/>
          </w:rPr>
        </w:r>
      </w:ins>
      <w:r>
        <w:rPr>
          <w:noProof/>
          <w:webHidden/>
        </w:rPr>
        <w:fldChar w:fldCharType="separate"/>
      </w:r>
      <w:ins w:id="169" w:author="Simon Johnson" w:date="2021-05-05T11:23:00Z">
        <w:r>
          <w:rPr>
            <w:noProof/>
            <w:webHidden/>
          </w:rPr>
          <w:t>21</w:t>
        </w:r>
        <w:r>
          <w:rPr>
            <w:noProof/>
            <w:webHidden/>
          </w:rPr>
          <w:fldChar w:fldCharType="end"/>
        </w:r>
        <w:r w:rsidRPr="0086093B">
          <w:rPr>
            <w:rStyle w:val="Hyperlink"/>
            <w:noProof/>
          </w:rPr>
          <w:fldChar w:fldCharType="end"/>
        </w:r>
      </w:ins>
    </w:p>
    <w:p w14:paraId="12F79DDF" w14:textId="728C0A31" w:rsidR="00B826D4" w:rsidRDefault="00B826D4">
      <w:pPr>
        <w:pStyle w:val="TOC4"/>
        <w:tabs>
          <w:tab w:val="right" w:leader="dot" w:pos="9350"/>
        </w:tabs>
        <w:rPr>
          <w:ins w:id="170" w:author="Simon Johnson" w:date="2021-05-05T11:23:00Z"/>
          <w:rFonts w:asciiTheme="minorHAnsi" w:eastAsiaTheme="minorEastAsia" w:hAnsiTheme="minorHAnsi" w:cstheme="minorBidi"/>
          <w:noProof/>
          <w:sz w:val="24"/>
          <w:lang w:val="en-GB" w:eastAsia="en-GB"/>
        </w:rPr>
      </w:pPr>
      <w:ins w:id="17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"_Toc71106288"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4.1.3.2 GwId</w:t>
        </w:r>
        <w:r>
          <w:rPr>
            <w:noProof/>
            <w:webHidden/>
          </w:rPr>
          <w:tab/>
        </w:r>
        <w:r>
          <w:rPr>
            <w:noProof/>
            <w:webHidden/>
          </w:rPr>
          <w:fldChar w:fldCharType="begin"/>
        </w:r>
        <w:r>
          <w:rPr>
            <w:noProof/>
            <w:webHidden/>
          </w:rPr>
          <w:instrText xml:space="preserve"> PAGEREF _Toc71106288 \h </w:instrText>
        </w:r>
        <w:r>
          <w:rPr>
            <w:noProof/>
            <w:webHidden/>
          </w:rPr>
        </w:r>
      </w:ins>
      <w:r>
        <w:rPr>
          <w:noProof/>
          <w:webHidden/>
        </w:rPr>
        <w:fldChar w:fldCharType="separate"/>
      </w:r>
      <w:ins w:id="172" w:author="Simon Johnson" w:date="2021-05-05T11:23:00Z">
        <w:r>
          <w:rPr>
            <w:noProof/>
            <w:webHidden/>
          </w:rPr>
          <w:t>21</w:t>
        </w:r>
        <w:r>
          <w:rPr>
            <w:noProof/>
            <w:webHidden/>
          </w:rPr>
          <w:fldChar w:fldCharType="end"/>
        </w:r>
        <w:r w:rsidRPr="0086093B">
          <w:rPr>
            <w:rStyle w:val="Hyperlink"/>
            <w:noProof/>
          </w:rPr>
          <w:fldChar w:fldCharType="end"/>
        </w:r>
      </w:ins>
    </w:p>
    <w:p w14:paraId="40702AEF" w14:textId="520C7F01" w:rsidR="00B826D4" w:rsidRDefault="00B826D4">
      <w:pPr>
        <w:pStyle w:val="TOC4"/>
        <w:tabs>
          <w:tab w:val="right" w:leader="dot" w:pos="9350"/>
        </w:tabs>
        <w:rPr>
          <w:ins w:id="173" w:author="Simon Johnson" w:date="2021-05-05T11:23:00Z"/>
          <w:rFonts w:asciiTheme="minorHAnsi" w:eastAsiaTheme="minorEastAsia" w:hAnsiTheme="minorHAnsi" w:cstheme="minorBidi"/>
          <w:noProof/>
          <w:sz w:val="24"/>
          <w:lang w:val="en-GB" w:eastAsia="en-GB"/>
        </w:rPr>
      </w:pPr>
      <w:ins w:id="17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"_Toc71106290"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4.1.3.3 GwAdd</w:t>
        </w:r>
        <w:r>
          <w:rPr>
            <w:noProof/>
            <w:webHidden/>
          </w:rPr>
          <w:tab/>
        </w:r>
        <w:r>
          <w:rPr>
            <w:noProof/>
            <w:webHidden/>
          </w:rPr>
          <w:fldChar w:fldCharType="begin"/>
        </w:r>
        <w:r>
          <w:rPr>
            <w:noProof/>
            <w:webHidden/>
          </w:rPr>
          <w:instrText xml:space="preserve"> PAGEREF _Toc71106290 \h </w:instrText>
        </w:r>
        <w:r>
          <w:rPr>
            <w:noProof/>
            <w:webHidden/>
          </w:rPr>
        </w:r>
      </w:ins>
      <w:r>
        <w:rPr>
          <w:noProof/>
          <w:webHidden/>
        </w:rPr>
        <w:fldChar w:fldCharType="separate"/>
      </w:r>
      <w:ins w:id="175" w:author="Simon Johnson" w:date="2021-05-05T11:23:00Z">
        <w:r>
          <w:rPr>
            <w:noProof/>
            <w:webHidden/>
          </w:rPr>
          <w:t>21</w:t>
        </w:r>
        <w:r>
          <w:rPr>
            <w:noProof/>
            <w:webHidden/>
          </w:rPr>
          <w:fldChar w:fldCharType="end"/>
        </w:r>
        <w:r w:rsidRPr="0086093B">
          <w:rPr>
            <w:rStyle w:val="Hyperlink"/>
            <w:noProof/>
          </w:rPr>
          <w:fldChar w:fldCharType="end"/>
        </w:r>
      </w:ins>
    </w:p>
    <w:p w14:paraId="2A2BF222" w14:textId="6D6D9AEB" w:rsidR="00B826D4" w:rsidRDefault="00B826D4">
      <w:pPr>
        <w:pStyle w:val="TOC3"/>
        <w:tabs>
          <w:tab w:val="right" w:leader="dot" w:pos="9350"/>
        </w:tabs>
        <w:rPr>
          <w:ins w:id="176" w:author="Simon Johnson" w:date="2021-05-05T11:23:00Z"/>
          <w:rFonts w:asciiTheme="minorHAnsi" w:eastAsiaTheme="minorEastAsia" w:hAnsiTheme="minorHAnsi" w:cstheme="minorBidi"/>
          <w:noProof/>
          <w:sz w:val="24"/>
          <w:lang w:val="en-GB" w:eastAsia="en-GB"/>
        </w:rPr>
      </w:pPr>
      <w:ins w:id="17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"_Toc71106291"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4.1.4 CONNECT</w:t>
        </w:r>
        <w:r>
          <w:rPr>
            <w:noProof/>
            <w:webHidden/>
          </w:rPr>
          <w:tab/>
        </w:r>
        <w:r>
          <w:rPr>
            <w:noProof/>
            <w:webHidden/>
          </w:rPr>
          <w:fldChar w:fldCharType="begin"/>
        </w:r>
        <w:r>
          <w:rPr>
            <w:noProof/>
            <w:webHidden/>
          </w:rPr>
          <w:instrText xml:space="preserve"> PAGEREF _Toc71106291 \h </w:instrText>
        </w:r>
        <w:r>
          <w:rPr>
            <w:noProof/>
            <w:webHidden/>
          </w:rPr>
        </w:r>
      </w:ins>
      <w:r>
        <w:rPr>
          <w:noProof/>
          <w:webHidden/>
        </w:rPr>
        <w:fldChar w:fldCharType="separate"/>
      </w:r>
      <w:ins w:id="178" w:author="Simon Johnson" w:date="2021-05-05T11:23:00Z">
        <w:r>
          <w:rPr>
            <w:noProof/>
            <w:webHidden/>
          </w:rPr>
          <w:t>21</w:t>
        </w:r>
        <w:r>
          <w:rPr>
            <w:noProof/>
            <w:webHidden/>
          </w:rPr>
          <w:fldChar w:fldCharType="end"/>
        </w:r>
        <w:r w:rsidRPr="0086093B">
          <w:rPr>
            <w:rStyle w:val="Hyperlink"/>
            <w:noProof/>
          </w:rPr>
          <w:fldChar w:fldCharType="end"/>
        </w:r>
      </w:ins>
    </w:p>
    <w:p w14:paraId="72F4DDFC" w14:textId="0B73D552" w:rsidR="00B826D4" w:rsidRDefault="00B826D4">
      <w:pPr>
        <w:pStyle w:val="TOC4"/>
        <w:tabs>
          <w:tab w:val="right" w:leader="dot" w:pos="9350"/>
        </w:tabs>
        <w:rPr>
          <w:ins w:id="179" w:author="Simon Johnson" w:date="2021-05-05T11:23:00Z"/>
          <w:rFonts w:asciiTheme="minorHAnsi" w:eastAsiaTheme="minorEastAsia" w:hAnsiTheme="minorHAnsi" w:cstheme="minorBidi"/>
          <w:noProof/>
          <w:sz w:val="24"/>
          <w:lang w:val="en-GB" w:eastAsia="en-GB"/>
        </w:rPr>
      </w:pPr>
      <w:ins w:id="18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"_Toc71106292"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4.1.4.1 Length &amp; Packet Type</w:t>
        </w:r>
        <w:r>
          <w:rPr>
            <w:noProof/>
            <w:webHidden/>
          </w:rPr>
          <w:tab/>
        </w:r>
        <w:r>
          <w:rPr>
            <w:noProof/>
            <w:webHidden/>
          </w:rPr>
          <w:fldChar w:fldCharType="begin"/>
        </w:r>
        <w:r>
          <w:rPr>
            <w:noProof/>
            <w:webHidden/>
          </w:rPr>
          <w:instrText xml:space="preserve"> PAGEREF _Toc71106292 \h </w:instrText>
        </w:r>
        <w:r>
          <w:rPr>
            <w:noProof/>
            <w:webHidden/>
          </w:rPr>
        </w:r>
      </w:ins>
      <w:r>
        <w:rPr>
          <w:noProof/>
          <w:webHidden/>
        </w:rPr>
        <w:fldChar w:fldCharType="separate"/>
      </w:r>
      <w:ins w:id="181" w:author="Simon Johnson" w:date="2021-05-05T11:23:00Z">
        <w:r>
          <w:rPr>
            <w:noProof/>
            <w:webHidden/>
          </w:rPr>
          <w:t>22</w:t>
        </w:r>
        <w:r>
          <w:rPr>
            <w:noProof/>
            <w:webHidden/>
          </w:rPr>
          <w:fldChar w:fldCharType="end"/>
        </w:r>
        <w:r w:rsidRPr="0086093B">
          <w:rPr>
            <w:rStyle w:val="Hyperlink"/>
            <w:noProof/>
          </w:rPr>
          <w:fldChar w:fldCharType="end"/>
        </w:r>
      </w:ins>
    </w:p>
    <w:p w14:paraId="36F5125F" w14:textId="31660B0B" w:rsidR="00B826D4" w:rsidRDefault="00B826D4">
      <w:pPr>
        <w:pStyle w:val="TOC4"/>
        <w:tabs>
          <w:tab w:val="right" w:leader="dot" w:pos="9350"/>
        </w:tabs>
        <w:rPr>
          <w:ins w:id="182" w:author="Simon Johnson" w:date="2021-05-05T11:23:00Z"/>
          <w:rFonts w:asciiTheme="minorHAnsi" w:eastAsiaTheme="minorEastAsia" w:hAnsiTheme="minorHAnsi" w:cstheme="minorBidi"/>
          <w:noProof/>
          <w:sz w:val="24"/>
          <w:lang w:val="en-GB" w:eastAsia="en-GB"/>
        </w:rPr>
      </w:pPr>
      <w:ins w:id="18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"_Toc71106318"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rFonts w:ascii="Arial" w:hAnsi="Arial"/>
            <w:noProof/>
          </w:rPr>
          <w:t>4.1.4.2 Connect Flags</w:t>
        </w:r>
        <w:r>
          <w:rPr>
            <w:noProof/>
            <w:webHidden/>
          </w:rPr>
          <w:tab/>
        </w:r>
        <w:r>
          <w:rPr>
            <w:noProof/>
            <w:webHidden/>
          </w:rPr>
          <w:fldChar w:fldCharType="begin"/>
        </w:r>
        <w:r>
          <w:rPr>
            <w:noProof/>
            <w:webHidden/>
          </w:rPr>
          <w:instrText xml:space="preserve"> PAGEREF _Toc71106318 \h </w:instrText>
        </w:r>
        <w:r>
          <w:rPr>
            <w:noProof/>
            <w:webHidden/>
          </w:rPr>
        </w:r>
      </w:ins>
      <w:r>
        <w:rPr>
          <w:noProof/>
          <w:webHidden/>
        </w:rPr>
        <w:fldChar w:fldCharType="separate"/>
      </w:r>
      <w:ins w:id="184" w:author="Simon Johnson" w:date="2021-05-05T11:23:00Z">
        <w:r>
          <w:rPr>
            <w:noProof/>
            <w:webHidden/>
          </w:rPr>
          <w:t>22</w:t>
        </w:r>
        <w:r>
          <w:rPr>
            <w:noProof/>
            <w:webHidden/>
          </w:rPr>
          <w:fldChar w:fldCharType="end"/>
        </w:r>
        <w:r w:rsidRPr="0086093B">
          <w:rPr>
            <w:rStyle w:val="Hyperlink"/>
            <w:noProof/>
          </w:rPr>
          <w:fldChar w:fldCharType="end"/>
        </w:r>
      </w:ins>
    </w:p>
    <w:p w14:paraId="72CE89DF" w14:textId="1A0F8641" w:rsidR="00B826D4" w:rsidRDefault="00B826D4">
      <w:pPr>
        <w:pStyle w:val="TOC4"/>
        <w:tabs>
          <w:tab w:val="right" w:leader="dot" w:pos="9350"/>
        </w:tabs>
        <w:rPr>
          <w:ins w:id="185" w:author="Simon Johnson" w:date="2021-05-05T11:23:00Z"/>
          <w:rFonts w:asciiTheme="minorHAnsi" w:eastAsiaTheme="minorEastAsia" w:hAnsiTheme="minorHAnsi" w:cstheme="minorBidi"/>
          <w:noProof/>
          <w:sz w:val="24"/>
          <w:lang w:val="en-GB" w:eastAsia="en-GB"/>
        </w:rPr>
      </w:pPr>
      <w:ins w:id="18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"_Toc71106319"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rFonts w:ascii="Arial" w:hAnsi="Arial"/>
            <w:noProof/>
          </w:rPr>
          <w:t>4.1.4.3 Protocol Version</w:t>
        </w:r>
        <w:r>
          <w:rPr>
            <w:noProof/>
            <w:webHidden/>
          </w:rPr>
          <w:tab/>
        </w:r>
        <w:r>
          <w:rPr>
            <w:noProof/>
            <w:webHidden/>
          </w:rPr>
          <w:fldChar w:fldCharType="begin"/>
        </w:r>
        <w:r>
          <w:rPr>
            <w:noProof/>
            <w:webHidden/>
          </w:rPr>
          <w:instrText xml:space="preserve"> PAGEREF _Toc71106319 \h </w:instrText>
        </w:r>
        <w:r>
          <w:rPr>
            <w:noProof/>
            <w:webHidden/>
          </w:rPr>
        </w:r>
      </w:ins>
      <w:r>
        <w:rPr>
          <w:noProof/>
          <w:webHidden/>
        </w:rPr>
        <w:fldChar w:fldCharType="separate"/>
      </w:r>
      <w:ins w:id="187" w:author="Simon Johnson" w:date="2021-05-05T11:23:00Z">
        <w:r>
          <w:rPr>
            <w:noProof/>
            <w:webHidden/>
          </w:rPr>
          <w:t>23</w:t>
        </w:r>
        <w:r>
          <w:rPr>
            <w:noProof/>
            <w:webHidden/>
          </w:rPr>
          <w:fldChar w:fldCharType="end"/>
        </w:r>
        <w:r w:rsidRPr="0086093B">
          <w:rPr>
            <w:rStyle w:val="Hyperlink"/>
            <w:noProof/>
          </w:rPr>
          <w:fldChar w:fldCharType="end"/>
        </w:r>
      </w:ins>
    </w:p>
    <w:p w14:paraId="788C1529" w14:textId="7C4597BD" w:rsidR="00B826D4" w:rsidRDefault="00B826D4">
      <w:pPr>
        <w:pStyle w:val="TOC4"/>
        <w:tabs>
          <w:tab w:val="right" w:leader="dot" w:pos="9350"/>
        </w:tabs>
        <w:rPr>
          <w:ins w:id="188" w:author="Simon Johnson" w:date="2021-05-05T11:23:00Z"/>
          <w:rFonts w:asciiTheme="minorHAnsi" w:eastAsiaTheme="minorEastAsia" w:hAnsiTheme="minorHAnsi" w:cstheme="minorBidi"/>
          <w:noProof/>
          <w:sz w:val="24"/>
          <w:lang w:val="en-GB" w:eastAsia="en-GB"/>
        </w:rPr>
      </w:pPr>
      <w:ins w:id="18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"_Toc71106320"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rFonts w:ascii="Arial" w:hAnsi="Arial"/>
            <w:noProof/>
          </w:rPr>
          <w:t>4.1.4.4 Keep Alive Timer</w:t>
        </w:r>
        <w:r>
          <w:rPr>
            <w:noProof/>
            <w:webHidden/>
          </w:rPr>
          <w:tab/>
        </w:r>
        <w:r>
          <w:rPr>
            <w:noProof/>
            <w:webHidden/>
          </w:rPr>
          <w:fldChar w:fldCharType="begin"/>
        </w:r>
        <w:r>
          <w:rPr>
            <w:noProof/>
            <w:webHidden/>
          </w:rPr>
          <w:instrText xml:space="preserve"> PAGEREF _Toc71106320 \h </w:instrText>
        </w:r>
        <w:r>
          <w:rPr>
            <w:noProof/>
            <w:webHidden/>
          </w:rPr>
        </w:r>
      </w:ins>
      <w:r>
        <w:rPr>
          <w:noProof/>
          <w:webHidden/>
        </w:rPr>
        <w:fldChar w:fldCharType="separate"/>
      </w:r>
      <w:ins w:id="190" w:author="Simon Johnson" w:date="2021-05-05T11:23:00Z">
        <w:r>
          <w:rPr>
            <w:noProof/>
            <w:webHidden/>
          </w:rPr>
          <w:t>23</w:t>
        </w:r>
        <w:r>
          <w:rPr>
            <w:noProof/>
            <w:webHidden/>
          </w:rPr>
          <w:fldChar w:fldCharType="end"/>
        </w:r>
        <w:r w:rsidRPr="0086093B">
          <w:rPr>
            <w:rStyle w:val="Hyperlink"/>
            <w:noProof/>
          </w:rPr>
          <w:fldChar w:fldCharType="end"/>
        </w:r>
      </w:ins>
    </w:p>
    <w:p w14:paraId="3114CE7D" w14:textId="782F7A05" w:rsidR="00B826D4" w:rsidRDefault="00B826D4">
      <w:pPr>
        <w:pStyle w:val="TOC4"/>
        <w:tabs>
          <w:tab w:val="right" w:leader="dot" w:pos="9350"/>
        </w:tabs>
        <w:rPr>
          <w:ins w:id="191" w:author="Simon Johnson" w:date="2021-05-05T11:23:00Z"/>
          <w:rFonts w:asciiTheme="minorHAnsi" w:eastAsiaTheme="minorEastAsia" w:hAnsiTheme="minorHAnsi" w:cstheme="minorBidi"/>
          <w:noProof/>
          <w:sz w:val="24"/>
          <w:lang w:val="en-GB" w:eastAsia="en-GB"/>
        </w:rPr>
      </w:pPr>
      <w:ins w:id="19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"_Toc71106329"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4.1.4.5 Session Expiry Interval</w:t>
        </w:r>
        <w:r>
          <w:rPr>
            <w:noProof/>
            <w:webHidden/>
          </w:rPr>
          <w:tab/>
        </w:r>
        <w:r>
          <w:rPr>
            <w:noProof/>
            <w:webHidden/>
          </w:rPr>
          <w:fldChar w:fldCharType="begin"/>
        </w:r>
        <w:r>
          <w:rPr>
            <w:noProof/>
            <w:webHidden/>
          </w:rPr>
          <w:instrText xml:space="preserve"> PAGEREF _Toc71106329 \h </w:instrText>
        </w:r>
        <w:r>
          <w:rPr>
            <w:noProof/>
            <w:webHidden/>
          </w:rPr>
        </w:r>
      </w:ins>
      <w:r>
        <w:rPr>
          <w:noProof/>
          <w:webHidden/>
        </w:rPr>
        <w:fldChar w:fldCharType="separate"/>
      </w:r>
      <w:ins w:id="193" w:author="Simon Johnson" w:date="2021-05-05T11:23:00Z">
        <w:r>
          <w:rPr>
            <w:noProof/>
            <w:webHidden/>
          </w:rPr>
          <w:t>23</w:t>
        </w:r>
        <w:r>
          <w:rPr>
            <w:noProof/>
            <w:webHidden/>
          </w:rPr>
          <w:fldChar w:fldCharType="end"/>
        </w:r>
        <w:r w:rsidRPr="0086093B">
          <w:rPr>
            <w:rStyle w:val="Hyperlink"/>
            <w:noProof/>
          </w:rPr>
          <w:fldChar w:fldCharType="end"/>
        </w:r>
      </w:ins>
    </w:p>
    <w:p w14:paraId="06427059" w14:textId="6737C46D" w:rsidR="00B826D4" w:rsidRDefault="00B826D4">
      <w:pPr>
        <w:pStyle w:val="TOC4"/>
        <w:tabs>
          <w:tab w:val="right" w:leader="dot" w:pos="9350"/>
        </w:tabs>
        <w:rPr>
          <w:ins w:id="194" w:author="Simon Johnson" w:date="2021-05-05T11:23:00Z"/>
          <w:rFonts w:asciiTheme="minorHAnsi" w:eastAsiaTheme="minorEastAsia" w:hAnsiTheme="minorHAnsi" w:cstheme="minorBidi"/>
          <w:noProof/>
          <w:sz w:val="24"/>
          <w:lang w:val="en-GB" w:eastAsia="en-GB"/>
        </w:rPr>
      </w:pPr>
      <w:ins w:id="19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"_Toc71106330"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4.1.4.6 Max Packet Size</w:t>
        </w:r>
        <w:r>
          <w:rPr>
            <w:noProof/>
            <w:webHidden/>
          </w:rPr>
          <w:tab/>
        </w:r>
        <w:r>
          <w:rPr>
            <w:noProof/>
            <w:webHidden/>
          </w:rPr>
          <w:fldChar w:fldCharType="begin"/>
        </w:r>
        <w:r>
          <w:rPr>
            <w:noProof/>
            <w:webHidden/>
          </w:rPr>
          <w:instrText xml:space="preserve"> PAGEREF _Toc71106330 \h </w:instrText>
        </w:r>
        <w:r>
          <w:rPr>
            <w:noProof/>
            <w:webHidden/>
          </w:rPr>
        </w:r>
      </w:ins>
      <w:r>
        <w:rPr>
          <w:noProof/>
          <w:webHidden/>
        </w:rPr>
        <w:fldChar w:fldCharType="separate"/>
      </w:r>
      <w:ins w:id="196" w:author="Simon Johnson" w:date="2021-05-05T11:23:00Z">
        <w:r>
          <w:rPr>
            <w:noProof/>
            <w:webHidden/>
          </w:rPr>
          <w:t>24</w:t>
        </w:r>
        <w:r>
          <w:rPr>
            <w:noProof/>
            <w:webHidden/>
          </w:rPr>
          <w:fldChar w:fldCharType="end"/>
        </w:r>
        <w:r w:rsidRPr="0086093B">
          <w:rPr>
            <w:rStyle w:val="Hyperlink"/>
            <w:noProof/>
          </w:rPr>
          <w:fldChar w:fldCharType="end"/>
        </w:r>
      </w:ins>
    </w:p>
    <w:p w14:paraId="3DDCBF21" w14:textId="714434E1" w:rsidR="00B826D4" w:rsidRDefault="00B826D4">
      <w:pPr>
        <w:pStyle w:val="TOC4"/>
        <w:tabs>
          <w:tab w:val="right" w:leader="dot" w:pos="9350"/>
        </w:tabs>
        <w:rPr>
          <w:ins w:id="197" w:author="Simon Johnson" w:date="2021-05-05T11:23:00Z"/>
          <w:rFonts w:asciiTheme="minorHAnsi" w:eastAsiaTheme="minorEastAsia" w:hAnsiTheme="minorHAnsi" w:cstheme="minorBidi"/>
          <w:noProof/>
          <w:sz w:val="24"/>
          <w:lang w:val="en-GB" w:eastAsia="en-GB"/>
        </w:rPr>
      </w:pPr>
      <w:ins w:id="19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"_Toc71106331"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4.1.4.7 Client Identifier</w:t>
        </w:r>
        <w:r>
          <w:rPr>
            <w:noProof/>
            <w:webHidden/>
          </w:rPr>
          <w:tab/>
        </w:r>
        <w:r>
          <w:rPr>
            <w:noProof/>
            <w:webHidden/>
          </w:rPr>
          <w:fldChar w:fldCharType="begin"/>
        </w:r>
        <w:r>
          <w:rPr>
            <w:noProof/>
            <w:webHidden/>
          </w:rPr>
          <w:instrText xml:space="preserve"> PAGEREF _Toc71106331 \h </w:instrText>
        </w:r>
        <w:r>
          <w:rPr>
            <w:noProof/>
            <w:webHidden/>
          </w:rPr>
        </w:r>
      </w:ins>
      <w:r>
        <w:rPr>
          <w:noProof/>
          <w:webHidden/>
        </w:rPr>
        <w:fldChar w:fldCharType="separate"/>
      </w:r>
      <w:ins w:id="199" w:author="Simon Johnson" w:date="2021-05-05T11:23:00Z">
        <w:r>
          <w:rPr>
            <w:noProof/>
            <w:webHidden/>
          </w:rPr>
          <w:t>24</w:t>
        </w:r>
        <w:r>
          <w:rPr>
            <w:noProof/>
            <w:webHidden/>
          </w:rPr>
          <w:fldChar w:fldCharType="end"/>
        </w:r>
        <w:r w:rsidRPr="0086093B">
          <w:rPr>
            <w:rStyle w:val="Hyperlink"/>
            <w:noProof/>
          </w:rPr>
          <w:fldChar w:fldCharType="end"/>
        </w:r>
      </w:ins>
    </w:p>
    <w:p w14:paraId="589D22B0" w14:textId="62EC847F" w:rsidR="00B826D4" w:rsidRDefault="00B826D4">
      <w:pPr>
        <w:pStyle w:val="TOC3"/>
        <w:tabs>
          <w:tab w:val="right" w:leader="dot" w:pos="9350"/>
        </w:tabs>
        <w:rPr>
          <w:ins w:id="200" w:author="Simon Johnson" w:date="2021-05-05T11:23:00Z"/>
          <w:rFonts w:asciiTheme="minorHAnsi" w:eastAsiaTheme="minorEastAsia" w:hAnsiTheme="minorHAnsi" w:cstheme="minorBidi"/>
          <w:noProof/>
          <w:sz w:val="24"/>
          <w:lang w:val="en-GB" w:eastAsia="en-GB"/>
        </w:rPr>
      </w:pPr>
      <w:ins w:id="20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"_Toc71106332"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4.1.5 CONNACK</w:t>
        </w:r>
        <w:r>
          <w:rPr>
            <w:noProof/>
            <w:webHidden/>
          </w:rPr>
          <w:tab/>
        </w:r>
        <w:r>
          <w:rPr>
            <w:noProof/>
            <w:webHidden/>
          </w:rPr>
          <w:fldChar w:fldCharType="begin"/>
        </w:r>
        <w:r>
          <w:rPr>
            <w:noProof/>
            <w:webHidden/>
          </w:rPr>
          <w:instrText xml:space="preserve"> PAGEREF _Toc71106332 \h </w:instrText>
        </w:r>
        <w:r>
          <w:rPr>
            <w:noProof/>
            <w:webHidden/>
          </w:rPr>
        </w:r>
      </w:ins>
      <w:r>
        <w:rPr>
          <w:noProof/>
          <w:webHidden/>
        </w:rPr>
        <w:fldChar w:fldCharType="separate"/>
      </w:r>
      <w:ins w:id="202" w:author="Simon Johnson" w:date="2021-05-05T11:23:00Z">
        <w:r>
          <w:rPr>
            <w:noProof/>
            <w:webHidden/>
          </w:rPr>
          <w:t>25</w:t>
        </w:r>
        <w:r>
          <w:rPr>
            <w:noProof/>
            <w:webHidden/>
          </w:rPr>
          <w:fldChar w:fldCharType="end"/>
        </w:r>
        <w:r w:rsidRPr="0086093B">
          <w:rPr>
            <w:rStyle w:val="Hyperlink"/>
            <w:noProof/>
          </w:rPr>
          <w:fldChar w:fldCharType="end"/>
        </w:r>
      </w:ins>
    </w:p>
    <w:p w14:paraId="1F48A1A4" w14:textId="5542F7C9" w:rsidR="00B826D4" w:rsidRDefault="00B826D4">
      <w:pPr>
        <w:pStyle w:val="TOC4"/>
        <w:tabs>
          <w:tab w:val="right" w:leader="dot" w:pos="9350"/>
        </w:tabs>
        <w:rPr>
          <w:ins w:id="203" w:author="Simon Johnson" w:date="2021-05-05T11:23:00Z"/>
          <w:rFonts w:asciiTheme="minorHAnsi" w:eastAsiaTheme="minorEastAsia" w:hAnsiTheme="minorHAnsi" w:cstheme="minorBidi"/>
          <w:noProof/>
          <w:sz w:val="24"/>
          <w:lang w:val="en-GB" w:eastAsia="en-GB"/>
        </w:rPr>
      </w:pPr>
      <w:ins w:id="20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"_Toc71106333"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4.1.5.1 Length &amp; Packet Type</w:t>
        </w:r>
        <w:r>
          <w:rPr>
            <w:noProof/>
            <w:webHidden/>
          </w:rPr>
          <w:tab/>
        </w:r>
        <w:r>
          <w:rPr>
            <w:noProof/>
            <w:webHidden/>
          </w:rPr>
          <w:fldChar w:fldCharType="begin"/>
        </w:r>
        <w:r>
          <w:rPr>
            <w:noProof/>
            <w:webHidden/>
          </w:rPr>
          <w:instrText xml:space="preserve"> PAGEREF _Toc71106333 \h </w:instrText>
        </w:r>
        <w:r>
          <w:rPr>
            <w:noProof/>
            <w:webHidden/>
          </w:rPr>
        </w:r>
      </w:ins>
      <w:r>
        <w:rPr>
          <w:noProof/>
          <w:webHidden/>
        </w:rPr>
        <w:fldChar w:fldCharType="separate"/>
      </w:r>
      <w:ins w:id="205" w:author="Simon Johnson" w:date="2021-05-05T11:23:00Z">
        <w:r>
          <w:rPr>
            <w:noProof/>
            <w:webHidden/>
          </w:rPr>
          <w:t>25</w:t>
        </w:r>
        <w:r>
          <w:rPr>
            <w:noProof/>
            <w:webHidden/>
          </w:rPr>
          <w:fldChar w:fldCharType="end"/>
        </w:r>
        <w:r w:rsidRPr="0086093B">
          <w:rPr>
            <w:rStyle w:val="Hyperlink"/>
            <w:noProof/>
          </w:rPr>
          <w:fldChar w:fldCharType="end"/>
        </w:r>
      </w:ins>
    </w:p>
    <w:p w14:paraId="406DD30A" w14:textId="47A24119" w:rsidR="00B826D4" w:rsidRDefault="00B826D4">
      <w:pPr>
        <w:pStyle w:val="TOC4"/>
        <w:tabs>
          <w:tab w:val="right" w:leader="dot" w:pos="9350"/>
        </w:tabs>
        <w:rPr>
          <w:ins w:id="206" w:author="Simon Johnson" w:date="2021-05-05T11:23:00Z"/>
          <w:rFonts w:asciiTheme="minorHAnsi" w:eastAsiaTheme="minorEastAsia" w:hAnsiTheme="minorHAnsi" w:cstheme="minorBidi"/>
          <w:noProof/>
          <w:sz w:val="24"/>
          <w:lang w:val="en-GB" w:eastAsia="en-GB"/>
        </w:rPr>
      </w:pPr>
      <w:ins w:id="20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"_Toc71106335"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4.1.5.2 Return Code</w:t>
        </w:r>
        <w:r>
          <w:rPr>
            <w:noProof/>
            <w:webHidden/>
          </w:rPr>
          <w:tab/>
        </w:r>
        <w:r>
          <w:rPr>
            <w:noProof/>
            <w:webHidden/>
          </w:rPr>
          <w:fldChar w:fldCharType="begin"/>
        </w:r>
        <w:r>
          <w:rPr>
            <w:noProof/>
            <w:webHidden/>
          </w:rPr>
          <w:instrText xml:space="preserve"> PAGEREF _Toc71106335 \h </w:instrText>
        </w:r>
        <w:r>
          <w:rPr>
            <w:noProof/>
            <w:webHidden/>
          </w:rPr>
        </w:r>
      </w:ins>
      <w:r>
        <w:rPr>
          <w:noProof/>
          <w:webHidden/>
        </w:rPr>
        <w:fldChar w:fldCharType="separate"/>
      </w:r>
      <w:ins w:id="208" w:author="Simon Johnson" w:date="2021-05-05T11:23:00Z">
        <w:r>
          <w:rPr>
            <w:noProof/>
            <w:webHidden/>
          </w:rPr>
          <w:t>25</w:t>
        </w:r>
        <w:r>
          <w:rPr>
            <w:noProof/>
            <w:webHidden/>
          </w:rPr>
          <w:fldChar w:fldCharType="end"/>
        </w:r>
        <w:r w:rsidRPr="0086093B">
          <w:rPr>
            <w:rStyle w:val="Hyperlink"/>
            <w:noProof/>
          </w:rPr>
          <w:fldChar w:fldCharType="end"/>
        </w:r>
      </w:ins>
    </w:p>
    <w:p w14:paraId="504604E4" w14:textId="0532B60D" w:rsidR="00B826D4" w:rsidRDefault="00B826D4">
      <w:pPr>
        <w:pStyle w:val="TOC4"/>
        <w:tabs>
          <w:tab w:val="right" w:leader="dot" w:pos="9350"/>
        </w:tabs>
        <w:rPr>
          <w:ins w:id="209" w:author="Simon Johnson" w:date="2021-05-05T11:23:00Z"/>
          <w:rFonts w:asciiTheme="minorHAnsi" w:eastAsiaTheme="minorEastAsia" w:hAnsiTheme="minorHAnsi" w:cstheme="minorBidi"/>
          <w:noProof/>
          <w:sz w:val="24"/>
          <w:lang w:val="en-GB" w:eastAsia="en-GB"/>
        </w:rPr>
      </w:pPr>
      <w:ins w:id="21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"_Toc71106336"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4.1.5.3 Session Expiry Interval</w:t>
        </w:r>
        <w:r>
          <w:rPr>
            <w:noProof/>
            <w:webHidden/>
          </w:rPr>
          <w:tab/>
        </w:r>
        <w:r>
          <w:rPr>
            <w:noProof/>
            <w:webHidden/>
          </w:rPr>
          <w:fldChar w:fldCharType="begin"/>
        </w:r>
        <w:r>
          <w:rPr>
            <w:noProof/>
            <w:webHidden/>
          </w:rPr>
          <w:instrText xml:space="preserve"> PAGEREF _Toc71106336 \h </w:instrText>
        </w:r>
        <w:r>
          <w:rPr>
            <w:noProof/>
            <w:webHidden/>
          </w:rPr>
        </w:r>
      </w:ins>
      <w:r>
        <w:rPr>
          <w:noProof/>
          <w:webHidden/>
        </w:rPr>
        <w:fldChar w:fldCharType="separate"/>
      </w:r>
      <w:ins w:id="211" w:author="Simon Johnson" w:date="2021-05-05T11:23:00Z">
        <w:r>
          <w:rPr>
            <w:noProof/>
            <w:webHidden/>
          </w:rPr>
          <w:t>25</w:t>
        </w:r>
        <w:r>
          <w:rPr>
            <w:noProof/>
            <w:webHidden/>
          </w:rPr>
          <w:fldChar w:fldCharType="end"/>
        </w:r>
        <w:r w:rsidRPr="0086093B">
          <w:rPr>
            <w:rStyle w:val="Hyperlink"/>
            <w:noProof/>
          </w:rPr>
          <w:fldChar w:fldCharType="end"/>
        </w:r>
      </w:ins>
    </w:p>
    <w:p w14:paraId="29368C00" w14:textId="49B17880" w:rsidR="00B826D4" w:rsidRDefault="00B826D4">
      <w:pPr>
        <w:pStyle w:val="TOC4"/>
        <w:tabs>
          <w:tab w:val="right" w:leader="dot" w:pos="9350"/>
        </w:tabs>
        <w:rPr>
          <w:ins w:id="212" w:author="Simon Johnson" w:date="2021-05-05T11:23:00Z"/>
          <w:rFonts w:asciiTheme="minorHAnsi" w:eastAsiaTheme="minorEastAsia" w:hAnsiTheme="minorHAnsi" w:cstheme="minorBidi"/>
          <w:noProof/>
          <w:sz w:val="24"/>
          <w:lang w:val="en-GB" w:eastAsia="en-GB"/>
        </w:rPr>
      </w:pPr>
      <w:ins w:id="21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"_Toc71106337"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4.1.5.4 Client Identifier</w:t>
        </w:r>
        <w:r>
          <w:rPr>
            <w:noProof/>
            <w:webHidden/>
          </w:rPr>
          <w:tab/>
        </w:r>
        <w:r>
          <w:rPr>
            <w:noProof/>
            <w:webHidden/>
          </w:rPr>
          <w:fldChar w:fldCharType="begin"/>
        </w:r>
        <w:r>
          <w:rPr>
            <w:noProof/>
            <w:webHidden/>
          </w:rPr>
          <w:instrText xml:space="preserve"> PAGEREF _Toc71106337 \h </w:instrText>
        </w:r>
        <w:r>
          <w:rPr>
            <w:noProof/>
            <w:webHidden/>
          </w:rPr>
        </w:r>
      </w:ins>
      <w:r>
        <w:rPr>
          <w:noProof/>
          <w:webHidden/>
        </w:rPr>
        <w:fldChar w:fldCharType="separate"/>
      </w:r>
      <w:ins w:id="214" w:author="Simon Johnson" w:date="2021-05-05T11:23:00Z">
        <w:r>
          <w:rPr>
            <w:noProof/>
            <w:webHidden/>
          </w:rPr>
          <w:t>25</w:t>
        </w:r>
        <w:r>
          <w:rPr>
            <w:noProof/>
            <w:webHidden/>
          </w:rPr>
          <w:fldChar w:fldCharType="end"/>
        </w:r>
        <w:r w:rsidRPr="0086093B">
          <w:rPr>
            <w:rStyle w:val="Hyperlink"/>
            <w:noProof/>
          </w:rPr>
          <w:fldChar w:fldCharType="end"/>
        </w:r>
      </w:ins>
    </w:p>
    <w:p w14:paraId="2CA5A86E" w14:textId="71CF74C7" w:rsidR="00B826D4" w:rsidRDefault="00B826D4">
      <w:pPr>
        <w:pStyle w:val="TOC3"/>
        <w:tabs>
          <w:tab w:val="right" w:leader="dot" w:pos="9350"/>
        </w:tabs>
        <w:rPr>
          <w:ins w:id="215" w:author="Simon Johnson" w:date="2021-05-05T11:23:00Z"/>
          <w:rFonts w:asciiTheme="minorHAnsi" w:eastAsiaTheme="minorEastAsia" w:hAnsiTheme="minorHAnsi" w:cstheme="minorBidi"/>
          <w:noProof/>
          <w:sz w:val="24"/>
          <w:lang w:val="en-GB" w:eastAsia="en-GB"/>
        </w:rPr>
      </w:pPr>
      <w:ins w:id="21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"_Toc71106338"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4.1.6 WILLTOPICREQ and WILLPACKETREQ</w:t>
        </w:r>
        <w:r>
          <w:rPr>
            <w:noProof/>
            <w:webHidden/>
          </w:rPr>
          <w:tab/>
        </w:r>
        <w:r>
          <w:rPr>
            <w:noProof/>
            <w:webHidden/>
          </w:rPr>
          <w:fldChar w:fldCharType="begin"/>
        </w:r>
        <w:r>
          <w:rPr>
            <w:noProof/>
            <w:webHidden/>
          </w:rPr>
          <w:instrText xml:space="preserve"> PAGEREF _Toc71106338 \h </w:instrText>
        </w:r>
        <w:r>
          <w:rPr>
            <w:noProof/>
            <w:webHidden/>
          </w:rPr>
        </w:r>
      </w:ins>
      <w:r>
        <w:rPr>
          <w:noProof/>
          <w:webHidden/>
        </w:rPr>
        <w:fldChar w:fldCharType="separate"/>
      </w:r>
      <w:ins w:id="217" w:author="Simon Johnson" w:date="2021-05-05T11:23:00Z">
        <w:r>
          <w:rPr>
            <w:noProof/>
            <w:webHidden/>
          </w:rPr>
          <w:t>25</w:t>
        </w:r>
        <w:r>
          <w:rPr>
            <w:noProof/>
            <w:webHidden/>
          </w:rPr>
          <w:fldChar w:fldCharType="end"/>
        </w:r>
        <w:r w:rsidRPr="0086093B">
          <w:rPr>
            <w:rStyle w:val="Hyperlink"/>
            <w:noProof/>
          </w:rPr>
          <w:fldChar w:fldCharType="end"/>
        </w:r>
      </w:ins>
    </w:p>
    <w:p w14:paraId="6A3B41ED" w14:textId="5C848538" w:rsidR="00B826D4" w:rsidRDefault="00B826D4">
      <w:pPr>
        <w:pStyle w:val="TOC3"/>
        <w:tabs>
          <w:tab w:val="right" w:leader="dot" w:pos="9350"/>
        </w:tabs>
        <w:rPr>
          <w:ins w:id="218" w:author="Simon Johnson" w:date="2021-05-05T11:23:00Z"/>
          <w:rFonts w:asciiTheme="minorHAnsi" w:eastAsiaTheme="minorEastAsia" w:hAnsiTheme="minorHAnsi" w:cstheme="minorBidi"/>
          <w:noProof/>
          <w:sz w:val="24"/>
          <w:lang w:val="en-GB" w:eastAsia="en-GB"/>
        </w:rPr>
      </w:pPr>
      <w:ins w:id="21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"_Toc71106339"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4.1.7 WILLTOPIC</w:t>
        </w:r>
        <w:r>
          <w:rPr>
            <w:noProof/>
            <w:webHidden/>
          </w:rPr>
          <w:tab/>
        </w:r>
        <w:r>
          <w:rPr>
            <w:noProof/>
            <w:webHidden/>
          </w:rPr>
          <w:fldChar w:fldCharType="begin"/>
        </w:r>
        <w:r>
          <w:rPr>
            <w:noProof/>
            <w:webHidden/>
          </w:rPr>
          <w:instrText xml:space="preserve"> PAGEREF _Toc71106339 \h </w:instrText>
        </w:r>
        <w:r>
          <w:rPr>
            <w:noProof/>
            <w:webHidden/>
          </w:rPr>
        </w:r>
      </w:ins>
      <w:r>
        <w:rPr>
          <w:noProof/>
          <w:webHidden/>
        </w:rPr>
        <w:fldChar w:fldCharType="separate"/>
      </w:r>
      <w:ins w:id="220" w:author="Simon Johnson" w:date="2021-05-05T11:23:00Z">
        <w:r>
          <w:rPr>
            <w:noProof/>
            <w:webHidden/>
          </w:rPr>
          <w:t>26</w:t>
        </w:r>
        <w:r>
          <w:rPr>
            <w:noProof/>
            <w:webHidden/>
          </w:rPr>
          <w:fldChar w:fldCharType="end"/>
        </w:r>
        <w:r w:rsidRPr="0086093B">
          <w:rPr>
            <w:rStyle w:val="Hyperlink"/>
            <w:noProof/>
          </w:rPr>
          <w:fldChar w:fldCharType="end"/>
        </w:r>
      </w:ins>
    </w:p>
    <w:p w14:paraId="7E5D0340" w14:textId="01542F01" w:rsidR="00B826D4" w:rsidRDefault="00B826D4">
      <w:pPr>
        <w:pStyle w:val="TOC4"/>
        <w:tabs>
          <w:tab w:val="right" w:leader="dot" w:pos="9350"/>
        </w:tabs>
        <w:rPr>
          <w:ins w:id="221" w:author="Simon Johnson" w:date="2021-05-05T11:23:00Z"/>
          <w:rFonts w:asciiTheme="minorHAnsi" w:eastAsiaTheme="minorEastAsia" w:hAnsiTheme="minorHAnsi" w:cstheme="minorBidi"/>
          <w:noProof/>
          <w:sz w:val="24"/>
          <w:lang w:val="en-GB" w:eastAsia="en-GB"/>
        </w:rPr>
      </w:pPr>
      <w:ins w:id="22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"_Toc71106340"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4.1.7.1 Length &amp; Packet Type</w:t>
        </w:r>
        <w:r>
          <w:rPr>
            <w:noProof/>
            <w:webHidden/>
          </w:rPr>
          <w:tab/>
        </w:r>
        <w:r>
          <w:rPr>
            <w:noProof/>
            <w:webHidden/>
          </w:rPr>
          <w:fldChar w:fldCharType="begin"/>
        </w:r>
        <w:r>
          <w:rPr>
            <w:noProof/>
            <w:webHidden/>
          </w:rPr>
          <w:instrText xml:space="preserve"> PAGEREF _Toc71106340 \h </w:instrText>
        </w:r>
        <w:r>
          <w:rPr>
            <w:noProof/>
            <w:webHidden/>
          </w:rPr>
        </w:r>
      </w:ins>
      <w:r>
        <w:rPr>
          <w:noProof/>
          <w:webHidden/>
        </w:rPr>
        <w:fldChar w:fldCharType="separate"/>
      </w:r>
      <w:ins w:id="223" w:author="Simon Johnson" w:date="2021-05-05T11:23:00Z">
        <w:r>
          <w:rPr>
            <w:noProof/>
            <w:webHidden/>
          </w:rPr>
          <w:t>26</w:t>
        </w:r>
        <w:r>
          <w:rPr>
            <w:noProof/>
            <w:webHidden/>
          </w:rPr>
          <w:fldChar w:fldCharType="end"/>
        </w:r>
        <w:r w:rsidRPr="0086093B">
          <w:rPr>
            <w:rStyle w:val="Hyperlink"/>
            <w:noProof/>
          </w:rPr>
          <w:fldChar w:fldCharType="end"/>
        </w:r>
      </w:ins>
    </w:p>
    <w:p w14:paraId="5152AC81" w14:textId="11FA806F" w:rsidR="00B826D4" w:rsidRDefault="00B826D4">
      <w:pPr>
        <w:pStyle w:val="TOC4"/>
        <w:tabs>
          <w:tab w:val="right" w:leader="dot" w:pos="9350"/>
        </w:tabs>
        <w:rPr>
          <w:ins w:id="224" w:author="Simon Johnson" w:date="2021-05-05T11:23:00Z"/>
          <w:rFonts w:asciiTheme="minorHAnsi" w:eastAsiaTheme="minorEastAsia" w:hAnsiTheme="minorHAnsi" w:cstheme="minorBidi"/>
          <w:noProof/>
          <w:sz w:val="24"/>
          <w:lang w:val="en-GB" w:eastAsia="en-GB"/>
        </w:rPr>
      </w:pPr>
      <w:ins w:id="22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"_Toc71106347"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4.1.7.2 Flags</w:t>
        </w:r>
        <w:r>
          <w:rPr>
            <w:noProof/>
            <w:webHidden/>
          </w:rPr>
          <w:tab/>
        </w:r>
        <w:r>
          <w:rPr>
            <w:noProof/>
            <w:webHidden/>
          </w:rPr>
          <w:fldChar w:fldCharType="begin"/>
        </w:r>
        <w:r>
          <w:rPr>
            <w:noProof/>
            <w:webHidden/>
          </w:rPr>
          <w:instrText xml:space="preserve"> PAGEREF _Toc71106347 \h </w:instrText>
        </w:r>
        <w:r>
          <w:rPr>
            <w:noProof/>
            <w:webHidden/>
          </w:rPr>
        </w:r>
      </w:ins>
      <w:r>
        <w:rPr>
          <w:noProof/>
          <w:webHidden/>
        </w:rPr>
        <w:fldChar w:fldCharType="separate"/>
      </w:r>
      <w:ins w:id="226" w:author="Simon Johnson" w:date="2021-05-05T11:23:00Z">
        <w:r>
          <w:rPr>
            <w:noProof/>
            <w:webHidden/>
          </w:rPr>
          <w:t>26</w:t>
        </w:r>
        <w:r>
          <w:rPr>
            <w:noProof/>
            <w:webHidden/>
          </w:rPr>
          <w:fldChar w:fldCharType="end"/>
        </w:r>
        <w:r w:rsidRPr="0086093B">
          <w:rPr>
            <w:rStyle w:val="Hyperlink"/>
            <w:noProof/>
          </w:rPr>
          <w:fldChar w:fldCharType="end"/>
        </w:r>
      </w:ins>
    </w:p>
    <w:p w14:paraId="6BB0AD3F" w14:textId="298A5E4A" w:rsidR="00B826D4" w:rsidRDefault="00B826D4">
      <w:pPr>
        <w:pStyle w:val="TOC4"/>
        <w:tabs>
          <w:tab w:val="right" w:leader="dot" w:pos="9350"/>
        </w:tabs>
        <w:rPr>
          <w:ins w:id="227" w:author="Simon Johnson" w:date="2021-05-05T11:23:00Z"/>
          <w:rFonts w:asciiTheme="minorHAnsi" w:eastAsiaTheme="minorEastAsia" w:hAnsiTheme="minorHAnsi" w:cstheme="minorBidi"/>
          <w:noProof/>
          <w:sz w:val="24"/>
          <w:lang w:val="en-GB" w:eastAsia="en-GB"/>
        </w:rPr>
      </w:pPr>
      <w:ins w:id="22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"_Toc71106348"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4.1.7.3 Will Topic</w:t>
        </w:r>
        <w:r>
          <w:rPr>
            <w:noProof/>
            <w:webHidden/>
          </w:rPr>
          <w:tab/>
        </w:r>
        <w:r>
          <w:rPr>
            <w:noProof/>
            <w:webHidden/>
          </w:rPr>
          <w:fldChar w:fldCharType="begin"/>
        </w:r>
        <w:r>
          <w:rPr>
            <w:noProof/>
            <w:webHidden/>
          </w:rPr>
          <w:instrText xml:space="preserve"> PAGEREF _Toc71106348 \h </w:instrText>
        </w:r>
        <w:r>
          <w:rPr>
            <w:noProof/>
            <w:webHidden/>
          </w:rPr>
        </w:r>
      </w:ins>
      <w:r>
        <w:rPr>
          <w:noProof/>
          <w:webHidden/>
        </w:rPr>
        <w:fldChar w:fldCharType="separate"/>
      </w:r>
      <w:ins w:id="229" w:author="Simon Johnson" w:date="2021-05-05T11:23:00Z">
        <w:r>
          <w:rPr>
            <w:noProof/>
            <w:webHidden/>
          </w:rPr>
          <w:t>26</w:t>
        </w:r>
        <w:r>
          <w:rPr>
            <w:noProof/>
            <w:webHidden/>
          </w:rPr>
          <w:fldChar w:fldCharType="end"/>
        </w:r>
        <w:r w:rsidRPr="0086093B">
          <w:rPr>
            <w:rStyle w:val="Hyperlink"/>
            <w:noProof/>
          </w:rPr>
          <w:fldChar w:fldCharType="end"/>
        </w:r>
      </w:ins>
    </w:p>
    <w:p w14:paraId="73F348AA" w14:textId="2CA769A9" w:rsidR="00B826D4" w:rsidRDefault="00B826D4">
      <w:pPr>
        <w:pStyle w:val="TOC3"/>
        <w:tabs>
          <w:tab w:val="right" w:leader="dot" w:pos="9350"/>
        </w:tabs>
        <w:rPr>
          <w:ins w:id="230" w:author="Simon Johnson" w:date="2021-05-05T11:23:00Z"/>
          <w:rFonts w:asciiTheme="minorHAnsi" w:eastAsiaTheme="minorEastAsia" w:hAnsiTheme="minorHAnsi" w:cstheme="minorBidi"/>
          <w:noProof/>
          <w:sz w:val="24"/>
          <w:lang w:val="en-GB" w:eastAsia="en-GB"/>
        </w:rPr>
      </w:pPr>
      <w:ins w:id="23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"_Toc71106349"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4.1.8 WILLPACKETREQ</w:t>
        </w:r>
        <w:r>
          <w:rPr>
            <w:noProof/>
            <w:webHidden/>
          </w:rPr>
          <w:tab/>
        </w:r>
        <w:r>
          <w:rPr>
            <w:noProof/>
            <w:webHidden/>
          </w:rPr>
          <w:fldChar w:fldCharType="begin"/>
        </w:r>
        <w:r>
          <w:rPr>
            <w:noProof/>
            <w:webHidden/>
          </w:rPr>
          <w:instrText xml:space="preserve"> PAGEREF _Toc71106349 \h </w:instrText>
        </w:r>
        <w:r>
          <w:rPr>
            <w:noProof/>
            <w:webHidden/>
          </w:rPr>
        </w:r>
      </w:ins>
      <w:r>
        <w:rPr>
          <w:noProof/>
          <w:webHidden/>
        </w:rPr>
        <w:fldChar w:fldCharType="separate"/>
      </w:r>
      <w:ins w:id="232" w:author="Simon Johnson" w:date="2021-05-05T11:23:00Z">
        <w:r>
          <w:rPr>
            <w:noProof/>
            <w:webHidden/>
          </w:rPr>
          <w:t>26</w:t>
        </w:r>
        <w:r>
          <w:rPr>
            <w:noProof/>
            <w:webHidden/>
          </w:rPr>
          <w:fldChar w:fldCharType="end"/>
        </w:r>
        <w:r w:rsidRPr="0086093B">
          <w:rPr>
            <w:rStyle w:val="Hyperlink"/>
            <w:noProof/>
          </w:rPr>
          <w:fldChar w:fldCharType="end"/>
        </w:r>
      </w:ins>
    </w:p>
    <w:p w14:paraId="5737887C" w14:textId="4D8B94F1" w:rsidR="00B826D4" w:rsidRDefault="00B826D4">
      <w:pPr>
        <w:pStyle w:val="TOC3"/>
        <w:tabs>
          <w:tab w:val="right" w:leader="dot" w:pos="9350"/>
        </w:tabs>
        <w:rPr>
          <w:ins w:id="233" w:author="Simon Johnson" w:date="2021-05-05T11:23:00Z"/>
          <w:rFonts w:asciiTheme="minorHAnsi" w:eastAsiaTheme="minorEastAsia" w:hAnsiTheme="minorHAnsi" w:cstheme="minorBidi"/>
          <w:noProof/>
          <w:sz w:val="24"/>
          <w:lang w:val="en-GB" w:eastAsia="en-GB"/>
        </w:rPr>
      </w:pPr>
      <w:ins w:id="23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"_Toc71106350"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4.1.9 WILLPACKET</w:t>
        </w:r>
        <w:r>
          <w:rPr>
            <w:noProof/>
            <w:webHidden/>
          </w:rPr>
          <w:tab/>
        </w:r>
        <w:r>
          <w:rPr>
            <w:noProof/>
            <w:webHidden/>
          </w:rPr>
          <w:fldChar w:fldCharType="begin"/>
        </w:r>
        <w:r>
          <w:rPr>
            <w:noProof/>
            <w:webHidden/>
          </w:rPr>
          <w:instrText xml:space="preserve"> PAGEREF _Toc71106350 \h </w:instrText>
        </w:r>
        <w:r>
          <w:rPr>
            <w:noProof/>
            <w:webHidden/>
          </w:rPr>
        </w:r>
      </w:ins>
      <w:r>
        <w:rPr>
          <w:noProof/>
          <w:webHidden/>
        </w:rPr>
        <w:fldChar w:fldCharType="separate"/>
      </w:r>
      <w:ins w:id="235" w:author="Simon Johnson" w:date="2021-05-05T11:23:00Z">
        <w:r>
          <w:rPr>
            <w:noProof/>
            <w:webHidden/>
          </w:rPr>
          <w:t>26</w:t>
        </w:r>
        <w:r>
          <w:rPr>
            <w:noProof/>
            <w:webHidden/>
          </w:rPr>
          <w:fldChar w:fldCharType="end"/>
        </w:r>
        <w:r w:rsidRPr="0086093B">
          <w:rPr>
            <w:rStyle w:val="Hyperlink"/>
            <w:noProof/>
          </w:rPr>
          <w:fldChar w:fldCharType="end"/>
        </w:r>
      </w:ins>
    </w:p>
    <w:p w14:paraId="087BD817" w14:textId="6D41261F" w:rsidR="00B826D4" w:rsidRDefault="00B826D4">
      <w:pPr>
        <w:pStyle w:val="TOC4"/>
        <w:tabs>
          <w:tab w:val="right" w:leader="dot" w:pos="9350"/>
        </w:tabs>
        <w:rPr>
          <w:ins w:id="236" w:author="Simon Johnson" w:date="2021-05-05T11:23:00Z"/>
          <w:rFonts w:asciiTheme="minorHAnsi" w:eastAsiaTheme="minorEastAsia" w:hAnsiTheme="minorHAnsi" w:cstheme="minorBidi"/>
          <w:noProof/>
          <w:sz w:val="24"/>
          <w:lang w:val="en-GB" w:eastAsia="en-GB"/>
        </w:rPr>
      </w:pPr>
      <w:ins w:id="23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"_Toc71106351"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4.1.9.1 Length &amp; Packet Type</w:t>
        </w:r>
        <w:r>
          <w:rPr>
            <w:noProof/>
            <w:webHidden/>
          </w:rPr>
          <w:tab/>
        </w:r>
        <w:r>
          <w:rPr>
            <w:noProof/>
            <w:webHidden/>
          </w:rPr>
          <w:fldChar w:fldCharType="begin"/>
        </w:r>
        <w:r>
          <w:rPr>
            <w:noProof/>
            <w:webHidden/>
          </w:rPr>
          <w:instrText xml:space="preserve"> PAGEREF _Toc71106351 \h </w:instrText>
        </w:r>
        <w:r>
          <w:rPr>
            <w:noProof/>
            <w:webHidden/>
          </w:rPr>
        </w:r>
      </w:ins>
      <w:r>
        <w:rPr>
          <w:noProof/>
          <w:webHidden/>
        </w:rPr>
        <w:fldChar w:fldCharType="separate"/>
      </w:r>
      <w:ins w:id="238" w:author="Simon Johnson" w:date="2021-05-05T11:23:00Z">
        <w:r>
          <w:rPr>
            <w:noProof/>
            <w:webHidden/>
          </w:rPr>
          <w:t>27</w:t>
        </w:r>
        <w:r>
          <w:rPr>
            <w:noProof/>
            <w:webHidden/>
          </w:rPr>
          <w:fldChar w:fldCharType="end"/>
        </w:r>
        <w:r w:rsidRPr="0086093B">
          <w:rPr>
            <w:rStyle w:val="Hyperlink"/>
            <w:noProof/>
          </w:rPr>
          <w:fldChar w:fldCharType="end"/>
        </w:r>
      </w:ins>
    </w:p>
    <w:p w14:paraId="121D9212" w14:textId="755F81F6" w:rsidR="00B826D4" w:rsidRDefault="00B826D4">
      <w:pPr>
        <w:pStyle w:val="TOC4"/>
        <w:tabs>
          <w:tab w:val="right" w:leader="dot" w:pos="9350"/>
        </w:tabs>
        <w:rPr>
          <w:ins w:id="239" w:author="Simon Johnson" w:date="2021-05-05T11:23:00Z"/>
          <w:rFonts w:asciiTheme="minorHAnsi" w:eastAsiaTheme="minorEastAsia" w:hAnsiTheme="minorHAnsi" w:cstheme="minorBidi"/>
          <w:noProof/>
          <w:sz w:val="24"/>
          <w:lang w:val="en-GB" w:eastAsia="en-GB"/>
        </w:rPr>
      </w:pPr>
      <w:ins w:id="24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"_Toc71106352"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4.1.9.2 Will Packet</w:t>
        </w:r>
        <w:r>
          <w:rPr>
            <w:noProof/>
            <w:webHidden/>
          </w:rPr>
          <w:tab/>
        </w:r>
        <w:r>
          <w:rPr>
            <w:noProof/>
            <w:webHidden/>
          </w:rPr>
          <w:fldChar w:fldCharType="begin"/>
        </w:r>
        <w:r>
          <w:rPr>
            <w:noProof/>
            <w:webHidden/>
          </w:rPr>
          <w:instrText xml:space="preserve"> PAGEREF _Toc71106352 \h </w:instrText>
        </w:r>
        <w:r>
          <w:rPr>
            <w:noProof/>
            <w:webHidden/>
          </w:rPr>
        </w:r>
      </w:ins>
      <w:r>
        <w:rPr>
          <w:noProof/>
          <w:webHidden/>
        </w:rPr>
        <w:fldChar w:fldCharType="separate"/>
      </w:r>
      <w:ins w:id="241" w:author="Simon Johnson" w:date="2021-05-05T11:23:00Z">
        <w:r>
          <w:rPr>
            <w:noProof/>
            <w:webHidden/>
          </w:rPr>
          <w:t>27</w:t>
        </w:r>
        <w:r>
          <w:rPr>
            <w:noProof/>
            <w:webHidden/>
          </w:rPr>
          <w:fldChar w:fldCharType="end"/>
        </w:r>
        <w:r w:rsidRPr="0086093B">
          <w:rPr>
            <w:rStyle w:val="Hyperlink"/>
            <w:noProof/>
          </w:rPr>
          <w:fldChar w:fldCharType="end"/>
        </w:r>
      </w:ins>
    </w:p>
    <w:p w14:paraId="13797A5C" w14:textId="02879125" w:rsidR="00B826D4" w:rsidRDefault="00B826D4">
      <w:pPr>
        <w:pStyle w:val="TOC3"/>
        <w:tabs>
          <w:tab w:val="right" w:leader="dot" w:pos="9350"/>
        </w:tabs>
        <w:rPr>
          <w:ins w:id="242" w:author="Simon Johnson" w:date="2021-05-05T11:23:00Z"/>
          <w:rFonts w:asciiTheme="minorHAnsi" w:eastAsiaTheme="minorEastAsia" w:hAnsiTheme="minorHAnsi" w:cstheme="minorBidi"/>
          <w:noProof/>
          <w:sz w:val="24"/>
          <w:lang w:val="en-GB" w:eastAsia="en-GB"/>
        </w:rPr>
      </w:pPr>
      <w:ins w:id="24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"_Toc71106353"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4.1.10 AUTH</w:t>
        </w:r>
        <w:r>
          <w:rPr>
            <w:noProof/>
            <w:webHidden/>
          </w:rPr>
          <w:tab/>
        </w:r>
        <w:r>
          <w:rPr>
            <w:noProof/>
            <w:webHidden/>
          </w:rPr>
          <w:fldChar w:fldCharType="begin"/>
        </w:r>
        <w:r>
          <w:rPr>
            <w:noProof/>
            <w:webHidden/>
          </w:rPr>
          <w:instrText xml:space="preserve"> PAGEREF _Toc71106353 \h </w:instrText>
        </w:r>
        <w:r>
          <w:rPr>
            <w:noProof/>
            <w:webHidden/>
          </w:rPr>
        </w:r>
      </w:ins>
      <w:r>
        <w:rPr>
          <w:noProof/>
          <w:webHidden/>
        </w:rPr>
        <w:fldChar w:fldCharType="separate"/>
      </w:r>
      <w:ins w:id="244" w:author="Simon Johnson" w:date="2021-05-05T11:23:00Z">
        <w:r>
          <w:rPr>
            <w:noProof/>
            <w:webHidden/>
          </w:rPr>
          <w:t>27</w:t>
        </w:r>
        <w:r>
          <w:rPr>
            <w:noProof/>
            <w:webHidden/>
          </w:rPr>
          <w:fldChar w:fldCharType="end"/>
        </w:r>
        <w:r w:rsidRPr="0086093B">
          <w:rPr>
            <w:rStyle w:val="Hyperlink"/>
            <w:noProof/>
          </w:rPr>
          <w:fldChar w:fldCharType="end"/>
        </w:r>
      </w:ins>
    </w:p>
    <w:p w14:paraId="3657C947" w14:textId="666F51D7" w:rsidR="00B826D4" w:rsidRDefault="00B826D4">
      <w:pPr>
        <w:pStyle w:val="TOC4"/>
        <w:tabs>
          <w:tab w:val="right" w:leader="dot" w:pos="9350"/>
        </w:tabs>
        <w:rPr>
          <w:ins w:id="245" w:author="Simon Johnson" w:date="2021-05-05T11:23:00Z"/>
          <w:rFonts w:asciiTheme="minorHAnsi" w:eastAsiaTheme="minorEastAsia" w:hAnsiTheme="minorHAnsi" w:cstheme="minorBidi"/>
          <w:noProof/>
          <w:sz w:val="24"/>
          <w:lang w:val="en-GB" w:eastAsia="en-GB"/>
        </w:rPr>
      </w:pPr>
      <w:ins w:id="24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"_Toc71106354"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4.1.10.1 Length &amp; Packet Type</w:t>
        </w:r>
        <w:r>
          <w:rPr>
            <w:noProof/>
            <w:webHidden/>
          </w:rPr>
          <w:tab/>
        </w:r>
        <w:r>
          <w:rPr>
            <w:noProof/>
            <w:webHidden/>
          </w:rPr>
          <w:fldChar w:fldCharType="begin"/>
        </w:r>
        <w:r>
          <w:rPr>
            <w:noProof/>
            <w:webHidden/>
          </w:rPr>
          <w:instrText xml:space="preserve"> PAGEREF _Toc71106354 \h </w:instrText>
        </w:r>
        <w:r>
          <w:rPr>
            <w:noProof/>
            <w:webHidden/>
          </w:rPr>
        </w:r>
      </w:ins>
      <w:r>
        <w:rPr>
          <w:noProof/>
          <w:webHidden/>
        </w:rPr>
        <w:fldChar w:fldCharType="separate"/>
      </w:r>
      <w:ins w:id="247" w:author="Simon Johnson" w:date="2021-05-05T11:23:00Z">
        <w:r>
          <w:rPr>
            <w:noProof/>
            <w:webHidden/>
          </w:rPr>
          <w:t>27</w:t>
        </w:r>
        <w:r>
          <w:rPr>
            <w:noProof/>
            <w:webHidden/>
          </w:rPr>
          <w:fldChar w:fldCharType="end"/>
        </w:r>
        <w:r w:rsidRPr="0086093B">
          <w:rPr>
            <w:rStyle w:val="Hyperlink"/>
            <w:noProof/>
          </w:rPr>
          <w:fldChar w:fldCharType="end"/>
        </w:r>
      </w:ins>
    </w:p>
    <w:p w14:paraId="60D188ED" w14:textId="71D23C52" w:rsidR="00B826D4" w:rsidRDefault="00B826D4">
      <w:pPr>
        <w:pStyle w:val="TOC4"/>
        <w:tabs>
          <w:tab w:val="right" w:leader="dot" w:pos="9350"/>
        </w:tabs>
        <w:rPr>
          <w:ins w:id="248" w:author="Simon Johnson" w:date="2021-05-05T11:23:00Z"/>
          <w:rFonts w:asciiTheme="minorHAnsi" w:eastAsiaTheme="minorEastAsia" w:hAnsiTheme="minorHAnsi" w:cstheme="minorBidi"/>
          <w:noProof/>
          <w:sz w:val="24"/>
          <w:lang w:val="en-GB" w:eastAsia="en-GB"/>
        </w:rPr>
      </w:pPr>
      <w:ins w:id="24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"_Toc71106355"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4.1.10.2 Auth Reason Code</w:t>
        </w:r>
        <w:r>
          <w:rPr>
            <w:noProof/>
            <w:webHidden/>
          </w:rPr>
          <w:tab/>
        </w:r>
        <w:r>
          <w:rPr>
            <w:noProof/>
            <w:webHidden/>
          </w:rPr>
          <w:fldChar w:fldCharType="begin"/>
        </w:r>
        <w:r>
          <w:rPr>
            <w:noProof/>
            <w:webHidden/>
          </w:rPr>
          <w:instrText xml:space="preserve"> PAGEREF _Toc71106355 \h </w:instrText>
        </w:r>
        <w:r>
          <w:rPr>
            <w:noProof/>
            <w:webHidden/>
          </w:rPr>
        </w:r>
      </w:ins>
      <w:r>
        <w:rPr>
          <w:noProof/>
          <w:webHidden/>
        </w:rPr>
        <w:fldChar w:fldCharType="separate"/>
      </w:r>
      <w:ins w:id="250" w:author="Simon Johnson" w:date="2021-05-05T11:23:00Z">
        <w:r>
          <w:rPr>
            <w:noProof/>
            <w:webHidden/>
          </w:rPr>
          <w:t>27</w:t>
        </w:r>
        <w:r>
          <w:rPr>
            <w:noProof/>
            <w:webHidden/>
          </w:rPr>
          <w:fldChar w:fldCharType="end"/>
        </w:r>
        <w:r w:rsidRPr="0086093B">
          <w:rPr>
            <w:rStyle w:val="Hyperlink"/>
            <w:noProof/>
          </w:rPr>
          <w:fldChar w:fldCharType="end"/>
        </w:r>
      </w:ins>
    </w:p>
    <w:p w14:paraId="617EC7A9" w14:textId="7757E104" w:rsidR="00B826D4" w:rsidRDefault="00B826D4">
      <w:pPr>
        <w:pStyle w:val="TOC4"/>
        <w:tabs>
          <w:tab w:val="right" w:leader="dot" w:pos="9350"/>
        </w:tabs>
        <w:rPr>
          <w:ins w:id="251" w:author="Simon Johnson" w:date="2021-05-05T11:23:00Z"/>
          <w:rFonts w:asciiTheme="minorHAnsi" w:eastAsiaTheme="minorEastAsia" w:hAnsiTheme="minorHAnsi" w:cstheme="minorBidi"/>
          <w:noProof/>
          <w:sz w:val="24"/>
          <w:lang w:val="en-GB" w:eastAsia="en-GB"/>
        </w:rPr>
      </w:pPr>
      <w:ins w:id="25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"_Toc71106356"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4.1.10.3 Auth Method Length</w:t>
        </w:r>
        <w:r>
          <w:rPr>
            <w:noProof/>
            <w:webHidden/>
          </w:rPr>
          <w:tab/>
        </w:r>
        <w:r>
          <w:rPr>
            <w:noProof/>
            <w:webHidden/>
          </w:rPr>
          <w:fldChar w:fldCharType="begin"/>
        </w:r>
        <w:r>
          <w:rPr>
            <w:noProof/>
            <w:webHidden/>
          </w:rPr>
          <w:instrText xml:space="preserve"> PAGEREF _Toc71106356 \h </w:instrText>
        </w:r>
        <w:r>
          <w:rPr>
            <w:noProof/>
            <w:webHidden/>
          </w:rPr>
        </w:r>
      </w:ins>
      <w:r>
        <w:rPr>
          <w:noProof/>
          <w:webHidden/>
        </w:rPr>
        <w:fldChar w:fldCharType="separate"/>
      </w:r>
      <w:ins w:id="253" w:author="Simon Johnson" w:date="2021-05-05T11:23:00Z">
        <w:r>
          <w:rPr>
            <w:noProof/>
            <w:webHidden/>
          </w:rPr>
          <w:t>28</w:t>
        </w:r>
        <w:r>
          <w:rPr>
            <w:noProof/>
            <w:webHidden/>
          </w:rPr>
          <w:fldChar w:fldCharType="end"/>
        </w:r>
        <w:r w:rsidRPr="0086093B">
          <w:rPr>
            <w:rStyle w:val="Hyperlink"/>
            <w:noProof/>
          </w:rPr>
          <w:fldChar w:fldCharType="end"/>
        </w:r>
      </w:ins>
    </w:p>
    <w:p w14:paraId="57BE76E2" w14:textId="7E1E7101" w:rsidR="00B826D4" w:rsidRDefault="00B826D4">
      <w:pPr>
        <w:pStyle w:val="TOC4"/>
        <w:tabs>
          <w:tab w:val="right" w:leader="dot" w:pos="9350"/>
        </w:tabs>
        <w:rPr>
          <w:ins w:id="254" w:author="Simon Johnson" w:date="2021-05-05T11:23:00Z"/>
          <w:rFonts w:asciiTheme="minorHAnsi" w:eastAsiaTheme="minorEastAsia" w:hAnsiTheme="minorHAnsi" w:cstheme="minorBidi"/>
          <w:noProof/>
          <w:sz w:val="24"/>
          <w:lang w:val="en-GB" w:eastAsia="en-GB"/>
        </w:rPr>
      </w:pPr>
      <w:ins w:id="25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"_Toc71106357"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4.1.10.4 Auth Method</w:t>
        </w:r>
        <w:r>
          <w:rPr>
            <w:noProof/>
            <w:webHidden/>
          </w:rPr>
          <w:tab/>
        </w:r>
        <w:r>
          <w:rPr>
            <w:noProof/>
            <w:webHidden/>
          </w:rPr>
          <w:fldChar w:fldCharType="begin"/>
        </w:r>
        <w:r>
          <w:rPr>
            <w:noProof/>
            <w:webHidden/>
          </w:rPr>
          <w:instrText xml:space="preserve"> PAGEREF _Toc71106357 \h </w:instrText>
        </w:r>
        <w:r>
          <w:rPr>
            <w:noProof/>
            <w:webHidden/>
          </w:rPr>
        </w:r>
      </w:ins>
      <w:r>
        <w:rPr>
          <w:noProof/>
          <w:webHidden/>
        </w:rPr>
        <w:fldChar w:fldCharType="separate"/>
      </w:r>
      <w:ins w:id="256" w:author="Simon Johnson" w:date="2021-05-05T11:23:00Z">
        <w:r>
          <w:rPr>
            <w:noProof/>
            <w:webHidden/>
          </w:rPr>
          <w:t>28</w:t>
        </w:r>
        <w:r>
          <w:rPr>
            <w:noProof/>
            <w:webHidden/>
          </w:rPr>
          <w:fldChar w:fldCharType="end"/>
        </w:r>
        <w:r w:rsidRPr="0086093B">
          <w:rPr>
            <w:rStyle w:val="Hyperlink"/>
            <w:noProof/>
          </w:rPr>
          <w:fldChar w:fldCharType="end"/>
        </w:r>
      </w:ins>
    </w:p>
    <w:p w14:paraId="40E3A9CC" w14:textId="112EC589" w:rsidR="00B826D4" w:rsidRDefault="00B826D4">
      <w:pPr>
        <w:pStyle w:val="TOC4"/>
        <w:tabs>
          <w:tab w:val="right" w:leader="dot" w:pos="9350"/>
        </w:tabs>
        <w:rPr>
          <w:ins w:id="257" w:author="Simon Johnson" w:date="2021-05-05T11:23:00Z"/>
          <w:rFonts w:asciiTheme="minorHAnsi" w:eastAsiaTheme="minorEastAsia" w:hAnsiTheme="minorHAnsi" w:cstheme="minorBidi"/>
          <w:noProof/>
          <w:sz w:val="24"/>
          <w:lang w:val="en-GB" w:eastAsia="en-GB"/>
        </w:rPr>
      </w:pPr>
      <w:ins w:id="25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"_Toc71106358"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4.1.10.5 Auth Data</w:t>
        </w:r>
        <w:r>
          <w:rPr>
            <w:noProof/>
            <w:webHidden/>
          </w:rPr>
          <w:tab/>
        </w:r>
        <w:r>
          <w:rPr>
            <w:noProof/>
            <w:webHidden/>
          </w:rPr>
          <w:fldChar w:fldCharType="begin"/>
        </w:r>
        <w:r>
          <w:rPr>
            <w:noProof/>
            <w:webHidden/>
          </w:rPr>
          <w:instrText xml:space="preserve"> PAGEREF _Toc71106358 \h </w:instrText>
        </w:r>
        <w:r>
          <w:rPr>
            <w:noProof/>
            <w:webHidden/>
          </w:rPr>
        </w:r>
      </w:ins>
      <w:r>
        <w:rPr>
          <w:noProof/>
          <w:webHidden/>
        </w:rPr>
        <w:fldChar w:fldCharType="separate"/>
      </w:r>
      <w:ins w:id="259" w:author="Simon Johnson" w:date="2021-05-05T11:23:00Z">
        <w:r>
          <w:rPr>
            <w:noProof/>
            <w:webHidden/>
          </w:rPr>
          <w:t>28</w:t>
        </w:r>
        <w:r>
          <w:rPr>
            <w:noProof/>
            <w:webHidden/>
          </w:rPr>
          <w:fldChar w:fldCharType="end"/>
        </w:r>
        <w:r w:rsidRPr="0086093B">
          <w:rPr>
            <w:rStyle w:val="Hyperlink"/>
            <w:noProof/>
          </w:rPr>
          <w:fldChar w:fldCharType="end"/>
        </w:r>
      </w:ins>
    </w:p>
    <w:p w14:paraId="78F5CDF3" w14:textId="7E10C5D6" w:rsidR="00B826D4" w:rsidRDefault="00B826D4">
      <w:pPr>
        <w:pStyle w:val="TOC3"/>
        <w:tabs>
          <w:tab w:val="right" w:leader="dot" w:pos="9350"/>
        </w:tabs>
        <w:rPr>
          <w:ins w:id="260" w:author="Simon Johnson" w:date="2021-05-05T11:23:00Z"/>
          <w:rFonts w:asciiTheme="minorHAnsi" w:eastAsiaTheme="minorEastAsia" w:hAnsiTheme="minorHAnsi" w:cstheme="minorBidi"/>
          <w:noProof/>
          <w:sz w:val="24"/>
          <w:lang w:val="en-GB" w:eastAsia="en-GB"/>
        </w:rPr>
      </w:pPr>
      <w:ins w:id="26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"_Toc71106372"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4.1.11 REGISTER</w:t>
        </w:r>
        <w:r>
          <w:rPr>
            <w:noProof/>
            <w:webHidden/>
          </w:rPr>
          <w:tab/>
        </w:r>
        <w:r>
          <w:rPr>
            <w:noProof/>
            <w:webHidden/>
          </w:rPr>
          <w:fldChar w:fldCharType="begin"/>
        </w:r>
        <w:r>
          <w:rPr>
            <w:noProof/>
            <w:webHidden/>
          </w:rPr>
          <w:instrText xml:space="preserve"> PAGEREF _Toc71106372 \h </w:instrText>
        </w:r>
        <w:r>
          <w:rPr>
            <w:noProof/>
            <w:webHidden/>
          </w:rPr>
        </w:r>
      </w:ins>
      <w:r>
        <w:rPr>
          <w:noProof/>
          <w:webHidden/>
        </w:rPr>
        <w:fldChar w:fldCharType="separate"/>
      </w:r>
      <w:ins w:id="262" w:author="Simon Johnson" w:date="2021-05-05T11:23:00Z">
        <w:r>
          <w:rPr>
            <w:noProof/>
            <w:webHidden/>
          </w:rPr>
          <w:t>28</w:t>
        </w:r>
        <w:r>
          <w:rPr>
            <w:noProof/>
            <w:webHidden/>
          </w:rPr>
          <w:fldChar w:fldCharType="end"/>
        </w:r>
        <w:r w:rsidRPr="0086093B">
          <w:rPr>
            <w:rStyle w:val="Hyperlink"/>
            <w:noProof/>
          </w:rPr>
          <w:fldChar w:fldCharType="end"/>
        </w:r>
      </w:ins>
    </w:p>
    <w:p w14:paraId="08EAD120" w14:textId="45D8934C" w:rsidR="00B826D4" w:rsidRDefault="00B826D4">
      <w:pPr>
        <w:pStyle w:val="TOC4"/>
        <w:tabs>
          <w:tab w:val="right" w:leader="dot" w:pos="9350"/>
        </w:tabs>
        <w:rPr>
          <w:ins w:id="263" w:author="Simon Johnson" w:date="2021-05-05T11:23:00Z"/>
          <w:rFonts w:asciiTheme="minorHAnsi" w:eastAsiaTheme="minorEastAsia" w:hAnsiTheme="minorHAnsi" w:cstheme="minorBidi"/>
          <w:noProof/>
          <w:sz w:val="24"/>
          <w:lang w:val="en-GB" w:eastAsia="en-GB"/>
        </w:rPr>
      </w:pPr>
      <w:ins w:id="26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"_Toc71106373"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4.1.11.1 Length &amp; Packet Type</w:t>
        </w:r>
        <w:r>
          <w:rPr>
            <w:noProof/>
            <w:webHidden/>
          </w:rPr>
          <w:tab/>
        </w:r>
        <w:r>
          <w:rPr>
            <w:noProof/>
            <w:webHidden/>
          </w:rPr>
          <w:fldChar w:fldCharType="begin"/>
        </w:r>
        <w:r>
          <w:rPr>
            <w:noProof/>
            <w:webHidden/>
          </w:rPr>
          <w:instrText xml:space="preserve"> PAGEREF _Toc71106373 \h </w:instrText>
        </w:r>
        <w:r>
          <w:rPr>
            <w:noProof/>
            <w:webHidden/>
          </w:rPr>
        </w:r>
      </w:ins>
      <w:r>
        <w:rPr>
          <w:noProof/>
          <w:webHidden/>
        </w:rPr>
        <w:fldChar w:fldCharType="separate"/>
      </w:r>
      <w:ins w:id="265" w:author="Simon Johnson" w:date="2021-05-05T11:23:00Z">
        <w:r>
          <w:rPr>
            <w:noProof/>
            <w:webHidden/>
          </w:rPr>
          <w:t>28</w:t>
        </w:r>
        <w:r>
          <w:rPr>
            <w:noProof/>
            <w:webHidden/>
          </w:rPr>
          <w:fldChar w:fldCharType="end"/>
        </w:r>
        <w:r w:rsidRPr="0086093B">
          <w:rPr>
            <w:rStyle w:val="Hyperlink"/>
            <w:noProof/>
          </w:rPr>
          <w:fldChar w:fldCharType="end"/>
        </w:r>
      </w:ins>
    </w:p>
    <w:p w14:paraId="33657731" w14:textId="22680A76" w:rsidR="00B826D4" w:rsidRDefault="00B826D4">
      <w:pPr>
        <w:pStyle w:val="TOC4"/>
        <w:tabs>
          <w:tab w:val="right" w:leader="dot" w:pos="9350"/>
        </w:tabs>
        <w:rPr>
          <w:ins w:id="266" w:author="Simon Johnson" w:date="2021-05-05T11:23:00Z"/>
          <w:rFonts w:asciiTheme="minorHAnsi" w:eastAsiaTheme="minorEastAsia" w:hAnsiTheme="minorHAnsi" w:cstheme="minorBidi"/>
          <w:noProof/>
          <w:sz w:val="24"/>
          <w:lang w:val="en-GB" w:eastAsia="en-GB"/>
        </w:rPr>
      </w:pPr>
      <w:ins w:id="26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"_Toc71106374"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4.1.11.2 Topic Alias</w:t>
        </w:r>
        <w:r>
          <w:rPr>
            <w:noProof/>
            <w:webHidden/>
          </w:rPr>
          <w:tab/>
        </w:r>
        <w:r>
          <w:rPr>
            <w:noProof/>
            <w:webHidden/>
          </w:rPr>
          <w:fldChar w:fldCharType="begin"/>
        </w:r>
        <w:r>
          <w:rPr>
            <w:noProof/>
            <w:webHidden/>
          </w:rPr>
          <w:instrText xml:space="preserve"> PAGEREF _Toc71106374 \h </w:instrText>
        </w:r>
        <w:r>
          <w:rPr>
            <w:noProof/>
            <w:webHidden/>
          </w:rPr>
        </w:r>
      </w:ins>
      <w:r>
        <w:rPr>
          <w:noProof/>
          <w:webHidden/>
        </w:rPr>
        <w:fldChar w:fldCharType="separate"/>
      </w:r>
      <w:ins w:id="268" w:author="Simon Johnson" w:date="2021-05-05T11:23:00Z">
        <w:r>
          <w:rPr>
            <w:noProof/>
            <w:webHidden/>
          </w:rPr>
          <w:t>28</w:t>
        </w:r>
        <w:r>
          <w:rPr>
            <w:noProof/>
            <w:webHidden/>
          </w:rPr>
          <w:fldChar w:fldCharType="end"/>
        </w:r>
        <w:r w:rsidRPr="0086093B">
          <w:rPr>
            <w:rStyle w:val="Hyperlink"/>
            <w:noProof/>
          </w:rPr>
          <w:fldChar w:fldCharType="end"/>
        </w:r>
      </w:ins>
    </w:p>
    <w:p w14:paraId="569A5FFA" w14:textId="5AF4910C" w:rsidR="00B826D4" w:rsidRDefault="00B826D4">
      <w:pPr>
        <w:pStyle w:val="TOC4"/>
        <w:tabs>
          <w:tab w:val="right" w:leader="dot" w:pos="9350"/>
        </w:tabs>
        <w:rPr>
          <w:ins w:id="269" w:author="Simon Johnson" w:date="2021-05-05T11:23:00Z"/>
          <w:rFonts w:asciiTheme="minorHAnsi" w:eastAsiaTheme="minorEastAsia" w:hAnsiTheme="minorHAnsi" w:cstheme="minorBidi"/>
          <w:noProof/>
          <w:sz w:val="24"/>
          <w:lang w:val="en-GB" w:eastAsia="en-GB"/>
        </w:rPr>
      </w:pPr>
      <w:ins w:id="27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"_Toc71106375"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4.1.11.3 Packet Id</w:t>
        </w:r>
        <w:r>
          <w:rPr>
            <w:noProof/>
            <w:webHidden/>
          </w:rPr>
          <w:tab/>
        </w:r>
        <w:r>
          <w:rPr>
            <w:noProof/>
            <w:webHidden/>
          </w:rPr>
          <w:fldChar w:fldCharType="begin"/>
        </w:r>
        <w:r>
          <w:rPr>
            <w:noProof/>
            <w:webHidden/>
          </w:rPr>
          <w:instrText xml:space="preserve"> PAGEREF _Toc71106375 \h </w:instrText>
        </w:r>
        <w:r>
          <w:rPr>
            <w:noProof/>
            <w:webHidden/>
          </w:rPr>
        </w:r>
      </w:ins>
      <w:r>
        <w:rPr>
          <w:noProof/>
          <w:webHidden/>
        </w:rPr>
        <w:fldChar w:fldCharType="separate"/>
      </w:r>
      <w:ins w:id="271" w:author="Simon Johnson" w:date="2021-05-05T11:23:00Z">
        <w:r>
          <w:rPr>
            <w:noProof/>
            <w:webHidden/>
          </w:rPr>
          <w:t>28</w:t>
        </w:r>
        <w:r>
          <w:rPr>
            <w:noProof/>
            <w:webHidden/>
          </w:rPr>
          <w:fldChar w:fldCharType="end"/>
        </w:r>
        <w:r w:rsidRPr="0086093B">
          <w:rPr>
            <w:rStyle w:val="Hyperlink"/>
            <w:noProof/>
          </w:rPr>
          <w:fldChar w:fldCharType="end"/>
        </w:r>
      </w:ins>
    </w:p>
    <w:p w14:paraId="7B60D71A" w14:textId="479E4B5F" w:rsidR="00B826D4" w:rsidRDefault="00B826D4">
      <w:pPr>
        <w:pStyle w:val="TOC4"/>
        <w:tabs>
          <w:tab w:val="right" w:leader="dot" w:pos="9350"/>
        </w:tabs>
        <w:rPr>
          <w:ins w:id="272" w:author="Simon Johnson" w:date="2021-05-05T11:23:00Z"/>
          <w:rFonts w:asciiTheme="minorHAnsi" w:eastAsiaTheme="minorEastAsia" w:hAnsiTheme="minorHAnsi" w:cstheme="minorBidi"/>
          <w:noProof/>
          <w:sz w:val="24"/>
          <w:lang w:val="en-GB" w:eastAsia="en-GB"/>
        </w:rPr>
      </w:pPr>
      <w:ins w:id="27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"_Toc71106376"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4.1.11.4 Topic Name</w:t>
        </w:r>
        <w:r>
          <w:rPr>
            <w:noProof/>
            <w:webHidden/>
          </w:rPr>
          <w:tab/>
        </w:r>
        <w:r>
          <w:rPr>
            <w:noProof/>
            <w:webHidden/>
          </w:rPr>
          <w:fldChar w:fldCharType="begin"/>
        </w:r>
        <w:r>
          <w:rPr>
            <w:noProof/>
            <w:webHidden/>
          </w:rPr>
          <w:instrText xml:space="preserve"> PAGEREF _Toc71106376 \h </w:instrText>
        </w:r>
        <w:r>
          <w:rPr>
            <w:noProof/>
            <w:webHidden/>
          </w:rPr>
        </w:r>
      </w:ins>
      <w:r>
        <w:rPr>
          <w:noProof/>
          <w:webHidden/>
        </w:rPr>
        <w:fldChar w:fldCharType="separate"/>
      </w:r>
      <w:ins w:id="274" w:author="Simon Johnson" w:date="2021-05-05T11:23:00Z">
        <w:r>
          <w:rPr>
            <w:noProof/>
            <w:webHidden/>
          </w:rPr>
          <w:t>29</w:t>
        </w:r>
        <w:r>
          <w:rPr>
            <w:noProof/>
            <w:webHidden/>
          </w:rPr>
          <w:fldChar w:fldCharType="end"/>
        </w:r>
        <w:r w:rsidRPr="0086093B">
          <w:rPr>
            <w:rStyle w:val="Hyperlink"/>
            <w:noProof/>
          </w:rPr>
          <w:fldChar w:fldCharType="end"/>
        </w:r>
      </w:ins>
    </w:p>
    <w:p w14:paraId="4D29061E" w14:textId="685A1AFE" w:rsidR="00B826D4" w:rsidRDefault="00B826D4">
      <w:pPr>
        <w:pStyle w:val="TOC3"/>
        <w:tabs>
          <w:tab w:val="right" w:leader="dot" w:pos="9350"/>
        </w:tabs>
        <w:rPr>
          <w:ins w:id="275" w:author="Simon Johnson" w:date="2021-05-05T11:23:00Z"/>
          <w:rFonts w:asciiTheme="minorHAnsi" w:eastAsiaTheme="minorEastAsia" w:hAnsiTheme="minorHAnsi" w:cstheme="minorBidi"/>
          <w:noProof/>
          <w:sz w:val="24"/>
          <w:lang w:val="en-GB" w:eastAsia="en-GB"/>
        </w:rPr>
      </w:pPr>
      <w:ins w:id="27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"_Toc71106377"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4.1.12 REGACK</w:t>
        </w:r>
        <w:r>
          <w:rPr>
            <w:noProof/>
            <w:webHidden/>
          </w:rPr>
          <w:tab/>
        </w:r>
        <w:r>
          <w:rPr>
            <w:noProof/>
            <w:webHidden/>
          </w:rPr>
          <w:fldChar w:fldCharType="begin"/>
        </w:r>
        <w:r>
          <w:rPr>
            <w:noProof/>
            <w:webHidden/>
          </w:rPr>
          <w:instrText xml:space="preserve"> PAGEREF _Toc71106377 \h </w:instrText>
        </w:r>
        <w:r>
          <w:rPr>
            <w:noProof/>
            <w:webHidden/>
          </w:rPr>
        </w:r>
      </w:ins>
      <w:r>
        <w:rPr>
          <w:noProof/>
          <w:webHidden/>
        </w:rPr>
        <w:fldChar w:fldCharType="separate"/>
      </w:r>
      <w:ins w:id="277" w:author="Simon Johnson" w:date="2021-05-05T11:23:00Z">
        <w:r>
          <w:rPr>
            <w:noProof/>
            <w:webHidden/>
          </w:rPr>
          <w:t>29</w:t>
        </w:r>
        <w:r>
          <w:rPr>
            <w:noProof/>
            <w:webHidden/>
          </w:rPr>
          <w:fldChar w:fldCharType="end"/>
        </w:r>
        <w:r w:rsidRPr="0086093B">
          <w:rPr>
            <w:rStyle w:val="Hyperlink"/>
            <w:noProof/>
          </w:rPr>
          <w:fldChar w:fldCharType="end"/>
        </w:r>
      </w:ins>
    </w:p>
    <w:p w14:paraId="39DC8889" w14:textId="10E32DDF" w:rsidR="00B826D4" w:rsidRDefault="00B826D4">
      <w:pPr>
        <w:pStyle w:val="TOC4"/>
        <w:tabs>
          <w:tab w:val="right" w:leader="dot" w:pos="9350"/>
        </w:tabs>
        <w:rPr>
          <w:ins w:id="278" w:author="Simon Johnson" w:date="2021-05-05T11:23:00Z"/>
          <w:rFonts w:asciiTheme="minorHAnsi" w:eastAsiaTheme="minorEastAsia" w:hAnsiTheme="minorHAnsi" w:cstheme="minorBidi"/>
          <w:noProof/>
          <w:sz w:val="24"/>
          <w:lang w:val="en-GB" w:eastAsia="en-GB"/>
        </w:rPr>
      </w:pPr>
      <w:ins w:id="27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"_Toc71106378"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4.1.12.1 Length &amp; Packet Type</w:t>
        </w:r>
        <w:r>
          <w:rPr>
            <w:noProof/>
            <w:webHidden/>
          </w:rPr>
          <w:tab/>
        </w:r>
        <w:r>
          <w:rPr>
            <w:noProof/>
            <w:webHidden/>
          </w:rPr>
          <w:fldChar w:fldCharType="begin"/>
        </w:r>
        <w:r>
          <w:rPr>
            <w:noProof/>
            <w:webHidden/>
          </w:rPr>
          <w:instrText xml:space="preserve"> PAGEREF _Toc71106378 \h </w:instrText>
        </w:r>
        <w:r>
          <w:rPr>
            <w:noProof/>
            <w:webHidden/>
          </w:rPr>
        </w:r>
      </w:ins>
      <w:r>
        <w:rPr>
          <w:noProof/>
          <w:webHidden/>
        </w:rPr>
        <w:fldChar w:fldCharType="separate"/>
      </w:r>
      <w:ins w:id="280" w:author="Simon Johnson" w:date="2021-05-05T11:23:00Z">
        <w:r>
          <w:rPr>
            <w:noProof/>
            <w:webHidden/>
          </w:rPr>
          <w:t>29</w:t>
        </w:r>
        <w:r>
          <w:rPr>
            <w:noProof/>
            <w:webHidden/>
          </w:rPr>
          <w:fldChar w:fldCharType="end"/>
        </w:r>
        <w:r w:rsidRPr="0086093B">
          <w:rPr>
            <w:rStyle w:val="Hyperlink"/>
            <w:noProof/>
          </w:rPr>
          <w:fldChar w:fldCharType="end"/>
        </w:r>
      </w:ins>
    </w:p>
    <w:p w14:paraId="5C6ECF3A" w14:textId="231294A1" w:rsidR="00B826D4" w:rsidRDefault="00B826D4">
      <w:pPr>
        <w:pStyle w:val="TOC4"/>
        <w:tabs>
          <w:tab w:val="right" w:leader="dot" w:pos="9350"/>
        </w:tabs>
        <w:rPr>
          <w:ins w:id="281" w:author="Simon Johnson" w:date="2021-05-05T11:23:00Z"/>
          <w:rFonts w:asciiTheme="minorHAnsi" w:eastAsiaTheme="minorEastAsia" w:hAnsiTheme="minorHAnsi" w:cstheme="minorBidi"/>
          <w:noProof/>
          <w:sz w:val="24"/>
          <w:lang w:val="en-GB" w:eastAsia="en-GB"/>
        </w:rPr>
      </w:pPr>
      <w:ins w:id="28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"_Toc71106379"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4.1.12.2 Regack Flags</w:t>
        </w:r>
        <w:r>
          <w:rPr>
            <w:noProof/>
            <w:webHidden/>
          </w:rPr>
          <w:tab/>
        </w:r>
        <w:r>
          <w:rPr>
            <w:noProof/>
            <w:webHidden/>
          </w:rPr>
          <w:fldChar w:fldCharType="begin"/>
        </w:r>
        <w:r>
          <w:rPr>
            <w:noProof/>
            <w:webHidden/>
          </w:rPr>
          <w:instrText xml:space="preserve"> PAGEREF _Toc71106379 \h </w:instrText>
        </w:r>
        <w:r>
          <w:rPr>
            <w:noProof/>
            <w:webHidden/>
          </w:rPr>
        </w:r>
      </w:ins>
      <w:r>
        <w:rPr>
          <w:noProof/>
          <w:webHidden/>
        </w:rPr>
        <w:fldChar w:fldCharType="separate"/>
      </w:r>
      <w:ins w:id="283" w:author="Simon Johnson" w:date="2021-05-05T11:23:00Z">
        <w:r>
          <w:rPr>
            <w:noProof/>
            <w:webHidden/>
          </w:rPr>
          <w:t>29</w:t>
        </w:r>
        <w:r>
          <w:rPr>
            <w:noProof/>
            <w:webHidden/>
          </w:rPr>
          <w:fldChar w:fldCharType="end"/>
        </w:r>
        <w:r w:rsidRPr="0086093B">
          <w:rPr>
            <w:rStyle w:val="Hyperlink"/>
            <w:noProof/>
          </w:rPr>
          <w:fldChar w:fldCharType="end"/>
        </w:r>
      </w:ins>
    </w:p>
    <w:p w14:paraId="2210CDA5" w14:textId="49213BF8" w:rsidR="00B826D4" w:rsidRDefault="00B826D4">
      <w:pPr>
        <w:pStyle w:val="TOC4"/>
        <w:tabs>
          <w:tab w:val="right" w:leader="dot" w:pos="9350"/>
        </w:tabs>
        <w:rPr>
          <w:ins w:id="284" w:author="Simon Johnson" w:date="2021-05-05T11:23:00Z"/>
          <w:rFonts w:asciiTheme="minorHAnsi" w:eastAsiaTheme="minorEastAsia" w:hAnsiTheme="minorHAnsi" w:cstheme="minorBidi"/>
          <w:noProof/>
          <w:sz w:val="24"/>
          <w:lang w:val="en-GB" w:eastAsia="en-GB"/>
        </w:rPr>
      </w:pPr>
      <w:ins w:id="28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"_Toc71106380"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4.1.12.3 Topic Alias</w:t>
        </w:r>
        <w:r>
          <w:rPr>
            <w:noProof/>
            <w:webHidden/>
          </w:rPr>
          <w:tab/>
        </w:r>
        <w:r>
          <w:rPr>
            <w:noProof/>
            <w:webHidden/>
          </w:rPr>
          <w:fldChar w:fldCharType="begin"/>
        </w:r>
        <w:r>
          <w:rPr>
            <w:noProof/>
            <w:webHidden/>
          </w:rPr>
          <w:instrText xml:space="preserve"> PAGEREF _Toc71106380 \h </w:instrText>
        </w:r>
        <w:r>
          <w:rPr>
            <w:noProof/>
            <w:webHidden/>
          </w:rPr>
        </w:r>
      </w:ins>
      <w:r>
        <w:rPr>
          <w:noProof/>
          <w:webHidden/>
        </w:rPr>
        <w:fldChar w:fldCharType="separate"/>
      </w:r>
      <w:ins w:id="286" w:author="Simon Johnson" w:date="2021-05-05T11:23:00Z">
        <w:r>
          <w:rPr>
            <w:noProof/>
            <w:webHidden/>
          </w:rPr>
          <w:t>29</w:t>
        </w:r>
        <w:r>
          <w:rPr>
            <w:noProof/>
            <w:webHidden/>
          </w:rPr>
          <w:fldChar w:fldCharType="end"/>
        </w:r>
        <w:r w:rsidRPr="0086093B">
          <w:rPr>
            <w:rStyle w:val="Hyperlink"/>
            <w:noProof/>
          </w:rPr>
          <w:fldChar w:fldCharType="end"/>
        </w:r>
      </w:ins>
    </w:p>
    <w:p w14:paraId="79AE0A28" w14:textId="1FFC0883" w:rsidR="00B826D4" w:rsidRDefault="00B826D4">
      <w:pPr>
        <w:pStyle w:val="TOC4"/>
        <w:tabs>
          <w:tab w:val="right" w:leader="dot" w:pos="9350"/>
        </w:tabs>
        <w:rPr>
          <w:ins w:id="287" w:author="Simon Johnson" w:date="2021-05-05T11:23:00Z"/>
          <w:rFonts w:asciiTheme="minorHAnsi" w:eastAsiaTheme="minorEastAsia" w:hAnsiTheme="minorHAnsi" w:cstheme="minorBidi"/>
          <w:noProof/>
          <w:sz w:val="24"/>
          <w:lang w:val="en-GB" w:eastAsia="en-GB"/>
        </w:rPr>
      </w:pPr>
      <w:ins w:id="28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"_Toc71106381"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4.1.12.4 Packet Id</w:t>
        </w:r>
        <w:r>
          <w:rPr>
            <w:noProof/>
            <w:webHidden/>
          </w:rPr>
          <w:tab/>
        </w:r>
        <w:r>
          <w:rPr>
            <w:noProof/>
            <w:webHidden/>
          </w:rPr>
          <w:fldChar w:fldCharType="begin"/>
        </w:r>
        <w:r>
          <w:rPr>
            <w:noProof/>
            <w:webHidden/>
          </w:rPr>
          <w:instrText xml:space="preserve"> PAGEREF _Toc71106381 \h </w:instrText>
        </w:r>
        <w:r>
          <w:rPr>
            <w:noProof/>
            <w:webHidden/>
          </w:rPr>
        </w:r>
      </w:ins>
      <w:r>
        <w:rPr>
          <w:noProof/>
          <w:webHidden/>
        </w:rPr>
        <w:fldChar w:fldCharType="separate"/>
      </w:r>
      <w:ins w:id="289" w:author="Simon Johnson" w:date="2021-05-05T11:23:00Z">
        <w:r>
          <w:rPr>
            <w:noProof/>
            <w:webHidden/>
          </w:rPr>
          <w:t>29</w:t>
        </w:r>
        <w:r>
          <w:rPr>
            <w:noProof/>
            <w:webHidden/>
          </w:rPr>
          <w:fldChar w:fldCharType="end"/>
        </w:r>
        <w:r w:rsidRPr="0086093B">
          <w:rPr>
            <w:rStyle w:val="Hyperlink"/>
            <w:noProof/>
          </w:rPr>
          <w:fldChar w:fldCharType="end"/>
        </w:r>
      </w:ins>
    </w:p>
    <w:p w14:paraId="24C88ADB" w14:textId="272E94E7" w:rsidR="00B826D4" w:rsidRDefault="00B826D4">
      <w:pPr>
        <w:pStyle w:val="TOC4"/>
        <w:tabs>
          <w:tab w:val="right" w:leader="dot" w:pos="9350"/>
        </w:tabs>
        <w:rPr>
          <w:ins w:id="290" w:author="Simon Johnson" w:date="2021-05-05T11:23:00Z"/>
          <w:rFonts w:asciiTheme="minorHAnsi" w:eastAsiaTheme="minorEastAsia" w:hAnsiTheme="minorHAnsi" w:cstheme="minorBidi"/>
          <w:noProof/>
          <w:sz w:val="24"/>
          <w:lang w:val="en-GB" w:eastAsia="en-GB"/>
        </w:rPr>
      </w:pPr>
      <w:ins w:id="29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"_Toc71106382"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4.1.12.5 Return Code</w:t>
        </w:r>
        <w:r>
          <w:rPr>
            <w:noProof/>
            <w:webHidden/>
          </w:rPr>
          <w:tab/>
        </w:r>
        <w:r>
          <w:rPr>
            <w:noProof/>
            <w:webHidden/>
          </w:rPr>
          <w:fldChar w:fldCharType="begin"/>
        </w:r>
        <w:r>
          <w:rPr>
            <w:noProof/>
            <w:webHidden/>
          </w:rPr>
          <w:instrText xml:space="preserve"> PAGEREF _Toc71106382 \h </w:instrText>
        </w:r>
        <w:r>
          <w:rPr>
            <w:noProof/>
            <w:webHidden/>
          </w:rPr>
        </w:r>
      </w:ins>
      <w:r>
        <w:rPr>
          <w:noProof/>
          <w:webHidden/>
        </w:rPr>
        <w:fldChar w:fldCharType="separate"/>
      </w:r>
      <w:ins w:id="292" w:author="Simon Johnson" w:date="2021-05-05T11:23:00Z">
        <w:r>
          <w:rPr>
            <w:noProof/>
            <w:webHidden/>
          </w:rPr>
          <w:t>29</w:t>
        </w:r>
        <w:r>
          <w:rPr>
            <w:noProof/>
            <w:webHidden/>
          </w:rPr>
          <w:fldChar w:fldCharType="end"/>
        </w:r>
        <w:r w:rsidRPr="0086093B">
          <w:rPr>
            <w:rStyle w:val="Hyperlink"/>
            <w:noProof/>
          </w:rPr>
          <w:fldChar w:fldCharType="end"/>
        </w:r>
      </w:ins>
    </w:p>
    <w:p w14:paraId="3C83C3CF" w14:textId="55FBA7B4" w:rsidR="00B826D4" w:rsidRDefault="00B826D4">
      <w:pPr>
        <w:pStyle w:val="TOC3"/>
        <w:tabs>
          <w:tab w:val="right" w:leader="dot" w:pos="9350"/>
        </w:tabs>
        <w:rPr>
          <w:ins w:id="293" w:author="Simon Johnson" w:date="2021-05-05T11:23:00Z"/>
          <w:rFonts w:asciiTheme="minorHAnsi" w:eastAsiaTheme="minorEastAsia" w:hAnsiTheme="minorHAnsi" w:cstheme="minorBidi"/>
          <w:noProof/>
          <w:sz w:val="24"/>
          <w:lang w:val="en-GB" w:eastAsia="en-GB"/>
        </w:rPr>
      </w:pPr>
      <w:ins w:id="29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"_Toc71106386"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4.1.13 PUBLISH</w:t>
        </w:r>
        <w:r>
          <w:rPr>
            <w:noProof/>
            <w:webHidden/>
          </w:rPr>
          <w:tab/>
        </w:r>
        <w:r>
          <w:rPr>
            <w:noProof/>
            <w:webHidden/>
          </w:rPr>
          <w:fldChar w:fldCharType="begin"/>
        </w:r>
        <w:r>
          <w:rPr>
            <w:noProof/>
            <w:webHidden/>
          </w:rPr>
          <w:instrText xml:space="preserve"> PAGEREF _Toc71106386 \h </w:instrText>
        </w:r>
        <w:r>
          <w:rPr>
            <w:noProof/>
            <w:webHidden/>
          </w:rPr>
        </w:r>
      </w:ins>
      <w:r>
        <w:rPr>
          <w:noProof/>
          <w:webHidden/>
        </w:rPr>
        <w:fldChar w:fldCharType="separate"/>
      </w:r>
      <w:ins w:id="295" w:author="Simon Johnson" w:date="2021-05-05T11:23:00Z">
        <w:r>
          <w:rPr>
            <w:noProof/>
            <w:webHidden/>
          </w:rPr>
          <w:t>29</w:t>
        </w:r>
        <w:r>
          <w:rPr>
            <w:noProof/>
            <w:webHidden/>
          </w:rPr>
          <w:fldChar w:fldCharType="end"/>
        </w:r>
        <w:r w:rsidRPr="0086093B">
          <w:rPr>
            <w:rStyle w:val="Hyperlink"/>
            <w:noProof/>
          </w:rPr>
          <w:fldChar w:fldCharType="end"/>
        </w:r>
      </w:ins>
    </w:p>
    <w:p w14:paraId="25FBA448" w14:textId="6388A0F5" w:rsidR="00B826D4" w:rsidRDefault="00B826D4">
      <w:pPr>
        <w:pStyle w:val="TOC4"/>
        <w:tabs>
          <w:tab w:val="right" w:leader="dot" w:pos="9350"/>
        </w:tabs>
        <w:rPr>
          <w:ins w:id="296" w:author="Simon Johnson" w:date="2021-05-05T11:23:00Z"/>
          <w:rFonts w:asciiTheme="minorHAnsi" w:eastAsiaTheme="minorEastAsia" w:hAnsiTheme="minorHAnsi" w:cstheme="minorBidi"/>
          <w:noProof/>
          <w:sz w:val="24"/>
          <w:lang w:val="en-GB" w:eastAsia="en-GB"/>
        </w:rPr>
      </w:pPr>
      <w:ins w:id="29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"_Toc71106387"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4.1.13.1 Length &amp; Packet Type</w:t>
        </w:r>
        <w:r>
          <w:rPr>
            <w:noProof/>
            <w:webHidden/>
          </w:rPr>
          <w:tab/>
        </w:r>
        <w:r>
          <w:rPr>
            <w:noProof/>
            <w:webHidden/>
          </w:rPr>
          <w:fldChar w:fldCharType="begin"/>
        </w:r>
        <w:r>
          <w:rPr>
            <w:noProof/>
            <w:webHidden/>
          </w:rPr>
          <w:instrText xml:space="preserve"> PAGEREF _Toc71106387 \h </w:instrText>
        </w:r>
        <w:r>
          <w:rPr>
            <w:noProof/>
            <w:webHidden/>
          </w:rPr>
        </w:r>
      </w:ins>
      <w:r>
        <w:rPr>
          <w:noProof/>
          <w:webHidden/>
        </w:rPr>
        <w:fldChar w:fldCharType="separate"/>
      </w:r>
      <w:ins w:id="298" w:author="Simon Johnson" w:date="2021-05-05T11:23:00Z">
        <w:r>
          <w:rPr>
            <w:noProof/>
            <w:webHidden/>
          </w:rPr>
          <w:t>30</w:t>
        </w:r>
        <w:r>
          <w:rPr>
            <w:noProof/>
            <w:webHidden/>
          </w:rPr>
          <w:fldChar w:fldCharType="end"/>
        </w:r>
        <w:r w:rsidRPr="0086093B">
          <w:rPr>
            <w:rStyle w:val="Hyperlink"/>
            <w:noProof/>
          </w:rPr>
          <w:fldChar w:fldCharType="end"/>
        </w:r>
      </w:ins>
    </w:p>
    <w:p w14:paraId="41DA2DF5" w14:textId="49B35B74" w:rsidR="00B826D4" w:rsidRDefault="00B826D4">
      <w:pPr>
        <w:pStyle w:val="TOC4"/>
        <w:tabs>
          <w:tab w:val="right" w:leader="dot" w:pos="9350"/>
        </w:tabs>
        <w:rPr>
          <w:ins w:id="299" w:author="Simon Johnson" w:date="2021-05-05T11:23:00Z"/>
          <w:rFonts w:asciiTheme="minorHAnsi" w:eastAsiaTheme="minorEastAsia" w:hAnsiTheme="minorHAnsi" w:cstheme="minorBidi"/>
          <w:noProof/>
          <w:sz w:val="24"/>
          <w:lang w:val="en-GB" w:eastAsia="en-GB"/>
        </w:rPr>
      </w:pPr>
      <w:ins w:id="30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"_Toc71106388"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4.1.13.2 Flags</w:t>
        </w:r>
        <w:r>
          <w:rPr>
            <w:noProof/>
            <w:webHidden/>
          </w:rPr>
          <w:tab/>
        </w:r>
        <w:r>
          <w:rPr>
            <w:noProof/>
            <w:webHidden/>
          </w:rPr>
          <w:fldChar w:fldCharType="begin"/>
        </w:r>
        <w:r>
          <w:rPr>
            <w:noProof/>
            <w:webHidden/>
          </w:rPr>
          <w:instrText xml:space="preserve"> PAGEREF _Toc71106388 \h </w:instrText>
        </w:r>
        <w:r>
          <w:rPr>
            <w:noProof/>
            <w:webHidden/>
          </w:rPr>
        </w:r>
      </w:ins>
      <w:r>
        <w:rPr>
          <w:noProof/>
          <w:webHidden/>
        </w:rPr>
        <w:fldChar w:fldCharType="separate"/>
      </w:r>
      <w:ins w:id="301" w:author="Simon Johnson" w:date="2021-05-05T11:23:00Z">
        <w:r>
          <w:rPr>
            <w:noProof/>
            <w:webHidden/>
          </w:rPr>
          <w:t>30</w:t>
        </w:r>
        <w:r>
          <w:rPr>
            <w:noProof/>
            <w:webHidden/>
          </w:rPr>
          <w:fldChar w:fldCharType="end"/>
        </w:r>
        <w:r w:rsidRPr="0086093B">
          <w:rPr>
            <w:rStyle w:val="Hyperlink"/>
            <w:noProof/>
          </w:rPr>
          <w:fldChar w:fldCharType="end"/>
        </w:r>
      </w:ins>
    </w:p>
    <w:p w14:paraId="6A21D4A3" w14:textId="1A071FDA" w:rsidR="00B826D4" w:rsidRDefault="00B826D4">
      <w:pPr>
        <w:pStyle w:val="TOC4"/>
        <w:tabs>
          <w:tab w:val="right" w:leader="dot" w:pos="9350"/>
        </w:tabs>
        <w:rPr>
          <w:ins w:id="302" w:author="Simon Johnson" w:date="2021-05-05T11:23:00Z"/>
          <w:rFonts w:asciiTheme="minorHAnsi" w:eastAsiaTheme="minorEastAsia" w:hAnsiTheme="minorHAnsi" w:cstheme="minorBidi"/>
          <w:noProof/>
          <w:sz w:val="24"/>
          <w:lang w:val="en-GB" w:eastAsia="en-GB"/>
        </w:rPr>
      </w:pPr>
      <w:ins w:id="30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"_Toc71106396"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4.1.13.3 Topic Length</w:t>
        </w:r>
        <w:r>
          <w:rPr>
            <w:noProof/>
            <w:webHidden/>
          </w:rPr>
          <w:tab/>
        </w:r>
        <w:r>
          <w:rPr>
            <w:noProof/>
            <w:webHidden/>
          </w:rPr>
          <w:fldChar w:fldCharType="begin"/>
        </w:r>
        <w:r>
          <w:rPr>
            <w:noProof/>
            <w:webHidden/>
          </w:rPr>
          <w:instrText xml:space="preserve"> PAGEREF _Toc71106396 \h </w:instrText>
        </w:r>
        <w:r>
          <w:rPr>
            <w:noProof/>
            <w:webHidden/>
          </w:rPr>
        </w:r>
      </w:ins>
      <w:r>
        <w:rPr>
          <w:noProof/>
          <w:webHidden/>
        </w:rPr>
        <w:fldChar w:fldCharType="separate"/>
      </w:r>
      <w:ins w:id="304" w:author="Simon Johnson" w:date="2021-05-05T11:23:00Z">
        <w:r>
          <w:rPr>
            <w:noProof/>
            <w:webHidden/>
          </w:rPr>
          <w:t>30</w:t>
        </w:r>
        <w:r>
          <w:rPr>
            <w:noProof/>
            <w:webHidden/>
          </w:rPr>
          <w:fldChar w:fldCharType="end"/>
        </w:r>
        <w:r w:rsidRPr="0086093B">
          <w:rPr>
            <w:rStyle w:val="Hyperlink"/>
            <w:noProof/>
          </w:rPr>
          <w:fldChar w:fldCharType="end"/>
        </w:r>
      </w:ins>
    </w:p>
    <w:p w14:paraId="2EE759BE" w14:textId="4DF3F645" w:rsidR="00B826D4" w:rsidRDefault="00B826D4">
      <w:pPr>
        <w:pStyle w:val="TOC4"/>
        <w:tabs>
          <w:tab w:val="right" w:leader="dot" w:pos="9350"/>
        </w:tabs>
        <w:rPr>
          <w:ins w:id="305" w:author="Simon Johnson" w:date="2021-05-05T11:23:00Z"/>
          <w:rFonts w:asciiTheme="minorHAnsi" w:eastAsiaTheme="minorEastAsia" w:hAnsiTheme="minorHAnsi" w:cstheme="minorBidi"/>
          <w:noProof/>
          <w:sz w:val="24"/>
          <w:lang w:val="en-GB" w:eastAsia="en-GB"/>
        </w:rPr>
      </w:pPr>
      <w:ins w:id="30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"_Toc71106397"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4.1.13.4 Packet Id</w:t>
        </w:r>
        <w:r>
          <w:rPr>
            <w:noProof/>
            <w:webHidden/>
          </w:rPr>
          <w:tab/>
        </w:r>
        <w:r>
          <w:rPr>
            <w:noProof/>
            <w:webHidden/>
          </w:rPr>
          <w:fldChar w:fldCharType="begin"/>
        </w:r>
        <w:r>
          <w:rPr>
            <w:noProof/>
            <w:webHidden/>
          </w:rPr>
          <w:instrText xml:space="preserve"> PAGEREF _Toc71106397 \h </w:instrText>
        </w:r>
        <w:r>
          <w:rPr>
            <w:noProof/>
            <w:webHidden/>
          </w:rPr>
        </w:r>
      </w:ins>
      <w:r>
        <w:rPr>
          <w:noProof/>
          <w:webHidden/>
        </w:rPr>
        <w:fldChar w:fldCharType="separate"/>
      </w:r>
      <w:ins w:id="307" w:author="Simon Johnson" w:date="2021-05-05T11:23:00Z">
        <w:r>
          <w:rPr>
            <w:noProof/>
            <w:webHidden/>
          </w:rPr>
          <w:t>30</w:t>
        </w:r>
        <w:r>
          <w:rPr>
            <w:noProof/>
            <w:webHidden/>
          </w:rPr>
          <w:fldChar w:fldCharType="end"/>
        </w:r>
        <w:r w:rsidRPr="0086093B">
          <w:rPr>
            <w:rStyle w:val="Hyperlink"/>
            <w:noProof/>
          </w:rPr>
          <w:fldChar w:fldCharType="end"/>
        </w:r>
      </w:ins>
    </w:p>
    <w:p w14:paraId="7C6A9068" w14:textId="2A0C7F38" w:rsidR="00B826D4" w:rsidRDefault="00B826D4">
      <w:pPr>
        <w:pStyle w:val="TOC4"/>
        <w:tabs>
          <w:tab w:val="right" w:leader="dot" w:pos="9350"/>
        </w:tabs>
        <w:rPr>
          <w:ins w:id="308" w:author="Simon Johnson" w:date="2021-05-05T11:23:00Z"/>
          <w:rFonts w:asciiTheme="minorHAnsi" w:eastAsiaTheme="minorEastAsia" w:hAnsiTheme="minorHAnsi" w:cstheme="minorBidi"/>
          <w:noProof/>
          <w:sz w:val="24"/>
          <w:lang w:val="en-GB" w:eastAsia="en-GB"/>
        </w:rPr>
      </w:pPr>
      <w:ins w:id="30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"_Toc71106398"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4.1.13.5 Topic Alias or Topic Name</w:t>
        </w:r>
        <w:r>
          <w:rPr>
            <w:noProof/>
            <w:webHidden/>
          </w:rPr>
          <w:tab/>
        </w:r>
        <w:r>
          <w:rPr>
            <w:noProof/>
            <w:webHidden/>
          </w:rPr>
          <w:fldChar w:fldCharType="begin"/>
        </w:r>
        <w:r>
          <w:rPr>
            <w:noProof/>
            <w:webHidden/>
          </w:rPr>
          <w:instrText xml:space="preserve"> PAGEREF _Toc71106398 \h </w:instrText>
        </w:r>
        <w:r>
          <w:rPr>
            <w:noProof/>
            <w:webHidden/>
          </w:rPr>
        </w:r>
      </w:ins>
      <w:r>
        <w:rPr>
          <w:noProof/>
          <w:webHidden/>
        </w:rPr>
        <w:fldChar w:fldCharType="separate"/>
      </w:r>
      <w:ins w:id="310" w:author="Simon Johnson" w:date="2021-05-05T11:23:00Z">
        <w:r>
          <w:rPr>
            <w:noProof/>
            <w:webHidden/>
          </w:rPr>
          <w:t>30</w:t>
        </w:r>
        <w:r>
          <w:rPr>
            <w:noProof/>
            <w:webHidden/>
          </w:rPr>
          <w:fldChar w:fldCharType="end"/>
        </w:r>
        <w:r w:rsidRPr="0086093B">
          <w:rPr>
            <w:rStyle w:val="Hyperlink"/>
            <w:noProof/>
          </w:rPr>
          <w:fldChar w:fldCharType="end"/>
        </w:r>
      </w:ins>
    </w:p>
    <w:p w14:paraId="1F32E370" w14:textId="1207865B" w:rsidR="00B826D4" w:rsidRDefault="00B826D4">
      <w:pPr>
        <w:pStyle w:val="TOC4"/>
        <w:tabs>
          <w:tab w:val="right" w:leader="dot" w:pos="9350"/>
        </w:tabs>
        <w:rPr>
          <w:ins w:id="311" w:author="Simon Johnson" w:date="2021-05-05T11:23:00Z"/>
          <w:rFonts w:asciiTheme="minorHAnsi" w:eastAsiaTheme="minorEastAsia" w:hAnsiTheme="minorHAnsi" w:cstheme="minorBidi"/>
          <w:noProof/>
          <w:sz w:val="24"/>
          <w:lang w:val="en-GB" w:eastAsia="en-GB"/>
        </w:rPr>
      </w:pPr>
      <w:ins w:id="312" w:author="Simon Johnson" w:date="2021-05-05T11:23:00Z">
        <w:r w:rsidRPr="0086093B">
          <w:rPr>
            <w:rStyle w:val="Hyperlink"/>
            <w:noProof/>
          </w:rPr>
          <w:lastRenderedPageBreak/>
          <w:fldChar w:fldCharType="begin"/>
        </w:r>
        <w:r w:rsidRPr="0086093B">
          <w:rPr>
            <w:rStyle w:val="Hyperlink"/>
            <w:noProof/>
          </w:rPr>
          <w:instrText xml:space="preserve"> </w:instrText>
        </w:r>
        <w:r>
          <w:rPr>
            <w:noProof/>
          </w:rPr>
          <w:instrText>HYPERLINK \l "_Toc71106399"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4.1.13.6 Data</w:t>
        </w:r>
        <w:r>
          <w:rPr>
            <w:noProof/>
            <w:webHidden/>
          </w:rPr>
          <w:tab/>
        </w:r>
        <w:r>
          <w:rPr>
            <w:noProof/>
            <w:webHidden/>
          </w:rPr>
          <w:fldChar w:fldCharType="begin"/>
        </w:r>
        <w:r>
          <w:rPr>
            <w:noProof/>
            <w:webHidden/>
          </w:rPr>
          <w:instrText xml:space="preserve"> PAGEREF _Toc71106399 \h </w:instrText>
        </w:r>
        <w:r>
          <w:rPr>
            <w:noProof/>
            <w:webHidden/>
          </w:rPr>
        </w:r>
      </w:ins>
      <w:r>
        <w:rPr>
          <w:noProof/>
          <w:webHidden/>
        </w:rPr>
        <w:fldChar w:fldCharType="separate"/>
      </w:r>
      <w:ins w:id="313" w:author="Simon Johnson" w:date="2021-05-05T11:23:00Z">
        <w:r>
          <w:rPr>
            <w:noProof/>
            <w:webHidden/>
          </w:rPr>
          <w:t>30</w:t>
        </w:r>
        <w:r>
          <w:rPr>
            <w:noProof/>
            <w:webHidden/>
          </w:rPr>
          <w:fldChar w:fldCharType="end"/>
        </w:r>
        <w:r w:rsidRPr="0086093B">
          <w:rPr>
            <w:rStyle w:val="Hyperlink"/>
            <w:noProof/>
          </w:rPr>
          <w:fldChar w:fldCharType="end"/>
        </w:r>
      </w:ins>
    </w:p>
    <w:p w14:paraId="7E4C0AB0" w14:textId="27B614D7" w:rsidR="00B826D4" w:rsidRDefault="00B826D4">
      <w:pPr>
        <w:pStyle w:val="TOC3"/>
        <w:tabs>
          <w:tab w:val="right" w:leader="dot" w:pos="9350"/>
        </w:tabs>
        <w:rPr>
          <w:ins w:id="314" w:author="Simon Johnson" w:date="2021-05-05T11:23:00Z"/>
          <w:rFonts w:asciiTheme="minorHAnsi" w:eastAsiaTheme="minorEastAsia" w:hAnsiTheme="minorHAnsi" w:cstheme="minorBidi"/>
          <w:noProof/>
          <w:sz w:val="24"/>
          <w:lang w:val="en-GB" w:eastAsia="en-GB"/>
        </w:rPr>
      </w:pPr>
      <w:ins w:id="31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"_Toc71106401"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4.1.14 PUBACK</w:t>
        </w:r>
        <w:r>
          <w:rPr>
            <w:noProof/>
            <w:webHidden/>
          </w:rPr>
          <w:tab/>
        </w:r>
        <w:r>
          <w:rPr>
            <w:noProof/>
            <w:webHidden/>
          </w:rPr>
          <w:fldChar w:fldCharType="begin"/>
        </w:r>
        <w:r>
          <w:rPr>
            <w:noProof/>
            <w:webHidden/>
          </w:rPr>
          <w:instrText xml:space="preserve"> PAGEREF _Toc71106401 \h </w:instrText>
        </w:r>
        <w:r>
          <w:rPr>
            <w:noProof/>
            <w:webHidden/>
          </w:rPr>
        </w:r>
      </w:ins>
      <w:r>
        <w:rPr>
          <w:noProof/>
          <w:webHidden/>
        </w:rPr>
        <w:fldChar w:fldCharType="separate"/>
      </w:r>
      <w:ins w:id="316" w:author="Simon Johnson" w:date="2021-05-05T11:23:00Z">
        <w:r>
          <w:rPr>
            <w:noProof/>
            <w:webHidden/>
          </w:rPr>
          <w:t>31</w:t>
        </w:r>
        <w:r>
          <w:rPr>
            <w:noProof/>
            <w:webHidden/>
          </w:rPr>
          <w:fldChar w:fldCharType="end"/>
        </w:r>
        <w:r w:rsidRPr="0086093B">
          <w:rPr>
            <w:rStyle w:val="Hyperlink"/>
            <w:noProof/>
          </w:rPr>
          <w:fldChar w:fldCharType="end"/>
        </w:r>
      </w:ins>
    </w:p>
    <w:p w14:paraId="4642FB52" w14:textId="4F924C2F" w:rsidR="00B826D4" w:rsidRDefault="00B826D4">
      <w:pPr>
        <w:pStyle w:val="TOC4"/>
        <w:tabs>
          <w:tab w:val="right" w:leader="dot" w:pos="9350"/>
        </w:tabs>
        <w:rPr>
          <w:ins w:id="317" w:author="Simon Johnson" w:date="2021-05-05T11:23:00Z"/>
          <w:rFonts w:asciiTheme="minorHAnsi" w:eastAsiaTheme="minorEastAsia" w:hAnsiTheme="minorHAnsi" w:cstheme="minorBidi"/>
          <w:noProof/>
          <w:sz w:val="24"/>
          <w:lang w:val="en-GB" w:eastAsia="en-GB"/>
        </w:rPr>
      </w:pPr>
      <w:ins w:id="31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"_Toc71106402"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4.1.14.1 Length &amp; Packet Type</w:t>
        </w:r>
        <w:r>
          <w:rPr>
            <w:noProof/>
            <w:webHidden/>
          </w:rPr>
          <w:tab/>
        </w:r>
        <w:r>
          <w:rPr>
            <w:noProof/>
            <w:webHidden/>
          </w:rPr>
          <w:fldChar w:fldCharType="begin"/>
        </w:r>
        <w:r>
          <w:rPr>
            <w:noProof/>
            <w:webHidden/>
          </w:rPr>
          <w:instrText xml:space="preserve"> PAGEREF _Toc71106402 \h </w:instrText>
        </w:r>
        <w:r>
          <w:rPr>
            <w:noProof/>
            <w:webHidden/>
          </w:rPr>
        </w:r>
      </w:ins>
      <w:r>
        <w:rPr>
          <w:noProof/>
          <w:webHidden/>
        </w:rPr>
        <w:fldChar w:fldCharType="separate"/>
      </w:r>
      <w:ins w:id="319" w:author="Simon Johnson" w:date="2021-05-05T11:23:00Z">
        <w:r>
          <w:rPr>
            <w:noProof/>
            <w:webHidden/>
          </w:rPr>
          <w:t>31</w:t>
        </w:r>
        <w:r>
          <w:rPr>
            <w:noProof/>
            <w:webHidden/>
          </w:rPr>
          <w:fldChar w:fldCharType="end"/>
        </w:r>
        <w:r w:rsidRPr="0086093B">
          <w:rPr>
            <w:rStyle w:val="Hyperlink"/>
            <w:noProof/>
          </w:rPr>
          <w:fldChar w:fldCharType="end"/>
        </w:r>
      </w:ins>
    </w:p>
    <w:p w14:paraId="12B05C86" w14:textId="42B77BA5" w:rsidR="00B826D4" w:rsidRDefault="00B826D4">
      <w:pPr>
        <w:pStyle w:val="TOC4"/>
        <w:tabs>
          <w:tab w:val="right" w:leader="dot" w:pos="9350"/>
        </w:tabs>
        <w:rPr>
          <w:ins w:id="320" w:author="Simon Johnson" w:date="2021-05-05T11:23:00Z"/>
          <w:rFonts w:asciiTheme="minorHAnsi" w:eastAsiaTheme="minorEastAsia" w:hAnsiTheme="minorHAnsi" w:cstheme="minorBidi"/>
          <w:noProof/>
          <w:sz w:val="24"/>
          <w:lang w:val="en-GB" w:eastAsia="en-GB"/>
        </w:rPr>
      </w:pPr>
      <w:ins w:id="32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"_Toc71106403"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4.1.14.2 Packet Id</w:t>
        </w:r>
        <w:r>
          <w:rPr>
            <w:noProof/>
            <w:webHidden/>
          </w:rPr>
          <w:tab/>
        </w:r>
        <w:r>
          <w:rPr>
            <w:noProof/>
            <w:webHidden/>
          </w:rPr>
          <w:fldChar w:fldCharType="begin"/>
        </w:r>
        <w:r>
          <w:rPr>
            <w:noProof/>
            <w:webHidden/>
          </w:rPr>
          <w:instrText xml:space="preserve"> PAGEREF _Toc71106403 \h </w:instrText>
        </w:r>
        <w:r>
          <w:rPr>
            <w:noProof/>
            <w:webHidden/>
          </w:rPr>
        </w:r>
      </w:ins>
      <w:r>
        <w:rPr>
          <w:noProof/>
          <w:webHidden/>
        </w:rPr>
        <w:fldChar w:fldCharType="separate"/>
      </w:r>
      <w:ins w:id="322" w:author="Simon Johnson" w:date="2021-05-05T11:23:00Z">
        <w:r>
          <w:rPr>
            <w:noProof/>
            <w:webHidden/>
          </w:rPr>
          <w:t>31</w:t>
        </w:r>
        <w:r>
          <w:rPr>
            <w:noProof/>
            <w:webHidden/>
          </w:rPr>
          <w:fldChar w:fldCharType="end"/>
        </w:r>
        <w:r w:rsidRPr="0086093B">
          <w:rPr>
            <w:rStyle w:val="Hyperlink"/>
            <w:noProof/>
          </w:rPr>
          <w:fldChar w:fldCharType="end"/>
        </w:r>
      </w:ins>
    </w:p>
    <w:p w14:paraId="12DA2B18" w14:textId="74000A2D" w:rsidR="00B826D4" w:rsidRDefault="00B826D4">
      <w:pPr>
        <w:pStyle w:val="TOC4"/>
        <w:tabs>
          <w:tab w:val="right" w:leader="dot" w:pos="9350"/>
        </w:tabs>
        <w:rPr>
          <w:ins w:id="323" w:author="Simon Johnson" w:date="2021-05-05T11:23:00Z"/>
          <w:rFonts w:asciiTheme="minorHAnsi" w:eastAsiaTheme="minorEastAsia" w:hAnsiTheme="minorHAnsi" w:cstheme="minorBidi"/>
          <w:noProof/>
          <w:sz w:val="24"/>
          <w:lang w:val="en-GB" w:eastAsia="en-GB"/>
        </w:rPr>
      </w:pPr>
      <w:ins w:id="32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"_Toc71106404"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4.1.14.3 Return Code</w:t>
        </w:r>
        <w:r>
          <w:rPr>
            <w:noProof/>
            <w:webHidden/>
          </w:rPr>
          <w:tab/>
        </w:r>
        <w:r>
          <w:rPr>
            <w:noProof/>
            <w:webHidden/>
          </w:rPr>
          <w:fldChar w:fldCharType="begin"/>
        </w:r>
        <w:r>
          <w:rPr>
            <w:noProof/>
            <w:webHidden/>
          </w:rPr>
          <w:instrText xml:space="preserve"> PAGEREF _Toc71106404 \h </w:instrText>
        </w:r>
        <w:r>
          <w:rPr>
            <w:noProof/>
            <w:webHidden/>
          </w:rPr>
        </w:r>
      </w:ins>
      <w:r>
        <w:rPr>
          <w:noProof/>
          <w:webHidden/>
        </w:rPr>
        <w:fldChar w:fldCharType="separate"/>
      </w:r>
      <w:ins w:id="325" w:author="Simon Johnson" w:date="2021-05-05T11:23:00Z">
        <w:r>
          <w:rPr>
            <w:noProof/>
            <w:webHidden/>
          </w:rPr>
          <w:t>31</w:t>
        </w:r>
        <w:r>
          <w:rPr>
            <w:noProof/>
            <w:webHidden/>
          </w:rPr>
          <w:fldChar w:fldCharType="end"/>
        </w:r>
        <w:r w:rsidRPr="0086093B">
          <w:rPr>
            <w:rStyle w:val="Hyperlink"/>
            <w:noProof/>
          </w:rPr>
          <w:fldChar w:fldCharType="end"/>
        </w:r>
      </w:ins>
    </w:p>
    <w:p w14:paraId="56B3E3DA" w14:textId="0C0BD8A4" w:rsidR="00B826D4" w:rsidRDefault="00B826D4">
      <w:pPr>
        <w:pStyle w:val="TOC3"/>
        <w:tabs>
          <w:tab w:val="right" w:leader="dot" w:pos="9350"/>
        </w:tabs>
        <w:rPr>
          <w:ins w:id="326" w:author="Simon Johnson" w:date="2021-05-05T11:23:00Z"/>
          <w:rFonts w:asciiTheme="minorHAnsi" w:eastAsiaTheme="minorEastAsia" w:hAnsiTheme="minorHAnsi" w:cstheme="minorBidi"/>
          <w:noProof/>
          <w:sz w:val="24"/>
          <w:lang w:val="en-GB" w:eastAsia="en-GB"/>
        </w:rPr>
      </w:pPr>
      <w:ins w:id="32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"_Toc71106406"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4.1.15 PUBREC, PUBREL, and PUBCOMP</w:t>
        </w:r>
        <w:r>
          <w:rPr>
            <w:noProof/>
            <w:webHidden/>
          </w:rPr>
          <w:tab/>
        </w:r>
        <w:r>
          <w:rPr>
            <w:noProof/>
            <w:webHidden/>
          </w:rPr>
          <w:fldChar w:fldCharType="begin"/>
        </w:r>
        <w:r>
          <w:rPr>
            <w:noProof/>
            <w:webHidden/>
          </w:rPr>
          <w:instrText xml:space="preserve"> PAGEREF _Toc71106406 \h </w:instrText>
        </w:r>
        <w:r>
          <w:rPr>
            <w:noProof/>
            <w:webHidden/>
          </w:rPr>
        </w:r>
      </w:ins>
      <w:r>
        <w:rPr>
          <w:noProof/>
          <w:webHidden/>
        </w:rPr>
        <w:fldChar w:fldCharType="separate"/>
      </w:r>
      <w:ins w:id="328" w:author="Simon Johnson" w:date="2021-05-05T11:23:00Z">
        <w:r>
          <w:rPr>
            <w:noProof/>
            <w:webHidden/>
          </w:rPr>
          <w:t>31</w:t>
        </w:r>
        <w:r>
          <w:rPr>
            <w:noProof/>
            <w:webHidden/>
          </w:rPr>
          <w:fldChar w:fldCharType="end"/>
        </w:r>
        <w:r w:rsidRPr="0086093B">
          <w:rPr>
            <w:rStyle w:val="Hyperlink"/>
            <w:noProof/>
          </w:rPr>
          <w:fldChar w:fldCharType="end"/>
        </w:r>
      </w:ins>
    </w:p>
    <w:p w14:paraId="4E38FB82" w14:textId="7E9D69BF" w:rsidR="00B826D4" w:rsidRDefault="00B826D4">
      <w:pPr>
        <w:pStyle w:val="TOC4"/>
        <w:tabs>
          <w:tab w:val="right" w:leader="dot" w:pos="9350"/>
        </w:tabs>
        <w:rPr>
          <w:ins w:id="329" w:author="Simon Johnson" w:date="2021-05-05T11:23:00Z"/>
          <w:rFonts w:asciiTheme="minorHAnsi" w:eastAsiaTheme="minorEastAsia" w:hAnsiTheme="minorHAnsi" w:cstheme="minorBidi"/>
          <w:noProof/>
          <w:sz w:val="24"/>
          <w:lang w:val="en-GB" w:eastAsia="en-GB"/>
        </w:rPr>
      </w:pPr>
      <w:ins w:id="33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"_Toc71106407"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4.1.15.1 Length &amp; Packet Type</w:t>
        </w:r>
        <w:r>
          <w:rPr>
            <w:noProof/>
            <w:webHidden/>
          </w:rPr>
          <w:tab/>
        </w:r>
        <w:r>
          <w:rPr>
            <w:noProof/>
            <w:webHidden/>
          </w:rPr>
          <w:fldChar w:fldCharType="begin"/>
        </w:r>
        <w:r>
          <w:rPr>
            <w:noProof/>
            <w:webHidden/>
          </w:rPr>
          <w:instrText xml:space="preserve"> PAGEREF _Toc71106407 \h </w:instrText>
        </w:r>
        <w:r>
          <w:rPr>
            <w:noProof/>
            <w:webHidden/>
          </w:rPr>
        </w:r>
      </w:ins>
      <w:r>
        <w:rPr>
          <w:noProof/>
          <w:webHidden/>
        </w:rPr>
        <w:fldChar w:fldCharType="separate"/>
      </w:r>
      <w:ins w:id="331" w:author="Simon Johnson" w:date="2021-05-05T11:23:00Z">
        <w:r>
          <w:rPr>
            <w:noProof/>
            <w:webHidden/>
          </w:rPr>
          <w:t>31</w:t>
        </w:r>
        <w:r>
          <w:rPr>
            <w:noProof/>
            <w:webHidden/>
          </w:rPr>
          <w:fldChar w:fldCharType="end"/>
        </w:r>
        <w:r w:rsidRPr="0086093B">
          <w:rPr>
            <w:rStyle w:val="Hyperlink"/>
            <w:noProof/>
          </w:rPr>
          <w:fldChar w:fldCharType="end"/>
        </w:r>
      </w:ins>
    </w:p>
    <w:p w14:paraId="7B1597D8" w14:textId="59B6BABC" w:rsidR="00B826D4" w:rsidRDefault="00B826D4">
      <w:pPr>
        <w:pStyle w:val="TOC4"/>
        <w:tabs>
          <w:tab w:val="right" w:leader="dot" w:pos="9350"/>
        </w:tabs>
        <w:rPr>
          <w:ins w:id="332" w:author="Simon Johnson" w:date="2021-05-05T11:23:00Z"/>
          <w:rFonts w:asciiTheme="minorHAnsi" w:eastAsiaTheme="minorEastAsia" w:hAnsiTheme="minorHAnsi" w:cstheme="minorBidi"/>
          <w:noProof/>
          <w:sz w:val="24"/>
          <w:lang w:val="en-GB" w:eastAsia="en-GB"/>
        </w:rPr>
      </w:pPr>
      <w:ins w:id="33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"_Toc71106409"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4.1.15.2 Packet Id</w:t>
        </w:r>
        <w:r>
          <w:rPr>
            <w:noProof/>
            <w:webHidden/>
          </w:rPr>
          <w:tab/>
        </w:r>
        <w:r>
          <w:rPr>
            <w:noProof/>
            <w:webHidden/>
          </w:rPr>
          <w:fldChar w:fldCharType="begin"/>
        </w:r>
        <w:r>
          <w:rPr>
            <w:noProof/>
            <w:webHidden/>
          </w:rPr>
          <w:instrText xml:space="preserve"> PAGEREF _Toc71106409 \h </w:instrText>
        </w:r>
        <w:r>
          <w:rPr>
            <w:noProof/>
            <w:webHidden/>
          </w:rPr>
        </w:r>
      </w:ins>
      <w:r>
        <w:rPr>
          <w:noProof/>
          <w:webHidden/>
        </w:rPr>
        <w:fldChar w:fldCharType="separate"/>
      </w:r>
      <w:ins w:id="334" w:author="Simon Johnson" w:date="2021-05-05T11:23:00Z">
        <w:r>
          <w:rPr>
            <w:noProof/>
            <w:webHidden/>
          </w:rPr>
          <w:t>31</w:t>
        </w:r>
        <w:r>
          <w:rPr>
            <w:noProof/>
            <w:webHidden/>
          </w:rPr>
          <w:fldChar w:fldCharType="end"/>
        </w:r>
        <w:r w:rsidRPr="0086093B">
          <w:rPr>
            <w:rStyle w:val="Hyperlink"/>
            <w:noProof/>
          </w:rPr>
          <w:fldChar w:fldCharType="end"/>
        </w:r>
      </w:ins>
    </w:p>
    <w:p w14:paraId="066F2FB6" w14:textId="7C8D2FD0" w:rsidR="00B826D4" w:rsidRDefault="00B826D4">
      <w:pPr>
        <w:pStyle w:val="TOC3"/>
        <w:tabs>
          <w:tab w:val="right" w:leader="dot" w:pos="9350"/>
        </w:tabs>
        <w:rPr>
          <w:ins w:id="335" w:author="Simon Johnson" w:date="2021-05-05T11:23:00Z"/>
          <w:rFonts w:asciiTheme="minorHAnsi" w:eastAsiaTheme="minorEastAsia" w:hAnsiTheme="minorHAnsi" w:cstheme="minorBidi"/>
          <w:noProof/>
          <w:sz w:val="24"/>
          <w:lang w:val="en-GB" w:eastAsia="en-GB"/>
        </w:rPr>
      </w:pPr>
      <w:ins w:id="33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"_Toc71106423"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4.1.16 SUBSCRIBE</w:t>
        </w:r>
        <w:r>
          <w:rPr>
            <w:noProof/>
            <w:webHidden/>
          </w:rPr>
          <w:tab/>
        </w:r>
        <w:r>
          <w:rPr>
            <w:noProof/>
            <w:webHidden/>
          </w:rPr>
          <w:fldChar w:fldCharType="begin"/>
        </w:r>
        <w:r>
          <w:rPr>
            <w:noProof/>
            <w:webHidden/>
          </w:rPr>
          <w:instrText xml:space="preserve"> PAGEREF _Toc71106423 \h </w:instrText>
        </w:r>
        <w:r>
          <w:rPr>
            <w:noProof/>
            <w:webHidden/>
          </w:rPr>
        </w:r>
      </w:ins>
      <w:r>
        <w:rPr>
          <w:noProof/>
          <w:webHidden/>
        </w:rPr>
        <w:fldChar w:fldCharType="separate"/>
      </w:r>
      <w:ins w:id="337" w:author="Simon Johnson" w:date="2021-05-05T11:23:00Z">
        <w:r>
          <w:rPr>
            <w:noProof/>
            <w:webHidden/>
          </w:rPr>
          <w:t>32</w:t>
        </w:r>
        <w:r>
          <w:rPr>
            <w:noProof/>
            <w:webHidden/>
          </w:rPr>
          <w:fldChar w:fldCharType="end"/>
        </w:r>
        <w:r w:rsidRPr="0086093B">
          <w:rPr>
            <w:rStyle w:val="Hyperlink"/>
            <w:noProof/>
          </w:rPr>
          <w:fldChar w:fldCharType="end"/>
        </w:r>
      </w:ins>
    </w:p>
    <w:p w14:paraId="7285FE81" w14:textId="603752F8" w:rsidR="00B826D4" w:rsidRDefault="00B826D4">
      <w:pPr>
        <w:pStyle w:val="TOC4"/>
        <w:tabs>
          <w:tab w:val="right" w:leader="dot" w:pos="9350"/>
        </w:tabs>
        <w:rPr>
          <w:ins w:id="338" w:author="Simon Johnson" w:date="2021-05-05T11:23:00Z"/>
          <w:rFonts w:asciiTheme="minorHAnsi" w:eastAsiaTheme="minorEastAsia" w:hAnsiTheme="minorHAnsi" w:cstheme="minorBidi"/>
          <w:noProof/>
          <w:sz w:val="24"/>
          <w:lang w:val="en-GB" w:eastAsia="en-GB"/>
        </w:rPr>
      </w:pPr>
      <w:ins w:id="33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"_Toc71106424"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4.1.16.1 Length &amp; Packet Type</w:t>
        </w:r>
        <w:r>
          <w:rPr>
            <w:noProof/>
            <w:webHidden/>
          </w:rPr>
          <w:tab/>
        </w:r>
        <w:r>
          <w:rPr>
            <w:noProof/>
            <w:webHidden/>
          </w:rPr>
          <w:fldChar w:fldCharType="begin"/>
        </w:r>
        <w:r>
          <w:rPr>
            <w:noProof/>
            <w:webHidden/>
          </w:rPr>
          <w:instrText xml:space="preserve"> PAGEREF _Toc71106424 \h </w:instrText>
        </w:r>
        <w:r>
          <w:rPr>
            <w:noProof/>
            <w:webHidden/>
          </w:rPr>
        </w:r>
      </w:ins>
      <w:r>
        <w:rPr>
          <w:noProof/>
          <w:webHidden/>
        </w:rPr>
        <w:fldChar w:fldCharType="separate"/>
      </w:r>
      <w:ins w:id="340" w:author="Simon Johnson" w:date="2021-05-05T11:23:00Z">
        <w:r>
          <w:rPr>
            <w:noProof/>
            <w:webHidden/>
          </w:rPr>
          <w:t>32</w:t>
        </w:r>
        <w:r>
          <w:rPr>
            <w:noProof/>
            <w:webHidden/>
          </w:rPr>
          <w:fldChar w:fldCharType="end"/>
        </w:r>
        <w:r w:rsidRPr="0086093B">
          <w:rPr>
            <w:rStyle w:val="Hyperlink"/>
            <w:noProof/>
          </w:rPr>
          <w:fldChar w:fldCharType="end"/>
        </w:r>
      </w:ins>
    </w:p>
    <w:p w14:paraId="19818D35" w14:textId="3BFFA44F" w:rsidR="00B826D4" w:rsidRDefault="00B826D4">
      <w:pPr>
        <w:pStyle w:val="TOC4"/>
        <w:tabs>
          <w:tab w:val="right" w:leader="dot" w:pos="9350"/>
        </w:tabs>
        <w:rPr>
          <w:ins w:id="341" w:author="Simon Johnson" w:date="2021-05-05T11:23:00Z"/>
          <w:rFonts w:asciiTheme="minorHAnsi" w:eastAsiaTheme="minorEastAsia" w:hAnsiTheme="minorHAnsi" w:cstheme="minorBidi"/>
          <w:noProof/>
          <w:sz w:val="24"/>
          <w:lang w:val="en-GB" w:eastAsia="en-GB"/>
        </w:rPr>
      </w:pPr>
      <w:ins w:id="34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"_Toc71106425"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4.1.16.2 Flags</w:t>
        </w:r>
        <w:r>
          <w:rPr>
            <w:noProof/>
            <w:webHidden/>
          </w:rPr>
          <w:tab/>
        </w:r>
        <w:r>
          <w:rPr>
            <w:noProof/>
            <w:webHidden/>
          </w:rPr>
          <w:fldChar w:fldCharType="begin"/>
        </w:r>
        <w:r>
          <w:rPr>
            <w:noProof/>
            <w:webHidden/>
          </w:rPr>
          <w:instrText xml:space="preserve"> PAGEREF _Toc71106425 \h </w:instrText>
        </w:r>
        <w:r>
          <w:rPr>
            <w:noProof/>
            <w:webHidden/>
          </w:rPr>
        </w:r>
      </w:ins>
      <w:r>
        <w:rPr>
          <w:noProof/>
          <w:webHidden/>
        </w:rPr>
        <w:fldChar w:fldCharType="separate"/>
      </w:r>
      <w:ins w:id="343" w:author="Simon Johnson" w:date="2021-05-05T11:23:00Z">
        <w:r>
          <w:rPr>
            <w:noProof/>
            <w:webHidden/>
          </w:rPr>
          <w:t>32</w:t>
        </w:r>
        <w:r>
          <w:rPr>
            <w:noProof/>
            <w:webHidden/>
          </w:rPr>
          <w:fldChar w:fldCharType="end"/>
        </w:r>
        <w:r w:rsidRPr="0086093B">
          <w:rPr>
            <w:rStyle w:val="Hyperlink"/>
            <w:noProof/>
          </w:rPr>
          <w:fldChar w:fldCharType="end"/>
        </w:r>
      </w:ins>
    </w:p>
    <w:p w14:paraId="1A12E4ED" w14:textId="54D49105" w:rsidR="00B826D4" w:rsidRDefault="00B826D4">
      <w:pPr>
        <w:pStyle w:val="TOC4"/>
        <w:tabs>
          <w:tab w:val="right" w:leader="dot" w:pos="9350"/>
        </w:tabs>
        <w:rPr>
          <w:ins w:id="344" w:author="Simon Johnson" w:date="2021-05-05T11:23:00Z"/>
          <w:rFonts w:asciiTheme="minorHAnsi" w:eastAsiaTheme="minorEastAsia" w:hAnsiTheme="minorHAnsi" w:cstheme="minorBidi"/>
          <w:noProof/>
          <w:sz w:val="24"/>
          <w:lang w:val="en-GB" w:eastAsia="en-GB"/>
        </w:rPr>
      </w:pPr>
      <w:ins w:id="34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"_Toc71106432"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4.1.16.3 Packet Id</w:t>
        </w:r>
        <w:r>
          <w:rPr>
            <w:noProof/>
            <w:webHidden/>
          </w:rPr>
          <w:tab/>
        </w:r>
        <w:r>
          <w:rPr>
            <w:noProof/>
            <w:webHidden/>
          </w:rPr>
          <w:fldChar w:fldCharType="begin"/>
        </w:r>
        <w:r>
          <w:rPr>
            <w:noProof/>
            <w:webHidden/>
          </w:rPr>
          <w:instrText xml:space="preserve"> PAGEREF _Toc71106432 \h </w:instrText>
        </w:r>
        <w:r>
          <w:rPr>
            <w:noProof/>
            <w:webHidden/>
          </w:rPr>
        </w:r>
      </w:ins>
      <w:r>
        <w:rPr>
          <w:noProof/>
          <w:webHidden/>
        </w:rPr>
        <w:fldChar w:fldCharType="separate"/>
      </w:r>
      <w:ins w:id="346" w:author="Simon Johnson" w:date="2021-05-05T11:23:00Z">
        <w:r>
          <w:rPr>
            <w:noProof/>
            <w:webHidden/>
          </w:rPr>
          <w:t>32</w:t>
        </w:r>
        <w:r>
          <w:rPr>
            <w:noProof/>
            <w:webHidden/>
          </w:rPr>
          <w:fldChar w:fldCharType="end"/>
        </w:r>
        <w:r w:rsidRPr="0086093B">
          <w:rPr>
            <w:rStyle w:val="Hyperlink"/>
            <w:noProof/>
          </w:rPr>
          <w:fldChar w:fldCharType="end"/>
        </w:r>
      </w:ins>
    </w:p>
    <w:p w14:paraId="61E51430" w14:textId="786CF881" w:rsidR="00B826D4" w:rsidRDefault="00B826D4">
      <w:pPr>
        <w:pStyle w:val="TOC4"/>
        <w:tabs>
          <w:tab w:val="right" w:leader="dot" w:pos="9350"/>
        </w:tabs>
        <w:rPr>
          <w:ins w:id="347" w:author="Simon Johnson" w:date="2021-05-05T11:23:00Z"/>
          <w:rFonts w:asciiTheme="minorHAnsi" w:eastAsiaTheme="minorEastAsia" w:hAnsiTheme="minorHAnsi" w:cstheme="minorBidi"/>
          <w:noProof/>
          <w:sz w:val="24"/>
          <w:lang w:val="en-GB" w:eastAsia="en-GB"/>
        </w:rPr>
      </w:pPr>
      <w:ins w:id="34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"_Toc71106433"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4.1.16.4 Topic Alias or Topic Name</w:t>
        </w:r>
        <w:r>
          <w:rPr>
            <w:noProof/>
            <w:webHidden/>
          </w:rPr>
          <w:tab/>
        </w:r>
        <w:r>
          <w:rPr>
            <w:noProof/>
            <w:webHidden/>
          </w:rPr>
          <w:fldChar w:fldCharType="begin"/>
        </w:r>
        <w:r>
          <w:rPr>
            <w:noProof/>
            <w:webHidden/>
          </w:rPr>
          <w:instrText xml:space="preserve"> PAGEREF _Toc71106433 \h </w:instrText>
        </w:r>
        <w:r>
          <w:rPr>
            <w:noProof/>
            <w:webHidden/>
          </w:rPr>
        </w:r>
      </w:ins>
      <w:r>
        <w:rPr>
          <w:noProof/>
          <w:webHidden/>
        </w:rPr>
        <w:fldChar w:fldCharType="separate"/>
      </w:r>
      <w:ins w:id="349" w:author="Simon Johnson" w:date="2021-05-05T11:23:00Z">
        <w:r>
          <w:rPr>
            <w:noProof/>
            <w:webHidden/>
          </w:rPr>
          <w:t>32</w:t>
        </w:r>
        <w:r>
          <w:rPr>
            <w:noProof/>
            <w:webHidden/>
          </w:rPr>
          <w:fldChar w:fldCharType="end"/>
        </w:r>
        <w:r w:rsidRPr="0086093B">
          <w:rPr>
            <w:rStyle w:val="Hyperlink"/>
            <w:noProof/>
          </w:rPr>
          <w:fldChar w:fldCharType="end"/>
        </w:r>
      </w:ins>
    </w:p>
    <w:p w14:paraId="2C446934" w14:textId="7D973206" w:rsidR="00B826D4" w:rsidRDefault="00B826D4">
      <w:pPr>
        <w:pStyle w:val="TOC3"/>
        <w:tabs>
          <w:tab w:val="right" w:leader="dot" w:pos="9350"/>
        </w:tabs>
        <w:rPr>
          <w:ins w:id="350" w:author="Simon Johnson" w:date="2021-05-05T11:23:00Z"/>
          <w:rFonts w:asciiTheme="minorHAnsi" w:eastAsiaTheme="minorEastAsia" w:hAnsiTheme="minorHAnsi" w:cstheme="minorBidi"/>
          <w:noProof/>
          <w:sz w:val="24"/>
          <w:lang w:val="en-GB" w:eastAsia="en-GB"/>
        </w:rPr>
      </w:pPr>
      <w:ins w:id="35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"_Toc71106434"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4.1.17 SUBACK</w:t>
        </w:r>
        <w:r>
          <w:rPr>
            <w:noProof/>
            <w:webHidden/>
          </w:rPr>
          <w:tab/>
        </w:r>
        <w:r>
          <w:rPr>
            <w:noProof/>
            <w:webHidden/>
          </w:rPr>
          <w:fldChar w:fldCharType="begin"/>
        </w:r>
        <w:r>
          <w:rPr>
            <w:noProof/>
            <w:webHidden/>
          </w:rPr>
          <w:instrText xml:space="preserve"> PAGEREF _Toc71106434 \h </w:instrText>
        </w:r>
        <w:r>
          <w:rPr>
            <w:noProof/>
            <w:webHidden/>
          </w:rPr>
        </w:r>
      </w:ins>
      <w:r>
        <w:rPr>
          <w:noProof/>
          <w:webHidden/>
        </w:rPr>
        <w:fldChar w:fldCharType="separate"/>
      </w:r>
      <w:ins w:id="352" w:author="Simon Johnson" w:date="2021-05-05T11:23:00Z">
        <w:r>
          <w:rPr>
            <w:noProof/>
            <w:webHidden/>
          </w:rPr>
          <w:t>32</w:t>
        </w:r>
        <w:r>
          <w:rPr>
            <w:noProof/>
            <w:webHidden/>
          </w:rPr>
          <w:fldChar w:fldCharType="end"/>
        </w:r>
        <w:r w:rsidRPr="0086093B">
          <w:rPr>
            <w:rStyle w:val="Hyperlink"/>
            <w:noProof/>
          </w:rPr>
          <w:fldChar w:fldCharType="end"/>
        </w:r>
      </w:ins>
    </w:p>
    <w:p w14:paraId="5784BBB8" w14:textId="2A0F1D73" w:rsidR="00B826D4" w:rsidRDefault="00B826D4">
      <w:pPr>
        <w:pStyle w:val="TOC4"/>
        <w:tabs>
          <w:tab w:val="right" w:leader="dot" w:pos="9350"/>
        </w:tabs>
        <w:rPr>
          <w:ins w:id="353" w:author="Simon Johnson" w:date="2021-05-05T11:23:00Z"/>
          <w:rFonts w:asciiTheme="minorHAnsi" w:eastAsiaTheme="minorEastAsia" w:hAnsiTheme="minorHAnsi" w:cstheme="minorBidi"/>
          <w:noProof/>
          <w:sz w:val="24"/>
          <w:lang w:val="en-GB" w:eastAsia="en-GB"/>
        </w:rPr>
      </w:pPr>
      <w:ins w:id="35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"_Toc71106435"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4.1.17.1 Length &amp; Packet Type</w:t>
        </w:r>
        <w:r>
          <w:rPr>
            <w:noProof/>
            <w:webHidden/>
          </w:rPr>
          <w:tab/>
        </w:r>
        <w:r>
          <w:rPr>
            <w:noProof/>
            <w:webHidden/>
          </w:rPr>
          <w:fldChar w:fldCharType="begin"/>
        </w:r>
        <w:r>
          <w:rPr>
            <w:noProof/>
            <w:webHidden/>
          </w:rPr>
          <w:instrText xml:space="preserve"> PAGEREF _Toc71106435 \h </w:instrText>
        </w:r>
        <w:r>
          <w:rPr>
            <w:noProof/>
            <w:webHidden/>
          </w:rPr>
        </w:r>
      </w:ins>
      <w:r>
        <w:rPr>
          <w:noProof/>
          <w:webHidden/>
        </w:rPr>
        <w:fldChar w:fldCharType="separate"/>
      </w:r>
      <w:ins w:id="355" w:author="Simon Johnson" w:date="2021-05-05T11:23:00Z">
        <w:r>
          <w:rPr>
            <w:noProof/>
            <w:webHidden/>
          </w:rPr>
          <w:t>33</w:t>
        </w:r>
        <w:r>
          <w:rPr>
            <w:noProof/>
            <w:webHidden/>
          </w:rPr>
          <w:fldChar w:fldCharType="end"/>
        </w:r>
        <w:r w:rsidRPr="0086093B">
          <w:rPr>
            <w:rStyle w:val="Hyperlink"/>
            <w:noProof/>
          </w:rPr>
          <w:fldChar w:fldCharType="end"/>
        </w:r>
      </w:ins>
    </w:p>
    <w:p w14:paraId="1A2254CB" w14:textId="57277A61" w:rsidR="00B826D4" w:rsidRDefault="00B826D4">
      <w:pPr>
        <w:pStyle w:val="TOC4"/>
        <w:tabs>
          <w:tab w:val="right" w:leader="dot" w:pos="9350"/>
        </w:tabs>
        <w:rPr>
          <w:ins w:id="356" w:author="Simon Johnson" w:date="2021-05-05T11:23:00Z"/>
          <w:rFonts w:asciiTheme="minorHAnsi" w:eastAsiaTheme="minorEastAsia" w:hAnsiTheme="minorHAnsi" w:cstheme="minorBidi"/>
          <w:noProof/>
          <w:sz w:val="24"/>
          <w:lang w:val="en-GB" w:eastAsia="en-GB"/>
        </w:rPr>
      </w:pPr>
      <w:ins w:id="35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"_Toc71106436"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4.1.17.2 Flags</w:t>
        </w:r>
        <w:r>
          <w:rPr>
            <w:noProof/>
            <w:webHidden/>
          </w:rPr>
          <w:tab/>
        </w:r>
        <w:r>
          <w:rPr>
            <w:noProof/>
            <w:webHidden/>
          </w:rPr>
          <w:fldChar w:fldCharType="begin"/>
        </w:r>
        <w:r>
          <w:rPr>
            <w:noProof/>
            <w:webHidden/>
          </w:rPr>
          <w:instrText xml:space="preserve"> PAGEREF _Toc71106436 \h </w:instrText>
        </w:r>
        <w:r>
          <w:rPr>
            <w:noProof/>
            <w:webHidden/>
          </w:rPr>
        </w:r>
      </w:ins>
      <w:r>
        <w:rPr>
          <w:noProof/>
          <w:webHidden/>
        </w:rPr>
        <w:fldChar w:fldCharType="separate"/>
      </w:r>
      <w:ins w:id="358" w:author="Simon Johnson" w:date="2021-05-05T11:23:00Z">
        <w:r>
          <w:rPr>
            <w:noProof/>
            <w:webHidden/>
          </w:rPr>
          <w:t>33</w:t>
        </w:r>
        <w:r>
          <w:rPr>
            <w:noProof/>
            <w:webHidden/>
          </w:rPr>
          <w:fldChar w:fldCharType="end"/>
        </w:r>
        <w:r w:rsidRPr="0086093B">
          <w:rPr>
            <w:rStyle w:val="Hyperlink"/>
            <w:noProof/>
          </w:rPr>
          <w:fldChar w:fldCharType="end"/>
        </w:r>
      </w:ins>
    </w:p>
    <w:p w14:paraId="321BA625" w14:textId="2B02C2D8" w:rsidR="00B826D4" w:rsidRDefault="00B826D4">
      <w:pPr>
        <w:pStyle w:val="TOC4"/>
        <w:tabs>
          <w:tab w:val="right" w:leader="dot" w:pos="9350"/>
        </w:tabs>
        <w:rPr>
          <w:ins w:id="359" w:author="Simon Johnson" w:date="2021-05-05T11:23:00Z"/>
          <w:rFonts w:asciiTheme="minorHAnsi" w:eastAsiaTheme="minorEastAsia" w:hAnsiTheme="minorHAnsi" w:cstheme="minorBidi"/>
          <w:noProof/>
          <w:sz w:val="24"/>
          <w:lang w:val="en-GB" w:eastAsia="en-GB"/>
        </w:rPr>
      </w:pPr>
      <w:ins w:id="36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"_Toc71106440"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4.1.17.3 Topic Alias</w:t>
        </w:r>
        <w:r>
          <w:rPr>
            <w:noProof/>
            <w:webHidden/>
          </w:rPr>
          <w:tab/>
        </w:r>
        <w:r>
          <w:rPr>
            <w:noProof/>
            <w:webHidden/>
          </w:rPr>
          <w:fldChar w:fldCharType="begin"/>
        </w:r>
        <w:r>
          <w:rPr>
            <w:noProof/>
            <w:webHidden/>
          </w:rPr>
          <w:instrText xml:space="preserve"> PAGEREF _Toc71106440 \h </w:instrText>
        </w:r>
        <w:r>
          <w:rPr>
            <w:noProof/>
            <w:webHidden/>
          </w:rPr>
        </w:r>
      </w:ins>
      <w:r>
        <w:rPr>
          <w:noProof/>
          <w:webHidden/>
        </w:rPr>
        <w:fldChar w:fldCharType="separate"/>
      </w:r>
      <w:ins w:id="361" w:author="Simon Johnson" w:date="2021-05-05T11:23:00Z">
        <w:r>
          <w:rPr>
            <w:noProof/>
            <w:webHidden/>
          </w:rPr>
          <w:t>33</w:t>
        </w:r>
        <w:r>
          <w:rPr>
            <w:noProof/>
            <w:webHidden/>
          </w:rPr>
          <w:fldChar w:fldCharType="end"/>
        </w:r>
        <w:r w:rsidRPr="0086093B">
          <w:rPr>
            <w:rStyle w:val="Hyperlink"/>
            <w:noProof/>
          </w:rPr>
          <w:fldChar w:fldCharType="end"/>
        </w:r>
      </w:ins>
    </w:p>
    <w:p w14:paraId="69C1AE55" w14:textId="4315739F" w:rsidR="00B826D4" w:rsidRDefault="00B826D4">
      <w:pPr>
        <w:pStyle w:val="TOC4"/>
        <w:tabs>
          <w:tab w:val="right" w:leader="dot" w:pos="9350"/>
        </w:tabs>
        <w:rPr>
          <w:ins w:id="362" w:author="Simon Johnson" w:date="2021-05-05T11:23:00Z"/>
          <w:rFonts w:asciiTheme="minorHAnsi" w:eastAsiaTheme="minorEastAsia" w:hAnsiTheme="minorHAnsi" w:cstheme="minorBidi"/>
          <w:noProof/>
          <w:sz w:val="24"/>
          <w:lang w:val="en-GB" w:eastAsia="en-GB"/>
        </w:rPr>
      </w:pPr>
      <w:ins w:id="36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"_Toc71106441"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4.1.17.4 Packet Id</w:t>
        </w:r>
        <w:r>
          <w:rPr>
            <w:noProof/>
            <w:webHidden/>
          </w:rPr>
          <w:tab/>
        </w:r>
        <w:r>
          <w:rPr>
            <w:noProof/>
            <w:webHidden/>
          </w:rPr>
          <w:fldChar w:fldCharType="begin"/>
        </w:r>
        <w:r>
          <w:rPr>
            <w:noProof/>
            <w:webHidden/>
          </w:rPr>
          <w:instrText xml:space="preserve"> PAGEREF _Toc71106441 \h </w:instrText>
        </w:r>
        <w:r>
          <w:rPr>
            <w:noProof/>
            <w:webHidden/>
          </w:rPr>
        </w:r>
      </w:ins>
      <w:r>
        <w:rPr>
          <w:noProof/>
          <w:webHidden/>
        </w:rPr>
        <w:fldChar w:fldCharType="separate"/>
      </w:r>
      <w:ins w:id="364" w:author="Simon Johnson" w:date="2021-05-05T11:23:00Z">
        <w:r>
          <w:rPr>
            <w:noProof/>
            <w:webHidden/>
          </w:rPr>
          <w:t>33</w:t>
        </w:r>
        <w:r>
          <w:rPr>
            <w:noProof/>
            <w:webHidden/>
          </w:rPr>
          <w:fldChar w:fldCharType="end"/>
        </w:r>
        <w:r w:rsidRPr="0086093B">
          <w:rPr>
            <w:rStyle w:val="Hyperlink"/>
            <w:noProof/>
          </w:rPr>
          <w:fldChar w:fldCharType="end"/>
        </w:r>
      </w:ins>
    </w:p>
    <w:p w14:paraId="4649EB5D" w14:textId="03A01139" w:rsidR="00B826D4" w:rsidRDefault="00B826D4">
      <w:pPr>
        <w:pStyle w:val="TOC4"/>
        <w:tabs>
          <w:tab w:val="right" w:leader="dot" w:pos="9350"/>
        </w:tabs>
        <w:rPr>
          <w:ins w:id="365" w:author="Simon Johnson" w:date="2021-05-05T11:23:00Z"/>
          <w:rFonts w:asciiTheme="minorHAnsi" w:eastAsiaTheme="minorEastAsia" w:hAnsiTheme="minorHAnsi" w:cstheme="minorBidi"/>
          <w:noProof/>
          <w:sz w:val="24"/>
          <w:lang w:val="en-GB" w:eastAsia="en-GB"/>
        </w:rPr>
      </w:pPr>
      <w:ins w:id="36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"_Toc71106442"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4.1.17.5 Return Code</w:t>
        </w:r>
        <w:r>
          <w:rPr>
            <w:noProof/>
            <w:webHidden/>
          </w:rPr>
          <w:tab/>
        </w:r>
        <w:r>
          <w:rPr>
            <w:noProof/>
            <w:webHidden/>
          </w:rPr>
          <w:fldChar w:fldCharType="begin"/>
        </w:r>
        <w:r>
          <w:rPr>
            <w:noProof/>
            <w:webHidden/>
          </w:rPr>
          <w:instrText xml:space="preserve"> PAGEREF _Toc71106442 \h </w:instrText>
        </w:r>
        <w:r>
          <w:rPr>
            <w:noProof/>
            <w:webHidden/>
          </w:rPr>
        </w:r>
      </w:ins>
      <w:r>
        <w:rPr>
          <w:noProof/>
          <w:webHidden/>
        </w:rPr>
        <w:fldChar w:fldCharType="separate"/>
      </w:r>
      <w:ins w:id="367" w:author="Simon Johnson" w:date="2021-05-05T11:23:00Z">
        <w:r>
          <w:rPr>
            <w:noProof/>
            <w:webHidden/>
          </w:rPr>
          <w:t>33</w:t>
        </w:r>
        <w:r>
          <w:rPr>
            <w:noProof/>
            <w:webHidden/>
          </w:rPr>
          <w:fldChar w:fldCharType="end"/>
        </w:r>
        <w:r w:rsidRPr="0086093B">
          <w:rPr>
            <w:rStyle w:val="Hyperlink"/>
            <w:noProof/>
          </w:rPr>
          <w:fldChar w:fldCharType="end"/>
        </w:r>
      </w:ins>
    </w:p>
    <w:p w14:paraId="1CD72BA0" w14:textId="67762DFC" w:rsidR="00B826D4" w:rsidRDefault="00B826D4">
      <w:pPr>
        <w:pStyle w:val="TOC3"/>
        <w:tabs>
          <w:tab w:val="right" w:leader="dot" w:pos="9350"/>
        </w:tabs>
        <w:rPr>
          <w:ins w:id="368" w:author="Simon Johnson" w:date="2021-05-05T11:23:00Z"/>
          <w:rFonts w:asciiTheme="minorHAnsi" w:eastAsiaTheme="minorEastAsia" w:hAnsiTheme="minorHAnsi" w:cstheme="minorBidi"/>
          <w:noProof/>
          <w:sz w:val="24"/>
          <w:lang w:val="en-GB" w:eastAsia="en-GB"/>
        </w:rPr>
      </w:pPr>
      <w:ins w:id="36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"_Toc71106443"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4.1.18 UNSUBSCRIBE</w:t>
        </w:r>
        <w:r>
          <w:rPr>
            <w:noProof/>
            <w:webHidden/>
          </w:rPr>
          <w:tab/>
        </w:r>
        <w:r>
          <w:rPr>
            <w:noProof/>
            <w:webHidden/>
          </w:rPr>
          <w:fldChar w:fldCharType="begin"/>
        </w:r>
        <w:r>
          <w:rPr>
            <w:noProof/>
            <w:webHidden/>
          </w:rPr>
          <w:instrText xml:space="preserve"> PAGEREF _Toc71106443 \h </w:instrText>
        </w:r>
        <w:r>
          <w:rPr>
            <w:noProof/>
            <w:webHidden/>
          </w:rPr>
        </w:r>
      </w:ins>
      <w:r>
        <w:rPr>
          <w:noProof/>
          <w:webHidden/>
        </w:rPr>
        <w:fldChar w:fldCharType="separate"/>
      </w:r>
      <w:ins w:id="370" w:author="Simon Johnson" w:date="2021-05-05T11:23:00Z">
        <w:r>
          <w:rPr>
            <w:noProof/>
            <w:webHidden/>
          </w:rPr>
          <w:t>33</w:t>
        </w:r>
        <w:r>
          <w:rPr>
            <w:noProof/>
            <w:webHidden/>
          </w:rPr>
          <w:fldChar w:fldCharType="end"/>
        </w:r>
        <w:r w:rsidRPr="0086093B">
          <w:rPr>
            <w:rStyle w:val="Hyperlink"/>
            <w:noProof/>
          </w:rPr>
          <w:fldChar w:fldCharType="end"/>
        </w:r>
      </w:ins>
    </w:p>
    <w:p w14:paraId="05B14EA1" w14:textId="40D8126E" w:rsidR="00B826D4" w:rsidRDefault="00B826D4">
      <w:pPr>
        <w:pStyle w:val="TOC4"/>
        <w:tabs>
          <w:tab w:val="right" w:leader="dot" w:pos="9350"/>
        </w:tabs>
        <w:rPr>
          <w:ins w:id="371" w:author="Simon Johnson" w:date="2021-05-05T11:23:00Z"/>
          <w:rFonts w:asciiTheme="minorHAnsi" w:eastAsiaTheme="minorEastAsia" w:hAnsiTheme="minorHAnsi" w:cstheme="minorBidi"/>
          <w:noProof/>
          <w:sz w:val="24"/>
          <w:lang w:val="en-GB" w:eastAsia="en-GB"/>
        </w:rPr>
      </w:pPr>
      <w:ins w:id="37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"_Toc71106444"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4.1.18.1 Length &amp; Packet Type</w:t>
        </w:r>
        <w:r>
          <w:rPr>
            <w:noProof/>
            <w:webHidden/>
          </w:rPr>
          <w:tab/>
        </w:r>
        <w:r>
          <w:rPr>
            <w:noProof/>
            <w:webHidden/>
          </w:rPr>
          <w:fldChar w:fldCharType="begin"/>
        </w:r>
        <w:r>
          <w:rPr>
            <w:noProof/>
            <w:webHidden/>
          </w:rPr>
          <w:instrText xml:space="preserve"> PAGEREF _Toc71106444 \h </w:instrText>
        </w:r>
        <w:r>
          <w:rPr>
            <w:noProof/>
            <w:webHidden/>
          </w:rPr>
        </w:r>
      </w:ins>
      <w:r>
        <w:rPr>
          <w:noProof/>
          <w:webHidden/>
        </w:rPr>
        <w:fldChar w:fldCharType="separate"/>
      </w:r>
      <w:ins w:id="373" w:author="Simon Johnson" w:date="2021-05-05T11:23:00Z">
        <w:r>
          <w:rPr>
            <w:noProof/>
            <w:webHidden/>
          </w:rPr>
          <w:t>34</w:t>
        </w:r>
        <w:r>
          <w:rPr>
            <w:noProof/>
            <w:webHidden/>
          </w:rPr>
          <w:fldChar w:fldCharType="end"/>
        </w:r>
        <w:r w:rsidRPr="0086093B">
          <w:rPr>
            <w:rStyle w:val="Hyperlink"/>
            <w:noProof/>
          </w:rPr>
          <w:fldChar w:fldCharType="end"/>
        </w:r>
      </w:ins>
    </w:p>
    <w:p w14:paraId="7E221E1F" w14:textId="1F438F87" w:rsidR="00B826D4" w:rsidRDefault="00B826D4">
      <w:pPr>
        <w:pStyle w:val="TOC4"/>
        <w:tabs>
          <w:tab w:val="right" w:leader="dot" w:pos="9350"/>
        </w:tabs>
        <w:rPr>
          <w:ins w:id="374" w:author="Simon Johnson" w:date="2021-05-05T11:23:00Z"/>
          <w:rFonts w:asciiTheme="minorHAnsi" w:eastAsiaTheme="minorEastAsia" w:hAnsiTheme="minorHAnsi" w:cstheme="minorBidi"/>
          <w:noProof/>
          <w:sz w:val="24"/>
          <w:lang w:val="en-GB" w:eastAsia="en-GB"/>
        </w:rPr>
      </w:pPr>
      <w:ins w:id="37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"_Toc71106445"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4.1.18.2 Flags</w:t>
        </w:r>
        <w:r>
          <w:rPr>
            <w:noProof/>
            <w:webHidden/>
          </w:rPr>
          <w:tab/>
        </w:r>
        <w:r>
          <w:rPr>
            <w:noProof/>
            <w:webHidden/>
          </w:rPr>
          <w:fldChar w:fldCharType="begin"/>
        </w:r>
        <w:r>
          <w:rPr>
            <w:noProof/>
            <w:webHidden/>
          </w:rPr>
          <w:instrText xml:space="preserve"> PAGEREF _Toc71106445 \h </w:instrText>
        </w:r>
        <w:r>
          <w:rPr>
            <w:noProof/>
            <w:webHidden/>
          </w:rPr>
        </w:r>
      </w:ins>
      <w:r>
        <w:rPr>
          <w:noProof/>
          <w:webHidden/>
        </w:rPr>
        <w:fldChar w:fldCharType="separate"/>
      </w:r>
      <w:ins w:id="376" w:author="Simon Johnson" w:date="2021-05-05T11:23:00Z">
        <w:r>
          <w:rPr>
            <w:noProof/>
            <w:webHidden/>
          </w:rPr>
          <w:t>34</w:t>
        </w:r>
        <w:r>
          <w:rPr>
            <w:noProof/>
            <w:webHidden/>
          </w:rPr>
          <w:fldChar w:fldCharType="end"/>
        </w:r>
        <w:r w:rsidRPr="0086093B">
          <w:rPr>
            <w:rStyle w:val="Hyperlink"/>
            <w:noProof/>
          </w:rPr>
          <w:fldChar w:fldCharType="end"/>
        </w:r>
      </w:ins>
    </w:p>
    <w:p w14:paraId="7DEA8ED5" w14:textId="09814595" w:rsidR="00B826D4" w:rsidRDefault="00B826D4">
      <w:pPr>
        <w:pStyle w:val="TOC4"/>
        <w:tabs>
          <w:tab w:val="right" w:leader="dot" w:pos="9350"/>
        </w:tabs>
        <w:rPr>
          <w:ins w:id="377" w:author="Simon Johnson" w:date="2021-05-05T11:23:00Z"/>
          <w:rFonts w:asciiTheme="minorHAnsi" w:eastAsiaTheme="minorEastAsia" w:hAnsiTheme="minorHAnsi" w:cstheme="minorBidi"/>
          <w:noProof/>
          <w:sz w:val="24"/>
          <w:lang w:val="en-GB" w:eastAsia="en-GB"/>
        </w:rPr>
      </w:pPr>
      <w:ins w:id="37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"_Toc71106453"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4.1.18.3 Packet Id</w:t>
        </w:r>
        <w:r>
          <w:rPr>
            <w:noProof/>
            <w:webHidden/>
          </w:rPr>
          <w:tab/>
        </w:r>
        <w:r>
          <w:rPr>
            <w:noProof/>
            <w:webHidden/>
          </w:rPr>
          <w:fldChar w:fldCharType="begin"/>
        </w:r>
        <w:r>
          <w:rPr>
            <w:noProof/>
            <w:webHidden/>
          </w:rPr>
          <w:instrText xml:space="preserve"> PAGEREF _Toc71106453 \h </w:instrText>
        </w:r>
        <w:r>
          <w:rPr>
            <w:noProof/>
            <w:webHidden/>
          </w:rPr>
        </w:r>
      </w:ins>
      <w:r>
        <w:rPr>
          <w:noProof/>
          <w:webHidden/>
        </w:rPr>
        <w:fldChar w:fldCharType="separate"/>
      </w:r>
      <w:ins w:id="379" w:author="Simon Johnson" w:date="2021-05-05T11:23:00Z">
        <w:r>
          <w:rPr>
            <w:noProof/>
            <w:webHidden/>
          </w:rPr>
          <w:t>34</w:t>
        </w:r>
        <w:r>
          <w:rPr>
            <w:noProof/>
            <w:webHidden/>
          </w:rPr>
          <w:fldChar w:fldCharType="end"/>
        </w:r>
        <w:r w:rsidRPr="0086093B">
          <w:rPr>
            <w:rStyle w:val="Hyperlink"/>
            <w:noProof/>
          </w:rPr>
          <w:fldChar w:fldCharType="end"/>
        </w:r>
      </w:ins>
    </w:p>
    <w:p w14:paraId="2A768016" w14:textId="4F843767" w:rsidR="00B826D4" w:rsidRDefault="00B826D4">
      <w:pPr>
        <w:pStyle w:val="TOC4"/>
        <w:tabs>
          <w:tab w:val="right" w:leader="dot" w:pos="9350"/>
        </w:tabs>
        <w:rPr>
          <w:ins w:id="380" w:author="Simon Johnson" w:date="2021-05-05T11:23:00Z"/>
          <w:rFonts w:asciiTheme="minorHAnsi" w:eastAsiaTheme="minorEastAsia" w:hAnsiTheme="minorHAnsi" w:cstheme="minorBidi"/>
          <w:noProof/>
          <w:sz w:val="24"/>
          <w:lang w:val="en-GB" w:eastAsia="en-GB"/>
        </w:rPr>
      </w:pPr>
      <w:ins w:id="38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"_Toc71106454"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4.1.18.4 Topic Alias or Topic Name</w:t>
        </w:r>
        <w:r>
          <w:rPr>
            <w:noProof/>
            <w:webHidden/>
          </w:rPr>
          <w:tab/>
        </w:r>
        <w:r>
          <w:rPr>
            <w:noProof/>
            <w:webHidden/>
          </w:rPr>
          <w:fldChar w:fldCharType="begin"/>
        </w:r>
        <w:r>
          <w:rPr>
            <w:noProof/>
            <w:webHidden/>
          </w:rPr>
          <w:instrText xml:space="preserve"> PAGEREF _Toc71106454 \h </w:instrText>
        </w:r>
        <w:r>
          <w:rPr>
            <w:noProof/>
            <w:webHidden/>
          </w:rPr>
        </w:r>
      </w:ins>
      <w:r>
        <w:rPr>
          <w:noProof/>
          <w:webHidden/>
        </w:rPr>
        <w:fldChar w:fldCharType="separate"/>
      </w:r>
      <w:ins w:id="382" w:author="Simon Johnson" w:date="2021-05-05T11:23:00Z">
        <w:r>
          <w:rPr>
            <w:noProof/>
            <w:webHidden/>
          </w:rPr>
          <w:t>34</w:t>
        </w:r>
        <w:r>
          <w:rPr>
            <w:noProof/>
            <w:webHidden/>
          </w:rPr>
          <w:fldChar w:fldCharType="end"/>
        </w:r>
        <w:r w:rsidRPr="0086093B">
          <w:rPr>
            <w:rStyle w:val="Hyperlink"/>
            <w:noProof/>
          </w:rPr>
          <w:fldChar w:fldCharType="end"/>
        </w:r>
      </w:ins>
    </w:p>
    <w:p w14:paraId="1F1C8577" w14:textId="29E2E0DA" w:rsidR="00B826D4" w:rsidRDefault="00B826D4">
      <w:pPr>
        <w:pStyle w:val="TOC3"/>
        <w:tabs>
          <w:tab w:val="right" w:leader="dot" w:pos="9350"/>
        </w:tabs>
        <w:rPr>
          <w:ins w:id="383" w:author="Simon Johnson" w:date="2021-05-05T11:23:00Z"/>
          <w:rFonts w:asciiTheme="minorHAnsi" w:eastAsiaTheme="minorEastAsia" w:hAnsiTheme="minorHAnsi" w:cstheme="minorBidi"/>
          <w:noProof/>
          <w:sz w:val="24"/>
          <w:lang w:val="en-GB" w:eastAsia="en-GB"/>
        </w:rPr>
      </w:pPr>
      <w:ins w:id="38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"_Toc71106455"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4.1.19 UNSUBACK</w:t>
        </w:r>
        <w:r>
          <w:rPr>
            <w:noProof/>
            <w:webHidden/>
          </w:rPr>
          <w:tab/>
        </w:r>
        <w:r>
          <w:rPr>
            <w:noProof/>
            <w:webHidden/>
          </w:rPr>
          <w:fldChar w:fldCharType="begin"/>
        </w:r>
        <w:r>
          <w:rPr>
            <w:noProof/>
            <w:webHidden/>
          </w:rPr>
          <w:instrText xml:space="preserve"> PAGEREF _Toc71106455 \h </w:instrText>
        </w:r>
        <w:r>
          <w:rPr>
            <w:noProof/>
            <w:webHidden/>
          </w:rPr>
        </w:r>
      </w:ins>
      <w:r>
        <w:rPr>
          <w:noProof/>
          <w:webHidden/>
        </w:rPr>
        <w:fldChar w:fldCharType="separate"/>
      </w:r>
      <w:ins w:id="385" w:author="Simon Johnson" w:date="2021-05-05T11:23:00Z">
        <w:r>
          <w:rPr>
            <w:noProof/>
            <w:webHidden/>
          </w:rPr>
          <w:t>34</w:t>
        </w:r>
        <w:r>
          <w:rPr>
            <w:noProof/>
            <w:webHidden/>
          </w:rPr>
          <w:fldChar w:fldCharType="end"/>
        </w:r>
        <w:r w:rsidRPr="0086093B">
          <w:rPr>
            <w:rStyle w:val="Hyperlink"/>
            <w:noProof/>
          </w:rPr>
          <w:fldChar w:fldCharType="end"/>
        </w:r>
      </w:ins>
    </w:p>
    <w:p w14:paraId="2438E5EC" w14:textId="0ABF4BB7" w:rsidR="00B826D4" w:rsidRDefault="00B826D4">
      <w:pPr>
        <w:pStyle w:val="TOC4"/>
        <w:tabs>
          <w:tab w:val="right" w:leader="dot" w:pos="9350"/>
        </w:tabs>
        <w:rPr>
          <w:ins w:id="386" w:author="Simon Johnson" w:date="2021-05-05T11:23:00Z"/>
          <w:rFonts w:asciiTheme="minorHAnsi" w:eastAsiaTheme="minorEastAsia" w:hAnsiTheme="minorHAnsi" w:cstheme="minorBidi"/>
          <w:noProof/>
          <w:sz w:val="24"/>
          <w:lang w:val="en-GB" w:eastAsia="en-GB"/>
        </w:rPr>
      </w:pPr>
      <w:ins w:id="38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"_Toc71106456"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4.1.19.1 Length &amp; Packet Type</w:t>
        </w:r>
        <w:r>
          <w:rPr>
            <w:noProof/>
            <w:webHidden/>
          </w:rPr>
          <w:tab/>
        </w:r>
        <w:r>
          <w:rPr>
            <w:noProof/>
            <w:webHidden/>
          </w:rPr>
          <w:fldChar w:fldCharType="begin"/>
        </w:r>
        <w:r>
          <w:rPr>
            <w:noProof/>
            <w:webHidden/>
          </w:rPr>
          <w:instrText xml:space="preserve"> PAGEREF _Toc71106456 \h </w:instrText>
        </w:r>
        <w:r>
          <w:rPr>
            <w:noProof/>
            <w:webHidden/>
          </w:rPr>
        </w:r>
      </w:ins>
      <w:r>
        <w:rPr>
          <w:noProof/>
          <w:webHidden/>
        </w:rPr>
        <w:fldChar w:fldCharType="separate"/>
      </w:r>
      <w:ins w:id="388" w:author="Simon Johnson" w:date="2021-05-05T11:23:00Z">
        <w:r>
          <w:rPr>
            <w:noProof/>
            <w:webHidden/>
          </w:rPr>
          <w:t>34</w:t>
        </w:r>
        <w:r>
          <w:rPr>
            <w:noProof/>
            <w:webHidden/>
          </w:rPr>
          <w:fldChar w:fldCharType="end"/>
        </w:r>
        <w:r w:rsidRPr="0086093B">
          <w:rPr>
            <w:rStyle w:val="Hyperlink"/>
            <w:noProof/>
          </w:rPr>
          <w:fldChar w:fldCharType="end"/>
        </w:r>
      </w:ins>
    </w:p>
    <w:p w14:paraId="35D95159" w14:textId="4CBF371C" w:rsidR="00B826D4" w:rsidRDefault="00B826D4">
      <w:pPr>
        <w:pStyle w:val="TOC4"/>
        <w:tabs>
          <w:tab w:val="right" w:leader="dot" w:pos="9350"/>
        </w:tabs>
        <w:rPr>
          <w:ins w:id="389" w:author="Simon Johnson" w:date="2021-05-05T11:23:00Z"/>
          <w:rFonts w:asciiTheme="minorHAnsi" w:eastAsiaTheme="minorEastAsia" w:hAnsiTheme="minorHAnsi" w:cstheme="minorBidi"/>
          <w:noProof/>
          <w:sz w:val="24"/>
          <w:lang w:val="en-GB" w:eastAsia="en-GB"/>
        </w:rPr>
      </w:pPr>
      <w:ins w:id="39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"_Toc71106457"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4.1.19.2 Packet Id</w:t>
        </w:r>
        <w:r>
          <w:rPr>
            <w:noProof/>
            <w:webHidden/>
          </w:rPr>
          <w:tab/>
        </w:r>
        <w:r>
          <w:rPr>
            <w:noProof/>
            <w:webHidden/>
          </w:rPr>
          <w:fldChar w:fldCharType="begin"/>
        </w:r>
        <w:r>
          <w:rPr>
            <w:noProof/>
            <w:webHidden/>
          </w:rPr>
          <w:instrText xml:space="preserve"> PAGEREF _Toc71106457 \h </w:instrText>
        </w:r>
        <w:r>
          <w:rPr>
            <w:noProof/>
            <w:webHidden/>
          </w:rPr>
        </w:r>
      </w:ins>
      <w:r>
        <w:rPr>
          <w:noProof/>
          <w:webHidden/>
        </w:rPr>
        <w:fldChar w:fldCharType="separate"/>
      </w:r>
      <w:ins w:id="391" w:author="Simon Johnson" w:date="2021-05-05T11:23:00Z">
        <w:r>
          <w:rPr>
            <w:noProof/>
            <w:webHidden/>
          </w:rPr>
          <w:t>34</w:t>
        </w:r>
        <w:r>
          <w:rPr>
            <w:noProof/>
            <w:webHidden/>
          </w:rPr>
          <w:fldChar w:fldCharType="end"/>
        </w:r>
        <w:r w:rsidRPr="0086093B">
          <w:rPr>
            <w:rStyle w:val="Hyperlink"/>
            <w:noProof/>
          </w:rPr>
          <w:fldChar w:fldCharType="end"/>
        </w:r>
      </w:ins>
    </w:p>
    <w:p w14:paraId="6D12892A" w14:textId="231C30B8" w:rsidR="00B826D4" w:rsidRDefault="00B826D4">
      <w:pPr>
        <w:pStyle w:val="TOC4"/>
        <w:tabs>
          <w:tab w:val="right" w:leader="dot" w:pos="9350"/>
        </w:tabs>
        <w:rPr>
          <w:ins w:id="392" w:author="Simon Johnson" w:date="2021-05-05T11:23:00Z"/>
          <w:rFonts w:asciiTheme="minorHAnsi" w:eastAsiaTheme="minorEastAsia" w:hAnsiTheme="minorHAnsi" w:cstheme="minorBidi"/>
          <w:noProof/>
          <w:sz w:val="24"/>
          <w:lang w:val="en-GB" w:eastAsia="en-GB"/>
        </w:rPr>
      </w:pPr>
      <w:ins w:id="39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"_Toc71106458"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4.1.19.3 Return Code</w:t>
        </w:r>
        <w:r>
          <w:rPr>
            <w:noProof/>
            <w:webHidden/>
          </w:rPr>
          <w:tab/>
        </w:r>
        <w:r>
          <w:rPr>
            <w:noProof/>
            <w:webHidden/>
          </w:rPr>
          <w:fldChar w:fldCharType="begin"/>
        </w:r>
        <w:r>
          <w:rPr>
            <w:noProof/>
            <w:webHidden/>
          </w:rPr>
          <w:instrText xml:space="preserve"> PAGEREF _Toc71106458 \h </w:instrText>
        </w:r>
        <w:r>
          <w:rPr>
            <w:noProof/>
            <w:webHidden/>
          </w:rPr>
        </w:r>
      </w:ins>
      <w:r>
        <w:rPr>
          <w:noProof/>
          <w:webHidden/>
        </w:rPr>
        <w:fldChar w:fldCharType="separate"/>
      </w:r>
      <w:ins w:id="394" w:author="Simon Johnson" w:date="2021-05-05T11:23:00Z">
        <w:r>
          <w:rPr>
            <w:noProof/>
            <w:webHidden/>
          </w:rPr>
          <w:t>34</w:t>
        </w:r>
        <w:r>
          <w:rPr>
            <w:noProof/>
            <w:webHidden/>
          </w:rPr>
          <w:fldChar w:fldCharType="end"/>
        </w:r>
        <w:r w:rsidRPr="0086093B">
          <w:rPr>
            <w:rStyle w:val="Hyperlink"/>
            <w:noProof/>
          </w:rPr>
          <w:fldChar w:fldCharType="end"/>
        </w:r>
      </w:ins>
    </w:p>
    <w:p w14:paraId="7B24F52F" w14:textId="3303162E" w:rsidR="00B826D4" w:rsidRDefault="00B826D4">
      <w:pPr>
        <w:pStyle w:val="TOC3"/>
        <w:tabs>
          <w:tab w:val="right" w:leader="dot" w:pos="9350"/>
        </w:tabs>
        <w:rPr>
          <w:ins w:id="395" w:author="Simon Johnson" w:date="2021-05-05T11:23:00Z"/>
          <w:rFonts w:asciiTheme="minorHAnsi" w:eastAsiaTheme="minorEastAsia" w:hAnsiTheme="minorHAnsi" w:cstheme="minorBidi"/>
          <w:noProof/>
          <w:sz w:val="24"/>
          <w:lang w:val="en-GB" w:eastAsia="en-GB"/>
        </w:rPr>
      </w:pPr>
      <w:ins w:id="39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"_Toc71106459"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4.1.20 PINGREQ</w:t>
        </w:r>
        <w:r>
          <w:rPr>
            <w:noProof/>
            <w:webHidden/>
          </w:rPr>
          <w:tab/>
        </w:r>
        <w:r>
          <w:rPr>
            <w:noProof/>
            <w:webHidden/>
          </w:rPr>
          <w:fldChar w:fldCharType="begin"/>
        </w:r>
        <w:r>
          <w:rPr>
            <w:noProof/>
            <w:webHidden/>
          </w:rPr>
          <w:instrText xml:space="preserve"> PAGEREF _Toc71106459 \h </w:instrText>
        </w:r>
        <w:r>
          <w:rPr>
            <w:noProof/>
            <w:webHidden/>
          </w:rPr>
        </w:r>
      </w:ins>
      <w:r>
        <w:rPr>
          <w:noProof/>
          <w:webHidden/>
        </w:rPr>
        <w:fldChar w:fldCharType="separate"/>
      </w:r>
      <w:ins w:id="397" w:author="Simon Johnson" w:date="2021-05-05T11:23:00Z">
        <w:r>
          <w:rPr>
            <w:noProof/>
            <w:webHidden/>
          </w:rPr>
          <w:t>34</w:t>
        </w:r>
        <w:r>
          <w:rPr>
            <w:noProof/>
            <w:webHidden/>
          </w:rPr>
          <w:fldChar w:fldCharType="end"/>
        </w:r>
        <w:r w:rsidRPr="0086093B">
          <w:rPr>
            <w:rStyle w:val="Hyperlink"/>
            <w:noProof/>
          </w:rPr>
          <w:fldChar w:fldCharType="end"/>
        </w:r>
      </w:ins>
    </w:p>
    <w:p w14:paraId="53DEFFB0" w14:textId="531E62BF" w:rsidR="00B826D4" w:rsidRDefault="00B826D4">
      <w:pPr>
        <w:pStyle w:val="TOC4"/>
        <w:tabs>
          <w:tab w:val="right" w:leader="dot" w:pos="9350"/>
        </w:tabs>
        <w:rPr>
          <w:ins w:id="398" w:author="Simon Johnson" w:date="2021-05-05T11:23:00Z"/>
          <w:rFonts w:asciiTheme="minorHAnsi" w:eastAsiaTheme="minorEastAsia" w:hAnsiTheme="minorHAnsi" w:cstheme="minorBidi"/>
          <w:noProof/>
          <w:sz w:val="24"/>
          <w:lang w:val="en-GB" w:eastAsia="en-GB"/>
        </w:rPr>
      </w:pPr>
      <w:ins w:id="39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"_Toc71106460"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4.1.20.1 Length &amp; Packet Type</w:t>
        </w:r>
        <w:r>
          <w:rPr>
            <w:noProof/>
            <w:webHidden/>
          </w:rPr>
          <w:tab/>
        </w:r>
        <w:r>
          <w:rPr>
            <w:noProof/>
            <w:webHidden/>
          </w:rPr>
          <w:fldChar w:fldCharType="begin"/>
        </w:r>
        <w:r>
          <w:rPr>
            <w:noProof/>
            <w:webHidden/>
          </w:rPr>
          <w:instrText xml:space="preserve"> PAGEREF _Toc71106460 \h </w:instrText>
        </w:r>
        <w:r>
          <w:rPr>
            <w:noProof/>
            <w:webHidden/>
          </w:rPr>
        </w:r>
      </w:ins>
      <w:r>
        <w:rPr>
          <w:noProof/>
          <w:webHidden/>
        </w:rPr>
        <w:fldChar w:fldCharType="separate"/>
      </w:r>
      <w:ins w:id="400" w:author="Simon Johnson" w:date="2021-05-05T11:23:00Z">
        <w:r>
          <w:rPr>
            <w:noProof/>
            <w:webHidden/>
          </w:rPr>
          <w:t>35</w:t>
        </w:r>
        <w:r>
          <w:rPr>
            <w:noProof/>
            <w:webHidden/>
          </w:rPr>
          <w:fldChar w:fldCharType="end"/>
        </w:r>
        <w:r w:rsidRPr="0086093B">
          <w:rPr>
            <w:rStyle w:val="Hyperlink"/>
            <w:noProof/>
          </w:rPr>
          <w:fldChar w:fldCharType="end"/>
        </w:r>
      </w:ins>
    </w:p>
    <w:p w14:paraId="2D03E745" w14:textId="428B4C19" w:rsidR="00B826D4" w:rsidRDefault="00B826D4">
      <w:pPr>
        <w:pStyle w:val="TOC4"/>
        <w:tabs>
          <w:tab w:val="right" w:leader="dot" w:pos="9350"/>
        </w:tabs>
        <w:rPr>
          <w:ins w:id="401" w:author="Simon Johnson" w:date="2021-05-05T11:23:00Z"/>
          <w:rFonts w:asciiTheme="minorHAnsi" w:eastAsiaTheme="minorEastAsia" w:hAnsiTheme="minorHAnsi" w:cstheme="minorBidi"/>
          <w:noProof/>
          <w:sz w:val="24"/>
          <w:lang w:val="en-GB" w:eastAsia="en-GB"/>
        </w:rPr>
      </w:pPr>
      <w:ins w:id="40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"_Toc71106461"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4.1.20.2 Max Messages</w:t>
        </w:r>
        <w:r>
          <w:rPr>
            <w:noProof/>
            <w:webHidden/>
          </w:rPr>
          <w:tab/>
        </w:r>
        <w:r>
          <w:rPr>
            <w:noProof/>
            <w:webHidden/>
          </w:rPr>
          <w:fldChar w:fldCharType="begin"/>
        </w:r>
        <w:r>
          <w:rPr>
            <w:noProof/>
            <w:webHidden/>
          </w:rPr>
          <w:instrText xml:space="preserve"> PAGEREF _Toc71106461 \h </w:instrText>
        </w:r>
        <w:r>
          <w:rPr>
            <w:noProof/>
            <w:webHidden/>
          </w:rPr>
        </w:r>
      </w:ins>
      <w:r>
        <w:rPr>
          <w:noProof/>
          <w:webHidden/>
        </w:rPr>
        <w:fldChar w:fldCharType="separate"/>
      </w:r>
      <w:ins w:id="403" w:author="Simon Johnson" w:date="2021-05-05T11:23:00Z">
        <w:r>
          <w:rPr>
            <w:noProof/>
            <w:webHidden/>
          </w:rPr>
          <w:t>35</w:t>
        </w:r>
        <w:r>
          <w:rPr>
            <w:noProof/>
            <w:webHidden/>
          </w:rPr>
          <w:fldChar w:fldCharType="end"/>
        </w:r>
        <w:r w:rsidRPr="0086093B">
          <w:rPr>
            <w:rStyle w:val="Hyperlink"/>
            <w:noProof/>
          </w:rPr>
          <w:fldChar w:fldCharType="end"/>
        </w:r>
      </w:ins>
    </w:p>
    <w:p w14:paraId="09CBFDDD" w14:textId="63587485" w:rsidR="00B826D4" w:rsidRDefault="00B826D4">
      <w:pPr>
        <w:pStyle w:val="TOC4"/>
        <w:tabs>
          <w:tab w:val="right" w:leader="dot" w:pos="9350"/>
        </w:tabs>
        <w:rPr>
          <w:ins w:id="404" w:author="Simon Johnson" w:date="2021-05-05T11:23:00Z"/>
          <w:rFonts w:asciiTheme="minorHAnsi" w:eastAsiaTheme="minorEastAsia" w:hAnsiTheme="minorHAnsi" w:cstheme="minorBidi"/>
          <w:noProof/>
          <w:sz w:val="24"/>
          <w:lang w:val="en-GB" w:eastAsia="en-GB"/>
        </w:rPr>
      </w:pPr>
      <w:ins w:id="40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"_Toc71106462"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4.1.20.3 Client Identifier</w:t>
        </w:r>
        <w:r>
          <w:rPr>
            <w:noProof/>
            <w:webHidden/>
          </w:rPr>
          <w:tab/>
        </w:r>
        <w:r>
          <w:rPr>
            <w:noProof/>
            <w:webHidden/>
          </w:rPr>
          <w:fldChar w:fldCharType="begin"/>
        </w:r>
        <w:r>
          <w:rPr>
            <w:noProof/>
            <w:webHidden/>
          </w:rPr>
          <w:instrText xml:space="preserve"> PAGEREF _Toc71106462 \h </w:instrText>
        </w:r>
        <w:r>
          <w:rPr>
            <w:noProof/>
            <w:webHidden/>
          </w:rPr>
        </w:r>
      </w:ins>
      <w:r>
        <w:rPr>
          <w:noProof/>
          <w:webHidden/>
        </w:rPr>
        <w:fldChar w:fldCharType="separate"/>
      </w:r>
      <w:ins w:id="406" w:author="Simon Johnson" w:date="2021-05-05T11:23:00Z">
        <w:r>
          <w:rPr>
            <w:noProof/>
            <w:webHidden/>
          </w:rPr>
          <w:t>35</w:t>
        </w:r>
        <w:r>
          <w:rPr>
            <w:noProof/>
            <w:webHidden/>
          </w:rPr>
          <w:fldChar w:fldCharType="end"/>
        </w:r>
        <w:r w:rsidRPr="0086093B">
          <w:rPr>
            <w:rStyle w:val="Hyperlink"/>
            <w:noProof/>
          </w:rPr>
          <w:fldChar w:fldCharType="end"/>
        </w:r>
      </w:ins>
    </w:p>
    <w:p w14:paraId="71D6B8CF" w14:textId="1EF8CF36" w:rsidR="00B826D4" w:rsidRDefault="00B826D4">
      <w:pPr>
        <w:pStyle w:val="TOC3"/>
        <w:tabs>
          <w:tab w:val="right" w:leader="dot" w:pos="9350"/>
        </w:tabs>
        <w:rPr>
          <w:ins w:id="407" w:author="Simon Johnson" w:date="2021-05-05T11:23:00Z"/>
          <w:rFonts w:asciiTheme="minorHAnsi" w:eastAsiaTheme="minorEastAsia" w:hAnsiTheme="minorHAnsi" w:cstheme="minorBidi"/>
          <w:noProof/>
          <w:sz w:val="24"/>
          <w:lang w:val="en-GB" w:eastAsia="en-GB"/>
        </w:rPr>
      </w:pPr>
      <w:ins w:id="40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"_Toc71106463"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4.1.21 PINGRESP</w:t>
        </w:r>
        <w:r>
          <w:rPr>
            <w:noProof/>
            <w:webHidden/>
          </w:rPr>
          <w:tab/>
        </w:r>
        <w:r>
          <w:rPr>
            <w:noProof/>
            <w:webHidden/>
          </w:rPr>
          <w:fldChar w:fldCharType="begin"/>
        </w:r>
        <w:r>
          <w:rPr>
            <w:noProof/>
            <w:webHidden/>
          </w:rPr>
          <w:instrText xml:space="preserve"> PAGEREF _Toc71106463 \h </w:instrText>
        </w:r>
        <w:r>
          <w:rPr>
            <w:noProof/>
            <w:webHidden/>
          </w:rPr>
        </w:r>
      </w:ins>
      <w:r>
        <w:rPr>
          <w:noProof/>
          <w:webHidden/>
        </w:rPr>
        <w:fldChar w:fldCharType="separate"/>
      </w:r>
      <w:ins w:id="409" w:author="Simon Johnson" w:date="2021-05-05T11:23:00Z">
        <w:r>
          <w:rPr>
            <w:noProof/>
            <w:webHidden/>
          </w:rPr>
          <w:t>35</w:t>
        </w:r>
        <w:r>
          <w:rPr>
            <w:noProof/>
            <w:webHidden/>
          </w:rPr>
          <w:fldChar w:fldCharType="end"/>
        </w:r>
        <w:r w:rsidRPr="0086093B">
          <w:rPr>
            <w:rStyle w:val="Hyperlink"/>
            <w:noProof/>
          </w:rPr>
          <w:fldChar w:fldCharType="end"/>
        </w:r>
      </w:ins>
    </w:p>
    <w:p w14:paraId="557CDFE0" w14:textId="442528D9" w:rsidR="00B826D4" w:rsidRDefault="00B826D4">
      <w:pPr>
        <w:pStyle w:val="TOC4"/>
        <w:tabs>
          <w:tab w:val="right" w:leader="dot" w:pos="9350"/>
        </w:tabs>
        <w:rPr>
          <w:ins w:id="410" w:author="Simon Johnson" w:date="2021-05-05T11:23:00Z"/>
          <w:rFonts w:asciiTheme="minorHAnsi" w:eastAsiaTheme="minorEastAsia" w:hAnsiTheme="minorHAnsi" w:cstheme="minorBidi"/>
          <w:noProof/>
          <w:sz w:val="24"/>
          <w:lang w:val="en-GB" w:eastAsia="en-GB"/>
        </w:rPr>
      </w:pPr>
      <w:ins w:id="41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"_Toc71106464"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4.1.21.1 Length &amp; Packet Type</w:t>
        </w:r>
        <w:r>
          <w:rPr>
            <w:noProof/>
            <w:webHidden/>
          </w:rPr>
          <w:tab/>
        </w:r>
        <w:r>
          <w:rPr>
            <w:noProof/>
            <w:webHidden/>
          </w:rPr>
          <w:fldChar w:fldCharType="begin"/>
        </w:r>
        <w:r>
          <w:rPr>
            <w:noProof/>
            <w:webHidden/>
          </w:rPr>
          <w:instrText xml:space="preserve"> PAGEREF _Toc71106464 \h </w:instrText>
        </w:r>
        <w:r>
          <w:rPr>
            <w:noProof/>
            <w:webHidden/>
          </w:rPr>
        </w:r>
      </w:ins>
      <w:r>
        <w:rPr>
          <w:noProof/>
          <w:webHidden/>
        </w:rPr>
        <w:fldChar w:fldCharType="separate"/>
      </w:r>
      <w:ins w:id="412" w:author="Simon Johnson" w:date="2021-05-05T11:23:00Z">
        <w:r>
          <w:rPr>
            <w:noProof/>
            <w:webHidden/>
          </w:rPr>
          <w:t>35</w:t>
        </w:r>
        <w:r>
          <w:rPr>
            <w:noProof/>
            <w:webHidden/>
          </w:rPr>
          <w:fldChar w:fldCharType="end"/>
        </w:r>
        <w:r w:rsidRPr="0086093B">
          <w:rPr>
            <w:rStyle w:val="Hyperlink"/>
            <w:noProof/>
          </w:rPr>
          <w:fldChar w:fldCharType="end"/>
        </w:r>
      </w:ins>
    </w:p>
    <w:p w14:paraId="32A565D3" w14:textId="24435F77" w:rsidR="00B826D4" w:rsidRDefault="00B826D4">
      <w:pPr>
        <w:pStyle w:val="TOC4"/>
        <w:tabs>
          <w:tab w:val="right" w:leader="dot" w:pos="9350"/>
        </w:tabs>
        <w:rPr>
          <w:ins w:id="413" w:author="Simon Johnson" w:date="2021-05-05T11:23:00Z"/>
          <w:rFonts w:asciiTheme="minorHAnsi" w:eastAsiaTheme="minorEastAsia" w:hAnsiTheme="minorHAnsi" w:cstheme="minorBidi"/>
          <w:noProof/>
          <w:sz w:val="24"/>
          <w:lang w:val="en-GB" w:eastAsia="en-GB"/>
        </w:rPr>
      </w:pPr>
      <w:ins w:id="41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"_Toc71106465"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4.1.21.2 Messages Remaining</w:t>
        </w:r>
        <w:r>
          <w:rPr>
            <w:noProof/>
            <w:webHidden/>
          </w:rPr>
          <w:tab/>
        </w:r>
        <w:r>
          <w:rPr>
            <w:noProof/>
            <w:webHidden/>
          </w:rPr>
          <w:fldChar w:fldCharType="begin"/>
        </w:r>
        <w:r>
          <w:rPr>
            <w:noProof/>
            <w:webHidden/>
          </w:rPr>
          <w:instrText xml:space="preserve"> PAGEREF _Toc71106465 \h </w:instrText>
        </w:r>
        <w:r>
          <w:rPr>
            <w:noProof/>
            <w:webHidden/>
          </w:rPr>
        </w:r>
      </w:ins>
      <w:r>
        <w:rPr>
          <w:noProof/>
          <w:webHidden/>
        </w:rPr>
        <w:fldChar w:fldCharType="separate"/>
      </w:r>
      <w:ins w:id="415" w:author="Simon Johnson" w:date="2021-05-05T11:23:00Z">
        <w:r>
          <w:rPr>
            <w:noProof/>
            <w:webHidden/>
          </w:rPr>
          <w:t>35</w:t>
        </w:r>
        <w:r>
          <w:rPr>
            <w:noProof/>
            <w:webHidden/>
          </w:rPr>
          <w:fldChar w:fldCharType="end"/>
        </w:r>
        <w:r w:rsidRPr="0086093B">
          <w:rPr>
            <w:rStyle w:val="Hyperlink"/>
            <w:noProof/>
          </w:rPr>
          <w:fldChar w:fldCharType="end"/>
        </w:r>
      </w:ins>
    </w:p>
    <w:p w14:paraId="0E401424" w14:textId="4F6FA101" w:rsidR="00B826D4" w:rsidRDefault="00B826D4">
      <w:pPr>
        <w:pStyle w:val="TOC3"/>
        <w:tabs>
          <w:tab w:val="right" w:leader="dot" w:pos="9350"/>
        </w:tabs>
        <w:rPr>
          <w:ins w:id="416" w:author="Simon Johnson" w:date="2021-05-05T11:23:00Z"/>
          <w:rFonts w:asciiTheme="minorHAnsi" w:eastAsiaTheme="minorEastAsia" w:hAnsiTheme="minorHAnsi" w:cstheme="minorBidi"/>
          <w:noProof/>
          <w:sz w:val="24"/>
          <w:lang w:val="en-GB" w:eastAsia="en-GB"/>
        </w:rPr>
      </w:pPr>
      <w:ins w:id="41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"_Toc71106466"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4.1.22 DISCONNECT</w:t>
        </w:r>
        <w:r>
          <w:rPr>
            <w:noProof/>
            <w:webHidden/>
          </w:rPr>
          <w:tab/>
        </w:r>
        <w:r>
          <w:rPr>
            <w:noProof/>
            <w:webHidden/>
          </w:rPr>
          <w:fldChar w:fldCharType="begin"/>
        </w:r>
        <w:r>
          <w:rPr>
            <w:noProof/>
            <w:webHidden/>
          </w:rPr>
          <w:instrText xml:space="preserve"> PAGEREF _Toc71106466 \h </w:instrText>
        </w:r>
        <w:r>
          <w:rPr>
            <w:noProof/>
            <w:webHidden/>
          </w:rPr>
        </w:r>
      </w:ins>
      <w:r>
        <w:rPr>
          <w:noProof/>
          <w:webHidden/>
        </w:rPr>
        <w:fldChar w:fldCharType="separate"/>
      </w:r>
      <w:ins w:id="418" w:author="Simon Johnson" w:date="2021-05-05T11:23:00Z">
        <w:r>
          <w:rPr>
            <w:noProof/>
            <w:webHidden/>
          </w:rPr>
          <w:t>36</w:t>
        </w:r>
        <w:r>
          <w:rPr>
            <w:noProof/>
            <w:webHidden/>
          </w:rPr>
          <w:fldChar w:fldCharType="end"/>
        </w:r>
        <w:r w:rsidRPr="0086093B">
          <w:rPr>
            <w:rStyle w:val="Hyperlink"/>
            <w:noProof/>
          </w:rPr>
          <w:fldChar w:fldCharType="end"/>
        </w:r>
      </w:ins>
    </w:p>
    <w:p w14:paraId="4B515D4E" w14:textId="47F7DC16" w:rsidR="00B826D4" w:rsidRDefault="00B826D4">
      <w:pPr>
        <w:pStyle w:val="TOC4"/>
        <w:tabs>
          <w:tab w:val="right" w:leader="dot" w:pos="9350"/>
        </w:tabs>
        <w:rPr>
          <w:ins w:id="419" w:author="Simon Johnson" w:date="2021-05-05T11:23:00Z"/>
          <w:rFonts w:asciiTheme="minorHAnsi" w:eastAsiaTheme="minorEastAsia" w:hAnsiTheme="minorHAnsi" w:cstheme="minorBidi"/>
          <w:noProof/>
          <w:sz w:val="24"/>
          <w:lang w:val="en-GB" w:eastAsia="en-GB"/>
        </w:rPr>
      </w:pPr>
      <w:ins w:id="42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"_Toc71106468"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4.1.22.1 Length &amp; Packet Type</w:t>
        </w:r>
        <w:r>
          <w:rPr>
            <w:noProof/>
            <w:webHidden/>
          </w:rPr>
          <w:tab/>
        </w:r>
        <w:r>
          <w:rPr>
            <w:noProof/>
            <w:webHidden/>
          </w:rPr>
          <w:fldChar w:fldCharType="begin"/>
        </w:r>
        <w:r>
          <w:rPr>
            <w:noProof/>
            <w:webHidden/>
          </w:rPr>
          <w:instrText xml:space="preserve"> PAGEREF _Toc71106468 \h </w:instrText>
        </w:r>
        <w:r>
          <w:rPr>
            <w:noProof/>
            <w:webHidden/>
          </w:rPr>
        </w:r>
      </w:ins>
      <w:r>
        <w:rPr>
          <w:noProof/>
          <w:webHidden/>
        </w:rPr>
        <w:fldChar w:fldCharType="separate"/>
      </w:r>
      <w:ins w:id="421" w:author="Simon Johnson" w:date="2021-05-05T11:23:00Z">
        <w:r>
          <w:rPr>
            <w:noProof/>
            <w:webHidden/>
          </w:rPr>
          <w:t>36</w:t>
        </w:r>
        <w:r>
          <w:rPr>
            <w:noProof/>
            <w:webHidden/>
          </w:rPr>
          <w:fldChar w:fldCharType="end"/>
        </w:r>
        <w:r w:rsidRPr="0086093B">
          <w:rPr>
            <w:rStyle w:val="Hyperlink"/>
            <w:noProof/>
          </w:rPr>
          <w:fldChar w:fldCharType="end"/>
        </w:r>
      </w:ins>
    </w:p>
    <w:p w14:paraId="0B7543F8" w14:textId="351E85A5" w:rsidR="00B826D4" w:rsidRDefault="00B826D4">
      <w:pPr>
        <w:pStyle w:val="TOC4"/>
        <w:tabs>
          <w:tab w:val="right" w:leader="dot" w:pos="9350"/>
        </w:tabs>
        <w:rPr>
          <w:ins w:id="422" w:author="Simon Johnson" w:date="2021-05-05T11:23:00Z"/>
          <w:rFonts w:asciiTheme="minorHAnsi" w:eastAsiaTheme="minorEastAsia" w:hAnsiTheme="minorHAnsi" w:cstheme="minorBidi"/>
          <w:noProof/>
          <w:sz w:val="24"/>
          <w:lang w:val="en-GB" w:eastAsia="en-GB"/>
        </w:rPr>
      </w:pPr>
      <w:ins w:id="42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"_Toc71106469"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4.1.22.2 Return Code</w:t>
        </w:r>
        <w:r>
          <w:rPr>
            <w:noProof/>
            <w:webHidden/>
          </w:rPr>
          <w:tab/>
        </w:r>
        <w:r>
          <w:rPr>
            <w:noProof/>
            <w:webHidden/>
          </w:rPr>
          <w:fldChar w:fldCharType="begin"/>
        </w:r>
        <w:r>
          <w:rPr>
            <w:noProof/>
            <w:webHidden/>
          </w:rPr>
          <w:instrText xml:space="preserve"> PAGEREF _Toc71106469 \h </w:instrText>
        </w:r>
        <w:r>
          <w:rPr>
            <w:noProof/>
            <w:webHidden/>
          </w:rPr>
        </w:r>
      </w:ins>
      <w:r>
        <w:rPr>
          <w:noProof/>
          <w:webHidden/>
        </w:rPr>
        <w:fldChar w:fldCharType="separate"/>
      </w:r>
      <w:ins w:id="424" w:author="Simon Johnson" w:date="2021-05-05T11:23:00Z">
        <w:r>
          <w:rPr>
            <w:noProof/>
            <w:webHidden/>
          </w:rPr>
          <w:t>36</w:t>
        </w:r>
        <w:r>
          <w:rPr>
            <w:noProof/>
            <w:webHidden/>
          </w:rPr>
          <w:fldChar w:fldCharType="end"/>
        </w:r>
        <w:r w:rsidRPr="0086093B">
          <w:rPr>
            <w:rStyle w:val="Hyperlink"/>
            <w:noProof/>
          </w:rPr>
          <w:fldChar w:fldCharType="end"/>
        </w:r>
      </w:ins>
    </w:p>
    <w:p w14:paraId="2CBD3146" w14:textId="7B60DC97" w:rsidR="00B826D4" w:rsidRDefault="00B826D4">
      <w:pPr>
        <w:pStyle w:val="TOC4"/>
        <w:tabs>
          <w:tab w:val="right" w:leader="dot" w:pos="9350"/>
        </w:tabs>
        <w:rPr>
          <w:ins w:id="425" w:author="Simon Johnson" w:date="2021-05-05T11:23:00Z"/>
          <w:rFonts w:asciiTheme="minorHAnsi" w:eastAsiaTheme="minorEastAsia" w:hAnsiTheme="minorHAnsi" w:cstheme="minorBidi"/>
          <w:noProof/>
          <w:sz w:val="24"/>
          <w:lang w:val="en-GB" w:eastAsia="en-GB"/>
        </w:rPr>
      </w:pPr>
      <w:ins w:id="42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"_Toc71106470"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4.1.22.3 Session Expiry Interval</w:t>
        </w:r>
        <w:r>
          <w:rPr>
            <w:noProof/>
            <w:webHidden/>
          </w:rPr>
          <w:tab/>
        </w:r>
        <w:r>
          <w:rPr>
            <w:noProof/>
            <w:webHidden/>
          </w:rPr>
          <w:fldChar w:fldCharType="begin"/>
        </w:r>
        <w:r>
          <w:rPr>
            <w:noProof/>
            <w:webHidden/>
          </w:rPr>
          <w:instrText xml:space="preserve"> PAGEREF _Toc71106470 \h </w:instrText>
        </w:r>
        <w:r>
          <w:rPr>
            <w:noProof/>
            <w:webHidden/>
          </w:rPr>
        </w:r>
      </w:ins>
      <w:r>
        <w:rPr>
          <w:noProof/>
          <w:webHidden/>
        </w:rPr>
        <w:fldChar w:fldCharType="separate"/>
      </w:r>
      <w:ins w:id="427" w:author="Simon Johnson" w:date="2021-05-05T11:23:00Z">
        <w:r>
          <w:rPr>
            <w:noProof/>
            <w:webHidden/>
          </w:rPr>
          <w:t>36</w:t>
        </w:r>
        <w:r>
          <w:rPr>
            <w:noProof/>
            <w:webHidden/>
          </w:rPr>
          <w:fldChar w:fldCharType="end"/>
        </w:r>
        <w:r w:rsidRPr="0086093B">
          <w:rPr>
            <w:rStyle w:val="Hyperlink"/>
            <w:noProof/>
          </w:rPr>
          <w:fldChar w:fldCharType="end"/>
        </w:r>
      </w:ins>
    </w:p>
    <w:p w14:paraId="71181C66" w14:textId="100E2D7F" w:rsidR="00B826D4" w:rsidRDefault="00B826D4">
      <w:pPr>
        <w:pStyle w:val="TOC4"/>
        <w:tabs>
          <w:tab w:val="right" w:leader="dot" w:pos="9350"/>
        </w:tabs>
        <w:rPr>
          <w:ins w:id="428" w:author="Simon Johnson" w:date="2021-05-05T11:23:00Z"/>
          <w:rFonts w:asciiTheme="minorHAnsi" w:eastAsiaTheme="minorEastAsia" w:hAnsiTheme="minorHAnsi" w:cstheme="minorBidi"/>
          <w:noProof/>
          <w:sz w:val="24"/>
          <w:lang w:val="en-GB" w:eastAsia="en-GB"/>
        </w:rPr>
      </w:pPr>
      <w:ins w:id="42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"_Toc71106471"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4.1.22.4 Reason String</w:t>
        </w:r>
        <w:r>
          <w:rPr>
            <w:noProof/>
            <w:webHidden/>
          </w:rPr>
          <w:tab/>
        </w:r>
        <w:r>
          <w:rPr>
            <w:noProof/>
            <w:webHidden/>
          </w:rPr>
          <w:fldChar w:fldCharType="begin"/>
        </w:r>
        <w:r>
          <w:rPr>
            <w:noProof/>
            <w:webHidden/>
          </w:rPr>
          <w:instrText xml:space="preserve"> PAGEREF _Toc71106471 \h </w:instrText>
        </w:r>
        <w:r>
          <w:rPr>
            <w:noProof/>
            <w:webHidden/>
          </w:rPr>
        </w:r>
      </w:ins>
      <w:r>
        <w:rPr>
          <w:noProof/>
          <w:webHidden/>
        </w:rPr>
        <w:fldChar w:fldCharType="separate"/>
      </w:r>
      <w:ins w:id="430" w:author="Simon Johnson" w:date="2021-05-05T11:23:00Z">
        <w:r>
          <w:rPr>
            <w:noProof/>
            <w:webHidden/>
          </w:rPr>
          <w:t>37</w:t>
        </w:r>
        <w:r>
          <w:rPr>
            <w:noProof/>
            <w:webHidden/>
          </w:rPr>
          <w:fldChar w:fldCharType="end"/>
        </w:r>
        <w:r w:rsidRPr="0086093B">
          <w:rPr>
            <w:rStyle w:val="Hyperlink"/>
            <w:noProof/>
          </w:rPr>
          <w:fldChar w:fldCharType="end"/>
        </w:r>
      </w:ins>
    </w:p>
    <w:p w14:paraId="45066A51" w14:textId="0676F7E3" w:rsidR="00B826D4" w:rsidRDefault="00B826D4">
      <w:pPr>
        <w:pStyle w:val="TOC3"/>
        <w:tabs>
          <w:tab w:val="right" w:leader="dot" w:pos="9350"/>
        </w:tabs>
        <w:rPr>
          <w:ins w:id="431" w:author="Simon Johnson" w:date="2021-05-05T11:23:00Z"/>
          <w:rFonts w:asciiTheme="minorHAnsi" w:eastAsiaTheme="minorEastAsia" w:hAnsiTheme="minorHAnsi" w:cstheme="minorBidi"/>
          <w:noProof/>
          <w:sz w:val="24"/>
          <w:lang w:val="en-GB" w:eastAsia="en-GB"/>
        </w:rPr>
      </w:pPr>
      <w:ins w:id="43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"_Toc71106472"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4.1.23 WILLTOPICUPD</w:t>
        </w:r>
        <w:r>
          <w:rPr>
            <w:noProof/>
            <w:webHidden/>
          </w:rPr>
          <w:tab/>
        </w:r>
        <w:r>
          <w:rPr>
            <w:noProof/>
            <w:webHidden/>
          </w:rPr>
          <w:fldChar w:fldCharType="begin"/>
        </w:r>
        <w:r>
          <w:rPr>
            <w:noProof/>
            <w:webHidden/>
          </w:rPr>
          <w:instrText xml:space="preserve"> PAGEREF _Toc71106472 \h </w:instrText>
        </w:r>
        <w:r>
          <w:rPr>
            <w:noProof/>
            <w:webHidden/>
          </w:rPr>
        </w:r>
      </w:ins>
      <w:r>
        <w:rPr>
          <w:noProof/>
          <w:webHidden/>
        </w:rPr>
        <w:fldChar w:fldCharType="separate"/>
      </w:r>
      <w:ins w:id="433" w:author="Simon Johnson" w:date="2021-05-05T11:23:00Z">
        <w:r>
          <w:rPr>
            <w:noProof/>
            <w:webHidden/>
          </w:rPr>
          <w:t>37</w:t>
        </w:r>
        <w:r>
          <w:rPr>
            <w:noProof/>
            <w:webHidden/>
          </w:rPr>
          <w:fldChar w:fldCharType="end"/>
        </w:r>
        <w:r w:rsidRPr="0086093B">
          <w:rPr>
            <w:rStyle w:val="Hyperlink"/>
            <w:noProof/>
          </w:rPr>
          <w:fldChar w:fldCharType="end"/>
        </w:r>
      </w:ins>
    </w:p>
    <w:p w14:paraId="2229899B" w14:textId="3F6B44D6" w:rsidR="00B826D4" w:rsidRDefault="00B826D4">
      <w:pPr>
        <w:pStyle w:val="TOC4"/>
        <w:tabs>
          <w:tab w:val="right" w:leader="dot" w:pos="9350"/>
        </w:tabs>
        <w:rPr>
          <w:ins w:id="434" w:author="Simon Johnson" w:date="2021-05-05T11:23:00Z"/>
          <w:rFonts w:asciiTheme="minorHAnsi" w:eastAsiaTheme="minorEastAsia" w:hAnsiTheme="minorHAnsi" w:cstheme="minorBidi"/>
          <w:noProof/>
          <w:sz w:val="24"/>
          <w:lang w:val="en-GB" w:eastAsia="en-GB"/>
        </w:rPr>
      </w:pPr>
      <w:ins w:id="43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"_Toc71106473"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4.1.23.1 Length &amp; Packet Type</w:t>
        </w:r>
        <w:r>
          <w:rPr>
            <w:noProof/>
            <w:webHidden/>
          </w:rPr>
          <w:tab/>
        </w:r>
        <w:r>
          <w:rPr>
            <w:noProof/>
            <w:webHidden/>
          </w:rPr>
          <w:fldChar w:fldCharType="begin"/>
        </w:r>
        <w:r>
          <w:rPr>
            <w:noProof/>
            <w:webHidden/>
          </w:rPr>
          <w:instrText xml:space="preserve"> PAGEREF _Toc71106473 \h </w:instrText>
        </w:r>
        <w:r>
          <w:rPr>
            <w:noProof/>
            <w:webHidden/>
          </w:rPr>
        </w:r>
      </w:ins>
      <w:r>
        <w:rPr>
          <w:noProof/>
          <w:webHidden/>
        </w:rPr>
        <w:fldChar w:fldCharType="separate"/>
      </w:r>
      <w:ins w:id="436" w:author="Simon Johnson" w:date="2021-05-05T11:23:00Z">
        <w:r>
          <w:rPr>
            <w:noProof/>
            <w:webHidden/>
          </w:rPr>
          <w:t>37</w:t>
        </w:r>
        <w:r>
          <w:rPr>
            <w:noProof/>
            <w:webHidden/>
          </w:rPr>
          <w:fldChar w:fldCharType="end"/>
        </w:r>
        <w:r w:rsidRPr="0086093B">
          <w:rPr>
            <w:rStyle w:val="Hyperlink"/>
            <w:noProof/>
          </w:rPr>
          <w:fldChar w:fldCharType="end"/>
        </w:r>
      </w:ins>
    </w:p>
    <w:p w14:paraId="2E90D388" w14:textId="012E454C" w:rsidR="00B826D4" w:rsidRDefault="00B826D4">
      <w:pPr>
        <w:pStyle w:val="TOC4"/>
        <w:tabs>
          <w:tab w:val="right" w:leader="dot" w:pos="9350"/>
        </w:tabs>
        <w:rPr>
          <w:ins w:id="437" w:author="Simon Johnson" w:date="2021-05-05T11:23:00Z"/>
          <w:rFonts w:asciiTheme="minorHAnsi" w:eastAsiaTheme="minorEastAsia" w:hAnsiTheme="minorHAnsi" w:cstheme="minorBidi"/>
          <w:noProof/>
          <w:sz w:val="24"/>
          <w:lang w:val="en-GB" w:eastAsia="en-GB"/>
        </w:rPr>
      </w:pPr>
      <w:ins w:id="43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"_Toc71106474"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4.1.23.2 Flags</w:t>
        </w:r>
        <w:r>
          <w:rPr>
            <w:noProof/>
            <w:webHidden/>
          </w:rPr>
          <w:tab/>
        </w:r>
        <w:r>
          <w:rPr>
            <w:noProof/>
            <w:webHidden/>
          </w:rPr>
          <w:fldChar w:fldCharType="begin"/>
        </w:r>
        <w:r>
          <w:rPr>
            <w:noProof/>
            <w:webHidden/>
          </w:rPr>
          <w:instrText xml:space="preserve"> PAGEREF _Toc71106474 \h </w:instrText>
        </w:r>
        <w:r>
          <w:rPr>
            <w:noProof/>
            <w:webHidden/>
          </w:rPr>
        </w:r>
      </w:ins>
      <w:r>
        <w:rPr>
          <w:noProof/>
          <w:webHidden/>
        </w:rPr>
        <w:fldChar w:fldCharType="separate"/>
      </w:r>
      <w:ins w:id="439" w:author="Simon Johnson" w:date="2021-05-05T11:23:00Z">
        <w:r>
          <w:rPr>
            <w:noProof/>
            <w:webHidden/>
          </w:rPr>
          <w:t>37</w:t>
        </w:r>
        <w:r>
          <w:rPr>
            <w:noProof/>
            <w:webHidden/>
          </w:rPr>
          <w:fldChar w:fldCharType="end"/>
        </w:r>
        <w:r w:rsidRPr="0086093B">
          <w:rPr>
            <w:rStyle w:val="Hyperlink"/>
            <w:noProof/>
          </w:rPr>
          <w:fldChar w:fldCharType="end"/>
        </w:r>
      </w:ins>
    </w:p>
    <w:p w14:paraId="050FC22E" w14:textId="56936581" w:rsidR="00B826D4" w:rsidRDefault="00B826D4">
      <w:pPr>
        <w:pStyle w:val="TOC4"/>
        <w:tabs>
          <w:tab w:val="right" w:leader="dot" w:pos="9350"/>
        </w:tabs>
        <w:rPr>
          <w:ins w:id="440" w:author="Simon Johnson" w:date="2021-05-05T11:23:00Z"/>
          <w:rFonts w:asciiTheme="minorHAnsi" w:eastAsiaTheme="minorEastAsia" w:hAnsiTheme="minorHAnsi" w:cstheme="minorBidi"/>
          <w:noProof/>
          <w:sz w:val="24"/>
          <w:lang w:val="en-GB" w:eastAsia="en-GB"/>
        </w:rPr>
      </w:pPr>
      <w:ins w:id="44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"_Toc71106475"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4.1.23.3 Will Topic</w:t>
        </w:r>
        <w:r>
          <w:rPr>
            <w:noProof/>
            <w:webHidden/>
          </w:rPr>
          <w:tab/>
        </w:r>
        <w:r>
          <w:rPr>
            <w:noProof/>
            <w:webHidden/>
          </w:rPr>
          <w:fldChar w:fldCharType="begin"/>
        </w:r>
        <w:r>
          <w:rPr>
            <w:noProof/>
            <w:webHidden/>
          </w:rPr>
          <w:instrText xml:space="preserve"> PAGEREF _Toc71106475 \h </w:instrText>
        </w:r>
        <w:r>
          <w:rPr>
            <w:noProof/>
            <w:webHidden/>
          </w:rPr>
        </w:r>
      </w:ins>
      <w:r>
        <w:rPr>
          <w:noProof/>
          <w:webHidden/>
        </w:rPr>
        <w:fldChar w:fldCharType="separate"/>
      </w:r>
      <w:ins w:id="442" w:author="Simon Johnson" w:date="2021-05-05T11:23:00Z">
        <w:r>
          <w:rPr>
            <w:noProof/>
            <w:webHidden/>
          </w:rPr>
          <w:t>37</w:t>
        </w:r>
        <w:r>
          <w:rPr>
            <w:noProof/>
            <w:webHidden/>
          </w:rPr>
          <w:fldChar w:fldCharType="end"/>
        </w:r>
        <w:r w:rsidRPr="0086093B">
          <w:rPr>
            <w:rStyle w:val="Hyperlink"/>
            <w:noProof/>
          </w:rPr>
          <w:fldChar w:fldCharType="end"/>
        </w:r>
      </w:ins>
    </w:p>
    <w:p w14:paraId="489913E9" w14:textId="186781BE" w:rsidR="00B826D4" w:rsidRDefault="00B826D4">
      <w:pPr>
        <w:pStyle w:val="TOC3"/>
        <w:tabs>
          <w:tab w:val="right" w:leader="dot" w:pos="9350"/>
        </w:tabs>
        <w:rPr>
          <w:ins w:id="443" w:author="Simon Johnson" w:date="2021-05-05T11:23:00Z"/>
          <w:rFonts w:asciiTheme="minorHAnsi" w:eastAsiaTheme="minorEastAsia" w:hAnsiTheme="minorHAnsi" w:cstheme="minorBidi"/>
          <w:noProof/>
          <w:sz w:val="24"/>
          <w:lang w:val="en-GB" w:eastAsia="en-GB"/>
        </w:rPr>
      </w:pPr>
      <w:ins w:id="44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"_Toc71106476"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4.1.24 WILLPACKETUPD</w:t>
        </w:r>
        <w:r>
          <w:rPr>
            <w:noProof/>
            <w:webHidden/>
          </w:rPr>
          <w:tab/>
        </w:r>
        <w:r>
          <w:rPr>
            <w:noProof/>
            <w:webHidden/>
          </w:rPr>
          <w:fldChar w:fldCharType="begin"/>
        </w:r>
        <w:r>
          <w:rPr>
            <w:noProof/>
            <w:webHidden/>
          </w:rPr>
          <w:instrText xml:space="preserve"> PAGEREF _Toc71106476 \h </w:instrText>
        </w:r>
        <w:r>
          <w:rPr>
            <w:noProof/>
            <w:webHidden/>
          </w:rPr>
        </w:r>
      </w:ins>
      <w:r>
        <w:rPr>
          <w:noProof/>
          <w:webHidden/>
        </w:rPr>
        <w:fldChar w:fldCharType="separate"/>
      </w:r>
      <w:ins w:id="445" w:author="Simon Johnson" w:date="2021-05-05T11:23:00Z">
        <w:r>
          <w:rPr>
            <w:noProof/>
            <w:webHidden/>
          </w:rPr>
          <w:t>37</w:t>
        </w:r>
        <w:r>
          <w:rPr>
            <w:noProof/>
            <w:webHidden/>
          </w:rPr>
          <w:fldChar w:fldCharType="end"/>
        </w:r>
        <w:r w:rsidRPr="0086093B">
          <w:rPr>
            <w:rStyle w:val="Hyperlink"/>
            <w:noProof/>
          </w:rPr>
          <w:fldChar w:fldCharType="end"/>
        </w:r>
      </w:ins>
    </w:p>
    <w:p w14:paraId="339DAA23" w14:textId="4C48897C" w:rsidR="00B826D4" w:rsidRDefault="00B826D4">
      <w:pPr>
        <w:pStyle w:val="TOC4"/>
        <w:tabs>
          <w:tab w:val="right" w:leader="dot" w:pos="9350"/>
        </w:tabs>
        <w:rPr>
          <w:ins w:id="446" w:author="Simon Johnson" w:date="2021-05-05T11:23:00Z"/>
          <w:rFonts w:asciiTheme="minorHAnsi" w:eastAsiaTheme="minorEastAsia" w:hAnsiTheme="minorHAnsi" w:cstheme="minorBidi"/>
          <w:noProof/>
          <w:sz w:val="24"/>
          <w:lang w:val="en-GB" w:eastAsia="en-GB"/>
        </w:rPr>
      </w:pPr>
      <w:ins w:id="44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"_Toc71106477"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4.1.24.1 Length &amp; Packet Type</w:t>
        </w:r>
        <w:r>
          <w:rPr>
            <w:noProof/>
            <w:webHidden/>
          </w:rPr>
          <w:tab/>
        </w:r>
        <w:r>
          <w:rPr>
            <w:noProof/>
            <w:webHidden/>
          </w:rPr>
          <w:fldChar w:fldCharType="begin"/>
        </w:r>
        <w:r>
          <w:rPr>
            <w:noProof/>
            <w:webHidden/>
          </w:rPr>
          <w:instrText xml:space="preserve"> PAGEREF _Toc71106477 \h </w:instrText>
        </w:r>
        <w:r>
          <w:rPr>
            <w:noProof/>
            <w:webHidden/>
          </w:rPr>
        </w:r>
      </w:ins>
      <w:r>
        <w:rPr>
          <w:noProof/>
          <w:webHidden/>
        </w:rPr>
        <w:fldChar w:fldCharType="separate"/>
      </w:r>
      <w:ins w:id="448" w:author="Simon Johnson" w:date="2021-05-05T11:23:00Z">
        <w:r>
          <w:rPr>
            <w:noProof/>
            <w:webHidden/>
          </w:rPr>
          <w:t>38</w:t>
        </w:r>
        <w:r>
          <w:rPr>
            <w:noProof/>
            <w:webHidden/>
          </w:rPr>
          <w:fldChar w:fldCharType="end"/>
        </w:r>
        <w:r w:rsidRPr="0086093B">
          <w:rPr>
            <w:rStyle w:val="Hyperlink"/>
            <w:noProof/>
          </w:rPr>
          <w:fldChar w:fldCharType="end"/>
        </w:r>
      </w:ins>
    </w:p>
    <w:p w14:paraId="4294C80C" w14:textId="7CCB95D6" w:rsidR="00B826D4" w:rsidRDefault="00B826D4">
      <w:pPr>
        <w:pStyle w:val="TOC4"/>
        <w:tabs>
          <w:tab w:val="right" w:leader="dot" w:pos="9350"/>
        </w:tabs>
        <w:rPr>
          <w:ins w:id="449" w:author="Simon Johnson" w:date="2021-05-05T11:23:00Z"/>
          <w:rFonts w:asciiTheme="minorHAnsi" w:eastAsiaTheme="minorEastAsia" w:hAnsiTheme="minorHAnsi" w:cstheme="minorBidi"/>
          <w:noProof/>
          <w:sz w:val="24"/>
          <w:lang w:val="en-GB" w:eastAsia="en-GB"/>
        </w:rPr>
      </w:pPr>
      <w:ins w:id="45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"_Toc71106478"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4.1.24.2 Will Packet</w:t>
        </w:r>
        <w:r>
          <w:rPr>
            <w:noProof/>
            <w:webHidden/>
          </w:rPr>
          <w:tab/>
        </w:r>
        <w:r>
          <w:rPr>
            <w:noProof/>
            <w:webHidden/>
          </w:rPr>
          <w:fldChar w:fldCharType="begin"/>
        </w:r>
        <w:r>
          <w:rPr>
            <w:noProof/>
            <w:webHidden/>
          </w:rPr>
          <w:instrText xml:space="preserve"> PAGEREF _Toc71106478 \h </w:instrText>
        </w:r>
        <w:r>
          <w:rPr>
            <w:noProof/>
            <w:webHidden/>
          </w:rPr>
        </w:r>
      </w:ins>
      <w:r>
        <w:rPr>
          <w:noProof/>
          <w:webHidden/>
        </w:rPr>
        <w:fldChar w:fldCharType="separate"/>
      </w:r>
      <w:ins w:id="451" w:author="Simon Johnson" w:date="2021-05-05T11:23:00Z">
        <w:r>
          <w:rPr>
            <w:noProof/>
            <w:webHidden/>
          </w:rPr>
          <w:t>38</w:t>
        </w:r>
        <w:r>
          <w:rPr>
            <w:noProof/>
            <w:webHidden/>
          </w:rPr>
          <w:fldChar w:fldCharType="end"/>
        </w:r>
        <w:r w:rsidRPr="0086093B">
          <w:rPr>
            <w:rStyle w:val="Hyperlink"/>
            <w:noProof/>
          </w:rPr>
          <w:fldChar w:fldCharType="end"/>
        </w:r>
      </w:ins>
    </w:p>
    <w:p w14:paraId="60CB4B33" w14:textId="04EE7245" w:rsidR="00B826D4" w:rsidRDefault="00B826D4">
      <w:pPr>
        <w:pStyle w:val="TOC3"/>
        <w:tabs>
          <w:tab w:val="right" w:leader="dot" w:pos="9350"/>
        </w:tabs>
        <w:rPr>
          <w:ins w:id="452" w:author="Simon Johnson" w:date="2021-05-05T11:23:00Z"/>
          <w:rFonts w:asciiTheme="minorHAnsi" w:eastAsiaTheme="minorEastAsia" w:hAnsiTheme="minorHAnsi" w:cstheme="minorBidi"/>
          <w:noProof/>
          <w:sz w:val="24"/>
          <w:lang w:val="en-GB" w:eastAsia="en-GB"/>
        </w:rPr>
      </w:pPr>
      <w:ins w:id="45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"_Toc71106479"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4.1.25 WILLTOPICRESP</w:t>
        </w:r>
        <w:r>
          <w:rPr>
            <w:noProof/>
            <w:webHidden/>
          </w:rPr>
          <w:tab/>
        </w:r>
        <w:r>
          <w:rPr>
            <w:noProof/>
            <w:webHidden/>
          </w:rPr>
          <w:fldChar w:fldCharType="begin"/>
        </w:r>
        <w:r>
          <w:rPr>
            <w:noProof/>
            <w:webHidden/>
          </w:rPr>
          <w:instrText xml:space="preserve"> PAGEREF _Toc71106479 \h </w:instrText>
        </w:r>
        <w:r>
          <w:rPr>
            <w:noProof/>
            <w:webHidden/>
          </w:rPr>
        </w:r>
      </w:ins>
      <w:r>
        <w:rPr>
          <w:noProof/>
          <w:webHidden/>
        </w:rPr>
        <w:fldChar w:fldCharType="separate"/>
      </w:r>
      <w:ins w:id="454" w:author="Simon Johnson" w:date="2021-05-05T11:23:00Z">
        <w:r>
          <w:rPr>
            <w:noProof/>
            <w:webHidden/>
          </w:rPr>
          <w:t>38</w:t>
        </w:r>
        <w:r>
          <w:rPr>
            <w:noProof/>
            <w:webHidden/>
          </w:rPr>
          <w:fldChar w:fldCharType="end"/>
        </w:r>
        <w:r w:rsidRPr="0086093B">
          <w:rPr>
            <w:rStyle w:val="Hyperlink"/>
            <w:noProof/>
          </w:rPr>
          <w:fldChar w:fldCharType="end"/>
        </w:r>
      </w:ins>
    </w:p>
    <w:p w14:paraId="7210D15F" w14:textId="58DCA6B8" w:rsidR="00B826D4" w:rsidRDefault="00B826D4">
      <w:pPr>
        <w:pStyle w:val="TOC4"/>
        <w:tabs>
          <w:tab w:val="right" w:leader="dot" w:pos="9350"/>
        </w:tabs>
        <w:rPr>
          <w:ins w:id="455" w:author="Simon Johnson" w:date="2021-05-05T11:23:00Z"/>
          <w:rFonts w:asciiTheme="minorHAnsi" w:eastAsiaTheme="minorEastAsia" w:hAnsiTheme="minorHAnsi" w:cstheme="minorBidi"/>
          <w:noProof/>
          <w:sz w:val="24"/>
          <w:lang w:val="en-GB" w:eastAsia="en-GB"/>
        </w:rPr>
      </w:pPr>
      <w:ins w:id="45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"_Toc71106480"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4.1.25.1 Length &amp; Packet Type</w:t>
        </w:r>
        <w:r>
          <w:rPr>
            <w:noProof/>
            <w:webHidden/>
          </w:rPr>
          <w:tab/>
        </w:r>
        <w:r>
          <w:rPr>
            <w:noProof/>
            <w:webHidden/>
          </w:rPr>
          <w:fldChar w:fldCharType="begin"/>
        </w:r>
        <w:r>
          <w:rPr>
            <w:noProof/>
            <w:webHidden/>
          </w:rPr>
          <w:instrText xml:space="preserve"> PAGEREF _Toc71106480 \h </w:instrText>
        </w:r>
        <w:r>
          <w:rPr>
            <w:noProof/>
            <w:webHidden/>
          </w:rPr>
        </w:r>
      </w:ins>
      <w:r>
        <w:rPr>
          <w:noProof/>
          <w:webHidden/>
        </w:rPr>
        <w:fldChar w:fldCharType="separate"/>
      </w:r>
      <w:ins w:id="457" w:author="Simon Johnson" w:date="2021-05-05T11:23:00Z">
        <w:r>
          <w:rPr>
            <w:noProof/>
            <w:webHidden/>
          </w:rPr>
          <w:t>38</w:t>
        </w:r>
        <w:r>
          <w:rPr>
            <w:noProof/>
            <w:webHidden/>
          </w:rPr>
          <w:fldChar w:fldCharType="end"/>
        </w:r>
        <w:r w:rsidRPr="0086093B">
          <w:rPr>
            <w:rStyle w:val="Hyperlink"/>
            <w:noProof/>
          </w:rPr>
          <w:fldChar w:fldCharType="end"/>
        </w:r>
      </w:ins>
    </w:p>
    <w:p w14:paraId="0A3D0E4B" w14:textId="792D1307" w:rsidR="00B826D4" w:rsidRDefault="00B826D4">
      <w:pPr>
        <w:pStyle w:val="TOC4"/>
        <w:tabs>
          <w:tab w:val="right" w:leader="dot" w:pos="9350"/>
        </w:tabs>
        <w:rPr>
          <w:ins w:id="458" w:author="Simon Johnson" w:date="2021-05-05T11:23:00Z"/>
          <w:rFonts w:asciiTheme="minorHAnsi" w:eastAsiaTheme="minorEastAsia" w:hAnsiTheme="minorHAnsi" w:cstheme="minorBidi"/>
          <w:noProof/>
          <w:sz w:val="24"/>
          <w:lang w:val="en-GB" w:eastAsia="en-GB"/>
        </w:rPr>
      </w:pPr>
      <w:ins w:id="459" w:author="Simon Johnson" w:date="2021-05-05T11:23:00Z">
        <w:r w:rsidRPr="0086093B">
          <w:rPr>
            <w:rStyle w:val="Hyperlink"/>
            <w:noProof/>
          </w:rPr>
          <w:lastRenderedPageBreak/>
          <w:fldChar w:fldCharType="begin"/>
        </w:r>
        <w:r w:rsidRPr="0086093B">
          <w:rPr>
            <w:rStyle w:val="Hyperlink"/>
            <w:noProof/>
          </w:rPr>
          <w:instrText xml:space="preserve"> </w:instrText>
        </w:r>
        <w:r>
          <w:rPr>
            <w:noProof/>
          </w:rPr>
          <w:instrText>HYPERLINK \l "_Toc71106481"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4.1.25.2 Return Code</w:t>
        </w:r>
        <w:r>
          <w:rPr>
            <w:noProof/>
            <w:webHidden/>
          </w:rPr>
          <w:tab/>
        </w:r>
        <w:r>
          <w:rPr>
            <w:noProof/>
            <w:webHidden/>
          </w:rPr>
          <w:fldChar w:fldCharType="begin"/>
        </w:r>
        <w:r>
          <w:rPr>
            <w:noProof/>
            <w:webHidden/>
          </w:rPr>
          <w:instrText xml:space="preserve"> PAGEREF _Toc71106481 \h </w:instrText>
        </w:r>
        <w:r>
          <w:rPr>
            <w:noProof/>
            <w:webHidden/>
          </w:rPr>
        </w:r>
      </w:ins>
      <w:r>
        <w:rPr>
          <w:noProof/>
          <w:webHidden/>
        </w:rPr>
        <w:fldChar w:fldCharType="separate"/>
      </w:r>
      <w:ins w:id="460" w:author="Simon Johnson" w:date="2021-05-05T11:23:00Z">
        <w:r>
          <w:rPr>
            <w:noProof/>
            <w:webHidden/>
          </w:rPr>
          <w:t>38</w:t>
        </w:r>
        <w:r>
          <w:rPr>
            <w:noProof/>
            <w:webHidden/>
          </w:rPr>
          <w:fldChar w:fldCharType="end"/>
        </w:r>
        <w:r w:rsidRPr="0086093B">
          <w:rPr>
            <w:rStyle w:val="Hyperlink"/>
            <w:noProof/>
          </w:rPr>
          <w:fldChar w:fldCharType="end"/>
        </w:r>
      </w:ins>
    </w:p>
    <w:p w14:paraId="635A128F" w14:textId="7C6A1D97" w:rsidR="00B826D4" w:rsidRDefault="00B826D4">
      <w:pPr>
        <w:pStyle w:val="TOC3"/>
        <w:tabs>
          <w:tab w:val="right" w:leader="dot" w:pos="9350"/>
        </w:tabs>
        <w:rPr>
          <w:ins w:id="461" w:author="Simon Johnson" w:date="2021-05-05T11:23:00Z"/>
          <w:rFonts w:asciiTheme="minorHAnsi" w:eastAsiaTheme="minorEastAsia" w:hAnsiTheme="minorHAnsi" w:cstheme="minorBidi"/>
          <w:noProof/>
          <w:sz w:val="24"/>
          <w:lang w:val="en-GB" w:eastAsia="en-GB"/>
        </w:rPr>
      </w:pPr>
      <w:ins w:id="46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"_Toc71106482"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4.1.26 WILLPACKETRESP</w:t>
        </w:r>
        <w:r>
          <w:rPr>
            <w:noProof/>
            <w:webHidden/>
          </w:rPr>
          <w:tab/>
        </w:r>
        <w:r>
          <w:rPr>
            <w:noProof/>
            <w:webHidden/>
          </w:rPr>
          <w:fldChar w:fldCharType="begin"/>
        </w:r>
        <w:r>
          <w:rPr>
            <w:noProof/>
            <w:webHidden/>
          </w:rPr>
          <w:instrText xml:space="preserve"> PAGEREF _Toc71106482 \h </w:instrText>
        </w:r>
        <w:r>
          <w:rPr>
            <w:noProof/>
            <w:webHidden/>
          </w:rPr>
        </w:r>
      </w:ins>
      <w:r>
        <w:rPr>
          <w:noProof/>
          <w:webHidden/>
        </w:rPr>
        <w:fldChar w:fldCharType="separate"/>
      </w:r>
      <w:ins w:id="463" w:author="Simon Johnson" w:date="2021-05-05T11:23:00Z">
        <w:r>
          <w:rPr>
            <w:noProof/>
            <w:webHidden/>
          </w:rPr>
          <w:t>38</w:t>
        </w:r>
        <w:r>
          <w:rPr>
            <w:noProof/>
            <w:webHidden/>
          </w:rPr>
          <w:fldChar w:fldCharType="end"/>
        </w:r>
        <w:r w:rsidRPr="0086093B">
          <w:rPr>
            <w:rStyle w:val="Hyperlink"/>
            <w:noProof/>
          </w:rPr>
          <w:fldChar w:fldCharType="end"/>
        </w:r>
      </w:ins>
    </w:p>
    <w:p w14:paraId="1186E473" w14:textId="588DA9C5" w:rsidR="00B826D4" w:rsidRDefault="00B826D4">
      <w:pPr>
        <w:pStyle w:val="TOC4"/>
        <w:tabs>
          <w:tab w:val="right" w:leader="dot" w:pos="9350"/>
        </w:tabs>
        <w:rPr>
          <w:ins w:id="464" w:author="Simon Johnson" w:date="2021-05-05T11:23:00Z"/>
          <w:rFonts w:asciiTheme="minorHAnsi" w:eastAsiaTheme="minorEastAsia" w:hAnsiTheme="minorHAnsi" w:cstheme="minorBidi"/>
          <w:noProof/>
          <w:sz w:val="24"/>
          <w:lang w:val="en-GB" w:eastAsia="en-GB"/>
        </w:rPr>
      </w:pPr>
      <w:ins w:id="46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"_Toc71106483"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4.1.26.1 Length &amp; Packet Type</w:t>
        </w:r>
        <w:r>
          <w:rPr>
            <w:noProof/>
            <w:webHidden/>
          </w:rPr>
          <w:tab/>
        </w:r>
        <w:r>
          <w:rPr>
            <w:noProof/>
            <w:webHidden/>
          </w:rPr>
          <w:fldChar w:fldCharType="begin"/>
        </w:r>
        <w:r>
          <w:rPr>
            <w:noProof/>
            <w:webHidden/>
          </w:rPr>
          <w:instrText xml:space="preserve"> PAGEREF _Toc71106483 \h </w:instrText>
        </w:r>
        <w:r>
          <w:rPr>
            <w:noProof/>
            <w:webHidden/>
          </w:rPr>
        </w:r>
      </w:ins>
      <w:r>
        <w:rPr>
          <w:noProof/>
          <w:webHidden/>
        </w:rPr>
        <w:fldChar w:fldCharType="separate"/>
      </w:r>
      <w:ins w:id="466" w:author="Simon Johnson" w:date="2021-05-05T11:23:00Z">
        <w:r>
          <w:rPr>
            <w:noProof/>
            <w:webHidden/>
          </w:rPr>
          <w:t>38</w:t>
        </w:r>
        <w:r>
          <w:rPr>
            <w:noProof/>
            <w:webHidden/>
          </w:rPr>
          <w:fldChar w:fldCharType="end"/>
        </w:r>
        <w:r w:rsidRPr="0086093B">
          <w:rPr>
            <w:rStyle w:val="Hyperlink"/>
            <w:noProof/>
          </w:rPr>
          <w:fldChar w:fldCharType="end"/>
        </w:r>
      </w:ins>
    </w:p>
    <w:p w14:paraId="7EF6C3D9" w14:textId="6F7CFE39" w:rsidR="00B826D4" w:rsidRDefault="00B826D4">
      <w:pPr>
        <w:pStyle w:val="TOC4"/>
        <w:tabs>
          <w:tab w:val="right" w:leader="dot" w:pos="9350"/>
        </w:tabs>
        <w:rPr>
          <w:ins w:id="467" w:author="Simon Johnson" w:date="2021-05-05T11:23:00Z"/>
          <w:rFonts w:asciiTheme="minorHAnsi" w:eastAsiaTheme="minorEastAsia" w:hAnsiTheme="minorHAnsi" w:cstheme="minorBidi"/>
          <w:noProof/>
          <w:sz w:val="24"/>
          <w:lang w:val="en-GB" w:eastAsia="en-GB"/>
        </w:rPr>
      </w:pPr>
      <w:ins w:id="46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"_Toc71106485"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4.1.26.2 Return Code</w:t>
        </w:r>
        <w:r>
          <w:rPr>
            <w:noProof/>
            <w:webHidden/>
          </w:rPr>
          <w:tab/>
        </w:r>
        <w:r>
          <w:rPr>
            <w:noProof/>
            <w:webHidden/>
          </w:rPr>
          <w:fldChar w:fldCharType="begin"/>
        </w:r>
        <w:r>
          <w:rPr>
            <w:noProof/>
            <w:webHidden/>
          </w:rPr>
          <w:instrText xml:space="preserve"> PAGEREF _Toc71106485 \h </w:instrText>
        </w:r>
        <w:r>
          <w:rPr>
            <w:noProof/>
            <w:webHidden/>
          </w:rPr>
        </w:r>
      </w:ins>
      <w:r>
        <w:rPr>
          <w:noProof/>
          <w:webHidden/>
        </w:rPr>
        <w:fldChar w:fldCharType="separate"/>
      </w:r>
      <w:ins w:id="469" w:author="Simon Johnson" w:date="2021-05-05T11:23:00Z">
        <w:r>
          <w:rPr>
            <w:noProof/>
            <w:webHidden/>
          </w:rPr>
          <w:t>38</w:t>
        </w:r>
        <w:r>
          <w:rPr>
            <w:noProof/>
            <w:webHidden/>
          </w:rPr>
          <w:fldChar w:fldCharType="end"/>
        </w:r>
        <w:r w:rsidRPr="0086093B">
          <w:rPr>
            <w:rStyle w:val="Hyperlink"/>
            <w:noProof/>
          </w:rPr>
          <w:fldChar w:fldCharType="end"/>
        </w:r>
      </w:ins>
    </w:p>
    <w:p w14:paraId="5BC46540" w14:textId="7320AF20" w:rsidR="00B826D4" w:rsidRDefault="00B826D4">
      <w:pPr>
        <w:pStyle w:val="TOC2"/>
        <w:tabs>
          <w:tab w:val="right" w:leader="dot" w:pos="9350"/>
        </w:tabs>
        <w:rPr>
          <w:ins w:id="470" w:author="Simon Johnson" w:date="2021-05-05T11:23:00Z"/>
          <w:rFonts w:asciiTheme="minorHAnsi" w:eastAsiaTheme="minorEastAsia" w:hAnsiTheme="minorHAnsi" w:cstheme="minorBidi"/>
          <w:noProof/>
          <w:sz w:val="24"/>
          <w:lang w:val="en-GB" w:eastAsia="en-GB"/>
        </w:rPr>
      </w:pPr>
      <w:ins w:id="47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"_Toc71106487"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4.2 Forwarder Encapsulation</w:t>
        </w:r>
        <w:r>
          <w:rPr>
            <w:noProof/>
            <w:webHidden/>
          </w:rPr>
          <w:tab/>
        </w:r>
        <w:r>
          <w:rPr>
            <w:noProof/>
            <w:webHidden/>
          </w:rPr>
          <w:fldChar w:fldCharType="begin"/>
        </w:r>
        <w:r>
          <w:rPr>
            <w:noProof/>
            <w:webHidden/>
          </w:rPr>
          <w:instrText xml:space="preserve"> PAGEREF _Toc71106487 \h </w:instrText>
        </w:r>
        <w:r>
          <w:rPr>
            <w:noProof/>
            <w:webHidden/>
          </w:rPr>
        </w:r>
      </w:ins>
      <w:r>
        <w:rPr>
          <w:noProof/>
          <w:webHidden/>
        </w:rPr>
        <w:fldChar w:fldCharType="separate"/>
      </w:r>
      <w:ins w:id="472" w:author="Simon Johnson" w:date="2021-05-05T11:23:00Z">
        <w:r>
          <w:rPr>
            <w:noProof/>
            <w:webHidden/>
          </w:rPr>
          <w:t>38</w:t>
        </w:r>
        <w:r>
          <w:rPr>
            <w:noProof/>
            <w:webHidden/>
          </w:rPr>
          <w:fldChar w:fldCharType="end"/>
        </w:r>
        <w:r w:rsidRPr="0086093B">
          <w:rPr>
            <w:rStyle w:val="Hyperlink"/>
            <w:noProof/>
          </w:rPr>
          <w:fldChar w:fldCharType="end"/>
        </w:r>
      </w:ins>
    </w:p>
    <w:p w14:paraId="186D2730" w14:textId="1CD8814C" w:rsidR="00B826D4" w:rsidRDefault="00B826D4">
      <w:pPr>
        <w:pStyle w:val="TOC4"/>
        <w:tabs>
          <w:tab w:val="right" w:leader="dot" w:pos="9350"/>
        </w:tabs>
        <w:rPr>
          <w:ins w:id="473" w:author="Simon Johnson" w:date="2021-05-05T11:23:00Z"/>
          <w:rFonts w:asciiTheme="minorHAnsi" w:eastAsiaTheme="minorEastAsia" w:hAnsiTheme="minorHAnsi" w:cstheme="minorBidi"/>
          <w:noProof/>
          <w:sz w:val="24"/>
          <w:lang w:val="en-GB" w:eastAsia="en-GB"/>
        </w:rPr>
      </w:pPr>
      <w:ins w:id="47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"_Toc71106488"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4.2.1.1 Length</w:t>
        </w:r>
        <w:r>
          <w:rPr>
            <w:noProof/>
            <w:webHidden/>
          </w:rPr>
          <w:tab/>
        </w:r>
        <w:r>
          <w:rPr>
            <w:noProof/>
            <w:webHidden/>
          </w:rPr>
          <w:fldChar w:fldCharType="begin"/>
        </w:r>
        <w:r>
          <w:rPr>
            <w:noProof/>
            <w:webHidden/>
          </w:rPr>
          <w:instrText xml:space="preserve"> PAGEREF _Toc71106488 \h </w:instrText>
        </w:r>
        <w:r>
          <w:rPr>
            <w:noProof/>
            <w:webHidden/>
          </w:rPr>
        </w:r>
      </w:ins>
      <w:r>
        <w:rPr>
          <w:noProof/>
          <w:webHidden/>
        </w:rPr>
        <w:fldChar w:fldCharType="separate"/>
      </w:r>
      <w:ins w:id="475" w:author="Simon Johnson" w:date="2021-05-05T11:23:00Z">
        <w:r>
          <w:rPr>
            <w:noProof/>
            <w:webHidden/>
          </w:rPr>
          <w:t>39</w:t>
        </w:r>
        <w:r>
          <w:rPr>
            <w:noProof/>
            <w:webHidden/>
          </w:rPr>
          <w:fldChar w:fldCharType="end"/>
        </w:r>
        <w:r w:rsidRPr="0086093B">
          <w:rPr>
            <w:rStyle w:val="Hyperlink"/>
            <w:noProof/>
          </w:rPr>
          <w:fldChar w:fldCharType="end"/>
        </w:r>
      </w:ins>
    </w:p>
    <w:p w14:paraId="2E85153C" w14:textId="4AA39B47" w:rsidR="00B826D4" w:rsidRDefault="00B826D4">
      <w:pPr>
        <w:pStyle w:val="TOC4"/>
        <w:tabs>
          <w:tab w:val="right" w:leader="dot" w:pos="9350"/>
        </w:tabs>
        <w:rPr>
          <w:ins w:id="476" w:author="Simon Johnson" w:date="2021-05-05T11:23:00Z"/>
          <w:rFonts w:asciiTheme="minorHAnsi" w:eastAsiaTheme="minorEastAsia" w:hAnsiTheme="minorHAnsi" w:cstheme="minorBidi"/>
          <w:noProof/>
          <w:sz w:val="24"/>
          <w:lang w:val="en-GB" w:eastAsia="en-GB"/>
        </w:rPr>
      </w:pPr>
      <w:ins w:id="47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"_Toc71106489"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4.2.1.2 Packet Type</w:t>
        </w:r>
        <w:r>
          <w:rPr>
            <w:noProof/>
            <w:webHidden/>
          </w:rPr>
          <w:tab/>
        </w:r>
        <w:r>
          <w:rPr>
            <w:noProof/>
            <w:webHidden/>
          </w:rPr>
          <w:fldChar w:fldCharType="begin"/>
        </w:r>
        <w:r>
          <w:rPr>
            <w:noProof/>
            <w:webHidden/>
          </w:rPr>
          <w:instrText xml:space="preserve"> PAGEREF _Toc71106489 \h </w:instrText>
        </w:r>
        <w:r>
          <w:rPr>
            <w:noProof/>
            <w:webHidden/>
          </w:rPr>
        </w:r>
      </w:ins>
      <w:r>
        <w:rPr>
          <w:noProof/>
          <w:webHidden/>
        </w:rPr>
        <w:fldChar w:fldCharType="separate"/>
      </w:r>
      <w:ins w:id="478" w:author="Simon Johnson" w:date="2021-05-05T11:23:00Z">
        <w:r>
          <w:rPr>
            <w:noProof/>
            <w:webHidden/>
          </w:rPr>
          <w:t>39</w:t>
        </w:r>
        <w:r>
          <w:rPr>
            <w:noProof/>
            <w:webHidden/>
          </w:rPr>
          <w:fldChar w:fldCharType="end"/>
        </w:r>
        <w:r w:rsidRPr="0086093B">
          <w:rPr>
            <w:rStyle w:val="Hyperlink"/>
            <w:noProof/>
          </w:rPr>
          <w:fldChar w:fldCharType="end"/>
        </w:r>
      </w:ins>
    </w:p>
    <w:p w14:paraId="428C6C7F" w14:textId="0ED745FF" w:rsidR="00B826D4" w:rsidRDefault="00B826D4">
      <w:pPr>
        <w:pStyle w:val="TOC4"/>
        <w:tabs>
          <w:tab w:val="right" w:leader="dot" w:pos="9350"/>
        </w:tabs>
        <w:rPr>
          <w:ins w:id="479" w:author="Simon Johnson" w:date="2021-05-05T11:23:00Z"/>
          <w:rFonts w:asciiTheme="minorHAnsi" w:eastAsiaTheme="minorEastAsia" w:hAnsiTheme="minorHAnsi" w:cstheme="minorBidi"/>
          <w:noProof/>
          <w:sz w:val="24"/>
          <w:lang w:val="en-GB" w:eastAsia="en-GB"/>
        </w:rPr>
      </w:pPr>
      <w:ins w:id="48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"_Toc71106490"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4.2.1.3 Ctrl</w:t>
        </w:r>
        <w:r>
          <w:rPr>
            <w:noProof/>
            <w:webHidden/>
          </w:rPr>
          <w:tab/>
        </w:r>
        <w:r>
          <w:rPr>
            <w:noProof/>
            <w:webHidden/>
          </w:rPr>
          <w:fldChar w:fldCharType="begin"/>
        </w:r>
        <w:r>
          <w:rPr>
            <w:noProof/>
            <w:webHidden/>
          </w:rPr>
          <w:instrText xml:space="preserve"> PAGEREF _Toc71106490 \h </w:instrText>
        </w:r>
        <w:r>
          <w:rPr>
            <w:noProof/>
            <w:webHidden/>
          </w:rPr>
        </w:r>
      </w:ins>
      <w:r>
        <w:rPr>
          <w:noProof/>
          <w:webHidden/>
        </w:rPr>
        <w:fldChar w:fldCharType="separate"/>
      </w:r>
      <w:ins w:id="481" w:author="Simon Johnson" w:date="2021-05-05T11:23:00Z">
        <w:r>
          <w:rPr>
            <w:noProof/>
            <w:webHidden/>
          </w:rPr>
          <w:t>39</w:t>
        </w:r>
        <w:r>
          <w:rPr>
            <w:noProof/>
            <w:webHidden/>
          </w:rPr>
          <w:fldChar w:fldCharType="end"/>
        </w:r>
        <w:r w:rsidRPr="0086093B">
          <w:rPr>
            <w:rStyle w:val="Hyperlink"/>
            <w:noProof/>
          </w:rPr>
          <w:fldChar w:fldCharType="end"/>
        </w:r>
      </w:ins>
    </w:p>
    <w:p w14:paraId="202B2BD7" w14:textId="3B936069" w:rsidR="00B826D4" w:rsidRDefault="00B826D4">
      <w:pPr>
        <w:pStyle w:val="TOC4"/>
        <w:tabs>
          <w:tab w:val="right" w:leader="dot" w:pos="9350"/>
        </w:tabs>
        <w:rPr>
          <w:ins w:id="482" w:author="Simon Johnson" w:date="2021-05-05T11:23:00Z"/>
          <w:rFonts w:asciiTheme="minorHAnsi" w:eastAsiaTheme="minorEastAsia" w:hAnsiTheme="minorHAnsi" w:cstheme="minorBidi"/>
          <w:noProof/>
          <w:sz w:val="24"/>
          <w:lang w:val="en-GB" w:eastAsia="en-GB"/>
        </w:rPr>
      </w:pPr>
      <w:ins w:id="48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"_Toc71106491"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4.2.1.4 Wireless Node Id</w:t>
        </w:r>
        <w:r>
          <w:rPr>
            <w:noProof/>
            <w:webHidden/>
          </w:rPr>
          <w:tab/>
        </w:r>
        <w:r>
          <w:rPr>
            <w:noProof/>
            <w:webHidden/>
          </w:rPr>
          <w:fldChar w:fldCharType="begin"/>
        </w:r>
        <w:r>
          <w:rPr>
            <w:noProof/>
            <w:webHidden/>
          </w:rPr>
          <w:instrText xml:space="preserve"> PAGEREF _Toc71106491 \h </w:instrText>
        </w:r>
        <w:r>
          <w:rPr>
            <w:noProof/>
            <w:webHidden/>
          </w:rPr>
        </w:r>
      </w:ins>
      <w:r>
        <w:rPr>
          <w:noProof/>
          <w:webHidden/>
        </w:rPr>
        <w:fldChar w:fldCharType="separate"/>
      </w:r>
      <w:ins w:id="484" w:author="Simon Johnson" w:date="2021-05-05T11:23:00Z">
        <w:r>
          <w:rPr>
            <w:noProof/>
            <w:webHidden/>
          </w:rPr>
          <w:t>39</w:t>
        </w:r>
        <w:r>
          <w:rPr>
            <w:noProof/>
            <w:webHidden/>
          </w:rPr>
          <w:fldChar w:fldCharType="end"/>
        </w:r>
        <w:r w:rsidRPr="0086093B">
          <w:rPr>
            <w:rStyle w:val="Hyperlink"/>
            <w:noProof/>
          </w:rPr>
          <w:fldChar w:fldCharType="end"/>
        </w:r>
      </w:ins>
    </w:p>
    <w:p w14:paraId="333D9991" w14:textId="7ED83989" w:rsidR="00B826D4" w:rsidRDefault="00B826D4">
      <w:pPr>
        <w:pStyle w:val="TOC4"/>
        <w:tabs>
          <w:tab w:val="right" w:leader="dot" w:pos="9350"/>
        </w:tabs>
        <w:rPr>
          <w:ins w:id="485" w:author="Simon Johnson" w:date="2021-05-05T11:23:00Z"/>
          <w:rFonts w:asciiTheme="minorHAnsi" w:eastAsiaTheme="minorEastAsia" w:hAnsiTheme="minorHAnsi" w:cstheme="minorBidi"/>
          <w:noProof/>
          <w:sz w:val="24"/>
          <w:lang w:val="en-GB" w:eastAsia="en-GB"/>
        </w:rPr>
      </w:pPr>
      <w:ins w:id="48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"_Toc71106492"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4.2.1.5 MQTT SN Packet</w:t>
        </w:r>
        <w:r>
          <w:rPr>
            <w:noProof/>
            <w:webHidden/>
          </w:rPr>
          <w:tab/>
        </w:r>
        <w:r>
          <w:rPr>
            <w:noProof/>
            <w:webHidden/>
          </w:rPr>
          <w:fldChar w:fldCharType="begin"/>
        </w:r>
        <w:r>
          <w:rPr>
            <w:noProof/>
            <w:webHidden/>
          </w:rPr>
          <w:instrText xml:space="preserve"> PAGEREF _Toc71106492 \h </w:instrText>
        </w:r>
        <w:r>
          <w:rPr>
            <w:noProof/>
            <w:webHidden/>
          </w:rPr>
        </w:r>
      </w:ins>
      <w:r>
        <w:rPr>
          <w:noProof/>
          <w:webHidden/>
        </w:rPr>
        <w:fldChar w:fldCharType="separate"/>
      </w:r>
      <w:ins w:id="487" w:author="Simon Johnson" w:date="2021-05-05T11:23:00Z">
        <w:r>
          <w:rPr>
            <w:noProof/>
            <w:webHidden/>
          </w:rPr>
          <w:t>39</w:t>
        </w:r>
        <w:r>
          <w:rPr>
            <w:noProof/>
            <w:webHidden/>
          </w:rPr>
          <w:fldChar w:fldCharType="end"/>
        </w:r>
        <w:r w:rsidRPr="0086093B">
          <w:rPr>
            <w:rStyle w:val="Hyperlink"/>
            <w:noProof/>
          </w:rPr>
          <w:fldChar w:fldCharType="end"/>
        </w:r>
      </w:ins>
    </w:p>
    <w:p w14:paraId="5D392DEF" w14:textId="032539BB" w:rsidR="00B826D4" w:rsidRDefault="00B826D4">
      <w:pPr>
        <w:pStyle w:val="TOC1"/>
        <w:rPr>
          <w:ins w:id="488" w:author="Simon Johnson" w:date="2021-05-05T11:23:00Z"/>
          <w:rFonts w:asciiTheme="minorHAnsi" w:eastAsiaTheme="minorEastAsia" w:hAnsiTheme="minorHAnsi" w:cstheme="minorBidi"/>
          <w:noProof/>
          <w:sz w:val="24"/>
          <w:lang w:val="en-GB" w:eastAsia="en-GB"/>
        </w:rPr>
      </w:pPr>
      <w:ins w:id="48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"_Toc71106493"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w:t>
        </w:r>
        <w:r>
          <w:rPr>
            <w:rFonts w:asciiTheme="minorHAnsi" w:eastAsiaTheme="minorEastAsia" w:hAnsiTheme="minorHAnsi" w:cstheme="minorBidi"/>
            <w:noProof/>
            <w:sz w:val="24"/>
            <w:lang w:val="en-GB" w:eastAsia="en-GB"/>
          </w:rPr>
          <w:tab/>
        </w:r>
        <w:r w:rsidRPr="0086093B">
          <w:rPr>
            <w:rStyle w:val="Hyperlink"/>
            <w:noProof/>
          </w:rPr>
          <w:t>Operational behavior</w:t>
        </w:r>
        <w:r>
          <w:rPr>
            <w:noProof/>
            <w:webHidden/>
          </w:rPr>
          <w:tab/>
        </w:r>
        <w:r>
          <w:rPr>
            <w:noProof/>
            <w:webHidden/>
          </w:rPr>
          <w:fldChar w:fldCharType="begin"/>
        </w:r>
        <w:r>
          <w:rPr>
            <w:noProof/>
            <w:webHidden/>
          </w:rPr>
          <w:instrText xml:space="preserve"> PAGEREF _Toc71106493 \h </w:instrText>
        </w:r>
        <w:r>
          <w:rPr>
            <w:noProof/>
            <w:webHidden/>
          </w:rPr>
        </w:r>
      </w:ins>
      <w:r>
        <w:rPr>
          <w:noProof/>
          <w:webHidden/>
        </w:rPr>
        <w:fldChar w:fldCharType="separate"/>
      </w:r>
      <w:ins w:id="490" w:author="Simon Johnson" w:date="2021-05-05T11:23:00Z">
        <w:r>
          <w:rPr>
            <w:noProof/>
            <w:webHidden/>
          </w:rPr>
          <w:t>40</w:t>
        </w:r>
        <w:r>
          <w:rPr>
            <w:noProof/>
            <w:webHidden/>
          </w:rPr>
          <w:fldChar w:fldCharType="end"/>
        </w:r>
        <w:r w:rsidRPr="0086093B">
          <w:rPr>
            <w:rStyle w:val="Hyperlink"/>
            <w:noProof/>
          </w:rPr>
          <w:fldChar w:fldCharType="end"/>
        </w:r>
      </w:ins>
    </w:p>
    <w:p w14:paraId="75A416FE" w14:textId="30A2FDCB" w:rsidR="00B826D4" w:rsidRDefault="00B826D4">
      <w:pPr>
        <w:pStyle w:val="TOC2"/>
        <w:tabs>
          <w:tab w:val="right" w:leader="dot" w:pos="9350"/>
        </w:tabs>
        <w:rPr>
          <w:ins w:id="491" w:author="Simon Johnson" w:date="2021-05-05T11:23:00Z"/>
          <w:rFonts w:asciiTheme="minorHAnsi" w:eastAsiaTheme="minorEastAsia" w:hAnsiTheme="minorHAnsi" w:cstheme="minorBidi"/>
          <w:noProof/>
          <w:sz w:val="24"/>
          <w:lang w:val="en-GB" w:eastAsia="en-GB"/>
        </w:rPr>
      </w:pPr>
      <w:ins w:id="49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"_Toc71106494"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5.1 Gateway Advertisement and Discovery</w:t>
        </w:r>
        <w:r>
          <w:rPr>
            <w:noProof/>
            <w:webHidden/>
          </w:rPr>
          <w:tab/>
        </w:r>
        <w:r>
          <w:rPr>
            <w:noProof/>
            <w:webHidden/>
          </w:rPr>
          <w:fldChar w:fldCharType="begin"/>
        </w:r>
        <w:r>
          <w:rPr>
            <w:noProof/>
            <w:webHidden/>
          </w:rPr>
          <w:instrText xml:space="preserve"> PAGEREF _Toc71106494 \h </w:instrText>
        </w:r>
        <w:r>
          <w:rPr>
            <w:noProof/>
            <w:webHidden/>
          </w:rPr>
        </w:r>
      </w:ins>
      <w:r>
        <w:rPr>
          <w:noProof/>
          <w:webHidden/>
        </w:rPr>
        <w:fldChar w:fldCharType="separate"/>
      </w:r>
      <w:ins w:id="493" w:author="Simon Johnson" w:date="2021-05-05T11:23:00Z">
        <w:r>
          <w:rPr>
            <w:noProof/>
            <w:webHidden/>
          </w:rPr>
          <w:t>40</w:t>
        </w:r>
        <w:r>
          <w:rPr>
            <w:noProof/>
            <w:webHidden/>
          </w:rPr>
          <w:fldChar w:fldCharType="end"/>
        </w:r>
        <w:r w:rsidRPr="0086093B">
          <w:rPr>
            <w:rStyle w:val="Hyperlink"/>
            <w:noProof/>
          </w:rPr>
          <w:fldChar w:fldCharType="end"/>
        </w:r>
      </w:ins>
    </w:p>
    <w:p w14:paraId="33130111" w14:textId="6D1EFA65" w:rsidR="00B826D4" w:rsidRDefault="00B826D4">
      <w:pPr>
        <w:pStyle w:val="TOC2"/>
        <w:tabs>
          <w:tab w:val="right" w:leader="dot" w:pos="9350"/>
        </w:tabs>
        <w:rPr>
          <w:ins w:id="494" w:author="Simon Johnson" w:date="2021-05-05T11:23:00Z"/>
          <w:rFonts w:asciiTheme="minorHAnsi" w:eastAsiaTheme="minorEastAsia" w:hAnsiTheme="minorHAnsi" w:cstheme="minorBidi"/>
          <w:noProof/>
          <w:sz w:val="24"/>
          <w:lang w:val="en-GB" w:eastAsia="en-GB"/>
        </w:rPr>
      </w:pPr>
      <w:ins w:id="49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"_Toc71106495"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5.2 Client’s Connection Setup</w:t>
        </w:r>
        <w:r>
          <w:rPr>
            <w:noProof/>
            <w:webHidden/>
          </w:rPr>
          <w:tab/>
        </w:r>
        <w:r>
          <w:rPr>
            <w:noProof/>
            <w:webHidden/>
          </w:rPr>
          <w:fldChar w:fldCharType="begin"/>
        </w:r>
        <w:r>
          <w:rPr>
            <w:noProof/>
            <w:webHidden/>
          </w:rPr>
          <w:instrText xml:space="preserve"> PAGEREF _Toc71106495 \h </w:instrText>
        </w:r>
        <w:r>
          <w:rPr>
            <w:noProof/>
            <w:webHidden/>
          </w:rPr>
        </w:r>
      </w:ins>
      <w:r>
        <w:rPr>
          <w:noProof/>
          <w:webHidden/>
        </w:rPr>
        <w:fldChar w:fldCharType="separate"/>
      </w:r>
      <w:ins w:id="496" w:author="Simon Johnson" w:date="2021-05-05T11:23:00Z">
        <w:r>
          <w:rPr>
            <w:noProof/>
            <w:webHidden/>
          </w:rPr>
          <w:t>40</w:t>
        </w:r>
        <w:r>
          <w:rPr>
            <w:noProof/>
            <w:webHidden/>
          </w:rPr>
          <w:fldChar w:fldCharType="end"/>
        </w:r>
        <w:r w:rsidRPr="0086093B">
          <w:rPr>
            <w:rStyle w:val="Hyperlink"/>
            <w:noProof/>
          </w:rPr>
          <w:fldChar w:fldCharType="end"/>
        </w:r>
      </w:ins>
    </w:p>
    <w:p w14:paraId="7B1CA723" w14:textId="3EBB6AD3" w:rsidR="00B826D4" w:rsidRDefault="00B826D4">
      <w:pPr>
        <w:pStyle w:val="TOC2"/>
        <w:tabs>
          <w:tab w:val="right" w:leader="dot" w:pos="9350"/>
        </w:tabs>
        <w:rPr>
          <w:ins w:id="497" w:author="Simon Johnson" w:date="2021-05-05T11:23:00Z"/>
          <w:rFonts w:asciiTheme="minorHAnsi" w:eastAsiaTheme="minorEastAsia" w:hAnsiTheme="minorHAnsi" w:cstheme="minorBidi"/>
          <w:noProof/>
          <w:sz w:val="24"/>
          <w:lang w:val="en-GB" w:eastAsia="en-GB"/>
        </w:rPr>
      </w:pPr>
      <w:ins w:id="49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"_Toc71106496"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5.3 Clean start</w:t>
        </w:r>
        <w:r>
          <w:rPr>
            <w:noProof/>
            <w:webHidden/>
          </w:rPr>
          <w:tab/>
        </w:r>
        <w:r>
          <w:rPr>
            <w:noProof/>
            <w:webHidden/>
          </w:rPr>
          <w:fldChar w:fldCharType="begin"/>
        </w:r>
        <w:r>
          <w:rPr>
            <w:noProof/>
            <w:webHidden/>
          </w:rPr>
          <w:instrText xml:space="preserve"> PAGEREF _Toc71106496 \h </w:instrText>
        </w:r>
        <w:r>
          <w:rPr>
            <w:noProof/>
            <w:webHidden/>
          </w:rPr>
        </w:r>
      </w:ins>
      <w:r>
        <w:rPr>
          <w:noProof/>
          <w:webHidden/>
        </w:rPr>
        <w:fldChar w:fldCharType="separate"/>
      </w:r>
      <w:ins w:id="499" w:author="Simon Johnson" w:date="2021-05-05T11:23:00Z">
        <w:r>
          <w:rPr>
            <w:noProof/>
            <w:webHidden/>
          </w:rPr>
          <w:t>41</w:t>
        </w:r>
        <w:r>
          <w:rPr>
            <w:noProof/>
            <w:webHidden/>
          </w:rPr>
          <w:fldChar w:fldCharType="end"/>
        </w:r>
        <w:r w:rsidRPr="0086093B">
          <w:rPr>
            <w:rStyle w:val="Hyperlink"/>
            <w:noProof/>
          </w:rPr>
          <w:fldChar w:fldCharType="end"/>
        </w:r>
      </w:ins>
    </w:p>
    <w:p w14:paraId="1544F23D" w14:textId="4C0AE24A" w:rsidR="00B826D4" w:rsidRDefault="00B826D4">
      <w:pPr>
        <w:pStyle w:val="TOC2"/>
        <w:tabs>
          <w:tab w:val="right" w:leader="dot" w:pos="9350"/>
        </w:tabs>
        <w:rPr>
          <w:ins w:id="500" w:author="Simon Johnson" w:date="2021-05-05T11:23:00Z"/>
          <w:rFonts w:asciiTheme="minorHAnsi" w:eastAsiaTheme="minorEastAsia" w:hAnsiTheme="minorHAnsi" w:cstheme="minorBidi"/>
          <w:noProof/>
          <w:sz w:val="24"/>
          <w:lang w:val="en-GB" w:eastAsia="en-GB"/>
        </w:rPr>
      </w:pPr>
      <w:ins w:id="50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"_Toc71106497"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5.4 Procedure for updating the Will data</w:t>
        </w:r>
        <w:r>
          <w:rPr>
            <w:noProof/>
            <w:webHidden/>
          </w:rPr>
          <w:tab/>
        </w:r>
        <w:r>
          <w:rPr>
            <w:noProof/>
            <w:webHidden/>
          </w:rPr>
          <w:fldChar w:fldCharType="begin"/>
        </w:r>
        <w:r>
          <w:rPr>
            <w:noProof/>
            <w:webHidden/>
          </w:rPr>
          <w:instrText xml:space="preserve"> PAGEREF _Toc71106497 \h </w:instrText>
        </w:r>
        <w:r>
          <w:rPr>
            <w:noProof/>
            <w:webHidden/>
          </w:rPr>
        </w:r>
      </w:ins>
      <w:r>
        <w:rPr>
          <w:noProof/>
          <w:webHidden/>
        </w:rPr>
        <w:fldChar w:fldCharType="separate"/>
      </w:r>
      <w:ins w:id="502" w:author="Simon Johnson" w:date="2021-05-05T11:23:00Z">
        <w:r>
          <w:rPr>
            <w:noProof/>
            <w:webHidden/>
          </w:rPr>
          <w:t>42</w:t>
        </w:r>
        <w:r>
          <w:rPr>
            <w:noProof/>
            <w:webHidden/>
          </w:rPr>
          <w:fldChar w:fldCharType="end"/>
        </w:r>
        <w:r w:rsidRPr="0086093B">
          <w:rPr>
            <w:rStyle w:val="Hyperlink"/>
            <w:noProof/>
          </w:rPr>
          <w:fldChar w:fldCharType="end"/>
        </w:r>
      </w:ins>
    </w:p>
    <w:p w14:paraId="110DBFD7" w14:textId="719F8336" w:rsidR="00B826D4" w:rsidRDefault="00B826D4">
      <w:pPr>
        <w:pStyle w:val="TOC2"/>
        <w:tabs>
          <w:tab w:val="right" w:leader="dot" w:pos="9350"/>
        </w:tabs>
        <w:rPr>
          <w:ins w:id="503" w:author="Simon Johnson" w:date="2021-05-05T11:23:00Z"/>
          <w:rFonts w:asciiTheme="minorHAnsi" w:eastAsiaTheme="minorEastAsia" w:hAnsiTheme="minorHAnsi" w:cstheme="minorBidi"/>
          <w:noProof/>
          <w:sz w:val="24"/>
          <w:lang w:val="en-GB" w:eastAsia="en-GB"/>
        </w:rPr>
      </w:pPr>
      <w:ins w:id="50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"_Toc71106498"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5.5 Topic Name Registration Procedure</w:t>
        </w:r>
        <w:r>
          <w:rPr>
            <w:noProof/>
            <w:webHidden/>
          </w:rPr>
          <w:tab/>
        </w:r>
        <w:r>
          <w:rPr>
            <w:noProof/>
            <w:webHidden/>
          </w:rPr>
          <w:fldChar w:fldCharType="begin"/>
        </w:r>
        <w:r>
          <w:rPr>
            <w:noProof/>
            <w:webHidden/>
          </w:rPr>
          <w:instrText xml:space="preserve"> PAGEREF _Toc71106498 \h </w:instrText>
        </w:r>
        <w:r>
          <w:rPr>
            <w:noProof/>
            <w:webHidden/>
          </w:rPr>
        </w:r>
      </w:ins>
      <w:r>
        <w:rPr>
          <w:noProof/>
          <w:webHidden/>
        </w:rPr>
        <w:fldChar w:fldCharType="separate"/>
      </w:r>
      <w:ins w:id="505" w:author="Simon Johnson" w:date="2021-05-05T11:23:00Z">
        <w:r>
          <w:rPr>
            <w:noProof/>
            <w:webHidden/>
          </w:rPr>
          <w:t>42</w:t>
        </w:r>
        <w:r>
          <w:rPr>
            <w:noProof/>
            <w:webHidden/>
          </w:rPr>
          <w:fldChar w:fldCharType="end"/>
        </w:r>
        <w:r w:rsidRPr="0086093B">
          <w:rPr>
            <w:rStyle w:val="Hyperlink"/>
            <w:noProof/>
          </w:rPr>
          <w:fldChar w:fldCharType="end"/>
        </w:r>
      </w:ins>
    </w:p>
    <w:p w14:paraId="57855EFD" w14:textId="68973014" w:rsidR="00B826D4" w:rsidRDefault="00B826D4">
      <w:pPr>
        <w:pStyle w:val="TOC2"/>
        <w:tabs>
          <w:tab w:val="right" w:leader="dot" w:pos="9350"/>
        </w:tabs>
        <w:rPr>
          <w:ins w:id="506" w:author="Simon Johnson" w:date="2021-05-05T11:23:00Z"/>
          <w:rFonts w:asciiTheme="minorHAnsi" w:eastAsiaTheme="minorEastAsia" w:hAnsiTheme="minorHAnsi" w:cstheme="minorBidi"/>
          <w:noProof/>
          <w:sz w:val="24"/>
          <w:lang w:val="en-GB" w:eastAsia="en-GB"/>
        </w:rPr>
      </w:pPr>
      <w:ins w:id="50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"_Toc71106499"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5.6 Topic Name Mapping and Aliasing</w:t>
        </w:r>
        <w:r>
          <w:rPr>
            <w:noProof/>
            <w:webHidden/>
          </w:rPr>
          <w:tab/>
        </w:r>
        <w:r>
          <w:rPr>
            <w:noProof/>
            <w:webHidden/>
          </w:rPr>
          <w:fldChar w:fldCharType="begin"/>
        </w:r>
        <w:r>
          <w:rPr>
            <w:noProof/>
            <w:webHidden/>
          </w:rPr>
          <w:instrText xml:space="preserve"> PAGEREF _Toc71106499 \h </w:instrText>
        </w:r>
        <w:r>
          <w:rPr>
            <w:noProof/>
            <w:webHidden/>
          </w:rPr>
        </w:r>
      </w:ins>
      <w:r>
        <w:rPr>
          <w:noProof/>
          <w:webHidden/>
        </w:rPr>
        <w:fldChar w:fldCharType="separate"/>
      </w:r>
      <w:ins w:id="508" w:author="Simon Johnson" w:date="2021-05-05T11:23:00Z">
        <w:r>
          <w:rPr>
            <w:noProof/>
            <w:webHidden/>
          </w:rPr>
          <w:t>42</w:t>
        </w:r>
        <w:r>
          <w:rPr>
            <w:noProof/>
            <w:webHidden/>
          </w:rPr>
          <w:fldChar w:fldCharType="end"/>
        </w:r>
        <w:r w:rsidRPr="0086093B">
          <w:rPr>
            <w:rStyle w:val="Hyperlink"/>
            <w:noProof/>
          </w:rPr>
          <w:fldChar w:fldCharType="end"/>
        </w:r>
      </w:ins>
    </w:p>
    <w:p w14:paraId="3299FF7B" w14:textId="030EF7E7" w:rsidR="00B826D4" w:rsidRDefault="00B826D4">
      <w:pPr>
        <w:pStyle w:val="TOC2"/>
        <w:tabs>
          <w:tab w:val="right" w:leader="dot" w:pos="9350"/>
        </w:tabs>
        <w:rPr>
          <w:ins w:id="509" w:author="Simon Johnson" w:date="2021-05-05T11:23:00Z"/>
          <w:rFonts w:asciiTheme="minorHAnsi" w:eastAsiaTheme="minorEastAsia" w:hAnsiTheme="minorHAnsi" w:cstheme="minorBidi"/>
          <w:noProof/>
          <w:sz w:val="24"/>
          <w:lang w:val="en-GB" w:eastAsia="en-GB"/>
        </w:rPr>
      </w:pPr>
      <w:ins w:id="51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"_Toc71106507"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5.7 Pre-defined topic alias’ and short topic names</w:t>
        </w:r>
        <w:r>
          <w:rPr>
            <w:noProof/>
            <w:webHidden/>
          </w:rPr>
          <w:tab/>
        </w:r>
        <w:r>
          <w:rPr>
            <w:noProof/>
            <w:webHidden/>
          </w:rPr>
          <w:fldChar w:fldCharType="begin"/>
        </w:r>
        <w:r>
          <w:rPr>
            <w:noProof/>
            <w:webHidden/>
          </w:rPr>
          <w:instrText xml:space="preserve"> PAGEREF _Toc71106507 \h </w:instrText>
        </w:r>
        <w:r>
          <w:rPr>
            <w:noProof/>
            <w:webHidden/>
          </w:rPr>
        </w:r>
      </w:ins>
      <w:r>
        <w:rPr>
          <w:noProof/>
          <w:webHidden/>
        </w:rPr>
        <w:fldChar w:fldCharType="separate"/>
      </w:r>
      <w:ins w:id="511" w:author="Simon Johnson" w:date="2021-05-05T11:23:00Z">
        <w:r>
          <w:rPr>
            <w:noProof/>
            <w:webHidden/>
          </w:rPr>
          <w:t>43</w:t>
        </w:r>
        <w:r>
          <w:rPr>
            <w:noProof/>
            <w:webHidden/>
          </w:rPr>
          <w:fldChar w:fldCharType="end"/>
        </w:r>
        <w:r w:rsidRPr="0086093B">
          <w:rPr>
            <w:rStyle w:val="Hyperlink"/>
            <w:noProof/>
          </w:rPr>
          <w:fldChar w:fldCharType="end"/>
        </w:r>
      </w:ins>
    </w:p>
    <w:p w14:paraId="58EAD6EB" w14:textId="1E7369D2" w:rsidR="00B826D4" w:rsidRDefault="00B826D4">
      <w:pPr>
        <w:pStyle w:val="TOC2"/>
        <w:tabs>
          <w:tab w:val="right" w:leader="dot" w:pos="9350"/>
        </w:tabs>
        <w:rPr>
          <w:ins w:id="512" w:author="Simon Johnson" w:date="2021-05-05T11:23:00Z"/>
          <w:rFonts w:asciiTheme="minorHAnsi" w:eastAsiaTheme="minorEastAsia" w:hAnsiTheme="minorHAnsi" w:cstheme="minorBidi"/>
          <w:noProof/>
          <w:sz w:val="24"/>
          <w:lang w:val="en-GB" w:eastAsia="en-GB"/>
        </w:rPr>
      </w:pPr>
      <w:ins w:id="51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"_Toc71106514"</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5.8 Client’s Topic Subscribe/Unsubscribe Procedure</w:t>
        </w:r>
        <w:r>
          <w:rPr>
            <w:noProof/>
            <w:webHidden/>
          </w:rPr>
          <w:tab/>
        </w:r>
        <w:r>
          <w:rPr>
            <w:noProof/>
            <w:webHidden/>
          </w:rPr>
          <w:fldChar w:fldCharType="begin"/>
        </w:r>
        <w:r>
          <w:rPr>
            <w:noProof/>
            <w:webHidden/>
          </w:rPr>
          <w:instrText xml:space="preserve"> PAGEREF _Toc71106514 \h </w:instrText>
        </w:r>
        <w:r>
          <w:rPr>
            <w:noProof/>
            <w:webHidden/>
          </w:rPr>
        </w:r>
      </w:ins>
      <w:r>
        <w:rPr>
          <w:noProof/>
          <w:webHidden/>
        </w:rPr>
        <w:fldChar w:fldCharType="separate"/>
      </w:r>
      <w:ins w:id="514" w:author="Simon Johnson" w:date="2021-05-05T11:23:00Z">
        <w:r>
          <w:rPr>
            <w:noProof/>
            <w:webHidden/>
          </w:rPr>
          <w:t>43</w:t>
        </w:r>
        <w:r>
          <w:rPr>
            <w:noProof/>
            <w:webHidden/>
          </w:rPr>
          <w:fldChar w:fldCharType="end"/>
        </w:r>
        <w:r w:rsidRPr="0086093B">
          <w:rPr>
            <w:rStyle w:val="Hyperlink"/>
            <w:noProof/>
          </w:rPr>
          <w:fldChar w:fldCharType="end"/>
        </w:r>
      </w:ins>
    </w:p>
    <w:p w14:paraId="4443C8EB" w14:textId="72609956" w:rsidR="00B826D4" w:rsidRDefault="00B826D4">
      <w:pPr>
        <w:pStyle w:val="TOC2"/>
        <w:tabs>
          <w:tab w:val="right" w:leader="dot" w:pos="9350"/>
        </w:tabs>
        <w:rPr>
          <w:ins w:id="515" w:author="Simon Johnson" w:date="2021-05-05T11:23:00Z"/>
          <w:rFonts w:asciiTheme="minorHAnsi" w:eastAsiaTheme="minorEastAsia" w:hAnsiTheme="minorHAnsi" w:cstheme="minorBidi"/>
          <w:noProof/>
          <w:sz w:val="24"/>
          <w:lang w:val="en-GB" w:eastAsia="en-GB"/>
        </w:rPr>
      </w:pPr>
      <w:ins w:id="51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"_Toc71106515"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5.9 Client’s Publish Procedure</w:t>
        </w:r>
        <w:r>
          <w:rPr>
            <w:noProof/>
            <w:webHidden/>
          </w:rPr>
          <w:tab/>
        </w:r>
        <w:r>
          <w:rPr>
            <w:noProof/>
            <w:webHidden/>
          </w:rPr>
          <w:fldChar w:fldCharType="begin"/>
        </w:r>
        <w:r>
          <w:rPr>
            <w:noProof/>
            <w:webHidden/>
          </w:rPr>
          <w:instrText xml:space="preserve"> PAGEREF _Toc71106515 \h </w:instrText>
        </w:r>
        <w:r>
          <w:rPr>
            <w:noProof/>
            <w:webHidden/>
          </w:rPr>
        </w:r>
      </w:ins>
      <w:r>
        <w:rPr>
          <w:noProof/>
          <w:webHidden/>
        </w:rPr>
        <w:fldChar w:fldCharType="separate"/>
      </w:r>
      <w:ins w:id="517" w:author="Simon Johnson" w:date="2021-05-05T11:23:00Z">
        <w:r>
          <w:rPr>
            <w:noProof/>
            <w:webHidden/>
          </w:rPr>
          <w:t>43</w:t>
        </w:r>
        <w:r>
          <w:rPr>
            <w:noProof/>
            <w:webHidden/>
          </w:rPr>
          <w:fldChar w:fldCharType="end"/>
        </w:r>
        <w:r w:rsidRPr="0086093B">
          <w:rPr>
            <w:rStyle w:val="Hyperlink"/>
            <w:noProof/>
          </w:rPr>
          <w:fldChar w:fldCharType="end"/>
        </w:r>
      </w:ins>
    </w:p>
    <w:p w14:paraId="777FA726" w14:textId="35AFC8B7" w:rsidR="00B826D4" w:rsidRDefault="00B826D4">
      <w:pPr>
        <w:pStyle w:val="TOC2"/>
        <w:tabs>
          <w:tab w:val="right" w:leader="dot" w:pos="9350"/>
        </w:tabs>
        <w:rPr>
          <w:ins w:id="518" w:author="Simon Johnson" w:date="2021-05-05T11:23:00Z"/>
          <w:rFonts w:asciiTheme="minorHAnsi" w:eastAsiaTheme="minorEastAsia" w:hAnsiTheme="minorHAnsi" w:cstheme="minorBidi"/>
          <w:noProof/>
          <w:sz w:val="24"/>
          <w:lang w:val="en-GB" w:eastAsia="en-GB"/>
        </w:rPr>
      </w:pPr>
      <w:ins w:id="51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"_Toc71106516"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5.10 PUBLISH with QoS Level -1</w:t>
        </w:r>
        <w:r>
          <w:rPr>
            <w:noProof/>
            <w:webHidden/>
          </w:rPr>
          <w:tab/>
        </w:r>
        <w:r>
          <w:rPr>
            <w:noProof/>
            <w:webHidden/>
          </w:rPr>
          <w:fldChar w:fldCharType="begin"/>
        </w:r>
        <w:r>
          <w:rPr>
            <w:noProof/>
            <w:webHidden/>
          </w:rPr>
          <w:instrText xml:space="preserve"> PAGEREF _Toc71106516 \h </w:instrText>
        </w:r>
        <w:r>
          <w:rPr>
            <w:noProof/>
            <w:webHidden/>
          </w:rPr>
        </w:r>
      </w:ins>
      <w:r>
        <w:rPr>
          <w:noProof/>
          <w:webHidden/>
        </w:rPr>
        <w:fldChar w:fldCharType="separate"/>
      </w:r>
      <w:ins w:id="520" w:author="Simon Johnson" w:date="2021-05-05T11:23:00Z">
        <w:r>
          <w:rPr>
            <w:noProof/>
            <w:webHidden/>
          </w:rPr>
          <w:t>44</w:t>
        </w:r>
        <w:r>
          <w:rPr>
            <w:noProof/>
            <w:webHidden/>
          </w:rPr>
          <w:fldChar w:fldCharType="end"/>
        </w:r>
        <w:r w:rsidRPr="0086093B">
          <w:rPr>
            <w:rStyle w:val="Hyperlink"/>
            <w:noProof/>
          </w:rPr>
          <w:fldChar w:fldCharType="end"/>
        </w:r>
      </w:ins>
    </w:p>
    <w:p w14:paraId="773C5D74" w14:textId="55F8D8AB" w:rsidR="00B826D4" w:rsidRDefault="00B826D4">
      <w:pPr>
        <w:pStyle w:val="TOC2"/>
        <w:tabs>
          <w:tab w:val="right" w:leader="dot" w:pos="9350"/>
        </w:tabs>
        <w:rPr>
          <w:ins w:id="521" w:author="Simon Johnson" w:date="2021-05-05T11:23:00Z"/>
          <w:rFonts w:asciiTheme="minorHAnsi" w:eastAsiaTheme="minorEastAsia" w:hAnsiTheme="minorHAnsi" w:cstheme="minorBidi"/>
          <w:noProof/>
          <w:sz w:val="24"/>
          <w:lang w:val="en-GB" w:eastAsia="en-GB"/>
        </w:rPr>
      </w:pPr>
      <w:ins w:id="52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"_Toc71106517"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5.11 Gateway’s Publish Procedure</w:t>
        </w:r>
        <w:r>
          <w:rPr>
            <w:noProof/>
            <w:webHidden/>
          </w:rPr>
          <w:tab/>
        </w:r>
        <w:r>
          <w:rPr>
            <w:noProof/>
            <w:webHidden/>
          </w:rPr>
          <w:fldChar w:fldCharType="begin"/>
        </w:r>
        <w:r>
          <w:rPr>
            <w:noProof/>
            <w:webHidden/>
          </w:rPr>
          <w:instrText xml:space="preserve"> PAGEREF _Toc71106517 \h </w:instrText>
        </w:r>
        <w:r>
          <w:rPr>
            <w:noProof/>
            <w:webHidden/>
          </w:rPr>
        </w:r>
      </w:ins>
      <w:r>
        <w:rPr>
          <w:noProof/>
          <w:webHidden/>
        </w:rPr>
        <w:fldChar w:fldCharType="separate"/>
      </w:r>
      <w:ins w:id="523" w:author="Simon Johnson" w:date="2021-05-05T11:23:00Z">
        <w:r>
          <w:rPr>
            <w:noProof/>
            <w:webHidden/>
          </w:rPr>
          <w:t>44</w:t>
        </w:r>
        <w:r>
          <w:rPr>
            <w:noProof/>
            <w:webHidden/>
          </w:rPr>
          <w:fldChar w:fldCharType="end"/>
        </w:r>
        <w:r w:rsidRPr="0086093B">
          <w:rPr>
            <w:rStyle w:val="Hyperlink"/>
            <w:noProof/>
          </w:rPr>
          <w:fldChar w:fldCharType="end"/>
        </w:r>
      </w:ins>
    </w:p>
    <w:p w14:paraId="61DA26B2" w14:textId="5C7347F1" w:rsidR="00B826D4" w:rsidRDefault="00B826D4">
      <w:pPr>
        <w:pStyle w:val="TOC2"/>
        <w:tabs>
          <w:tab w:val="right" w:leader="dot" w:pos="9350"/>
        </w:tabs>
        <w:rPr>
          <w:ins w:id="524" w:author="Simon Johnson" w:date="2021-05-05T11:23:00Z"/>
          <w:rFonts w:asciiTheme="minorHAnsi" w:eastAsiaTheme="minorEastAsia" w:hAnsiTheme="minorHAnsi" w:cstheme="minorBidi"/>
          <w:noProof/>
          <w:sz w:val="24"/>
          <w:lang w:val="en-GB" w:eastAsia="en-GB"/>
        </w:rPr>
      </w:pPr>
      <w:ins w:id="52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"_Toc71106518"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5.12 Keep Alive and PING Procedure</w:t>
        </w:r>
        <w:r>
          <w:rPr>
            <w:noProof/>
            <w:webHidden/>
          </w:rPr>
          <w:tab/>
        </w:r>
        <w:r>
          <w:rPr>
            <w:noProof/>
            <w:webHidden/>
          </w:rPr>
          <w:fldChar w:fldCharType="begin"/>
        </w:r>
        <w:r>
          <w:rPr>
            <w:noProof/>
            <w:webHidden/>
          </w:rPr>
          <w:instrText xml:space="preserve"> PAGEREF _Toc71106518 \h </w:instrText>
        </w:r>
        <w:r>
          <w:rPr>
            <w:noProof/>
            <w:webHidden/>
          </w:rPr>
        </w:r>
      </w:ins>
      <w:r>
        <w:rPr>
          <w:noProof/>
          <w:webHidden/>
        </w:rPr>
        <w:fldChar w:fldCharType="separate"/>
      </w:r>
      <w:ins w:id="526" w:author="Simon Johnson" w:date="2021-05-05T11:23:00Z">
        <w:r>
          <w:rPr>
            <w:noProof/>
            <w:webHidden/>
          </w:rPr>
          <w:t>45</w:t>
        </w:r>
        <w:r>
          <w:rPr>
            <w:noProof/>
            <w:webHidden/>
          </w:rPr>
          <w:fldChar w:fldCharType="end"/>
        </w:r>
        <w:r w:rsidRPr="0086093B">
          <w:rPr>
            <w:rStyle w:val="Hyperlink"/>
            <w:noProof/>
          </w:rPr>
          <w:fldChar w:fldCharType="end"/>
        </w:r>
      </w:ins>
    </w:p>
    <w:p w14:paraId="090B68BD" w14:textId="14106D3E" w:rsidR="00B826D4" w:rsidRDefault="00B826D4">
      <w:pPr>
        <w:pStyle w:val="TOC2"/>
        <w:tabs>
          <w:tab w:val="right" w:leader="dot" w:pos="9350"/>
        </w:tabs>
        <w:rPr>
          <w:ins w:id="527" w:author="Simon Johnson" w:date="2021-05-05T11:23:00Z"/>
          <w:rFonts w:asciiTheme="minorHAnsi" w:eastAsiaTheme="minorEastAsia" w:hAnsiTheme="minorHAnsi" w:cstheme="minorBidi"/>
          <w:noProof/>
          <w:sz w:val="24"/>
          <w:lang w:val="en-GB" w:eastAsia="en-GB"/>
        </w:rPr>
      </w:pPr>
      <w:ins w:id="52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"_Toc71106519"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5.13 Client’s Disconnect Procedure</w:t>
        </w:r>
        <w:r>
          <w:rPr>
            <w:noProof/>
            <w:webHidden/>
          </w:rPr>
          <w:tab/>
        </w:r>
        <w:r>
          <w:rPr>
            <w:noProof/>
            <w:webHidden/>
          </w:rPr>
          <w:fldChar w:fldCharType="begin"/>
        </w:r>
        <w:r>
          <w:rPr>
            <w:noProof/>
            <w:webHidden/>
          </w:rPr>
          <w:instrText xml:space="preserve"> PAGEREF _Toc71106519 \h </w:instrText>
        </w:r>
        <w:r>
          <w:rPr>
            <w:noProof/>
            <w:webHidden/>
          </w:rPr>
        </w:r>
      </w:ins>
      <w:r>
        <w:rPr>
          <w:noProof/>
          <w:webHidden/>
        </w:rPr>
        <w:fldChar w:fldCharType="separate"/>
      </w:r>
      <w:ins w:id="529" w:author="Simon Johnson" w:date="2021-05-05T11:23:00Z">
        <w:r>
          <w:rPr>
            <w:noProof/>
            <w:webHidden/>
          </w:rPr>
          <w:t>45</w:t>
        </w:r>
        <w:r>
          <w:rPr>
            <w:noProof/>
            <w:webHidden/>
          </w:rPr>
          <w:fldChar w:fldCharType="end"/>
        </w:r>
        <w:r w:rsidRPr="0086093B">
          <w:rPr>
            <w:rStyle w:val="Hyperlink"/>
            <w:noProof/>
          </w:rPr>
          <w:fldChar w:fldCharType="end"/>
        </w:r>
      </w:ins>
    </w:p>
    <w:p w14:paraId="15BDC79F" w14:textId="1DE1BB1D" w:rsidR="00B826D4" w:rsidRDefault="00B826D4">
      <w:pPr>
        <w:pStyle w:val="TOC2"/>
        <w:tabs>
          <w:tab w:val="right" w:leader="dot" w:pos="9350"/>
        </w:tabs>
        <w:rPr>
          <w:ins w:id="530" w:author="Simon Johnson" w:date="2021-05-05T11:23:00Z"/>
          <w:rFonts w:asciiTheme="minorHAnsi" w:eastAsiaTheme="minorEastAsia" w:hAnsiTheme="minorHAnsi" w:cstheme="minorBidi"/>
          <w:noProof/>
          <w:sz w:val="24"/>
          <w:lang w:val="en-GB" w:eastAsia="en-GB"/>
        </w:rPr>
      </w:pPr>
      <w:ins w:id="53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"_Toc71106520"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5.14 Client’s Retransmission Procedure</w:t>
        </w:r>
        <w:r>
          <w:rPr>
            <w:noProof/>
            <w:webHidden/>
          </w:rPr>
          <w:tab/>
        </w:r>
        <w:r>
          <w:rPr>
            <w:noProof/>
            <w:webHidden/>
          </w:rPr>
          <w:fldChar w:fldCharType="begin"/>
        </w:r>
        <w:r>
          <w:rPr>
            <w:noProof/>
            <w:webHidden/>
          </w:rPr>
          <w:instrText xml:space="preserve"> PAGEREF _Toc71106520 \h </w:instrText>
        </w:r>
        <w:r>
          <w:rPr>
            <w:noProof/>
            <w:webHidden/>
          </w:rPr>
        </w:r>
      </w:ins>
      <w:r>
        <w:rPr>
          <w:noProof/>
          <w:webHidden/>
        </w:rPr>
        <w:fldChar w:fldCharType="separate"/>
      </w:r>
      <w:ins w:id="532" w:author="Simon Johnson" w:date="2021-05-05T11:23:00Z">
        <w:r>
          <w:rPr>
            <w:noProof/>
            <w:webHidden/>
          </w:rPr>
          <w:t>45</w:t>
        </w:r>
        <w:r>
          <w:rPr>
            <w:noProof/>
            <w:webHidden/>
          </w:rPr>
          <w:fldChar w:fldCharType="end"/>
        </w:r>
        <w:r w:rsidRPr="0086093B">
          <w:rPr>
            <w:rStyle w:val="Hyperlink"/>
            <w:noProof/>
          </w:rPr>
          <w:fldChar w:fldCharType="end"/>
        </w:r>
      </w:ins>
    </w:p>
    <w:p w14:paraId="2C9FD1A4" w14:textId="6D440FED" w:rsidR="00B826D4" w:rsidRDefault="00B826D4">
      <w:pPr>
        <w:pStyle w:val="TOC2"/>
        <w:tabs>
          <w:tab w:val="right" w:leader="dot" w:pos="9350"/>
        </w:tabs>
        <w:rPr>
          <w:ins w:id="533" w:author="Simon Johnson" w:date="2021-05-05T11:23:00Z"/>
          <w:rFonts w:asciiTheme="minorHAnsi" w:eastAsiaTheme="minorEastAsia" w:hAnsiTheme="minorHAnsi" w:cstheme="minorBidi"/>
          <w:noProof/>
          <w:sz w:val="24"/>
          <w:lang w:val="en-GB" w:eastAsia="en-GB"/>
        </w:rPr>
      </w:pPr>
      <w:ins w:id="53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"_Toc71106521"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5.15 Support of sleeping clients</w:t>
        </w:r>
        <w:r>
          <w:rPr>
            <w:noProof/>
            <w:webHidden/>
          </w:rPr>
          <w:tab/>
        </w:r>
        <w:r>
          <w:rPr>
            <w:noProof/>
            <w:webHidden/>
          </w:rPr>
          <w:fldChar w:fldCharType="begin"/>
        </w:r>
        <w:r>
          <w:rPr>
            <w:noProof/>
            <w:webHidden/>
          </w:rPr>
          <w:instrText xml:space="preserve"> PAGEREF _Toc71106521 \h </w:instrText>
        </w:r>
        <w:r>
          <w:rPr>
            <w:noProof/>
            <w:webHidden/>
          </w:rPr>
        </w:r>
      </w:ins>
      <w:r>
        <w:rPr>
          <w:noProof/>
          <w:webHidden/>
        </w:rPr>
        <w:fldChar w:fldCharType="separate"/>
      </w:r>
      <w:ins w:id="535" w:author="Simon Johnson" w:date="2021-05-05T11:23:00Z">
        <w:r>
          <w:rPr>
            <w:noProof/>
            <w:webHidden/>
          </w:rPr>
          <w:t>45</w:t>
        </w:r>
        <w:r>
          <w:rPr>
            <w:noProof/>
            <w:webHidden/>
          </w:rPr>
          <w:fldChar w:fldCharType="end"/>
        </w:r>
        <w:r w:rsidRPr="0086093B">
          <w:rPr>
            <w:rStyle w:val="Hyperlink"/>
            <w:noProof/>
          </w:rPr>
          <w:fldChar w:fldCharType="end"/>
        </w:r>
      </w:ins>
    </w:p>
    <w:p w14:paraId="0A3A40DF" w14:textId="3102FA4D" w:rsidR="00B826D4" w:rsidRDefault="00B826D4">
      <w:pPr>
        <w:pStyle w:val="TOC1"/>
        <w:rPr>
          <w:ins w:id="536" w:author="Simon Johnson" w:date="2021-05-05T11:23:00Z"/>
          <w:rFonts w:asciiTheme="minorHAnsi" w:eastAsiaTheme="minorEastAsia" w:hAnsiTheme="minorHAnsi" w:cstheme="minorBidi"/>
          <w:noProof/>
          <w:sz w:val="24"/>
          <w:lang w:val="en-GB" w:eastAsia="en-GB"/>
        </w:rPr>
      </w:pPr>
      <w:ins w:id="537"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"_Toc71106522"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6</w:t>
        </w:r>
        <w:r>
          <w:rPr>
            <w:rFonts w:asciiTheme="minorHAnsi" w:eastAsiaTheme="minorEastAsia" w:hAnsiTheme="minorHAnsi" w:cstheme="minorBidi"/>
            <w:noProof/>
            <w:sz w:val="24"/>
            <w:lang w:val="en-GB" w:eastAsia="en-GB"/>
          </w:rPr>
          <w:tab/>
        </w:r>
        <w:r w:rsidRPr="0086093B">
          <w:rPr>
            <w:rStyle w:val="Hyperlink"/>
            <w:noProof/>
          </w:rPr>
          <w:t>Authentication</w:t>
        </w:r>
        <w:r>
          <w:rPr>
            <w:noProof/>
            <w:webHidden/>
          </w:rPr>
          <w:tab/>
        </w:r>
        <w:r>
          <w:rPr>
            <w:noProof/>
            <w:webHidden/>
          </w:rPr>
          <w:fldChar w:fldCharType="begin"/>
        </w:r>
        <w:r>
          <w:rPr>
            <w:noProof/>
            <w:webHidden/>
          </w:rPr>
          <w:instrText xml:space="preserve"> PAGEREF _Toc71106522 \h </w:instrText>
        </w:r>
        <w:r>
          <w:rPr>
            <w:noProof/>
            <w:webHidden/>
          </w:rPr>
        </w:r>
      </w:ins>
      <w:r>
        <w:rPr>
          <w:noProof/>
          <w:webHidden/>
        </w:rPr>
        <w:fldChar w:fldCharType="separate"/>
      </w:r>
      <w:ins w:id="538" w:author="Simon Johnson" w:date="2021-05-05T11:23:00Z">
        <w:r>
          <w:rPr>
            <w:noProof/>
            <w:webHidden/>
          </w:rPr>
          <w:t>48</w:t>
        </w:r>
        <w:r>
          <w:rPr>
            <w:noProof/>
            <w:webHidden/>
          </w:rPr>
          <w:fldChar w:fldCharType="end"/>
        </w:r>
        <w:r w:rsidRPr="0086093B">
          <w:rPr>
            <w:rStyle w:val="Hyperlink"/>
            <w:noProof/>
          </w:rPr>
          <w:fldChar w:fldCharType="end"/>
        </w:r>
      </w:ins>
    </w:p>
    <w:p w14:paraId="77D758A4" w14:textId="137F6DFB" w:rsidR="00B826D4" w:rsidRDefault="00B826D4">
      <w:pPr>
        <w:pStyle w:val="TOC1"/>
        <w:rPr>
          <w:ins w:id="539" w:author="Simon Johnson" w:date="2021-05-05T11:23:00Z"/>
          <w:rFonts w:asciiTheme="minorHAnsi" w:eastAsiaTheme="minorEastAsia" w:hAnsiTheme="minorHAnsi" w:cstheme="minorBidi"/>
          <w:noProof/>
          <w:sz w:val="24"/>
          <w:lang w:val="en-GB" w:eastAsia="en-GB"/>
        </w:rPr>
      </w:pPr>
      <w:ins w:id="540"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"_Toc71106523"</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7</w:t>
        </w:r>
        <w:r>
          <w:rPr>
            <w:rFonts w:asciiTheme="minorHAnsi" w:eastAsiaTheme="minorEastAsia" w:hAnsiTheme="minorHAnsi" w:cstheme="minorBidi"/>
            <w:noProof/>
            <w:sz w:val="24"/>
            <w:lang w:val="en-GB" w:eastAsia="en-GB"/>
          </w:rPr>
          <w:tab/>
        </w:r>
        <w:r w:rsidRPr="0086093B">
          <w:rPr>
            <w:rStyle w:val="Hyperlink"/>
            <w:noProof/>
          </w:rPr>
          <w:t>Retained Packets</w:t>
        </w:r>
        <w:r>
          <w:rPr>
            <w:noProof/>
            <w:webHidden/>
          </w:rPr>
          <w:tab/>
        </w:r>
        <w:r>
          <w:rPr>
            <w:noProof/>
            <w:webHidden/>
          </w:rPr>
          <w:fldChar w:fldCharType="begin"/>
        </w:r>
        <w:r>
          <w:rPr>
            <w:noProof/>
            <w:webHidden/>
          </w:rPr>
          <w:instrText xml:space="preserve"> PAGEREF _Toc71106523 \h </w:instrText>
        </w:r>
        <w:r>
          <w:rPr>
            <w:noProof/>
            <w:webHidden/>
          </w:rPr>
        </w:r>
      </w:ins>
      <w:r>
        <w:rPr>
          <w:noProof/>
          <w:webHidden/>
        </w:rPr>
        <w:fldChar w:fldCharType="separate"/>
      </w:r>
      <w:ins w:id="541" w:author="Simon Johnson" w:date="2021-05-05T11:23:00Z">
        <w:r>
          <w:rPr>
            <w:noProof/>
            <w:webHidden/>
          </w:rPr>
          <w:t>50</w:t>
        </w:r>
        <w:r>
          <w:rPr>
            <w:noProof/>
            <w:webHidden/>
          </w:rPr>
          <w:fldChar w:fldCharType="end"/>
        </w:r>
        <w:r w:rsidRPr="0086093B">
          <w:rPr>
            <w:rStyle w:val="Hyperlink"/>
            <w:noProof/>
          </w:rPr>
          <w:fldChar w:fldCharType="end"/>
        </w:r>
      </w:ins>
    </w:p>
    <w:p w14:paraId="1B707D2C" w14:textId="27D17DCC" w:rsidR="00B826D4" w:rsidRDefault="00B826D4">
      <w:pPr>
        <w:pStyle w:val="TOC1"/>
        <w:rPr>
          <w:ins w:id="542" w:author="Simon Johnson" w:date="2021-05-05T11:23:00Z"/>
          <w:rFonts w:asciiTheme="minorHAnsi" w:eastAsiaTheme="minorEastAsia" w:hAnsiTheme="minorHAnsi" w:cstheme="minorBidi"/>
          <w:noProof/>
          <w:sz w:val="24"/>
          <w:lang w:val="en-GB" w:eastAsia="en-GB"/>
        </w:rPr>
      </w:pPr>
      <w:ins w:id="543"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"_Toc71106525"</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8</w:t>
        </w:r>
        <w:r>
          <w:rPr>
            <w:rFonts w:asciiTheme="minorHAnsi" w:eastAsiaTheme="minorEastAsia" w:hAnsiTheme="minorHAnsi" w:cstheme="minorBidi"/>
            <w:noProof/>
            <w:sz w:val="24"/>
            <w:lang w:val="en-GB" w:eastAsia="en-GB"/>
          </w:rPr>
          <w:tab/>
        </w:r>
        <w:r w:rsidRPr="0086093B">
          <w:rPr>
            <w:rStyle w:val="Hyperlink"/>
            <w:noProof/>
          </w:rPr>
          <w:t>Safety, Security, and Data Protection Considerations</w:t>
        </w:r>
        <w:r>
          <w:rPr>
            <w:noProof/>
            <w:webHidden/>
          </w:rPr>
          <w:tab/>
        </w:r>
        <w:r>
          <w:rPr>
            <w:noProof/>
            <w:webHidden/>
          </w:rPr>
          <w:fldChar w:fldCharType="begin"/>
        </w:r>
        <w:r>
          <w:rPr>
            <w:noProof/>
            <w:webHidden/>
          </w:rPr>
          <w:instrText xml:space="preserve"> PAGEREF _Toc71106525 \h </w:instrText>
        </w:r>
        <w:r>
          <w:rPr>
            <w:noProof/>
            <w:webHidden/>
          </w:rPr>
        </w:r>
      </w:ins>
      <w:r>
        <w:rPr>
          <w:noProof/>
          <w:webHidden/>
        </w:rPr>
        <w:fldChar w:fldCharType="separate"/>
      </w:r>
      <w:ins w:id="544" w:author="Simon Johnson" w:date="2021-05-05T11:23:00Z">
        <w:r>
          <w:rPr>
            <w:noProof/>
            <w:webHidden/>
          </w:rPr>
          <w:t>51</w:t>
        </w:r>
        <w:r>
          <w:rPr>
            <w:noProof/>
            <w:webHidden/>
          </w:rPr>
          <w:fldChar w:fldCharType="end"/>
        </w:r>
        <w:r w:rsidRPr="0086093B">
          <w:rPr>
            <w:rStyle w:val="Hyperlink"/>
            <w:noProof/>
          </w:rPr>
          <w:fldChar w:fldCharType="end"/>
        </w:r>
      </w:ins>
    </w:p>
    <w:p w14:paraId="457EC28C" w14:textId="54259044" w:rsidR="00B826D4" w:rsidRDefault="00B826D4">
      <w:pPr>
        <w:pStyle w:val="TOC1"/>
        <w:rPr>
          <w:ins w:id="545" w:author="Simon Johnson" w:date="2021-05-05T11:23:00Z"/>
          <w:rFonts w:asciiTheme="minorHAnsi" w:eastAsiaTheme="minorEastAsia" w:hAnsiTheme="minorHAnsi" w:cstheme="minorBidi"/>
          <w:noProof/>
          <w:sz w:val="24"/>
          <w:lang w:val="en-GB" w:eastAsia="en-GB"/>
        </w:rPr>
      </w:pPr>
      <w:ins w:id="546"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"_Toc71106526"</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9</w:t>
        </w:r>
        <w:r>
          <w:rPr>
            <w:rFonts w:asciiTheme="minorHAnsi" w:eastAsiaTheme="minorEastAsia" w:hAnsiTheme="minorHAnsi" w:cstheme="minorBidi"/>
            <w:noProof/>
            <w:sz w:val="24"/>
            <w:lang w:val="en-GB" w:eastAsia="en-GB"/>
          </w:rPr>
          <w:tab/>
        </w:r>
        <w:r w:rsidRPr="0086093B">
          <w:rPr>
            <w:rStyle w:val="Hyperlink"/>
            <w:noProof/>
          </w:rPr>
          <w:t>Conformance</w:t>
        </w:r>
        <w:r>
          <w:rPr>
            <w:noProof/>
            <w:webHidden/>
          </w:rPr>
          <w:tab/>
        </w:r>
        <w:r>
          <w:rPr>
            <w:noProof/>
            <w:webHidden/>
          </w:rPr>
          <w:fldChar w:fldCharType="begin"/>
        </w:r>
        <w:r>
          <w:rPr>
            <w:noProof/>
            <w:webHidden/>
          </w:rPr>
          <w:instrText xml:space="preserve"> PAGEREF _Toc71106526 \h </w:instrText>
        </w:r>
        <w:r>
          <w:rPr>
            <w:noProof/>
            <w:webHidden/>
          </w:rPr>
        </w:r>
      </w:ins>
      <w:r>
        <w:rPr>
          <w:noProof/>
          <w:webHidden/>
        </w:rPr>
        <w:fldChar w:fldCharType="separate"/>
      </w:r>
      <w:ins w:id="547" w:author="Simon Johnson" w:date="2021-05-05T11:23:00Z">
        <w:r>
          <w:rPr>
            <w:noProof/>
            <w:webHidden/>
          </w:rPr>
          <w:t>52</w:t>
        </w:r>
        <w:r>
          <w:rPr>
            <w:noProof/>
            <w:webHidden/>
          </w:rPr>
          <w:fldChar w:fldCharType="end"/>
        </w:r>
        <w:r w:rsidRPr="0086093B">
          <w:rPr>
            <w:rStyle w:val="Hyperlink"/>
            <w:noProof/>
          </w:rPr>
          <w:fldChar w:fldCharType="end"/>
        </w:r>
      </w:ins>
    </w:p>
    <w:p w14:paraId="2AFA4C3A" w14:textId="30DD4757" w:rsidR="00B826D4" w:rsidRDefault="00B826D4">
      <w:pPr>
        <w:pStyle w:val="TOC1"/>
        <w:rPr>
          <w:ins w:id="548" w:author="Simon Johnson" w:date="2021-05-05T11:23:00Z"/>
          <w:rFonts w:asciiTheme="minorHAnsi" w:eastAsiaTheme="minorEastAsia" w:hAnsiTheme="minorHAnsi" w:cstheme="minorBidi"/>
          <w:noProof/>
          <w:sz w:val="24"/>
          <w:lang w:val="en-GB" w:eastAsia="en-GB"/>
        </w:rPr>
      </w:pPr>
      <w:ins w:id="549"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"_Toc71106527"</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Appendix A. Acknowledgments</w:t>
        </w:r>
        <w:r>
          <w:rPr>
            <w:noProof/>
            <w:webHidden/>
          </w:rPr>
          <w:tab/>
        </w:r>
        <w:r>
          <w:rPr>
            <w:noProof/>
            <w:webHidden/>
          </w:rPr>
          <w:fldChar w:fldCharType="begin"/>
        </w:r>
        <w:r>
          <w:rPr>
            <w:noProof/>
            <w:webHidden/>
          </w:rPr>
          <w:instrText xml:space="preserve"> PAGEREF _Toc71106527 \h </w:instrText>
        </w:r>
        <w:r>
          <w:rPr>
            <w:noProof/>
            <w:webHidden/>
          </w:rPr>
        </w:r>
      </w:ins>
      <w:r>
        <w:rPr>
          <w:noProof/>
          <w:webHidden/>
        </w:rPr>
        <w:fldChar w:fldCharType="separate"/>
      </w:r>
      <w:ins w:id="550" w:author="Simon Johnson" w:date="2021-05-05T11:23:00Z">
        <w:r>
          <w:rPr>
            <w:noProof/>
            <w:webHidden/>
          </w:rPr>
          <w:t>53</w:t>
        </w:r>
        <w:r>
          <w:rPr>
            <w:noProof/>
            <w:webHidden/>
          </w:rPr>
          <w:fldChar w:fldCharType="end"/>
        </w:r>
        <w:r w:rsidRPr="0086093B">
          <w:rPr>
            <w:rStyle w:val="Hyperlink"/>
            <w:noProof/>
          </w:rPr>
          <w:fldChar w:fldCharType="end"/>
        </w:r>
      </w:ins>
    </w:p>
    <w:p w14:paraId="5F4B1EF7" w14:textId="198ADC1C" w:rsidR="00B826D4" w:rsidRDefault="00B826D4">
      <w:pPr>
        <w:pStyle w:val="TOC1"/>
        <w:rPr>
          <w:ins w:id="551" w:author="Simon Johnson" w:date="2021-05-05T11:23:00Z"/>
          <w:rFonts w:asciiTheme="minorHAnsi" w:eastAsiaTheme="minorEastAsia" w:hAnsiTheme="minorHAnsi" w:cstheme="minorBidi"/>
          <w:noProof/>
          <w:sz w:val="24"/>
          <w:lang w:val="en-GB" w:eastAsia="en-GB"/>
        </w:rPr>
      </w:pPr>
      <w:ins w:id="552"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"_Toc71106528"</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Appendix B. Implementation Notes</w:t>
        </w:r>
        <w:r>
          <w:rPr>
            <w:noProof/>
            <w:webHidden/>
          </w:rPr>
          <w:tab/>
        </w:r>
        <w:r>
          <w:rPr>
            <w:noProof/>
            <w:webHidden/>
          </w:rPr>
          <w:fldChar w:fldCharType="begin"/>
        </w:r>
        <w:r>
          <w:rPr>
            <w:noProof/>
            <w:webHidden/>
          </w:rPr>
          <w:instrText xml:space="preserve"> PAGEREF _Toc71106528 \h </w:instrText>
        </w:r>
        <w:r>
          <w:rPr>
            <w:noProof/>
            <w:webHidden/>
          </w:rPr>
        </w:r>
      </w:ins>
      <w:r>
        <w:rPr>
          <w:noProof/>
          <w:webHidden/>
        </w:rPr>
        <w:fldChar w:fldCharType="separate"/>
      </w:r>
      <w:ins w:id="553" w:author="Simon Johnson" w:date="2021-05-05T11:23:00Z">
        <w:r>
          <w:rPr>
            <w:noProof/>
            <w:webHidden/>
          </w:rPr>
          <w:t>54</w:t>
        </w:r>
        <w:r>
          <w:rPr>
            <w:noProof/>
            <w:webHidden/>
          </w:rPr>
          <w:fldChar w:fldCharType="end"/>
        </w:r>
        <w:r w:rsidRPr="0086093B">
          <w:rPr>
            <w:rStyle w:val="Hyperlink"/>
            <w:noProof/>
          </w:rPr>
          <w:fldChar w:fldCharType="end"/>
        </w:r>
      </w:ins>
    </w:p>
    <w:p w14:paraId="5FEFD806" w14:textId="11AC1AAC" w:rsidR="00B826D4" w:rsidRDefault="00B826D4">
      <w:pPr>
        <w:pStyle w:val="TOC2"/>
        <w:tabs>
          <w:tab w:val="right" w:leader="dot" w:pos="9350"/>
        </w:tabs>
        <w:rPr>
          <w:ins w:id="554" w:author="Simon Johnson" w:date="2021-05-05T11:23:00Z"/>
          <w:rFonts w:asciiTheme="minorHAnsi" w:eastAsiaTheme="minorEastAsia" w:hAnsiTheme="minorHAnsi" w:cstheme="minorBidi"/>
          <w:noProof/>
          <w:sz w:val="24"/>
          <w:lang w:val="en-GB" w:eastAsia="en-GB"/>
        </w:rPr>
      </w:pPr>
      <w:ins w:id="555"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"_Toc71106529"</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B.1 Support of QoS Level -1</w:t>
        </w:r>
        <w:r>
          <w:rPr>
            <w:noProof/>
            <w:webHidden/>
          </w:rPr>
          <w:tab/>
        </w:r>
        <w:r>
          <w:rPr>
            <w:noProof/>
            <w:webHidden/>
          </w:rPr>
          <w:fldChar w:fldCharType="begin"/>
        </w:r>
        <w:r>
          <w:rPr>
            <w:noProof/>
            <w:webHidden/>
          </w:rPr>
          <w:instrText xml:space="preserve"> PAGEREF _Toc71106529 \h </w:instrText>
        </w:r>
        <w:r>
          <w:rPr>
            <w:noProof/>
            <w:webHidden/>
          </w:rPr>
        </w:r>
      </w:ins>
      <w:r>
        <w:rPr>
          <w:noProof/>
          <w:webHidden/>
        </w:rPr>
        <w:fldChar w:fldCharType="separate"/>
      </w:r>
      <w:ins w:id="556" w:author="Simon Johnson" w:date="2021-05-05T11:23:00Z">
        <w:r>
          <w:rPr>
            <w:noProof/>
            <w:webHidden/>
          </w:rPr>
          <w:t>54</w:t>
        </w:r>
        <w:r>
          <w:rPr>
            <w:noProof/>
            <w:webHidden/>
          </w:rPr>
          <w:fldChar w:fldCharType="end"/>
        </w:r>
        <w:r w:rsidRPr="0086093B">
          <w:rPr>
            <w:rStyle w:val="Hyperlink"/>
            <w:noProof/>
          </w:rPr>
          <w:fldChar w:fldCharType="end"/>
        </w:r>
      </w:ins>
    </w:p>
    <w:p w14:paraId="0F3F4669" w14:textId="4723B5C5" w:rsidR="00B826D4" w:rsidRDefault="00B826D4">
      <w:pPr>
        <w:pStyle w:val="TOC2"/>
        <w:tabs>
          <w:tab w:val="right" w:leader="dot" w:pos="9350"/>
        </w:tabs>
        <w:rPr>
          <w:ins w:id="557" w:author="Simon Johnson" w:date="2021-05-05T11:23:00Z"/>
          <w:rFonts w:asciiTheme="minorHAnsi" w:eastAsiaTheme="minorEastAsia" w:hAnsiTheme="minorHAnsi" w:cstheme="minorBidi"/>
          <w:noProof/>
          <w:sz w:val="24"/>
          <w:lang w:val="en-GB" w:eastAsia="en-GB"/>
        </w:rPr>
      </w:pPr>
      <w:ins w:id="558"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"_Toc71106530"</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B.2 “Best practice” values for timers and counters</w:t>
        </w:r>
        <w:r>
          <w:rPr>
            <w:noProof/>
            <w:webHidden/>
          </w:rPr>
          <w:tab/>
        </w:r>
        <w:r>
          <w:rPr>
            <w:noProof/>
            <w:webHidden/>
          </w:rPr>
          <w:fldChar w:fldCharType="begin"/>
        </w:r>
        <w:r>
          <w:rPr>
            <w:noProof/>
            <w:webHidden/>
          </w:rPr>
          <w:instrText xml:space="preserve"> PAGEREF _Toc71106530 \h </w:instrText>
        </w:r>
        <w:r>
          <w:rPr>
            <w:noProof/>
            <w:webHidden/>
          </w:rPr>
        </w:r>
      </w:ins>
      <w:r>
        <w:rPr>
          <w:noProof/>
          <w:webHidden/>
        </w:rPr>
        <w:fldChar w:fldCharType="separate"/>
      </w:r>
      <w:ins w:id="559" w:author="Simon Johnson" w:date="2021-05-05T11:23:00Z">
        <w:r>
          <w:rPr>
            <w:noProof/>
            <w:webHidden/>
          </w:rPr>
          <w:t>54</w:t>
        </w:r>
        <w:r>
          <w:rPr>
            <w:noProof/>
            <w:webHidden/>
          </w:rPr>
          <w:fldChar w:fldCharType="end"/>
        </w:r>
        <w:r w:rsidRPr="0086093B">
          <w:rPr>
            <w:rStyle w:val="Hyperlink"/>
            <w:noProof/>
          </w:rPr>
          <w:fldChar w:fldCharType="end"/>
        </w:r>
      </w:ins>
    </w:p>
    <w:p w14:paraId="097CD0A9" w14:textId="1B83A017" w:rsidR="00B826D4" w:rsidRDefault="00B826D4">
      <w:pPr>
        <w:pStyle w:val="TOC2"/>
        <w:tabs>
          <w:tab w:val="right" w:leader="dot" w:pos="9350"/>
        </w:tabs>
        <w:rPr>
          <w:ins w:id="560" w:author="Simon Johnson" w:date="2021-05-05T11:23:00Z"/>
          <w:rFonts w:asciiTheme="minorHAnsi" w:eastAsiaTheme="minorEastAsia" w:hAnsiTheme="minorHAnsi" w:cstheme="minorBidi"/>
          <w:noProof/>
          <w:sz w:val="24"/>
          <w:lang w:val="en-GB" w:eastAsia="en-GB"/>
        </w:rPr>
      </w:pPr>
      <w:ins w:id="561"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"_Toc71106531"</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B.3 Mapping of Topic Alias to Topic Names</w:t>
        </w:r>
        <w:r>
          <w:rPr>
            <w:noProof/>
            <w:webHidden/>
          </w:rPr>
          <w:tab/>
        </w:r>
        <w:r>
          <w:rPr>
            <w:noProof/>
            <w:webHidden/>
          </w:rPr>
          <w:fldChar w:fldCharType="begin"/>
        </w:r>
        <w:r>
          <w:rPr>
            <w:noProof/>
            <w:webHidden/>
          </w:rPr>
          <w:instrText xml:space="preserve"> PAGEREF _Toc71106531 \h </w:instrText>
        </w:r>
        <w:r>
          <w:rPr>
            <w:noProof/>
            <w:webHidden/>
          </w:rPr>
        </w:r>
      </w:ins>
      <w:r>
        <w:rPr>
          <w:noProof/>
          <w:webHidden/>
        </w:rPr>
        <w:fldChar w:fldCharType="separate"/>
      </w:r>
      <w:ins w:id="562" w:author="Simon Johnson" w:date="2021-05-05T11:23:00Z">
        <w:r>
          <w:rPr>
            <w:noProof/>
            <w:webHidden/>
          </w:rPr>
          <w:t>54</w:t>
        </w:r>
        <w:r>
          <w:rPr>
            <w:noProof/>
            <w:webHidden/>
          </w:rPr>
          <w:fldChar w:fldCharType="end"/>
        </w:r>
        <w:r w:rsidRPr="0086093B">
          <w:rPr>
            <w:rStyle w:val="Hyperlink"/>
            <w:noProof/>
          </w:rPr>
          <w:fldChar w:fldCharType="end"/>
        </w:r>
      </w:ins>
    </w:p>
    <w:p w14:paraId="145DA4CF" w14:textId="7E83ECEE" w:rsidR="00B826D4" w:rsidRDefault="00B826D4">
      <w:pPr>
        <w:pStyle w:val="TOC1"/>
        <w:rPr>
          <w:ins w:id="563" w:author="Simon Johnson" w:date="2021-05-05T11:23:00Z"/>
          <w:rFonts w:asciiTheme="minorHAnsi" w:eastAsiaTheme="minorEastAsia" w:hAnsiTheme="minorHAnsi" w:cstheme="minorBidi"/>
          <w:noProof/>
          <w:sz w:val="24"/>
          <w:lang w:val="en-GB" w:eastAsia="en-GB"/>
        </w:rPr>
      </w:pPr>
      <w:ins w:id="564" w:author="Simon Johnson" w:date="2021-05-05T11:23:00Z">
        <w:r w:rsidRPr="0086093B">
          <w:rPr>
            <w:rStyle w:val="Hyperlink"/>
            <w:noProof/>
          </w:rPr>
          <w:fldChar w:fldCharType="begin"/>
        </w:r>
        <w:r w:rsidRPr="0086093B">
          <w:rPr>
            <w:rStyle w:val="Hyperlink"/>
            <w:noProof/>
          </w:rPr>
          <w:instrText xml:space="preserve"> </w:instrText>
        </w:r>
        <w:r>
          <w:rPr>
            <w:noProof/>
          </w:rPr>
          <w:instrText>HYPERLINK \l "_Toc71106532"</w:instrText>
        </w:r>
        <w:r w:rsidRPr="0086093B">
          <w:rPr>
            <w:rStyle w:val="Hyperlink"/>
            <w:noProof/>
          </w:rPr>
          <w:instrText xml:space="preserve"> </w:instrText>
        </w:r>
        <w:r w:rsidRPr="0086093B">
          <w:rPr>
            <w:rStyle w:val="Hyperlink"/>
            <w:noProof/>
          </w:rPr>
        </w:r>
        <w:r w:rsidRPr="0086093B">
          <w:rPr>
            <w:rStyle w:val="Hyperlink"/>
            <w:noProof/>
          </w:rPr>
          <w:fldChar w:fldCharType="separate"/>
        </w:r>
        <w:r w:rsidRPr="0086093B">
          <w:rPr>
            <w:rStyle w:val="Hyperlink"/>
            <w:noProof/>
          </w:rPr>
          <w:t>Appendix C. Revision History</w:t>
        </w:r>
        <w:r>
          <w:rPr>
            <w:noProof/>
            <w:webHidden/>
          </w:rPr>
          <w:tab/>
        </w:r>
        <w:r>
          <w:rPr>
            <w:noProof/>
            <w:webHidden/>
          </w:rPr>
          <w:fldChar w:fldCharType="begin"/>
        </w:r>
        <w:r>
          <w:rPr>
            <w:noProof/>
            <w:webHidden/>
          </w:rPr>
          <w:instrText xml:space="preserve"> PAGEREF _Toc71106532 \h </w:instrText>
        </w:r>
        <w:r>
          <w:rPr>
            <w:noProof/>
            <w:webHidden/>
          </w:rPr>
        </w:r>
      </w:ins>
      <w:r>
        <w:rPr>
          <w:noProof/>
          <w:webHidden/>
        </w:rPr>
        <w:fldChar w:fldCharType="separate"/>
      </w:r>
      <w:ins w:id="565" w:author="Simon Johnson" w:date="2021-05-05T11:23:00Z">
        <w:r>
          <w:rPr>
            <w:noProof/>
            <w:webHidden/>
          </w:rPr>
          <w:t>55</w:t>
        </w:r>
        <w:r>
          <w:rPr>
            <w:noProof/>
            <w:webHidden/>
          </w:rPr>
          <w:fldChar w:fldCharType="end"/>
        </w:r>
        <w:r w:rsidRPr="0086093B">
          <w:rPr>
            <w:rStyle w:val="Hyperlink"/>
            <w:noProof/>
          </w:rPr>
          <w:fldChar w:fldCharType="end"/>
        </w:r>
      </w:ins>
    </w:p>
    <w:p w14:paraId="40C5BA6E" w14:textId="056747EC" w:rsidR="00F27B3C" w:rsidDel="00DB32D3" w:rsidRDefault="00405798">
      <w:pPr>
        <w:pStyle w:val="TOC1"/>
        <w:rPr>
          <w:del w:id="566" w:author="Simon Johnson" w:date="2021-03-09T11:07:00Z"/>
          <w:rFonts w:asciiTheme="minorHAnsi" w:eastAsiaTheme="minorEastAsia" w:hAnsiTheme="minorHAnsi" w:cstheme="minorBidi"/>
          <w:noProof/>
          <w:sz w:val="22"/>
          <w:szCs w:val="22"/>
          <w:lang w:val="en-GB" w:eastAsia="en-GB"/>
        </w:rPr>
      </w:pPr>
      <w:del w:id="567" w:author="Simon Johnson" w:date="2021-03-09T11:07:00Z">
        <w:r w:rsidDel="00DB32D3">
          <w:rPr>
            <w:noProof/>
          </w:rPr>
          <w:fldChar w:fldCharType="begin"/>
        </w:r>
        <w:r w:rsidDel="00DB32D3">
          <w:rPr>
            <w:noProof/>
          </w:rPr>
          <w:delInstrText xml:space="preserve"> HYPERLINK \l "_Toc36648606" </w:delInstrText>
        </w:r>
        <w:r w:rsidDel="00DB32D3">
          <w:rPr>
            <w:noProof/>
          </w:rPr>
          <w:fldChar w:fldCharType="separate"/>
        </w:r>
      </w:del>
      <w:ins w:id="568" w:author="Simon Johnson" w:date="2021-05-05T11:23:00Z">
        <w:r w:rsidR="00B826D4">
          <w:rPr>
            <w:b/>
            <w:bCs/>
            <w:noProof/>
            <w:lang w:val="en-GB"/>
          </w:rPr>
          <w:t>Error! Hyperlink reference not valid.</w:t>
        </w:r>
      </w:ins>
      <w:del w:id="569" w:author="Simon Johnson" w:date="2021-03-09T11:07:00Z">
        <w:r w:rsidR="00F27B3C" w:rsidRPr="00E61E3D" w:rsidDel="00DB32D3">
          <w:rPr>
            <w:rStyle w:val="Hyperlink"/>
            <w:noProof/>
          </w:rPr>
          <w:delText>1</w:delText>
        </w:r>
        <w:r w:rsidR="00F27B3C" w:rsidDel="00DB32D3">
          <w:rPr>
            <w:rFonts w:asciiTheme="minorHAnsi" w:eastAsiaTheme="minorEastAsia" w:hAnsiTheme="minorHAnsi" w:cstheme="minorBidi"/>
            <w:noProof/>
            <w:sz w:val="22"/>
            <w:szCs w:val="22"/>
            <w:lang w:val="en-GB" w:eastAsia="en-GB"/>
          </w:rPr>
          <w:tab/>
        </w:r>
        <w:r w:rsidR="00F27B3C" w:rsidRPr="00E61E3D" w:rsidDel="00DB32D3">
          <w:rPr>
            <w:rStyle w:val="Hyperlink"/>
            <w:noProof/>
          </w:rPr>
          <w:delText>Introduction</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_Toc36648606 \h </w:delInstrText>
        </w:r>
        <w:r w:rsidR="00F27B3C" w:rsidDel="00DB32D3">
          <w:rPr>
            <w:noProof/>
            <w:webHidden/>
          </w:rPr>
        </w:r>
        <w:r w:rsidR="00F27B3C" w:rsidDel="00DB32D3">
          <w:rPr>
            <w:noProof/>
            <w:webHidden/>
          </w:rPr>
          <w:fldChar w:fldCharType="separate"/>
        </w:r>
        <w:r w:rsidR="00F27B3C" w:rsidDel="00DB32D3">
          <w:rPr>
            <w:noProof/>
            <w:webHidden/>
          </w:rPr>
          <w:delText>5</w:delText>
        </w:r>
        <w:r w:rsidR="00F27B3C" w:rsidDel="00DB32D3">
          <w:rPr>
            <w:noProof/>
            <w:webHidden/>
          </w:rPr>
          <w:fldChar w:fldCharType="end"/>
        </w:r>
        <w:r w:rsidDel="00DB32D3">
          <w:rPr>
            <w:noProof/>
          </w:rPr>
          <w:fldChar w:fldCharType="end"/>
        </w:r>
      </w:del>
    </w:p>
    <w:p w14:paraId="7C8DD67D" w14:textId="120C1264" w:rsidR="00F27B3C" w:rsidDel="00DB32D3" w:rsidRDefault="00405798">
      <w:pPr>
        <w:pStyle w:val="TOC2"/>
        <w:tabs>
          <w:tab w:val="right" w:leader="dot" w:pos="9350"/>
        </w:tabs>
        <w:rPr>
          <w:del w:id="570" w:author="Simon Johnson" w:date="2021-03-09T11:07:00Z"/>
          <w:rFonts w:asciiTheme="minorHAnsi" w:eastAsiaTheme="minorEastAsia" w:hAnsiTheme="minorHAnsi" w:cstheme="minorBidi"/>
          <w:noProof/>
          <w:sz w:val="22"/>
          <w:szCs w:val="22"/>
          <w:lang w:val="en-GB" w:eastAsia="en-GB"/>
        </w:rPr>
      </w:pPr>
      <w:del w:id="571" w:author="Simon Johnson" w:date="2021-03-09T11:07:00Z">
        <w:r w:rsidDel="00DB32D3">
          <w:rPr>
            <w:noProof/>
          </w:rPr>
          <w:fldChar w:fldCharType="begin"/>
        </w:r>
        <w:r w:rsidDel="00DB32D3">
          <w:rPr>
            <w:noProof/>
          </w:rPr>
          <w:delInstrText xml:space="preserve"> HYPERLINK \l "_Toc36648607" </w:delInstrText>
        </w:r>
        <w:r w:rsidDel="00DB32D3">
          <w:rPr>
            <w:noProof/>
          </w:rPr>
          <w:fldChar w:fldCharType="separate"/>
        </w:r>
      </w:del>
      <w:ins w:id="572" w:author="Simon Johnson" w:date="2021-05-05T11:23:00Z">
        <w:r w:rsidR="00B826D4">
          <w:rPr>
            <w:b/>
            <w:bCs/>
            <w:noProof/>
            <w:lang w:val="en-GB"/>
          </w:rPr>
          <w:t>Error! Hyperlink reference not valid.</w:t>
        </w:r>
      </w:ins>
      <w:del w:id="573" w:author="Simon Johnson" w:date="2021-03-09T11:07:00Z">
        <w:r w:rsidR="00F27B3C" w:rsidRPr="00E61E3D" w:rsidDel="00DB32D3">
          <w:rPr>
            <w:rStyle w:val="Hyperlink"/>
            <w:noProof/>
          </w:rPr>
          <w:delText>1.1 IPR Policy</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_Toc36648607 \h </w:delInstrText>
        </w:r>
        <w:r w:rsidR="00F27B3C" w:rsidDel="00DB32D3">
          <w:rPr>
            <w:noProof/>
            <w:webHidden/>
          </w:rPr>
        </w:r>
        <w:r w:rsidR="00F27B3C" w:rsidDel="00DB32D3">
          <w:rPr>
            <w:noProof/>
            <w:webHidden/>
          </w:rPr>
          <w:fldChar w:fldCharType="separate"/>
        </w:r>
        <w:r w:rsidR="00F27B3C" w:rsidDel="00DB32D3">
          <w:rPr>
            <w:noProof/>
            <w:webHidden/>
          </w:rPr>
          <w:delText>5</w:delText>
        </w:r>
        <w:r w:rsidR="00F27B3C" w:rsidDel="00DB32D3">
          <w:rPr>
            <w:noProof/>
            <w:webHidden/>
          </w:rPr>
          <w:fldChar w:fldCharType="end"/>
        </w:r>
        <w:r w:rsidDel="00DB32D3">
          <w:rPr>
            <w:noProof/>
          </w:rPr>
          <w:fldChar w:fldCharType="end"/>
        </w:r>
      </w:del>
    </w:p>
    <w:p w14:paraId="686A7304" w14:textId="13E13B09" w:rsidR="00F27B3C" w:rsidDel="00DB32D3" w:rsidRDefault="00405798">
      <w:pPr>
        <w:pStyle w:val="TOC2"/>
        <w:tabs>
          <w:tab w:val="right" w:leader="dot" w:pos="9350"/>
        </w:tabs>
        <w:rPr>
          <w:del w:id="574" w:author="Simon Johnson" w:date="2021-03-09T11:07:00Z"/>
          <w:rFonts w:asciiTheme="minorHAnsi" w:eastAsiaTheme="minorEastAsia" w:hAnsiTheme="minorHAnsi" w:cstheme="minorBidi"/>
          <w:noProof/>
          <w:sz w:val="22"/>
          <w:szCs w:val="22"/>
          <w:lang w:val="en-GB" w:eastAsia="en-GB"/>
        </w:rPr>
      </w:pPr>
      <w:del w:id="575" w:author="Simon Johnson" w:date="2021-03-09T11:07:00Z">
        <w:r w:rsidDel="00DB32D3">
          <w:rPr>
            <w:noProof/>
          </w:rPr>
          <w:fldChar w:fldCharType="begin"/>
        </w:r>
        <w:r w:rsidDel="00DB32D3">
          <w:rPr>
            <w:noProof/>
          </w:rPr>
          <w:delInstrText xml:space="preserve"> HYPERLINK \l "_Toc36648608" </w:delInstrText>
        </w:r>
        <w:r w:rsidDel="00DB32D3">
          <w:rPr>
            <w:noProof/>
          </w:rPr>
          <w:fldChar w:fldCharType="separate"/>
        </w:r>
      </w:del>
      <w:ins w:id="576" w:author="Simon Johnson" w:date="2021-05-05T11:23:00Z">
        <w:r w:rsidR="00B826D4">
          <w:rPr>
            <w:b/>
            <w:bCs/>
            <w:noProof/>
            <w:lang w:val="en-GB"/>
          </w:rPr>
          <w:t>Error! Hyperlink reference not valid.</w:t>
        </w:r>
      </w:ins>
      <w:del w:id="577" w:author="Simon Johnson" w:date="2021-03-09T11:07:00Z">
        <w:r w:rsidR="00F27B3C" w:rsidRPr="00E61E3D" w:rsidDel="00DB32D3">
          <w:rPr>
            <w:rStyle w:val="Hyperlink"/>
            <w:noProof/>
          </w:rPr>
          <w:delText>1.2 Terminology</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_Toc36648608 \h </w:delInstrText>
        </w:r>
        <w:r w:rsidR="00F27B3C" w:rsidDel="00DB32D3">
          <w:rPr>
            <w:noProof/>
            <w:webHidden/>
          </w:rPr>
        </w:r>
        <w:r w:rsidR="00F27B3C" w:rsidDel="00DB32D3">
          <w:rPr>
            <w:noProof/>
            <w:webHidden/>
          </w:rPr>
          <w:fldChar w:fldCharType="separate"/>
        </w:r>
        <w:r w:rsidR="00F27B3C" w:rsidDel="00DB32D3">
          <w:rPr>
            <w:noProof/>
            <w:webHidden/>
          </w:rPr>
          <w:delText>5</w:delText>
        </w:r>
        <w:r w:rsidR="00F27B3C" w:rsidDel="00DB32D3">
          <w:rPr>
            <w:noProof/>
            <w:webHidden/>
          </w:rPr>
          <w:fldChar w:fldCharType="end"/>
        </w:r>
        <w:r w:rsidDel="00DB32D3">
          <w:rPr>
            <w:noProof/>
          </w:rPr>
          <w:fldChar w:fldCharType="end"/>
        </w:r>
      </w:del>
    </w:p>
    <w:p w14:paraId="56CB5929" w14:textId="701B8CEA" w:rsidR="00F27B3C" w:rsidDel="00DB32D3" w:rsidRDefault="00405798">
      <w:pPr>
        <w:pStyle w:val="TOC2"/>
        <w:tabs>
          <w:tab w:val="right" w:leader="dot" w:pos="9350"/>
        </w:tabs>
        <w:rPr>
          <w:del w:id="578" w:author="Simon Johnson" w:date="2021-03-09T11:07:00Z"/>
          <w:rFonts w:asciiTheme="minorHAnsi" w:eastAsiaTheme="minorEastAsia" w:hAnsiTheme="minorHAnsi" w:cstheme="minorBidi"/>
          <w:noProof/>
          <w:sz w:val="22"/>
          <w:szCs w:val="22"/>
          <w:lang w:val="en-GB" w:eastAsia="en-GB"/>
        </w:rPr>
      </w:pPr>
      <w:del w:id="579" w:author="Simon Johnson" w:date="2021-03-09T11:07:00Z">
        <w:r w:rsidDel="00DB32D3">
          <w:rPr>
            <w:noProof/>
          </w:rPr>
          <w:fldChar w:fldCharType="begin"/>
        </w:r>
        <w:r w:rsidDel="00DB32D3">
          <w:rPr>
            <w:noProof/>
          </w:rPr>
          <w:delInstrText xml:space="preserve"> HYPERLINK \l "_Toc36648609" </w:delInstrText>
        </w:r>
        <w:r w:rsidDel="00DB32D3">
          <w:rPr>
            <w:noProof/>
          </w:rPr>
          <w:fldChar w:fldCharType="separate"/>
        </w:r>
      </w:del>
      <w:ins w:id="580" w:author="Simon Johnson" w:date="2021-05-05T11:23:00Z">
        <w:r w:rsidR="00B826D4">
          <w:rPr>
            <w:b/>
            <w:bCs/>
            <w:noProof/>
            <w:lang w:val="en-GB"/>
          </w:rPr>
          <w:t>Error! Hyperlink reference not valid.</w:t>
        </w:r>
      </w:ins>
      <w:del w:id="581" w:author="Simon Johnson" w:date="2021-03-09T11:07:00Z">
        <w:r w:rsidR="00F27B3C" w:rsidRPr="00E61E3D" w:rsidDel="00DB32D3">
          <w:rPr>
            <w:rStyle w:val="Hyperlink"/>
            <w:noProof/>
          </w:rPr>
          <w:delText>1.3 Normative References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_Toc36648609 \h </w:delInstrText>
        </w:r>
        <w:r w:rsidR="00F27B3C" w:rsidDel="00DB32D3">
          <w:rPr>
            <w:noProof/>
            <w:webHidden/>
          </w:rPr>
        </w:r>
        <w:r w:rsidR="00F27B3C" w:rsidDel="00DB32D3">
          <w:rPr>
            <w:noProof/>
            <w:webHidden/>
          </w:rPr>
          <w:fldChar w:fldCharType="separate"/>
        </w:r>
        <w:r w:rsidR="00F27B3C" w:rsidDel="00DB32D3">
          <w:rPr>
            <w:noProof/>
            <w:webHidden/>
          </w:rPr>
          <w:delText>5</w:delText>
        </w:r>
        <w:r w:rsidR="00F27B3C" w:rsidDel="00DB32D3">
          <w:rPr>
            <w:noProof/>
            <w:webHidden/>
          </w:rPr>
          <w:fldChar w:fldCharType="end"/>
        </w:r>
        <w:r w:rsidDel="00DB32D3">
          <w:rPr>
            <w:noProof/>
          </w:rPr>
          <w:fldChar w:fldCharType="end"/>
        </w:r>
      </w:del>
    </w:p>
    <w:p w14:paraId="52286BA3" w14:textId="6E923C6A" w:rsidR="00F27B3C" w:rsidDel="00DB32D3" w:rsidRDefault="00405798">
      <w:pPr>
        <w:pStyle w:val="TOC2"/>
        <w:tabs>
          <w:tab w:val="right" w:leader="dot" w:pos="9350"/>
        </w:tabs>
        <w:rPr>
          <w:del w:id="582" w:author="Simon Johnson" w:date="2021-03-09T11:07:00Z"/>
          <w:rFonts w:asciiTheme="minorHAnsi" w:eastAsiaTheme="minorEastAsia" w:hAnsiTheme="minorHAnsi" w:cstheme="minorBidi"/>
          <w:noProof/>
          <w:sz w:val="22"/>
          <w:szCs w:val="22"/>
          <w:lang w:val="en-GB" w:eastAsia="en-GB"/>
        </w:rPr>
      </w:pPr>
      <w:del w:id="583" w:author="Simon Johnson" w:date="2021-03-09T11:07:00Z">
        <w:r w:rsidDel="00DB32D3">
          <w:rPr>
            <w:noProof/>
          </w:rPr>
          <w:fldChar w:fldCharType="begin"/>
        </w:r>
        <w:r w:rsidDel="00DB32D3">
          <w:rPr>
            <w:noProof/>
          </w:rPr>
          <w:delInstrText xml:space="preserve"> HYPERLINK \l "_Toc36648610" </w:delInstrText>
        </w:r>
        <w:r w:rsidDel="00DB32D3">
          <w:rPr>
            <w:noProof/>
          </w:rPr>
          <w:fldChar w:fldCharType="separate"/>
        </w:r>
      </w:del>
      <w:ins w:id="584" w:author="Simon Johnson" w:date="2021-05-05T11:23:00Z">
        <w:r w:rsidR="00B826D4">
          <w:rPr>
            <w:b/>
            <w:bCs/>
            <w:noProof/>
            <w:lang w:val="en-GB"/>
          </w:rPr>
          <w:t>Error! Hyperlink reference not valid.</w:t>
        </w:r>
      </w:ins>
      <w:del w:id="585" w:author="Simon Johnson" w:date="2021-03-09T11:07:00Z">
        <w:r w:rsidR="00F27B3C" w:rsidRPr="00E61E3D" w:rsidDel="00DB32D3">
          <w:rPr>
            <w:rStyle w:val="Hyperlink"/>
            <w:noProof/>
          </w:rPr>
          <w:delText>1.4 Non-Normative References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_Toc36648610 \h </w:delInstrText>
        </w:r>
        <w:r w:rsidR="00F27B3C" w:rsidDel="00DB32D3">
          <w:rPr>
            <w:noProof/>
            <w:webHidden/>
          </w:rPr>
        </w:r>
        <w:r w:rsidR="00F27B3C" w:rsidDel="00DB32D3">
          <w:rPr>
            <w:noProof/>
            <w:webHidden/>
          </w:rPr>
          <w:fldChar w:fldCharType="separate"/>
        </w:r>
        <w:r w:rsidR="00F27B3C" w:rsidDel="00DB32D3">
          <w:rPr>
            <w:noProof/>
            <w:webHidden/>
          </w:rPr>
          <w:delText>5</w:delText>
        </w:r>
        <w:r w:rsidR="00F27B3C" w:rsidDel="00DB32D3">
          <w:rPr>
            <w:noProof/>
            <w:webHidden/>
          </w:rPr>
          <w:fldChar w:fldCharType="end"/>
        </w:r>
        <w:r w:rsidDel="00DB32D3">
          <w:rPr>
            <w:noProof/>
          </w:rPr>
          <w:fldChar w:fldCharType="end"/>
        </w:r>
      </w:del>
    </w:p>
    <w:p w14:paraId="73B61BB6" w14:textId="44E2C0D2" w:rsidR="00F27B3C" w:rsidDel="00DB32D3" w:rsidRDefault="00405798">
      <w:pPr>
        <w:pStyle w:val="TOC2"/>
        <w:tabs>
          <w:tab w:val="right" w:leader="dot" w:pos="9350"/>
        </w:tabs>
        <w:rPr>
          <w:del w:id="586" w:author="Simon Johnson" w:date="2021-03-09T11:07:00Z"/>
          <w:rFonts w:asciiTheme="minorHAnsi" w:eastAsiaTheme="minorEastAsia" w:hAnsiTheme="minorHAnsi" w:cstheme="minorBidi"/>
          <w:noProof/>
          <w:sz w:val="22"/>
          <w:szCs w:val="22"/>
          <w:lang w:val="en-GB" w:eastAsia="en-GB"/>
        </w:rPr>
      </w:pPr>
      <w:del w:id="587" w:author="Simon Johnson" w:date="2021-03-09T11:07:00Z">
        <w:r w:rsidDel="00DB32D3">
          <w:rPr>
            <w:noProof/>
          </w:rPr>
          <w:fldChar w:fldCharType="begin"/>
        </w:r>
        <w:r w:rsidDel="00DB32D3">
          <w:rPr>
            <w:noProof/>
          </w:rPr>
          <w:delInstrText xml:space="preserve"> HYPERLINK \l "_Toc36648611" </w:delInstrText>
        </w:r>
        <w:r w:rsidDel="00DB32D3">
          <w:rPr>
            <w:noProof/>
          </w:rPr>
          <w:fldChar w:fldCharType="separate"/>
        </w:r>
      </w:del>
      <w:ins w:id="588" w:author="Simon Johnson" w:date="2021-05-05T11:23:00Z">
        <w:r w:rsidR="00B826D4">
          <w:rPr>
            <w:b/>
            <w:bCs/>
            <w:noProof/>
            <w:lang w:val="en-GB"/>
          </w:rPr>
          <w:t>Error! Hyperlink reference not valid.</w:t>
        </w:r>
      </w:ins>
      <w:del w:id="589" w:author="Simon Johnson" w:date="2021-03-09T11:07:00Z">
        <w:r w:rsidR="00F27B3C" w:rsidRPr="00E61E3D" w:rsidDel="00DB32D3">
          <w:rPr>
            <w:rStyle w:val="Hyperlink"/>
            <w:bCs/>
            <w:noProof/>
          </w:rPr>
          <w:delText>1.5</w:delText>
        </w:r>
        <w:r w:rsidR="00F27B3C" w:rsidRPr="00E61E3D" w:rsidDel="00DB32D3">
          <w:rPr>
            <w:rStyle w:val="Hyperlink"/>
            <w:noProof/>
          </w:rPr>
          <w:delText xml:space="preserve"> Background</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_Toc36648611 \h </w:delInstrText>
        </w:r>
        <w:r w:rsidR="00F27B3C" w:rsidDel="00DB32D3">
          <w:rPr>
            <w:noProof/>
            <w:webHidden/>
          </w:rPr>
        </w:r>
        <w:r w:rsidR="00F27B3C" w:rsidDel="00DB32D3">
          <w:rPr>
            <w:noProof/>
            <w:webHidden/>
          </w:rPr>
          <w:fldChar w:fldCharType="separate"/>
        </w:r>
        <w:r w:rsidR="00F27B3C" w:rsidDel="00DB32D3">
          <w:rPr>
            <w:noProof/>
            <w:webHidden/>
          </w:rPr>
          <w:delText>6</w:delText>
        </w:r>
        <w:r w:rsidR="00F27B3C" w:rsidDel="00DB32D3">
          <w:rPr>
            <w:noProof/>
            <w:webHidden/>
          </w:rPr>
          <w:fldChar w:fldCharType="end"/>
        </w:r>
        <w:r w:rsidDel="00DB32D3">
          <w:rPr>
            <w:noProof/>
          </w:rPr>
          <w:fldChar w:fldCharType="end"/>
        </w:r>
      </w:del>
    </w:p>
    <w:p w14:paraId="2C520A9B" w14:textId="493AAF07" w:rsidR="00F27B3C" w:rsidDel="00DB32D3" w:rsidRDefault="00405798">
      <w:pPr>
        <w:pStyle w:val="TOC2"/>
        <w:tabs>
          <w:tab w:val="right" w:leader="dot" w:pos="9350"/>
        </w:tabs>
        <w:rPr>
          <w:del w:id="590" w:author="Simon Johnson" w:date="2021-03-09T11:07:00Z"/>
          <w:rFonts w:asciiTheme="minorHAnsi" w:eastAsiaTheme="minorEastAsia" w:hAnsiTheme="minorHAnsi" w:cstheme="minorBidi"/>
          <w:noProof/>
          <w:sz w:val="22"/>
          <w:szCs w:val="22"/>
          <w:lang w:val="en-GB" w:eastAsia="en-GB"/>
        </w:rPr>
      </w:pPr>
      <w:del w:id="591" w:author="Simon Johnson" w:date="2021-03-09T11:07:00Z">
        <w:r w:rsidDel="00DB32D3">
          <w:rPr>
            <w:noProof/>
          </w:rPr>
          <w:fldChar w:fldCharType="begin"/>
        </w:r>
        <w:r w:rsidDel="00DB32D3">
          <w:rPr>
            <w:noProof/>
          </w:rPr>
          <w:delInstrText xml:space="preserve"> HYPERLINK \l "_Toc36648612" </w:delInstrText>
        </w:r>
        <w:r w:rsidDel="00DB32D3">
          <w:rPr>
            <w:noProof/>
          </w:rPr>
          <w:fldChar w:fldCharType="separate"/>
        </w:r>
      </w:del>
      <w:ins w:id="592" w:author="Simon Johnson" w:date="2021-05-05T11:23:00Z">
        <w:r w:rsidR="00B826D4">
          <w:rPr>
            <w:b/>
            <w:bCs/>
            <w:noProof/>
            <w:lang w:val="en-GB"/>
          </w:rPr>
          <w:t>Error! Hyperlink reference not valid.</w:t>
        </w:r>
      </w:ins>
      <w:del w:id="593" w:author="Simon Johnson" w:date="2021-03-09T11:07:00Z">
        <w:r w:rsidR="00F27B3C" w:rsidRPr="00E61E3D" w:rsidDel="00DB32D3">
          <w:rPr>
            <w:rStyle w:val="Hyperlink"/>
            <w:noProof/>
          </w:rPr>
          <w:delText>1.6 MQTT-SN comparson with MQTT</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_Toc36648612 \h </w:delInstrText>
        </w:r>
        <w:r w:rsidR="00F27B3C" w:rsidDel="00DB32D3">
          <w:rPr>
            <w:noProof/>
            <w:webHidden/>
          </w:rPr>
        </w:r>
        <w:r w:rsidR="00F27B3C" w:rsidDel="00DB32D3">
          <w:rPr>
            <w:noProof/>
            <w:webHidden/>
          </w:rPr>
          <w:fldChar w:fldCharType="separate"/>
        </w:r>
        <w:r w:rsidR="00F27B3C" w:rsidDel="00DB32D3">
          <w:rPr>
            <w:noProof/>
            <w:webHidden/>
          </w:rPr>
          <w:delText>7</w:delText>
        </w:r>
        <w:r w:rsidR="00F27B3C" w:rsidDel="00DB32D3">
          <w:rPr>
            <w:noProof/>
            <w:webHidden/>
          </w:rPr>
          <w:fldChar w:fldCharType="end"/>
        </w:r>
        <w:r w:rsidDel="00DB32D3">
          <w:rPr>
            <w:noProof/>
          </w:rPr>
          <w:fldChar w:fldCharType="end"/>
        </w:r>
      </w:del>
    </w:p>
    <w:p w14:paraId="626DAEF4" w14:textId="60DD89EE" w:rsidR="00F27B3C" w:rsidDel="00DB32D3" w:rsidRDefault="00405798">
      <w:pPr>
        <w:pStyle w:val="TOC2"/>
        <w:tabs>
          <w:tab w:val="right" w:leader="dot" w:pos="9350"/>
        </w:tabs>
        <w:rPr>
          <w:del w:id="594" w:author="Simon Johnson" w:date="2021-03-09T11:07:00Z"/>
          <w:rFonts w:asciiTheme="minorHAnsi" w:eastAsiaTheme="minorEastAsia" w:hAnsiTheme="minorHAnsi" w:cstheme="minorBidi"/>
          <w:noProof/>
          <w:sz w:val="22"/>
          <w:szCs w:val="22"/>
          <w:lang w:val="en-GB" w:eastAsia="en-GB"/>
        </w:rPr>
      </w:pPr>
      <w:del w:id="595" w:author="Simon Johnson" w:date="2021-03-09T11:07:00Z">
        <w:r w:rsidDel="00DB32D3">
          <w:rPr>
            <w:noProof/>
          </w:rPr>
          <w:fldChar w:fldCharType="begin"/>
        </w:r>
        <w:r w:rsidDel="00DB32D3">
          <w:rPr>
            <w:noProof/>
          </w:rPr>
          <w:delInstrText xml:space="preserve"> HYPERLINK \l "_Toc36648613" </w:delInstrText>
        </w:r>
        <w:r w:rsidDel="00DB32D3">
          <w:rPr>
            <w:noProof/>
          </w:rPr>
          <w:fldChar w:fldCharType="separate"/>
        </w:r>
      </w:del>
      <w:ins w:id="596" w:author="Simon Johnson" w:date="2021-05-05T11:23:00Z">
        <w:r w:rsidR="00B826D4">
          <w:rPr>
            <w:b/>
            <w:bCs/>
            <w:noProof/>
            <w:lang w:val="en-GB"/>
          </w:rPr>
          <w:t>Error! Hyperlink reference not valid.</w:t>
        </w:r>
      </w:ins>
      <w:del w:id="597" w:author="Simon Johnson" w:date="2021-03-09T11:07:00Z">
        <w:r w:rsidR="00F27B3C" w:rsidRPr="00E61E3D" w:rsidDel="00DB32D3">
          <w:rPr>
            <w:rStyle w:val="Hyperlink"/>
            <w:noProof/>
          </w:rPr>
          <w:delText>1.7 MQTT-SN Architecture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_Toc36648613 \h </w:delInstrText>
        </w:r>
        <w:r w:rsidR="00F27B3C" w:rsidDel="00DB32D3">
          <w:rPr>
            <w:noProof/>
            <w:webHidden/>
          </w:rPr>
        </w:r>
        <w:r w:rsidR="00F27B3C" w:rsidDel="00DB32D3">
          <w:rPr>
            <w:noProof/>
            <w:webHidden/>
          </w:rPr>
          <w:fldChar w:fldCharType="separate"/>
        </w:r>
        <w:r w:rsidR="00F27B3C" w:rsidDel="00DB32D3">
          <w:rPr>
            <w:noProof/>
            <w:webHidden/>
          </w:rPr>
          <w:delText>8</w:delText>
        </w:r>
        <w:r w:rsidR="00F27B3C" w:rsidDel="00DB32D3">
          <w:rPr>
            <w:noProof/>
            <w:webHidden/>
          </w:rPr>
          <w:fldChar w:fldCharType="end"/>
        </w:r>
        <w:r w:rsidDel="00DB32D3">
          <w:rPr>
            <w:noProof/>
          </w:rPr>
          <w:fldChar w:fldCharType="end"/>
        </w:r>
      </w:del>
    </w:p>
    <w:p w14:paraId="24DDADE5" w14:textId="043D4B70" w:rsidR="00F27B3C" w:rsidDel="00DB32D3" w:rsidRDefault="00405798">
      <w:pPr>
        <w:pStyle w:val="TOC3"/>
        <w:tabs>
          <w:tab w:val="right" w:leader="dot" w:pos="9350"/>
        </w:tabs>
        <w:rPr>
          <w:del w:id="598" w:author="Simon Johnson" w:date="2021-03-09T11:07:00Z"/>
          <w:rFonts w:asciiTheme="minorHAnsi" w:eastAsiaTheme="minorEastAsia" w:hAnsiTheme="minorHAnsi" w:cstheme="minorBidi"/>
          <w:noProof/>
          <w:sz w:val="22"/>
          <w:szCs w:val="22"/>
          <w:lang w:val="en-GB" w:eastAsia="en-GB"/>
        </w:rPr>
      </w:pPr>
      <w:del w:id="599" w:author="Simon Johnson" w:date="2021-03-09T11:07:00Z">
        <w:r w:rsidDel="00DB32D3">
          <w:rPr>
            <w:noProof/>
          </w:rPr>
          <w:fldChar w:fldCharType="begin"/>
        </w:r>
        <w:r w:rsidDel="00DB32D3">
          <w:rPr>
            <w:noProof/>
          </w:rPr>
          <w:delInstrText xml:space="preserve"> HYPERLINK \l "_Toc36648614" </w:delInstrText>
        </w:r>
        <w:r w:rsidDel="00DB32D3">
          <w:rPr>
            <w:noProof/>
          </w:rPr>
          <w:fldChar w:fldCharType="separate"/>
        </w:r>
      </w:del>
      <w:ins w:id="600" w:author="Simon Johnson" w:date="2021-05-05T11:23:00Z">
        <w:r w:rsidR="00B826D4">
          <w:rPr>
            <w:b/>
            <w:bCs/>
            <w:noProof/>
            <w:lang w:val="en-GB"/>
          </w:rPr>
          <w:t>Error! Hyperlink reference not valid.</w:t>
        </w:r>
      </w:ins>
      <w:del w:id="601" w:author="Simon Johnson" w:date="2021-03-09T11:07:00Z">
        <w:r w:rsidR="00F27B3C" w:rsidRPr="00E61E3D" w:rsidDel="00DB32D3">
          <w:rPr>
            <w:rStyle w:val="Hyperlink"/>
            <w:noProof/>
          </w:rPr>
          <w:delText>1.7.1 Transparent Gateway</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_Toc36648614 \h </w:delInstrText>
        </w:r>
        <w:r w:rsidR="00F27B3C" w:rsidDel="00DB32D3">
          <w:rPr>
            <w:noProof/>
            <w:webHidden/>
          </w:rPr>
        </w:r>
        <w:r w:rsidR="00F27B3C" w:rsidDel="00DB32D3">
          <w:rPr>
            <w:noProof/>
            <w:webHidden/>
          </w:rPr>
          <w:fldChar w:fldCharType="separate"/>
        </w:r>
        <w:r w:rsidR="00F27B3C" w:rsidDel="00DB32D3">
          <w:rPr>
            <w:noProof/>
            <w:webHidden/>
          </w:rPr>
          <w:delText>9</w:delText>
        </w:r>
        <w:r w:rsidR="00F27B3C" w:rsidDel="00DB32D3">
          <w:rPr>
            <w:noProof/>
            <w:webHidden/>
          </w:rPr>
          <w:fldChar w:fldCharType="end"/>
        </w:r>
        <w:r w:rsidDel="00DB32D3">
          <w:rPr>
            <w:noProof/>
          </w:rPr>
          <w:fldChar w:fldCharType="end"/>
        </w:r>
      </w:del>
    </w:p>
    <w:p w14:paraId="6764E934" w14:textId="60D2335B" w:rsidR="00F27B3C" w:rsidDel="00DB32D3" w:rsidRDefault="00405798">
      <w:pPr>
        <w:pStyle w:val="TOC3"/>
        <w:tabs>
          <w:tab w:val="right" w:leader="dot" w:pos="9350"/>
        </w:tabs>
        <w:rPr>
          <w:del w:id="602" w:author="Simon Johnson" w:date="2021-03-09T11:07:00Z"/>
          <w:rFonts w:asciiTheme="minorHAnsi" w:eastAsiaTheme="minorEastAsia" w:hAnsiTheme="minorHAnsi" w:cstheme="minorBidi"/>
          <w:noProof/>
          <w:sz w:val="22"/>
          <w:szCs w:val="22"/>
          <w:lang w:val="en-GB" w:eastAsia="en-GB"/>
        </w:rPr>
      </w:pPr>
      <w:del w:id="603" w:author="Simon Johnson" w:date="2021-03-09T11:07:00Z">
        <w:r w:rsidDel="00DB32D3">
          <w:rPr>
            <w:noProof/>
          </w:rPr>
          <w:fldChar w:fldCharType="begin"/>
        </w:r>
        <w:r w:rsidDel="00DB32D3">
          <w:rPr>
            <w:noProof/>
          </w:rPr>
          <w:delInstrText xml:space="preserve"> HYPERLINK \l "_Toc36648615" </w:delInstrText>
        </w:r>
        <w:r w:rsidDel="00DB32D3">
          <w:rPr>
            <w:noProof/>
          </w:rPr>
          <w:fldChar w:fldCharType="separate"/>
        </w:r>
      </w:del>
      <w:ins w:id="604" w:author="Simon Johnson" w:date="2021-05-05T11:23:00Z">
        <w:r w:rsidR="00B826D4">
          <w:rPr>
            <w:b/>
            <w:bCs/>
            <w:noProof/>
            <w:lang w:val="en-GB"/>
          </w:rPr>
          <w:t>Error! Hyperlink reference not valid.</w:t>
        </w:r>
      </w:ins>
      <w:del w:id="605" w:author="Simon Johnson" w:date="2021-03-09T11:07:00Z">
        <w:r w:rsidR="00F27B3C" w:rsidRPr="00E61E3D" w:rsidDel="00DB32D3">
          <w:rPr>
            <w:rStyle w:val="Hyperlink"/>
            <w:noProof/>
          </w:rPr>
          <w:delText>1.7.2 Aggregating Gateway</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_Toc36648615 \h </w:delInstrText>
        </w:r>
        <w:r w:rsidR="00F27B3C" w:rsidDel="00DB32D3">
          <w:rPr>
            <w:noProof/>
            <w:webHidden/>
          </w:rPr>
        </w:r>
        <w:r w:rsidR="00F27B3C" w:rsidDel="00DB32D3">
          <w:rPr>
            <w:noProof/>
            <w:webHidden/>
          </w:rPr>
          <w:fldChar w:fldCharType="separate"/>
        </w:r>
        <w:r w:rsidR="00F27B3C" w:rsidDel="00DB32D3">
          <w:rPr>
            <w:noProof/>
            <w:webHidden/>
          </w:rPr>
          <w:delText>9</w:delText>
        </w:r>
        <w:r w:rsidR="00F27B3C" w:rsidDel="00DB32D3">
          <w:rPr>
            <w:noProof/>
            <w:webHidden/>
          </w:rPr>
          <w:fldChar w:fldCharType="end"/>
        </w:r>
        <w:r w:rsidDel="00DB32D3">
          <w:rPr>
            <w:noProof/>
          </w:rPr>
          <w:fldChar w:fldCharType="end"/>
        </w:r>
      </w:del>
    </w:p>
    <w:p w14:paraId="255366E1" w14:textId="273A39F3" w:rsidR="00F27B3C" w:rsidDel="00DB32D3" w:rsidRDefault="00405798">
      <w:pPr>
        <w:pStyle w:val="TOC1"/>
        <w:rPr>
          <w:del w:id="606" w:author="Simon Johnson" w:date="2021-03-09T11:07:00Z"/>
          <w:rFonts w:asciiTheme="minorHAnsi" w:eastAsiaTheme="minorEastAsia" w:hAnsiTheme="minorHAnsi" w:cstheme="minorBidi"/>
          <w:noProof/>
          <w:sz w:val="22"/>
          <w:szCs w:val="22"/>
          <w:lang w:val="en-GB" w:eastAsia="en-GB"/>
        </w:rPr>
      </w:pPr>
      <w:del w:id="607" w:author="Simon Johnson" w:date="2021-03-09T11:07:00Z">
        <w:r w:rsidDel="00DB32D3">
          <w:rPr>
            <w:noProof/>
          </w:rPr>
          <w:fldChar w:fldCharType="begin"/>
        </w:r>
        <w:r w:rsidDel="00DB32D3">
          <w:rPr>
            <w:noProof/>
          </w:rPr>
          <w:delInstrText xml:space="preserve"> HYPERLINK \l "_Toc36648616" </w:delInstrText>
        </w:r>
        <w:r w:rsidDel="00DB32D3">
          <w:rPr>
            <w:noProof/>
          </w:rPr>
          <w:fldChar w:fldCharType="separate"/>
        </w:r>
      </w:del>
      <w:ins w:id="608" w:author="Simon Johnson" w:date="2021-05-05T11:23:00Z">
        <w:r w:rsidR="00B826D4">
          <w:rPr>
            <w:b/>
            <w:bCs/>
            <w:noProof/>
            <w:lang w:val="en-GB"/>
          </w:rPr>
          <w:t>Error! Hyperlink reference not valid.</w:t>
        </w:r>
      </w:ins>
      <w:del w:id="609" w:author="Simon Johnson" w:date="2021-03-09T11:07:00Z">
        <w:r w:rsidR="00F27B3C" w:rsidRPr="00E61E3D" w:rsidDel="00DB32D3">
          <w:rPr>
            <w:rStyle w:val="Hyperlink"/>
            <w:noProof/>
          </w:rPr>
          <w:delText>2</w:delText>
        </w:r>
        <w:r w:rsidR="00F27B3C" w:rsidDel="00DB32D3">
          <w:rPr>
            <w:rFonts w:asciiTheme="minorHAnsi" w:eastAsiaTheme="minorEastAsia" w:hAnsiTheme="minorHAnsi" w:cstheme="minorBidi"/>
            <w:noProof/>
            <w:sz w:val="22"/>
            <w:szCs w:val="22"/>
            <w:lang w:val="en-GB" w:eastAsia="en-GB"/>
          </w:rPr>
          <w:tab/>
        </w:r>
        <w:r w:rsidR="00F27B3C" w:rsidRPr="00E61E3D" w:rsidDel="00DB32D3">
          <w:rPr>
            <w:rStyle w:val="Hyperlink"/>
            <w:noProof/>
          </w:rPr>
          <w:delText>Data representation</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_Toc36648616 \h </w:delInstrText>
        </w:r>
        <w:r w:rsidR="00F27B3C" w:rsidDel="00DB32D3">
          <w:rPr>
            <w:noProof/>
            <w:webHidden/>
          </w:rPr>
        </w:r>
        <w:r w:rsidR="00F27B3C" w:rsidDel="00DB32D3">
          <w:rPr>
            <w:noProof/>
            <w:webHidden/>
          </w:rPr>
          <w:fldChar w:fldCharType="separate"/>
        </w:r>
        <w:r w:rsidR="00F27B3C" w:rsidDel="00DB32D3">
          <w:rPr>
            <w:noProof/>
            <w:webHidden/>
          </w:rPr>
          <w:delText>10</w:delText>
        </w:r>
        <w:r w:rsidR="00F27B3C" w:rsidDel="00DB32D3">
          <w:rPr>
            <w:noProof/>
            <w:webHidden/>
          </w:rPr>
          <w:fldChar w:fldCharType="end"/>
        </w:r>
        <w:r w:rsidDel="00DB32D3">
          <w:rPr>
            <w:noProof/>
          </w:rPr>
          <w:fldChar w:fldCharType="end"/>
        </w:r>
      </w:del>
    </w:p>
    <w:p w14:paraId="0B9E8A4D" w14:textId="173A7ADB" w:rsidR="00F27B3C" w:rsidDel="00DB32D3" w:rsidRDefault="00405798">
      <w:pPr>
        <w:pStyle w:val="TOC3"/>
        <w:tabs>
          <w:tab w:val="right" w:leader="dot" w:pos="9350"/>
        </w:tabs>
        <w:rPr>
          <w:del w:id="610" w:author="Simon Johnson" w:date="2021-03-09T11:07:00Z"/>
          <w:rFonts w:asciiTheme="minorHAnsi" w:eastAsiaTheme="minorEastAsia" w:hAnsiTheme="minorHAnsi" w:cstheme="minorBidi"/>
          <w:noProof/>
          <w:sz w:val="22"/>
          <w:szCs w:val="22"/>
          <w:lang w:val="en-GB" w:eastAsia="en-GB"/>
        </w:rPr>
      </w:pPr>
      <w:del w:id="611" w:author="Simon Johnson" w:date="2021-03-09T11:07:00Z">
        <w:r w:rsidDel="00DB32D3">
          <w:rPr>
            <w:noProof/>
          </w:rPr>
          <w:fldChar w:fldCharType="begin"/>
        </w:r>
        <w:r w:rsidDel="00DB32D3">
          <w:rPr>
            <w:noProof/>
          </w:rPr>
          <w:delInstrText xml:space="preserve"> HYPERLINK \l "_Toc36648617" </w:delInstrText>
        </w:r>
        <w:r w:rsidDel="00DB32D3">
          <w:rPr>
            <w:noProof/>
          </w:rPr>
          <w:fldChar w:fldCharType="separate"/>
        </w:r>
      </w:del>
      <w:ins w:id="612" w:author="Simon Johnson" w:date="2021-05-05T11:23:00Z">
        <w:r w:rsidR="00B826D4">
          <w:rPr>
            <w:b/>
            <w:bCs/>
            <w:noProof/>
            <w:lang w:val="en-GB"/>
          </w:rPr>
          <w:t>Error! Hyperlink reference not valid.</w:t>
        </w:r>
      </w:ins>
      <w:del w:id="613" w:author="Simon Johnson" w:date="2021-03-09T11:07:00Z">
        <w:r w:rsidR="00F27B3C" w:rsidRPr="00E61E3D" w:rsidDel="00DB32D3">
          <w:rPr>
            <w:rStyle w:val="Hyperlink"/>
            <w:noProof/>
          </w:rPr>
          <w:delText>1.1.1 Bits(Byte)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_Toc36648617 \h </w:delInstrText>
        </w:r>
        <w:r w:rsidR="00F27B3C" w:rsidDel="00DB32D3">
          <w:rPr>
            <w:noProof/>
            <w:webHidden/>
          </w:rPr>
        </w:r>
        <w:r w:rsidR="00F27B3C" w:rsidDel="00DB32D3">
          <w:rPr>
            <w:noProof/>
            <w:webHidden/>
          </w:rPr>
          <w:fldChar w:fldCharType="separate"/>
        </w:r>
        <w:r w:rsidR="00F27B3C" w:rsidDel="00DB32D3">
          <w:rPr>
            <w:noProof/>
            <w:webHidden/>
          </w:rPr>
          <w:delText>10</w:delText>
        </w:r>
        <w:r w:rsidR="00F27B3C" w:rsidDel="00DB32D3">
          <w:rPr>
            <w:noProof/>
            <w:webHidden/>
          </w:rPr>
          <w:fldChar w:fldCharType="end"/>
        </w:r>
        <w:r w:rsidDel="00DB32D3">
          <w:rPr>
            <w:noProof/>
          </w:rPr>
          <w:fldChar w:fldCharType="end"/>
        </w:r>
      </w:del>
    </w:p>
    <w:p w14:paraId="5C2C672A" w14:textId="2CC13564" w:rsidR="00F27B3C" w:rsidDel="00DB32D3" w:rsidRDefault="00405798">
      <w:pPr>
        <w:pStyle w:val="TOC3"/>
        <w:tabs>
          <w:tab w:val="right" w:leader="dot" w:pos="9350"/>
        </w:tabs>
        <w:rPr>
          <w:del w:id="614" w:author="Simon Johnson" w:date="2021-03-09T11:07:00Z"/>
          <w:rFonts w:asciiTheme="minorHAnsi" w:eastAsiaTheme="minorEastAsia" w:hAnsiTheme="minorHAnsi" w:cstheme="minorBidi"/>
          <w:noProof/>
          <w:sz w:val="22"/>
          <w:szCs w:val="22"/>
          <w:lang w:val="en-GB" w:eastAsia="en-GB"/>
        </w:rPr>
      </w:pPr>
      <w:del w:id="615" w:author="Simon Johnson" w:date="2021-03-09T11:07:00Z">
        <w:r w:rsidDel="00DB32D3">
          <w:rPr>
            <w:noProof/>
          </w:rPr>
          <w:fldChar w:fldCharType="begin"/>
        </w:r>
        <w:r w:rsidDel="00DB32D3">
          <w:rPr>
            <w:noProof/>
          </w:rPr>
          <w:delInstrText xml:space="preserve"> HYPERLINK \l "_Toc36648618" </w:delInstrText>
        </w:r>
        <w:r w:rsidDel="00DB32D3">
          <w:rPr>
            <w:noProof/>
          </w:rPr>
          <w:fldChar w:fldCharType="separate"/>
        </w:r>
      </w:del>
      <w:ins w:id="616" w:author="Simon Johnson" w:date="2021-05-05T11:23:00Z">
        <w:r w:rsidR="00B826D4">
          <w:rPr>
            <w:b/>
            <w:bCs/>
            <w:noProof/>
            <w:lang w:val="en-GB"/>
          </w:rPr>
          <w:t>Error! Hyperlink reference not valid.</w:t>
        </w:r>
      </w:ins>
      <w:del w:id="617" w:author="Simon Johnson" w:date="2021-03-09T11:07:00Z">
        <w:r w:rsidR="00F27B3C" w:rsidRPr="00E61E3D" w:rsidDel="00DB32D3">
          <w:rPr>
            <w:rStyle w:val="Hyperlink"/>
            <w:noProof/>
          </w:rPr>
          <w:delText>1.1.2 Two Byte Integer</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_Toc36648618 \h </w:delInstrText>
        </w:r>
        <w:r w:rsidR="00F27B3C" w:rsidDel="00DB32D3">
          <w:rPr>
            <w:noProof/>
            <w:webHidden/>
          </w:rPr>
        </w:r>
        <w:r w:rsidR="00F27B3C" w:rsidDel="00DB32D3">
          <w:rPr>
            <w:noProof/>
            <w:webHidden/>
          </w:rPr>
          <w:fldChar w:fldCharType="separate"/>
        </w:r>
        <w:r w:rsidR="00F27B3C" w:rsidDel="00DB32D3">
          <w:rPr>
            <w:noProof/>
            <w:webHidden/>
          </w:rPr>
          <w:delText>10</w:delText>
        </w:r>
        <w:r w:rsidR="00F27B3C" w:rsidDel="00DB32D3">
          <w:rPr>
            <w:noProof/>
            <w:webHidden/>
          </w:rPr>
          <w:fldChar w:fldCharType="end"/>
        </w:r>
        <w:r w:rsidDel="00DB32D3">
          <w:rPr>
            <w:noProof/>
          </w:rPr>
          <w:fldChar w:fldCharType="end"/>
        </w:r>
      </w:del>
    </w:p>
    <w:p w14:paraId="2E7EA321" w14:textId="646690BA" w:rsidR="00F27B3C" w:rsidDel="00DB32D3" w:rsidRDefault="00405798">
      <w:pPr>
        <w:pStyle w:val="TOC3"/>
        <w:tabs>
          <w:tab w:val="right" w:leader="dot" w:pos="9350"/>
        </w:tabs>
        <w:rPr>
          <w:del w:id="618" w:author="Simon Johnson" w:date="2021-03-09T11:07:00Z"/>
          <w:rFonts w:asciiTheme="minorHAnsi" w:eastAsiaTheme="minorEastAsia" w:hAnsiTheme="minorHAnsi" w:cstheme="minorBidi"/>
          <w:noProof/>
          <w:sz w:val="22"/>
          <w:szCs w:val="22"/>
          <w:lang w:val="en-GB" w:eastAsia="en-GB"/>
        </w:rPr>
      </w:pPr>
      <w:del w:id="619" w:author="Simon Johnson" w:date="2021-03-09T11:07:00Z">
        <w:r w:rsidDel="00DB32D3">
          <w:rPr>
            <w:noProof/>
          </w:rPr>
          <w:fldChar w:fldCharType="begin"/>
        </w:r>
        <w:r w:rsidDel="00DB32D3">
          <w:rPr>
            <w:noProof/>
          </w:rPr>
          <w:delInstrText xml:space="preserve"> HYPERLINK \l "_Toc36648619" </w:delInstrText>
        </w:r>
        <w:r w:rsidDel="00DB32D3">
          <w:rPr>
            <w:noProof/>
          </w:rPr>
          <w:fldChar w:fldCharType="separate"/>
        </w:r>
      </w:del>
      <w:ins w:id="620" w:author="Simon Johnson" w:date="2021-05-05T11:23:00Z">
        <w:r w:rsidR="00B826D4">
          <w:rPr>
            <w:b/>
            <w:bCs/>
            <w:noProof/>
            <w:lang w:val="en-GB"/>
          </w:rPr>
          <w:t>Error! Hyperlink reference not valid.</w:t>
        </w:r>
      </w:ins>
      <w:del w:id="621" w:author="Simon Johnson" w:date="2021-03-09T11:07:00Z">
        <w:r w:rsidR="00F27B3C" w:rsidRPr="00E61E3D" w:rsidDel="00DB32D3">
          <w:rPr>
            <w:rStyle w:val="Hyperlink"/>
            <w:noProof/>
          </w:rPr>
          <w:delText>1.1.3 Three Byte Integer</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_Toc36648619 \h </w:delInstrText>
        </w:r>
        <w:r w:rsidR="00F27B3C" w:rsidDel="00DB32D3">
          <w:rPr>
            <w:noProof/>
            <w:webHidden/>
          </w:rPr>
        </w:r>
        <w:r w:rsidR="00F27B3C" w:rsidDel="00DB32D3">
          <w:rPr>
            <w:noProof/>
            <w:webHidden/>
          </w:rPr>
          <w:fldChar w:fldCharType="separate"/>
        </w:r>
        <w:r w:rsidR="00F27B3C" w:rsidDel="00DB32D3">
          <w:rPr>
            <w:noProof/>
            <w:webHidden/>
          </w:rPr>
          <w:delText>10</w:delText>
        </w:r>
        <w:r w:rsidR="00F27B3C" w:rsidDel="00DB32D3">
          <w:rPr>
            <w:noProof/>
            <w:webHidden/>
          </w:rPr>
          <w:fldChar w:fldCharType="end"/>
        </w:r>
        <w:r w:rsidDel="00DB32D3">
          <w:rPr>
            <w:noProof/>
          </w:rPr>
          <w:fldChar w:fldCharType="end"/>
        </w:r>
      </w:del>
    </w:p>
    <w:p w14:paraId="4B44FFE8" w14:textId="0648185D" w:rsidR="00F27B3C" w:rsidDel="00DB32D3" w:rsidRDefault="00405798">
      <w:pPr>
        <w:pStyle w:val="TOC1"/>
        <w:rPr>
          <w:del w:id="622" w:author="Simon Johnson" w:date="2021-03-09T11:07:00Z"/>
          <w:rFonts w:asciiTheme="minorHAnsi" w:eastAsiaTheme="minorEastAsia" w:hAnsiTheme="minorHAnsi" w:cstheme="minorBidi"/>
          <w:noProof/>
          <w:sz w:val="22"/>
          <w:szCs w:val="22"/>
          <w:lang w:val="en-GB" w:eastAsia="en-GB"/>
        </w:rPr>
      </w:pPr>
      <w:del w:id="623" w:author="Simon Johnson" w:date="2021-03-09T11:07:00Z">
        <w:r w:rsidDel="00DB32D3">
          <w:rPr>
            <w:noProof/>
          </w:rPr>
          <w:fldChar w:fldCharType="begin"/>
        </w:r>
        <w:r w:rsidDel="00DB32D3">
          <w:rPr>
            <w:noProof/>
          </w:rPr>
          <w:delInstrText xml:space="preserve"> HYPERLINK \l "_Toc36648620" </w:delInstrText>
        </w:r>
        <w:r w:rsidDel="00DB32D3">
          <w:rPr>
            <w:noProof/>
          </w:rPr>
          <w:fldChar w:fldCharType="separate"/>
        </w:r>
      </w:del>
      <w:ins w:id="624" w:author="Simon Johnson" w:date="2021-05-05T11:23:00Z">
        <w:r w:rsidR="00B826D4">
          <w:rPr>
            <w:b/>
            <w:bCs/>
            <w:noProof/>
            <w:lang w:val="en-GB"/>
          </w:rPr>
          <w:t>Error! Hyperlink reference not valid.</w:t>
        </w:r>
      </w:ins>
      <w:del w:id="625" w:author="Simon Johnson" w:date="2021-03-09T11:07:00Z">
        <w:r w:rsidR="00F27B3C" w:rsidRPr="00E61E3D" w:rsidDel="00DB32D3">
          <w:rPr>
            <w:rStyle w:val="Hyperlink"/>
            <w:noProof/>
          </w:rPr>
          <w:delText>3</w:delText>
        </w:r>
        <w:r w:rsidR="00F27B3C" w:rsidDel="00DB32D3">
          <w:rPr>
            <w:rFonts w:asciiTheme="minorHAnsi" w:eastAsiaTheme="minorEastAsia" w:hAnsiTheme="minorHAnsi" w:cstheme="minorBidi"/>
            <w:noProof/>
            <w:sz w:val="22"/>
            <w:szCs w:val="22"/>
            <w:lang w:val="en-GB" w:eastAsia="en-GB"/>
          </w:rPr>
          <w:tab/>
        </w:r>
        <w:r w:rsidR="00F27B3C" w:rsidRPr="00E61E3D" w:rsidDel="00DB32D3">
          <w:rPr>
            <w:rStyle w:val="Hyperlink"/>
            <w:noProof/>
          </w:rPr>
          <w:delText>MQTT-SN Control Packet format</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_Toc36648620 \h </w:delInstrText>
        </w:r>
        <w:r w:rsidR="00F27B3C" w:rsidDel="00DB32D3">
          <w:rPr>
            <w:noProof/>
            <w:webHidden/>
          </w:rPr>
        </w:r>
        <w:r w:rsidR="00F27B3C" w:rsidDel="00DB32D3">
          <w:rPr>
            <w:noProof/>
            <w:webHidden/>
          </w:rPr>
          <w:fldChar w:fldCharType="separate"/>
        </w:r>
        <w:r w:rsidR="00F27B3C" w:rsidDel="00DB32D3">
          <w:rPr>
            <w:noProof/>
            <w:webHidden/>
          </w:rPr>
          <w:delText>11</w:delText>
        </w:r>
        <w:r w:rsidR="00F27B3C" w:rsidDel="00DB32D3">
          <w:rPr>
            <w:noProof/>
            <w:webHidden/>
          </w:rPr>
          <w:fldChar w:fldCharType="end"/>
        </w:r>
        <w:r w:rsidDel="00DB32D3">
          <w:rPr>
            <w:noProof/>
          </w:rPr>
          <w:fldChar w:fldCharType="end"/>
        </w:r>
      </w:del>
    </w:p>
    <w:p w14:paraId="311A35BB" w14:textId="7AC70E4C" w:rsidR="00F27B3C" w:rsidDel="00DB32D3" w:rsidRDefault="00405798">
      <w:pPr>
        <w:pStyle w:val="TOC2"/>
        <w:tabs>
          <w:tab w:val="right" w:leader="dot" w:pos="9350"/>
        </w:tabs>
        <w:rPr>
          <w:del w:id="626" w:author="Simon Johnson" w:date="2021-03-09T11:07:00Z"/>
          <w:rFonts w:asciiTheme="minorHAnsi" w:eastAsiaTheme="minorEastAsia" w:hAnsiTheme="minorHAnsi" w:cstheme="minorBidi"/>
          <w:noProof/>
          <w:sz w:val="22"/>
          <w:szCs w:val="22"/>
          <w:lang w:val="en-GB" w:eastAsia="en-GB"/>
        </w:rPr>
      </w:pPr>
      <w:del w:id="627" w:author="Simon Johnson" w:date="2021-03-09T11:07:00Z">
        <w:r w:rsidDel="00DB32D3">
          <w:rPr>
            <w:noProof/>
          </w:rPr>
          <w:fldChar w:fldCharType="begin"/>
        </w:r>
        <w:r w:rsidDel="00DB32D3">
          <w:rPr>
            <w:noProof/>
          </w:rPr>
          <w:delInstrText xml:space="preserve"> HYPERLINK \l "_Toc36648621" </w:delInstrText>
        </w:r>
        <w:r w:rsidDel="00DB32D3">
          <w:rPr>
            <w:noProof/>
          </w:rPr>
          <w:fldChar w:fldCharType="separate"/>
        </w:r>
      </w:del>
      <w:ins w:id="628" w:author="Simon Johnson" w:date="2021-05-05T11:23:00Z">
        <w:r w:rsidR="00B826D4">
          <w:rPr>
            <w:b/>
            <w:bCs/>
            <w:noProof/>
            <w:lang w:val="en-GB"/>
          </w:rPr>
          <w:t>Error! Hyperlink reference not valid.</w:t>
        </w:r>
      </w:ins>
      <w:del w:id="629" w:author="Simon Johnson" w:date="2021-03-09T11:07:00Z">
        <w:r w:rsidR="00F27B3C" w:rsidRPr="00E61E3D" w:rsidDel="00DB32D3">
          <w:rPr>
            <w:rStyle w:val="Hyperlink"/>
            <w:noProof/>
          </w:rPr>
          <w:delText>1.2 Structure of an MQTT-SN Control Packet</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_Toc36648621 \h </w:delInstrText>
        </w:r>
        <w:r w:rsidR="00F27B3C" w:rsidDel="00DB32D3">
          <w:rPr>
            <w:noProof/>
            <w:webHidden/>
          </w:rPr>
        </w:r>
        <w:r w:rsidR="00F27B3C" w:rsidDel="00DB32D3">
          <w:rPr>
            <w:noProof/>
            <w:webHidden/>
          </w:rPr>
          <w:fldChar w:fldCharType="separate"/>
        </w:r>
        <w:r w:rsidR="00F27B3C" w:rsidDel="00DB32D3">
          <w:rPr>
            <w:noProof/>
            <w:webHidden/>
          </w:rPr>
          <w:delText>11</w:delText>
        </w:r>
        <w:r w:rsidR="00F27B3C" w:rsidDel="00DB32D3">
          <w:rPr>
            <w:noProof/>
            <w:webHidden/>
          </w:rPr>
          <w:fldChar w:fldCharType="end"/>
        </w:r>
        <w:r w:rsidDel="00DB32D3">
          <w:rPr>
            <w:noProof/>
          </w:rPr>
          <w:fldChar w:fldCharType="end"/>
        </w:r>
      </w:del>
    </w:p>
    <w:p w14:paraId="558C2797" w14:textId="6028E8FF" w:rsidR="00F27B3C" w:rsidDel="00DB32D3" w:rsidRDefault="00405798">
      <w:pPr>
        <w:pStyle w:val="TOC3"/>
        <w:tabs>
          <w:tab w:val="right" w:leader="dot" w:pos="9350"/>
        </w:tabs>
        <w:rPr>
          <w:del w:id="630" w:author="Simon Johnson" w:date="2021-03-09T11:07:00Z"/>
          <w:rFonts w:asciiTheme="minorHAnsi" w:eastAsiaTheme="minorEastAsia" w:hAnsiTheme="minorHAnsi" w:cstheme="minorBidi"/>
          <w:noProof/>
          <w:sz w:val="22"/>
          <w:szCs w:val="22"/>
          <w:lang w:val="en-GB" w:eastAsia="en-GB"/>
        </w:rPr>
      </w:pPr>
      <w:del w:id="631" w:author="Simon Johnson" w:date="2021-03-09T11:07:00Z">
        <w:r w:rsidDel="00DB32D3">
          <w:rPr>
            <w:noProof/>
          </w:rPr>
          <w:fldChar w:fldCharType="begin"/>
        </w:r>
        <w:r w:rsidDel="00DB32D3">
          <w:rPr>
            <w:noProof/>
          </w:rPr>
          <w:delInstrText xml:space="preserve"> HYPERLINK \l "_Toc36648622" </w:delInstrText>
        </w:r>
        <w:r w:rsidDel="00DB32D3">
          <w:rPr>
            <w:noProof/>
          </w:rPr>
          <w:fldChar w:fldCharType="separate"/>
        </w:r>
      </w:del>
      <w:ins w:id="632" w:author="Simon Johnson" w:date="2021-05-05T11:23:00Z">
        <w:r w:rsidR="00B826D4">
          <w:rPr>
            <w:b/>
            <w:bCs/>
            <w:noProof/>
            <w:lang w:val="en-GB"/>
          </w:rPr>
          <w:t>Error! Hyperlink reference not valid.</w:t>
        </w:r>
      </w:ins>
      <w:del w:id="633" w:author="Simon Johnson" w:date="2021-03-09T11:07:00Z">
        <w:r w:rsidR="00F27B3C" w:rsidRPr="00E61E3D" w:rsidDel="00DB32D3">
          <w:rPr>
            <w:rStyle w:val="Hyperlink"/>
            <w:noProof/>
          </w:rPr>
          <w:delText>1.2.1 Header</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_Toc36648622 \h </w:delInstrText>
        </w:r>
        <w:r w:rsidR="00F27B3C" w:rsidDel="00DB32D3">
          <w:rPr>
            <w:noProof/>
            <w:webHidden/>
          </w:rPr>
        </w:r>
        <w:r w:rsidR="00F27B3C" w:rsidDel="00DB32D3">
          <w:rPr>
            <w:noProof/>
            <w:webHidden/>
          </w:rPr>
          <w:fldChar w:fldCharType="separate"/>
        </w:r>
        <w:r w:rsidR="00F27B3C" w:rsidDel="00DB32D3">
          <w:rPr>
            <w:noProof/>
            <w:webHidden/>
          </w:rPr>
          <w:delText>11</w:delText>
        </w:r>
        <w:r w:rsidR="00F27B3C" w:rsidDel="00DB32D3">
          <w:rPr>
            <w:noProof/>
            <w:webHidden/>
          </w:rPr>
          <w:fldChar w:fldCharType="end"/>
        </w:r>
        <w:r w:rsidDel="00DB32D3">
          <w:rPr>
            <w:noProof/>
          </w:rPr>
          <w:fldChar w:fldCharType="end"/>
        </w:r>
      </w:del>
    </w:p>
    <w:p w14:paraId="7CD7B1D4" w14:textId="5EF31527" w:rsidR="00F27B3C" w:rsidDel="00DB32D3" w:rsidRDefault="00405798">
      <w:pPr>
        <w:pStyle w:val="TOC3"/>
        <w:tabs>
          <w:tab w:val="right" w:leader="dot" w:pos="9350"/>
        </w:tabs>
        <w:rPr>
          <w:del w:id="634" w:author="Simon Johnson" w:date="2021-03-09T11:07:00Z"/>
          <w:rFonts w:asciiTheme="minorHAnsi" w:eastAsiaTheme="minorEastAsia" w:hAnsiTheme="minorHAnsi" w:cstheme="minorBidi"/>
          <w:noProof/>
          <w:sz w:val="22"/>
          <w:szCs w:val="22"/>
          <w:lang w:val="en-GB" w:eastAsia="en-GB"/>
        </w:rPr>
      </w:pPr>
      <w:del w:id="635" w:author="Simon Johnson" w:date="2021-03-09T11:07:00Z">
        <w:r w:rsidDel="00DB32D3">
          <w:rPr>
            <w:noProof/>
          </w:rPr>
          <w:fldChar w:fldCharType="begin"/>
        </w:r>
        <w:r w:rsidDel="00DB32D3">
          <w:rPr>
            <w:noProof/>
          </w:rPr>
          <w:delInstrText xml:space="preserve"> HYPERLINK \l "_Toc36648623" </w:delInstrText>
        </w:r>
        <w:r w:rsidDel="00DB32D3">
          <w:rPr>
            <w:noProof/>
          </w:rPr>
          <w:fldChar w:fldCharType="separate"/>
        </w:r>
      </w:del>
      <w:ins w:id="636" w:author="Simon Johnson" w:date="2021-05-05T11:23:00Z">
        <w:r w:rsidR="00B826D4">
          <w:rPr>
            <w:b/>
            <w:bCs/>
            <w:noProof/>
            <w:lang w:val="en-GB"/>
          </w:rPr>
          <w:t>Error! Hyperlink reference not valid.</w:t>
        </w:r>
      </w:ins>
      <w:del w:id="637" w:author="Simon Johnson" w:date="2021-03-09T11:07:00Z">
        <w:r w:rsidR="00F27B3C" w:rsidRPr="00E61E3D" w:rsidDel="00DB32D3">
          <w:rPr>
            <w:rStyle w:val="Hyperlink"/>
            <w:noProof/>
          </w:rPr>
          <w:delText>3.1.1 Length</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_Toc36648623 \h </w:delInstrText>
        </w:r>
        <w:r w:rsidR="00F27B3C" w:rsidDel="00DB32D3">
          <w:rPr>
            <w:noProof/>
            <w:webHidden/>
          </w:rPr>
        </w:r>
        <w:r w:rsidR="00F27B3C" w:rsidDel="00DB32D3">
          <w:rPr>
            <w:noProof/>
            <w:webHidden/>
          </w:rPr>
          <w:fldChar w:fldCharType="separate"/>
        </w:r>
        <w:r w:rsidR="00F27B3C" w:rsidDel="00DB32D3">
          <w:rPr>
            <w:noProof/>
            <w:webHidden/>
          </w:rPr>
          <w:delText>11</w:delText>
        </w:r>
        <w:r w:rsidR="00F27B3C" w:rsidDel="00DB32D3">
          <w:rPr>
            <w:noProof/>
            <w:webHidden/>
          </w:rPr>
          <w:fldChar w:fldCharType="end"/>
        </w:r>
        <w:r w:rsidDel="00DB32D3">
          <w:rPr>
            <w:noProof/>
          </w:rPr>
          <w:fldChar w:fldCharType="end"/>
        </w:r>
      </w:del>
    </w:p>
    <w:p w14:paraId="79CE1A62" w14:textId="65D12333" w:rsidR="00F27B3C" w:rsidDel="00DB32D3" w:rsidRDefault="00405798">
      <w:pPr>
        <w:pStyle w:val="TOC3"/>
        <w:tabs>
          <w:tab w:val="right" w:leader="dot" w:pos="9350"/>
        </w:tabs>
        <w:rPr>
          <w:del w:id="638" w:author="Simon Johnson" w:date="2021-03-09T11:07:00Z"/>
          <w:rFonts w:asciiTheme="minorHAnsi" w:eastAsiaTheme="minorEastAsia" w:hAnsiTheme="minorHAnsi" w:cstheme="minorBidi"/>
          <w:noProof/>
          <w:sz w:val="22"/>
          <w:szCs w:val="22"/>
          <w:lang w:val="en-GB" w:eastAsia="en-GB"/>
        </w:rPr>
      </w:pPr>
      <w:del w:id="639" w:author="Simon Johnson" w:date="2021-03-09T11:07:00Z">
        <w:r w:rsidDel="00DB32D3">
          <w:rPr>
            <w:noProof/>
          </w:rPr>
          <w:fldChar w:fldCharType="begin"/>
        </w:r>
        <w:r w:rsidDel="00DB32D3">
          <w:rPr>
            <w:noProof/>
          </w:rPr>
          <w:delInstrText xml:space="preserve"> HYPERLINK \l "_Toc36648624" </w:delInstrText>
        </w:r>
        <w:r w:rsidDel="00DB32D3">
          <w:rPr>
            <w:noProof/>
          </w:rPr>
          <w:fldChar w:fldCharType="separate"/>
        </w:r>
      </w:del>
      <w:ins w:id="640" w:author="Simon Johnson" w:date="2021-05-05T11:23:00Z">
        <w:r w:rsidR="00B826D4">
          <w:rPr>
            <w:b/>
            <w:bCs/>
            <w:noProof/>
            <w:lang w:val="en-GB"/>
          </w:rPr>
          <w:t>Error! Hyperlink reference not valid.</w:t>
        </w:r>
      </w:ins>
      <w:del w:id="641" w:author="Simon Johnson" w:date="2021-03-09T11:07:00Z">
        <w:r w:rsidR="00F27B3C" w:rsidRPr="00E61E3D" w:rsidDel="00DB32D3">
          <w:rPr>
            <w:rStyle w:val="Hyperlink"/>
            <w:noProof/>
          </w:rPr>
          <w:delText>3.1.2 MQTT-SN Control Packeyt Type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_Toc36648624 \h </w:delInstrText>
        </w:r>
        <w:r w:rsidR="00F27B3C" w:rsidDel="00DB32D3">
          <w:rPr>
            <w:noProof/>
            <w:webHidden/>
          </w:rPr>
        </w:r>
        <w:r w:rsidR="00F27B3C" w:rsidDel="00DB32D3">
          <w:rPr>
            <w:noProof/>
            <w:webHidden/>
          </w:rPr>
          <w:fldChar w:fldCharType="separate"/>
        </w:r>
        <w:r w:rsidR="00F27B3C" w:rsidDel="00DB32D3">
          <w:rPr>
            <w:noProof/>
            <w:webHidden/>
          </w:rPr>
          <w:delText>12</w:delText>
        </w:r>
        <w:r w:rsidR="00F27B3C" w:rsidDel="00DB32D3">
          <w:rPr>
            <w:noProof/>
            <w:webHidden/>
          </w:rPr>
          <w:fldChar w:fldCharType="end"/>
        </w:r>
        <w:r w:rsidDel="00DB32D3">
          <w:rPr>
            <w:noProof/>
          </w:rPr>
          <w:fldChar w:fldCharType="end"/>
        </w:r>
      </w:del>
    </w:p>
    <w:p w14:paraId="72D711EB" w14:textId="723ABE15" w:rsidR="00F27B3C" w:rsidDel="00DB32D3" w:rsidRDefault="00405798">
      <w:pPr>
        <w:pStyle w:val="TOC2"/>
        <w:tabs>
          <w:tab w:val="right" w:leader="dot" w:pos="9350"/>
        </w:tabs>
        <w:rPr>
          <w:del w:id="642" w:author="Simon Johnson" w:date="2021-03-09T11:07:00Z"/>
          <w:rFonts w:asciiTheme="minorHAnsi" w:eastAsiaTheme="minorEastAsia" w:hAnsiTheme="minorHAnsi" w:cstheme="minorBidi"/>
          <w:noProof/>
          <w:sz w:val="22"/>
          <w:szCs w:val="22"/>
          <w:lang w:val="en-GB" w:eastAsia="en-GB"/>
        </w:rPr>
      </w:pPr>
      <w:del w:id="643" w:author="Simon Johnson" w:date="2021-03-09T11:07:00Z">
        <w:r w:rsidDel="00DB32D3">
          <w:rPr>
            <w:noProof/>
          </w:rPr>
          <w:fldChar w:fldCharType="begin"/>
        </w:r>
        <w:r w:rsidDel="00DB32D3">
          <w:rPr>
            <w:noProof/>
          </w:rPr>
          <w:delInstrText xml:space="preserve"> HYPERLINK \l "_Toc36648625" </w:delInstrText>
        </w:r>
        <w:r w:rsidDel="00DB32D3">
          <w:rPr>
            <w:noProof/>
          </w:rPr>
          <w:fldChar w:fldCharType="separate"/>
        </w:r>
      </w:del>
      <w:ins w:id="644" w:author="Simon Johnson" w:date="2021-05-05T11:23:00Z">
        <w:r w:rsidR="00B826D4">
          <w:rPr>
            <w:b/>
            <w:bCs/>
            <w:noProof/>
            <w:lang w:val="en-GB"/>
          </w:rPr>
          <w:t>Error! Hyperlink reference not valid.</w:t>
        </w:r>
      </w:ins>
      <w:del w:id="645" w:author="Simon Johnson" w:date="2021-03-09T11:07:00Z">
        <w:r w:rsidR="00F27B3C" w:rsidRPr="00E61E3D" w:rsidDel="00DB32D3">
          <w:rPr>
            <w:rStyle w:val="Hyperlink"/>
            <w:noProof/>
          </w:rPr>
          <w:delText>3.2 MQTT-SN Control Packet Variable Part</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_Toc36648625 \h </w:delInstrText>
        </w:r>
        <w:r w:rsidR="00F27B3C" w:rsidDel="00DB32D3">
          <w:rPr>
            <w:noProof/>
            <w:webHidden/>
          </w:rPr>
        </w:r>
        <w:r w:rsidR="00F27B3C" w:rsidDel="00DB32D3">
          <w:rPr>
            <w:noProof/>
            <w:webHidden/>
          </w:rPr>
          <w:fldChar w:fldCharType="separate"/>
        </w:r>
        <w:r w:rsidR="00F27B3C" w:rsidDel="00DB32D3">
          <w:rPr>
            <w:noProof/>
            <w:webHidden/>
          </w:rPr>
          <w:delText>13</w:delText>
        </w:r>
        <w:r w:rsidR="00F27B3C" w:rsidDel="00DB32D3">
          <w:rPr>
            <w:noProof/>
            <w:webHidden/>
          </w:rPr>
          <w:fldChar w:fldCharType="end"/>
        </w:r>
        <w:r w:rsidDel="00DB32D3">
          <w:rPr>
            <w:noProof/>
          </w:rPr>
          <w:fldChar w:fldCharType="end"/>
        </w:r>
      </w:del>
    </w:p>
    <w:p w14:paraId="3FD74900" w14:textId="2657B745" w:rsidR="00F27B3C" w:rsidDel="00DB32D3" w:rsidRDefault="00405798">
      <w:pPr>
        <w:pStyle w:val="TOC3"/>
        <w:tabs>
          <w:tab w:val="right" w:leader="dot" w:pos="9350"/>
        </w:tabs>
        <w:rPr>
          <w:del w:id="646" w:author="Simon Johnson" w:date="2021-03-09T11:07:00Z"/>
          <w:rFonts w:asciiTheme="minorHAnsi" w:eastAsiaTheme="minorEastAsia" w:hAnsiTheme="minorHAnsi" w:cstheme="minorBidi"/>
          <w:noProof/>
          <w:sz w:val="22"/>
          <w:szCs w:val="22"/>
          <w:lang w:val="en-GB" w:eastAsia="en-GB"/>
        </w:rPr>
      </w:pPr>
      <w:del w:id="647" w:author="Simon Johnson" w:date="2021-03-09T11:07:00Z">
        <w:r w:rsidDel="00DB32D3">
          <w:rPr>
            <w:noProof/>
          </w:rPr>
          <w:fldChar w:fldCharType="begin"/>
        </w:r>
        <w:r w:rsidDel="00DB32D3">
          <w:rPr>
            <w:noProof/>
          </w:rPr>
          <w:delInstrText xml:space="preserve"> HYPERLINK \l "_Toc36648626" </w:delInstrText>
        </w:r>
        <w:r w:rsidDel="00DB32D3">
          <w:rPr>
            <w:noProof/>
          </w:rPr>
          <w:fldChar w:fldCharType="separate"/>
        </w:r>
      </w:del>
      <w:ins w:id="648" w:author="Simon Johnson" w:date="2021-05-05T11:23:00Z">
        <w:r w:rsidR="00B826D4">
          <w:rPr>
            <w:b/>
            <w:bCs/>
            <w:noProof/>
            <w:lang w:val="en-GB"/>
          </w:rPr>
          <w:t>Error! Hyperlink reference not valid.</w:t>
        </w:r>
      </w:ins>
      <w:del w:id="649" w:author="Simon Johnson" w:date="2021-03-09T11:07:00Z">
        <w:r w:rsidR="00F27B3C" w:rsidRPr="00E61E3D" w:rsidDel="00DB32D3">
          <w:rPr>
            <w:rStyle w:val="Hyperlink"/>
            <w:noProof/>
          </w:rPr>
          <w:delText>3.2.1 ClientId</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_Toc36648626 \h </w:delInstrText>
        </w:r>
        <w:r w:rsidR="00F27B3C" w:rsidDel="00DB32D3">
          <w:rPr>
            <w:noProof/>
            <w:webHidden/>
          </w:rPr>
        </w:r>
        <w:r w:rsidR="00F27B3C" w:rsidDel="00DB32D3">
          <w:rPr>
            <w:noProof/>
            <w:webHidden/>
          </w:rPr>
          <w:fldChar w:fldCharType="separate"/>
        </w:r>
        <w:r w:rsidR="00F27B3C" w:rsidDel="00DB32D3">
          <w:rPr>
            <w:noProof/>
            <w:webHidden/>
          </w:rPr>
          <w:delText>13</w:delText>
        </w:r>
        <w:r w:rsidR="00F27B3C" w:rsidDel="00DB32D3">
          <w:rPr>
            <w:noProof/>
            <w:webHidden/>
          </w:rPr>
          <w:fldChar w:fldCharType="end"/>
        </w:r>
        <w:r w:rsidDel="00DB32D3">
          <w:rPr>
            <w:noProof/>
          </w:rPr>
          <w:fldChar w:fldCharType="end"/>
        </w:r>
      </w:del>
    </w:p>
    <w:p w14:paraId="41185CBE" w14:textId="440A1643" w:rsidR="00F27B3C" w:rsidDel="00DB32D3" w:rsidRDefault="00405798">
      <w:pPr>
        <w:pStyle w:val="TOC3"/>
        <w:tabs>
          <w:tab w:val="right" w:leader="dot" w:pos="9350"/>
        </w:tabs>
        <w:rPr>
          <w:del w:id="650" w:author="Simon Johnson" w:date="2021-03-09T11:07:00Z"/>
          <w:rFonts w:asciiTheme="minorHAnsi" w:eastAsiaTheme="minorEastAsia" w:hAnsiTheme="minorHAnsi" w:cstheme="minorBidi"/>
          <w:noProof/>
          <w:sz w:val="22"/>
          <w:szCs w:val="22"/>
          <w:lang w:val="en-GB" w:eastAsia="en-GB"/>
        </w:rPr>
      </w:pPr>
      <w:del w:id="651" w:author="Simon Johnson" w:date="2021-03-09T11:07:00Z">
        <w:r w:rsidDel="00DB32D3">
          <w:rPr>
            <w:noProof/>
          </w:rPr>
          <w:fldChar w:fldCharType="begin"/>
        </w:r>
        <w:r w:rsidDel="00DB32D3">
          <w:rPr>
            <w:noProof/>
          </w:rPr>
          <w:delInstrText xml:space="preserve"> HYPERLINK \l "_Toc36648627" </w:delInstrText>
        </w:r>
        <w:r w:rsidDel="00DB32D3">
          <w:rPr>
            <w:noProof/>
          </w:rPr>
          <w:fldChar w:fldCharType="separate"/>
        </w:r>
      </w:del>
      <w:ins w:id="652" w:author="Simon Johnson" w:date="2021-05-05T11:23:00Z">
        <w:r w:rsidR="00B826D4">
          <w:rPr>
            <w:b/>
            <w:bCs/>
            <w:noProof/>
            <w:lang w:val="en-GB"/>
          </w:rPr>
          <w:t>Error! Hyperlink reference not valid.</w:t>
        </w:r>
      </w:ins>
      <w:del w:id="653" w:author="Simon Johnson" w:date="2021-03-09T11:07:00Z">
        <w:r w:rsidR="00F27B3C" w:rsidRPr="00E61E3D" w:rsidDel="00DB32D3">
          <w:rPr>
            <w:rStyle w:val="Hyperlink"/>
            <w:noProof/>
          </w:rPr>
          <w:delText>3.2.2 Data</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_Toc36648627 \h </w:delInstrText>
        </w:r>
        <w:r w:rsidR="00F27B3C" w:rsidDel="00DB32D3">
          <w:rPr>
            <w:noProof/>
            <w:webHidden/>
          </w:rPr>
        </w:r>
        <w:r w:rsidR="00F27B3C" w:rsidDel="00DB32D3">
          <w:rPr>
            <w:noProof/>
            <w:webHidden/>
          </w:rPr>
          <w:fldChar w:fldCharType="separate"/>
        </w:r>
        <w:r w:rsidR="00F27B3C" w:rsidDel="00DB32D3">
          <w:rPr>
            <w:noProof/>
            <w:webHidden/>
          </w:rPr>
          <w:delText>13</w:delText>
        </w:r>
        <w:r w:rsidR="00F27B3C" w:rsidDel="00DB32D3">
          <w:rPr>
            <w:noProof/>
            <w:webHidden/>
          </w:rPr>
          <w:fldChar w:fldCharType="end"/>
        </w:r>
        <w:r w:rsidDel="00DB32D3">
          <w:rPr>
            <w:noProof/>
          </w:rPr>
          <w:fldChar w:fldCharType="end"/>
        </w:r>
      </w:del>
    </w:p>
    <w:p w14:paraId="5EAAB366" w14:textId="21C1A0BD" w:rsidR="00F27B3C" w:rsidDel="00DB32D3" w:rsidRDefault="00405798">
      <w:pPr>
        <w:pStyle w:val="TOC3"/>
        <w:tabs>
          <w:tab w:val="right" w:leader="dot" w:pos="9350"/>
        </w:tabs>
        <w:rPr>
          <w:del w:id="654" w:author="Simon Johnson" w:date="2021-03-09T11:07:00Z"/>
          <w:rFonts w:asciiTheme="minorHAnsi" w:eastAsiaTheme="minorEastAsia" w:hAnsiTheme="minorHAnsi" w:cstheme="minorBidi"/>
          <w:noProof/>
          <w:sz w:val="22"/>
          <w:szCs w:val="22"/>
          <w:lang w:val="en-GB" w:eastAsia="en-GB"/>
        </w:rPr>
      </w:pPr>
      <w:del w:id="655" w:author="Simon Johnson" w:date="2021-03-09T11:07:00Z">
        <w:r w:rsidDel="00DB32D3">
          <w:rPr>
            <w:noProof/>
          </w:rPr>
          <w:fldChar w:fldCharType="begin"/>
        </w:r>
        <w:r w:rsidDel="00DB32D3">
          <w:rPr>
            <w:noProof/>
          </w:rPr>
          <w:delInstrText xml:space="preserve"> HYPERLINK \l "_Toc36648628" </w:delInstrText>
        </w:r>
        <w:r w:rsidDel="00DB32D3">
          <w:rPr>
            <w:noProof/>
          </w:rPr>
          <w:fldChar w:fldCharType="separate"/>
        </w:r>
      </w:del>
      <w:ins w:id="656" w:author="Simon Johnson" w:date="2021-05-05T11:23:00Z">
        <w:r w:rsidR="00B826D4">
          <w:rPr>
            <w:b/>
            <w:bCs/>
            <w:noProof/>
            <w:lang w:val="en-GB"/>
          </w:rPr>
          <w:t>Error! Hyperlink reference not valid.</w:t>
        </w:r>
      </w:ins>
      <w:del w:id="657" w:author="Simon Johnson" w:date="2021-03-09T11:07:00Z">
        <w:r w:rsidR="00F27B3C" w:rsidRPr="00E61E3D" w:rsidDel="00DB32D3">
          <w:rPr>
            <w:rStyle w:val="Hyperlink"/>
            <w:noProof/>
          </w:rPr>
          <w:delText>3.2.3 Duration</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_Toc36648628 \h </w:delInstrText>
        </w:r>
        <w:r w:rsidR="00F27B3C" w:rsidDel="00DB32D3">
          <w:rPr>
            <w:noProof/>
            <w:webHidden/>
          </w:rPr>
        </w:r>
        <w:r w:rsidR="00F27B3C" w:rsidDel="00DB32D3">
          <w:rPr>
            <w:noProof/>
            <w:webHidden/>
          </w:rPr>
          <w:fldChar w:fldCharType="separate"/>
        </w:r>
        <w:r w:rsidR="00F27B3C" w:rsidDel="00DB32D3">
          <w:rPr>
            <w:noProof/>
            <w:webHidden/>
          </w:rPr>
          <w:delText>13</w:delText>
        </w:r>
        <w:r w:rsidR="00F27B3C" w:rsidDel="00DB32D3">
          <w:rPr>
            <w:noProof/>
            <w:webHidden/>
          </w:rPr>
          <w:fldChar w:fldCharType="end"/>
        </w:r>
        <w:r w:rsidDel="00DB32D3">
          <w:rPr>
            <w:noProof/>
          </w:rPr>
          <w:fldChar w:fldCharType="end"/>
        </w:r>
      </w:del>
    </w:p>
    <w:p w14:paraId="55B129BE" w14:textId="63F57F08" w:rsidR="00F27B3C" w:rsidDel="00DB32D3" w:rsidRDefault="00405798">
      <w:pPr>
        <w:pStyle w:val="TOC3"/>
        <w:tabs>
          <w:tab w:val="right" w:leader="dot" w:pos="9350"/>
        </w:tabs>
        <w:rPr>
          <w:del w:id="658" w:author="Simon Johnson" w:date="2021-03-09T11:07:00Z"/>
          <w:rFonts w:asciiTheme="minorHAnsi" w:eastAsiaTheme="minorEastAsia" w:hAnsiTheme="minorHAnsi" w:cstheme="minorBidi"/>
          <w:noProof/>
          <w:sz w:val="22"/>
          <w:szCs w:val="22"/>
          <w:lang w:val="en-GB" w:eastAsia="en-GB"/>
        </w:rPr>
      </w:pPr>
      <w:del w:id="659" w:author="Simon Johnson" w:date="2021-03-09T11:07:00Z">
        <w:r w:rsidDel="00DB32D3">
          <w:rPr>
            <w:noProof/>
          </w:rPr>
          <w:fldChar w:fldCharType="begin"/>
        </w:r>
        <w:r w:rsidDel="00DB32D3">
          <w:rPr>
            <w:noProof/>
          </w:rPr>
          <w:delInstrText xml:space="preserve"> HYPERLINK \l "_Toc36648629" </w:delInstrText>
        </w:r>
        <w:r w:rsidDel="00DB32D3">
          <w:rPr>
            <w:noProof/>
          </w:rPr>
          <w:fldChar w:fldCharType="separate"/>
        </w:r>
      </w:del>
      <w:ins w:id="660" w:author="Simon Johnson" w:date="2021-05-05T11:23:00Z">
        <w:r w:rsidR="00B826D4">
          <w:rPr>
            <w:b/>
            <w:bCs/>
            <w:noProof/>
            <w:lang w:val="en-GB"/>
          </w:rPr>
          <w:t>Error! Hyperlink reference not valid.</w:t>
        </w:r>
      </w:ins>
      <w:del w:id="661" w:author="Simon Johnson" w:date="2021-03-09T11:07:00Z">
        <w:r w:rsidR="00F27B3C" w:rsidRPr="00E61E3D" w:rsidDel="00DB32D3">
          <w:rPr>
            <w:rStyle w:val="Hyperlink"/>
            <w:noProof/>
          </w:rPr>
          <w:delText>3.2.4 Flags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_Toc36648629 \h </w:delInstrText>
        </w:r>
        <w:r w:rsidR="00F27B3C" w:rsidDel="00DB32D3">
          <w:rPr>
            <w:noProof/>
            <w:webHidden/>
          </w:rPr>
        </w:r>
        <w:r w:rsidR="00F27B3C" w:rsidDel="00DB32D3">
          <w:rPr>
            <w:noProof/>
            <w:webHidden/>
          </w:rPr>
          <w:fldChar w:fldCharType="separate"/>
        </w:r>
        <w:r w:rsidR="00F27B3C" w:rsidDel="00DB32D3">
          <w:rPr>
            <w:noProof/>
            <w:webHidden/>
          </w:rPr>
          <w:delText>13</w:delText>
        </w:r>
        <w:r w:rsidR="00F27B3C" w:rsidDel="00DB32D3">
          <w:rPr>
            <w:noProof/>
            <w:webHidden/>
          </w:rPr>
          <w:fldChar w:fldCharType="end"/>
        </w:r>
        <w:r w:rsidDel="00DB32D3">
          <w:rPr>
            <w:noProof/>
          </w:rPr>
          <w:fldChar w:fldCharType="end"/>
        </w:r>
      </w:del>
    </w:p>
    <w:p w14:paraId="089B4820" w14:textId="0394C146" w:rsidR="00F27B3C" w:rsidDel="00DB32D3" w:rsidRDefault="00405798">
      <w:pPr>
        <w:pStyle w:val="TOC3"/>
        <w:tabs>
          <w:tab w:val="right" w:leader="dot" w:pos="9350"/>
        </w:tabs>
        <w:rPr>
          <w:del w:id="662" w:author="Simon Johnson" w:date="2021-03-09T11:07:00Z"/>
          <w:rFonts w:asciiTheme="minorHAnsi" w:eastAsiaTheme="minorEastAsia" w:hAnsiTheme="minorHAnsi" w:cstheme="minorBidi"/>
          <w:noProof/>
          <w:sz w:val="22"/>
          <w:szCs w:val="22"/>
          <w:lang w:val="en-GB" w:eastAsia="en-GB"/>
        </w:rPr>
      </w:pPr>
      <w:del w:id="663" w:author="Simon Johnson" w:date="2021-03-09T11:07:00Z">
        <w:r w:rsidDel="00DB32D3">
          <w:rPr>
            <w:noProof/>
          </w:rPr>
          <w:fldChar w:fldCharType="begin"/>
        </w:r>
        <w:r w:rsidDel="00DB32D3">
          <w:rPr>
            <w:noProof/>
          </w:rPr>
          <w:delInstrText xml:space="preserve"> HYPERLINK \l "_Toc36648630" </w:delInstrText>
        </w:r>
        <w:r w:rsidDel="00DB32D3">
          <w:rPr>
            <w:noProof/>
          </w:rPr>
          <w:fldChar w:fldCharType="separate"/>
        </w:r>
      </w:del>
      <w:ins w:id="664" w:author="Simon Johnson" w:date="2021-05-05T11:23:00Z">
        <w:r w:rsidR="00B826D4">
          <w:rPr>
            <w:b/>
            <w:bCs/>
            <w:noProof/>
            <w:lang w:val="en-GB"/>
          </w:rPr>
          <w:t>Error! Hyperlink reference not valid.</w:t>
        </w:r>
      </w:ins>
      <w:del w:id="665" w:author="Simon Johnson" w:date="2021-03-09T11:07:00Z">
        <w:r w:rsidR="00F27B3C" w:rsidRPr="00E61E3D" w:rsidDel="00DB32D3">
          <w:rPr>
            <w:rStyle w:val="Hyperlink"/>
            <w:noProof/>
          </w:rPr>
          <w:delText>3.2.5 GwAdd</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_Toc36648630 \h </w:delInstrText>
        </w:r>
        <w:r w:rsidR="00F27B3C" w:rsidDel="00DB32D3">
          <w:rPr>
            <w:noProof/>
            <w:webHidden/>
          </w:rPr>
        </w:r>
        <w:r w:rsidR="00F27B3C" w:rsidDel="00DB32D3">
          <w:rPr>
            <w:noProof/>
            <w:webHidden/>
          </w:rPr>
          <w:fldChar w:fldCharType="separate"/>
        </w:r>
        <w:r w:rsidR="00F27B3C" w:rsidDel="00DB32D3">
          <w:rPr>
            <w:noProof/>
            <w:webHidden/>
          </w:rPr>
          <w:delText>13</w:delText>
        </w:r>
        <w:r w:rsidR="00F27B3C" w:rsidDel="00DB32D3">
          <w:rPr>
            <w:noProof/>
            <w:webHidden/>
          </w:rPr>
          <w:fldChar w:fldCharType="end"/>
        </w:r>
        <w:r w:rsidDel="00DB32D3">
          <w:rPr>
            <w:noProof/>
          </w:rPr>
          <w:fldChar w:fldCharType="end"/>
        </w:r>
      </w:del>
    </w:p>
    <w:p w14:paraId="482AAEE5" w14:textId="058BA8E1" w:rsidR="00F27B3C" w:rsidDel="00DB32D3" w:rsidRDefault="00405798">
      <w:pPr>
        <w:pStyle w:val="TOC3"/>
        <w:tabs>
          <w:tab w:val="right" w:leader="dot" w:pos="9350"/>
        </w:tabs>
        <w:rPr>
          <w:del w:id="666" w:author="Simon Johnson" w:date="2021-03-09T11:07:00Z"/>
          <w:rFonts w:asciiTheme="minorHAnsi" w:eastAsiaTheme="minorEastAsia" w:hAnsiTheme="minorHAnsi" w:cstheme="minorBidi"/>
          <w:noProof/>
          <w:sz w:val="22"/>
          <w:szCs w:val="22"/>
          <w:lang w:val="en-GB" w:eastAsia="en-GB"/>
        </w:rPr>
      </w:pPr>
      <w:del w:id="667" w:author="Simon Johnson" w:date="2021-03-09T11:07:00Z">
        <w:r w:rsidDel="00DB32D3">
          <w:rPr>
            <w:noProof/>
          </w:rPr>
          <w:fldChar w:fldCharType="begin"/>
        </w:r>
        <w:r w:rsidDel="00DB32D3">
          <w:rPr>
            <w:noProof/>
          </w:rPr>
          <w:delInstrText xml:space="preserve"> HYPERLINK \l "_Toc36648631" </w:delInstrText>
        </w:r>
        <w:r w:rsidDel="00DB32D3">
          <w:rPr>
            <w:noProof/>
          </w:rPr>
          <w:fldChar w:fldCharType="separate"/>
        </w:r>
      </w:del>
      <w:ins w:id="668" w:author="Simon Johnson" w:date="2021-05-05T11:23:00Z">
        <w:r w:rsidR="00B826D4">
          <w:rPr>
            <w:b/>
            <w:bCs/>
            <w:noProof/>
            <w:lang w:val="en-GB"/>
          </w:rPr>
          <w:t>Error! Hyperlink reference not valid.</w:t>
        </w:r>
      </w:ins>
      <w:del w:id="669" w:author="Simon Johnson" w:date="2021-03-09T11:07:00Z">
        <w:r w:rsidR="00F27B3C" w:rsidRPr="00E61E3D" w:rsidDel="00DB32D3">
          <w:rPr>
            <w:rStyle w:val="Hyperlink"/>
            <w:noProof/>
          </w:rPr>
          <w:delText>3.2.6 GwId</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_Toc36648631 \h </w:delInstrText>
        </w:r>
        <w:r w:rsidR="00F27B3C" w:rsidDel="00DB32D3">
          <w:rPr>
            <w:noProof/>
            <w:webHidden/>
          </w:rPr>
        </w:r>
        <w:r w:rsidR="00F27B3C" w:rsidDel="00DB32D3">
          <w:rPr>
            <w:noProof/>
            <w:webHidden/>
          </w:rPr>
          <w:fldChar w:fldCharType="separate"/>
        </w:r>
        <w:r w:rsidR="00F27B3C" w:rsidDel="00DB32D3">
          <w:rPr>
            <w:noProof/>
            <w:webHidden/>
          </w:rPr>
          <w:delText>14</w:delText>
        </w:r>
        <w:r w:rsidR="00F27B3C" w:rsidDel="00DB32D3">
          <w:rPr>
            <w:noProof/>
            <w:webHidden/>
          </w:rPr>
          <w:fldChar w:fldCharType="end"/>
        </w:r>
        <w:r w:rsidDel="00DB32D3">
          <w:rPr>
            <w:noProof/>
          </w:rPr>
          <w:fldChar w:fldCharType="end"/>
        </w:r>
      </w:del>
    </w:p>
    <w:p w14:paraId="288454AB" w14:textId="2C2C9A89" w:rsidR="00F27B3C" w:rsidDel="00DB32D3" w:rsidRDefault="00405798">
      <w:pPr>
        <w:pStyle w:val="TOC3"/>
        <w:tabs>
          <w:tab w:val="right" w:leader="dot" w:pos="9350"/>
        </w:tabs>
        <w:rPr>
          <w:del w:id="670" w:author="Simon Johnson" w:date="2021-03-09T11:07:00Z"/>
          <w:rFonts w:asciiTheme="minorHAnsi" w:eastAsiaTheme="minorEastAsia" w:hAnsiTheme="minorHAnsi" w:cstheme="minorBidi"/>
          <w:noProof/>
          <w:sz w:val="22"/>
          <w:szCs w:val="22"/>
          <w:lang w:val="en-GB" w:eastAsia="en-GB"/>
        </w:rPr>
      </w:pPr>
      <w:del w:id="671" w:author="Simon Johnson" w:date="2021-03-09T11:07:00Z">
        <w:r w:rsidDel="00DB32D3">
          <w:rPr>
            <w:noProof/>
          </w:rPr>
          <w:fldChar w:fldCharType="begin"/>
        </w:r>
        <w:r w:rsidDel="00DB32D3">
          <w:rPr>
            <w:noProof/>
          </w:rPr>
          <w:delInstrText xml:space="preserve"> HYPERLINK \l "_Toc36648632" </w:delInstrText>
        </w:r>
        <w:r w:rsidDel="00DB32D3">
          <w:rPr>
            <w:noProof/>
          </w:rPr>
          <w:fldChar w:fldCharType="separate"/>
        </w:r>
      </w:del>
      <w:ins w:id="672" w:author="Simon Johnson" w:date="2021-05-05T11:23:00Z">
        <w:r w:rsidR="00B826D4">
          <w:rPr>
            <w:b/>
            <w:bCs/>
            <w:noProof/>
            <w:lang w:val="en-GB"/>
          </w:rPr>
          <w:t>Error! Hyperlink reference not valid.</w:t>
        </w:r>
      </w:ins>
      <w:del w:id="673" w:author="Simon Johnson" w:date="2021-03-09T11:07:00Z">
        <w:r w:rsidR="00F27B3C" w:rsidRPr="00E61E3D" w:rsidDel="00DB32D3">
          <w:rPr>
            <w:rStyle w:val="Hyperlink"/>
            <w:noProof/>
          </w:rPr>
          <w:delText>3.2.7 MsgId</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_Toc36648632 \h </w:delInstrText>
        </w:r>
        <w:r w:rsidR="00F27B3C" w:rsidDel="00DB32D3">
          <w:rPr>
            <w:noProof/>
            <w:webHidden/>
          </w:rPr>
        </w:r>
        <w:r w:rsidR="00F27B3C" w:rsidDel="00DB32D3">
          <w:rPr>
            <w:noProof/>
            <w:webHidden/>
          </w:rPr>
          <w:fldChar w:fldCharType="separate"/>
        </w:r>
        <w:r w:rsidR="00F27B3C" w:rsidDel="00DB32D3">
          <w:rPr>
            <w:noProof/>
            <w:webHidden/>
          </w:rPr>
          <w:delText>14</w:delText>
        </w:r>
        <w:r w:rsidR="00F27B3C" w:rsidDel="00DB32D3">
          <w:rPr>
            <w:noProof/>
            <w:webHidden/>
          </w:rPr>
          <w:fldChar w:fldCharType="end"/>
        </w:r>
        <w:r w:rsidDel="00DB32D3">
          <w:rPr>
            <w:noProof/>
          </w:rPr>
          <w:fldChar w:fldCharType="end"/>
        </w:r>
      </w:del>
    </w:p>
    <w:p w14:paraId="77B0F6EA" w14:textId="68D80D97" w:rsidR="00F27B3C" w:rsidDel="00DB32D3" w:rsidRDefault="00405798">
      <w:pPr>
        <w:pStyle w:val="TOC3"/>
        <w:tabs>
          <w:tab w:val="right" w:leader="dot" w:pos="9350"/>
        </w:tabs>
        <w:rPr>
          <w:del w:id="674" w:author="Simon Johnson" w:date="2021-03-09T11:07:00Z"/>
          <w:rFonts w:asciiTheme="minorHAnsi" w:eastAsiaTheme="minorEastAsia" w:hAnsiTheme="minorHAnsi" w:cstheme="minorBidi"/>
          <w:noProof/>
          <w:sz w:val="22"/>
          <w:szCs w:val="22"/>
          <w:lang w:val="en-GB" w:eastAsia="en-GB"/>
        </w:rPr>
      </w:pPr>
      <w:del w:id="675" w:author="Simon Johnson" w:date="2021-03-09T11:07:00Z">
        <w:r w:rsidDel="00DB32D3">
          <w:rPr>
            <w:noProof/>
          </w:rPr>
          <w:fldChar w:fldCharType="begin"/>
        </w:r>
        <w:r w:rsidDel="00DB32D3">
          <w:rPr>
            <w:noProof/>
          </w:rPr>
          <w:delInstrText xml:space="preserve"> HYPERLINK \l "_Toc36648633" </w:delInstrText>
        </w:r>
        <w:r w:rsidDel="00DB32D3">
          <w:rPr>
            <w:noProof/>
          </w:rPr>
          <w:fldChar w:fldCharType="separate"/>
        </w:r>
      </w:del>
      <w:ins w:id="676" w:author="Simon Johnson" w:date="2021-05-05T11:23:00Z">
        <w:r w:rsidR="00B826D4">
          <w:rPr>
            <w:b/>
            <w:bCs/>
            <w:noProof/>
            <w:lang w:val="en-GB"/>
          </w:rPr>
          <w:t>Error! Hyperlink reference not valid.</w:t>
        </w:r>
      </w:ins>
      <w:del w:id="677" w:author="Simon Johnson" w:date="2021-03-09T11:07:00Z">
        <w:r w:rsidR="00F27B3C" w:rsidRPr="00E61E3D" w:rsidDel="00DB32D3">
          <w:rPr>
            <w:rStyle w:val="Hyperlink"/>
            <w:noProof/>
          </w:rPr>
          <w:delText>3.2.8 ProtocolId</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_Toc36648633 \h </w:delInstrText>
        </w:r>
        <w:r w:rsidR="00F27B3C" w:rsidDel="00DB32D3">
          <w:rPr>
            <w:noProof/>
            <w:webHidden/>
          </w:rPr>
        </w:r>
        <w:r w:rsidR="00F27B3C" w:rsidDel="00DB32D3">
          <w:rPr>
            <w:noProof/>
            <w:webHidden/>
          </w:rPr>
          <w:fldChar w:fldCharType="separate"/>
        </w:r>
        <w:r w:rsidR="00F27B3C" w:rsidDel="00DB32D3">
          <w:rPr>
            <w:noProof/>
            <w:webHidden/>
          </w:rPr>
          <w:delText>14</w:delText>
        </w:r>
        <w:r w:rsidR="00F27B3C" w:rsidDel="00DB32D3">
          <w:rPr>
            <w:noProof/>
            <w:webHidden/>
          </w:rPr>
          <w:fldChar w:fldCharType="end"/>
        </w:r>
        <w:r w:rsidDel="00DB32D3">
          <w:rPr>
            <w:noProof/>
          </w:rPr>
          <w:fldChar w:fldCharType="end"/>
        </w:r>
      </w:del>
    </w:p>
    <w:p w14:paraId="5AFD6432" w14:textId="439B2BBB" w:rsidR="00F27B3C" w:rsidDel="00DB32D3" w:rsidRDefault="00405798">
      <w:pPr>
        <w:pStyle w:val="TOC3"/>
        <w:tabs>
          <w:tab w:val="right" w:leader="dot" w:pos="9350"/>
        </w:tabs>
        <w:rPr>
          <w:del w:id="678" w:author="Simon Johnson" w:date="2021-03-09T11:07:00Z"/>
          <w:rFonts w:asciiTheme="minorHAnsi" w:eastAsiaTheme="minorEastAsia" w:hAnsiTheme="minorHAnsi" w:cstheme="minorBidi"/>
          <w:noProof/>
          <w:sz w:val="22"/>
          <w:szCs w:val="22"/>
          <w:lang w:val="en-GB" w:eastAsia="en-GB"/>
        </w:rPr>
      </w:pPr>
      <w:del w:id="679" w:author="Simon Johnson" w:date="2021-03-09T11:07:00Z">
        <w:r w:rsidDel="00DB32D3">
          <w:rPr>
            <w:noProof/>
          </w:rPr>
          <w:fldChar w:fldCharType="begin"/>
        </w:r>
        <w:r w:rsidDel="00DB32D3">
          <w:rPr>
            <w:noProof/>
          </w:rPr>
          <w:delInstrText xml:space="preserve"> HYPERLINK \l "_Toc36648634" </w:delInstrText>
        </w:r>
        <w:r w:rsidDel="00DB32D3">
          <w:rPr>
            <w:noProof/>
          </w:rPr>
          <w:fldChar w:fldCharType="separate"/>
        </w:r>
      </w:del>
      <w:ins w:id="680" w:author="Simon Johnson" w:date="2021-05-05T11:23:00Z">
        <w:r w:rsidR="00B826D4">
          <w:rPr>
            <w:b/>
            <w:bCs/>
            <w:noProof/>
            <w:lang w:val="en-GB"/>
          </w:rPr>
          <w:t>Error! Hyperlink reference not valid.</w:t>
        </w:r>
      </w:ins>
      <w:del w:id="681" w:author="Simon Johnson" w:date="2021-03-09T11:07:00Z">
        <w:r w:rsidR="00F27B3C" w:rsidRPr="00E61E3D" w:rsidDel="00DB32D3">
          <w:rPr>
            <w:rStyle w:val="Hyperlink"/>
            <w:noProof/>
          </w:rPr>
          <w:delText>3.2.9 Radius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_Toc36648634 \h </w:delInstrText>
        </w:r>
        <w:r w:rsidR="00F27B3C" w:rsidDel="00DB32D3">
          <w:rPr>
            <w:noProof/>
            <w:webHidden/>
          </w:rPr>
        </w:r>
        <w:r w:rsidR="00F27B3C" w:rsidDel="00DB32D3">
          <w:rPr>
            <w:noProof/>
            <w:webHidden/>
          </w:rPr>
          <w:fldChar w:fldCharType="separate"/>
        </w:r>
        <w:r w:rsidR="00F27B3C" w:rsidDel="00DB32D3">
          <w:rPr>
            <w:noProof/>
            <w:webHidden/>
          </w:rPr>
          <w:delText>14</w:delText>
        </w:r>
        <w:r w:rsidR="00F27B3C" w:rsidDel="00DB32D3">
          <w:rPr>
            <w:noProof/>
            <w:webHidden/>
          </w:rPr>
          <w:fldChar w:fldCharType="end"/>
        </w:r>
        <w:r w:rsidDel="00DB32D3">
          <w:rPr>
            <w:noProof/>
          </w:rPr>
          <w:fldChar w:fldCharType="end"/>
        </w:r>
      </w:del>
    </w:p>
    <w:p w14:paraId="45F9AF4D" w14:textId="4113563A" w:rsidR="00F27B3C" w:rsidDel="00DB32D3" w:rsidRDefault="00405798">
      <w:pPr>
        <w:pStyle w:val="TOC3"/>
        <w:tabs>
          <w:tab w:val="right" w:leader="dot" w:pos="9350"/>
        </w:tabs>
        <w:rPr>
          <w:del w:id="682" w:author="Simon Johnson" w:date="2021-03-09T11:07:00Z"/>
          <w:rFonts w:asciiTheme="minorHAnsi" w:eastAsiaTheme="minorEastAsia" w:hAnsiTheme="minorHAnsi" w:cstheme="minorBidi"/>
          <w:noProof/>
          <w:sz w:val="22"/>
          <w:szCs w:val="22"/>
          <w:lang w:val="en-GB" w:eastAsia="en-GB"/>
        </w:rPr>
      </w:pPr>
      <w:del w:id="683" w:author="Simon Johnson" w:date="2021-03-09T11:07:00Z">
        <w:r w:rsidDel="00DB32D3">
          <w:rPr>
            <w:noProof/>
          </w:rPr>
          <w:fldChar w:fldCharType="begin"/>
        </w:r>
        <w:r w:rsidDel="00DB32D3">
          <w:rPr>
            <w:noProof/>
          </w:rPr>
          <w:delInstrText xml:space="preserve"> HYPERLINK \l "_Toc36648635" </w:delInstrText>
        </w:r>
        <w:r w:rsidDel="00DB32D3">
          <w:rPr>
            <w:noProof/>
          </w:rPr>
          <w:fldChar w:fldCharType="separate"/>
        </w:r>
      </w:del>
      <w:ins w:id="684" w:author="Simon Johnson" w:date="2021-05-05T11:23:00Z">
        <w:r w:rsidR="00B826D4">
          <w:rPr>
            <w:b/>
            <w:bCs/>
            <w:noProof/>
            <w:lang w:val="en-GB"/>
          </w:rPr>
          <w:t>Error! Hyperlink reference not valid.</w:t>
        </w:r>
      </w:ins>
      <w:del w:id="685" w:author="Simon Johnson" w:date="2021-03-09T11:07:00Z">
        <w:r w:rsidR="00F27B3C" w:rsidRPr="00E61E3D" w:rsidDel="00DB32D3">
          <w:rPr>
            <w:rStyle w:val="Hyperlink"/>
            <w:noProof/>
          </w:rPr>
          <w:delText>3.2.10 ReturnCode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_Toc36648635 \h </w:delInstrText>
        </w:r>
        <w:r w:rsidR="00F27B3C" w:rsidDel="00DB32D3">
          <w:rPr>
            <w:noProof/>
            <w:webHidden/>
          </w:rPr>
        </w:r>
        <w:r w:rsidR="00F27B3C" w:rsidDel="00DB32D3">
          <w:rPr>
            <w:noProof/>
            <w:webHidden/>
          </w:rPr>
          <w:fldChar w:fldCharType="separate"/>
        </w:r>
        <w:r w:rsidR="00F27B3C" w:rsidDel="00DB32D3">
          <w:rPr>
            <w:noProof/>
            <w:webHidden/>
          </w:rPr>
          <w:delText>14</w:delText>
        </w:r>
        <w:r w:rsidR="00F27B3C" w:rsidDel="00DB32D3">
          <w:rPr>
            <w:noProof/>
            <w:webHidden/>
          </w:rPr>
          <w:fldChar w:fldCharType="end"/>
        </w:r>
        <w:r w:rsidDel="00DB32D3">
          <w:rPr>
            <w:noProof/>
          </w:rPr>
          <w:fldChar w:fldCharType="end"/>
        </w:r>
      </w:del>
    </w:p>
    <w:p w14:paraId="16C6EE59" w14:textId="2A0C4845" w:rsidR="00F27B3C" w:rsidDel="00DB32D3" w:rsidRDefault="00405798">
      <w:pPr>
        <w:pStyle w:val="TOC3"/>
        <w:tabs>
          <w:tab w:val="right" w:leader="dot" w:pos="9350"/>
        </w:tabs>
        <w:rPr>
          <w:del w:id="686" w:author="Simon Johnson" w:date="2021-03-09T11:07:00Z"/>
          <w:rFonts w:asciiTheme="minorHAnsi" w:eastAsiaTheme="minorEastAsia" w:hAnsiTheme="minorHAnsi" w:cstheme="minorBidi"/>
          <w:noProof/>
          <w:sz w:val="22"/>
          <w:szCs w:val="22"/>
          <w:lang w:val="en-GB" w:eastAsia="en-GB"/>
        </w:rPr>
      </w:pPr>
      <w:del w:id="687" w:author="Simon Johnson" w:date="2021-03-09T11:07:00Z">
        <w:r w:rsidDel="00DB32D3">
          <w:rPr>
            <w:noProof/>
          </w:rPr>
          <w:fldChar w:fldCharType="begin"/>
        </w:r>
        <w:r w:rsidDel="00DB32D3">
          <w:rPr>
            <w:noProof/>
          </w:rPr>
          <w:delInstrText xml:space="preserve"> HYPERLINK \l "_Toc36648636" </w:delInstrText>
        </w:r>
        <w:r w:rsidDel="00DB32D3">
          <w:rPr>
            <w:noProof/>
          </w:rPr>
          <w:fldChar w:fldCharType="separate"/>
        </w:r>
      </w:del>
      <w:ins w:id="688" w:author="Simon Johnson" w:date="2021-05-05T11:23:00Z">
        <w:r w:rsidR="00B826D4">
          <w:rPr>
            <w:b/>
            <w:bCs/>
            <w:noProof/>
            <w:lang w:val="en-GB"/>
          </w:rPr>
          <w:t>Error! Hyperlink reference not valid.</w:t>
        </w:r>
      </w:ins>
      <w:del w:id="689" w:author="Simon Johnson" w:date="2021-03-09T11:07:00Z">
        <w:r w:rsidR="00F27B3C" w:rsidRPr="00E61E3D" w:rsidDel="00DB32D3">
          <w:rPr>
            <w:rStyle w:val="Hyperlink"/>
            <w:noProof/>
          </w:rPr>
          <w:delText>3.2.11 TopicId</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_Toc36648636 \h </w:delInstrText>
        </w:r>
        <w:r w:rsidR="00F27B3C" w:rsidDel="00DB32D3">
          <w:rPr>
            <w:noProof/>
            <w:webHidden/>
          </w:rPr>
        </w:r>
        <w:r w:rsidR="00F27B3C" w:rsidDel="00DB32D3">
          <w:rPr>
            <w:noProof/>
            <w:webHidden/>
          </w:rPr>
          <w:fldChar w:fldCharType="separate"/>
        </w:r>
        <w:r w:rsidR="00F27B3C" w:rsidDel="00DB32D3">
          <w:rPr>
            <w:noProof/>
            <w:webHidden/>
          </w:rPr>
          <w:delText>14</w:delText>
        </w:r>
        <w:r w:rsidR="00F27B3C" w:rsidDel="00DB32D3">
          <w:rPr>
            <w:noProof/>
            <w:webHidden/>
          </w:rPr>
          <w:fldChar w:fldCharType="end"/>
        </w:r>
        <w:r w:rsidDel="00DB32D3">
          <w:rPr>
            <w:noProof/>
          </w:rPr>
          <w:fldChar w:fldCharType="end"/>
        </w:r>
      </w:del>
    </w:p>
    <w:p w14:paraId="68B289D9" w14:textId="2FAE17C8" w:rsidR="00F27B3C" w:rsidDel="00DB32D3" w:rsidRDefault="00405798">
      <w:pPr>
        <w:pStyle w:val="TOC3"/>
        <w:tabs>
          <w:tab w:val="right" w:leader="dot" w:pos="9350"/>
        </w:tabs>
        <w:rPr>
          <w:del w:id="690" w:author="Simon Johnson" w:date="2021-03-09T11:07:00Z"/>
          <w:rFonts w:asciiTheme="minorHAnsi" w:eastAsiaTheme="minorEastAsia" w:hAnsiTheme="minorHAnsi" w:cstheme="minorBidi"/>
          <w:noProof/>
          <w:sz w:val="22"/>
          <w:szCs w:val="22"/>
          <w:lang w:val="en-GB" w:eastAsia="en-GB"/>
        </w:rPr>
      </w:pPr>
      <w:del w:id="691" w:author="Simon Johnson" w:date="2021-03-09T11:07:00Z">
        <w:r w:rsidDel="00DB32D3">
          <w:rPr>
            <w:noProof/>
          </w:rPr>
          <w:fldChar w:fldCharType="begin"/>
        </w:r>
        <w:r w:rsidDel="00DB32D3">
          <w:rPr>
            <w:noProof/>
          </w:rPr>
          <w:delInstrText xml:space="preserve"> HYPERLINK \l "_Toc36648637" </w:delInstrText>
        </w:r>
        <w:r w:rsidDel="00DB32D3">
          <w:rPr>
            <w:noProof/>
          </w:rPr>
          <w:fldChar w:fldCharType="separate"/>
        </w:r>
      </w:del>
      <w:ins w:id="692" w:author="Simon Johnson" w:date="2021-05-05T11:23:00Z">
        <w:r w:rsidR="00B826D4">
          <w:rPr>
            <w:b/>
            <w:bCs/>
            <w:noProof/>
            <w:lang w:val="en-GB"/>
          </w:rPr>
          <w:t>Error! Hyperlink reference not valid.</w:t>
        </w:r>
      </w:ins>
      <w:del w:id="693" w:author="Simon Johnson" w:date="2021-03-09T11:07:00Z">
        <w:r w:rsidR="00F27B3C" w:rsidRPr="00E61E3D" w:rsidDel="00DB32D3">
          <w:rPr>
            <w:rStyle w:val="Hyperlink"/>
            <w:noProof/>
          </w:rPr>
          <w:delText>3.2.12 TopicName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_Toc36648637 \h </w:delInstrText>
        </w:r>
        <w:r w:rsidR="00F27B3C" w:rsidDel="00DB32D3">
          <w:rPr>
            <w:noProof/>
            <w:webHidden/>
          </w:rPr>
        </w:r>
        <w:r w:rsidR="00F27B3C" w:rsidDel="00DB32D3">
          <w:rPr>
            <w:noProof/>
            <w:webHidden/>
          </w:rPr>
          <w:fldChar w:fldCharType="separate"/>
        </w:r>
        <w:r w:rsidR="00F27B3C" w:rsidDel="00DB32D3">
          <w:rPr>
            <w:noProof/>
            <w:webHidden/>
          </w:rPr>
          <w:delText>14</w:delText>
        </w:r>
        <w:r w:rsidR="00F27B3C" w:rsidDel="00DB32D3">
          <w:rPr>
            <w:noProof/>
            <w:webHidden/>
          </w:rPr>
          <w:fldChar w:fldCharType="end"/>
        </w:r>
        <w:r w:rsidDel="00DB32D3">
          <w:rPr>
            <w:noProof/>
          </w:rPr>
          <w:fldChar w:fldCharType="end"/>
        </w:r>
      </w:del>
    </w:p>
    <w:p w14:paraId="245F288B" w14:textId="756568B8" w:rsidR="00F27B3C" w:rsidDel="00DB32D3" w:rsidRDefault="00405798">
      <w:pPr>
        <w:pStyle w:val="TOC3"/>
        <w:tabs>
          <w:tab w:val="right" w:leader="dot" w:pos="9350"/>
        </w:tabs>
        <w:rPr>
          <w:del w:id="694" w:author="Simon Johnson" w:date="2021-03-09T11:07:00Z"/>
          <w:rFonts w:asciiTheme="minorHAnsi" w:eastAsiaTheme="minorEastAsia" w:hAnsiTheme="minorHAnsi" w:cstheme="minorBidi"/>
          <w:noProof/>
          <w:sz w:val="22"/>
          <w:szCs w:val="22"/>
          <w:lang w:val="en-GB" w:eastAsia="en-GB"/>
        </w:rPr>
      </w:pPr>
      <w:del w:id="695" w:author="Simon Johnson" w:date="2021-03-09T11:07:00Z">
        <w:r w:rsidDel="00DB32D3">
          <w:rPr>
            <w:noProof/>
          </w:rPr>
          <w:fldChar w:fldCharType="begin"/>
        </w:r>
        <w:r w:rsidDel="00DB32D3">
          <w:rPr>
            <w:noProof/>
          </w:rPr>
          <w:delInstrText xml:space="preserve"> HYPERLINK \l "_Toc36648638" </w:delInstrText>
        </w:r>
        <w:r w:rsidDel="00DB32D3">
          <w:rPr>
            <w:noProof/>
          </w:rPr>
          <w:fldChar w:fldCharType="separate"/>
        </w:r>
      </w:del>
      <w:ins w:id="696" w:author="Simon Johnson" w:date="2021-05-05T11:23:00Z">
        <w:r w:rsidR="00B826D4">
          <w:rPr>
            <w:b/>
            <w:bCs/>
            <w:noProof/>
            <w:lang w:val="en-GB"/>
          </w:rPr>
          <w:t>Error! Hyperlink reference not valid.</w:t>
        </w:r>
      </w:ins>
      <w:del w:id="697" w:author="Simon Johnson" w:date="2021-03-09T11:07:00Z">
        <w:r w:rsidR="00F27B3C" w:rsidRPr="00E61E3D" w:rsidDel="00DB32D3">
          <w:rPr>
            <w:rStyle w:val="Hyperlink"/>
            <w:noProof/>
          </w:rPr>
          <w:delText>3.2.13 WillMsg</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_Toc36648638 \h </w:delInstrText>
        </w:r>
        <w:r w:rsidR="00F27B3C" w:rsidDel="00DB32D3">
          <w:rPr>
            <w:noProof/>
            <w:webHidden/>
          </w:rPr>
        </w:r>
        <w:r w:rsidR="00F27B3C" w:rsidDel="00DB32D3">
          <w:rPr>
            <w:noProof/>
            <w:webHidden/>
          </w:rPr>
          <w:fldChar w:fldCharType="separate"/>
        </w:r>
        <w:r w:rsidR="00F27B3C" w:rsidDel="00DB32D3">
          <w:rPr>
            <w:noProof/>
            <w:webHidden/>
          </w:rPr>
          <w:delText>14</w:delText>
        </w:r>
        <w:r w:rsidR="00F27B3C" w:rsidDel="00DB32D3">
          <w:rPr>
            <w:noProof/>
            <w:webHidden/>
          </w:rPr>
          <w:fldChar w:fldCharType="end"/>
        </w:r>
        <w:r w:rsidDel="00DB32D3">
          <w:rPr>
            <w:noProof/>
          </w:rPr>
          <w:fldChar w:fldCharType="end"/>
        </w:r>
      </w:del>
    </w:p>
    <w:p w14:paraId="71A326BF" w14:textId="1EC5C6F9" w:rsidR="00F27B3C" w:rsidDel="00DB32D3" w:rsidRDefault="00405798">
      <w:pPr>
        <w:pStyle w:val="TOC3"/>
        <w:tabs>
          <w:tab w:val="right" w:leader="dot" w:pos="9350"/>
        </w:tabs>
        <w:rPr>
          <w:del w:id="698" w:author="Simon Johnson" w:date="2021-03-09T11:07:00Z"/>
          <w:rFonts w:asciiTheme="minorHAnsi" w:eastAsiaTheme="minorEastAsia" w:hAnsiTheme="minorHAnsi" w:cstheme="minorBidi"/>
          <w:noProof/>
          <w:sz w:val="22"/>
          <w:szCs w:val="22"/>
          <w:lang w:val="en-GB" w:eastAsia="en-GB"/>
        </w:rPr>
      </w:pPr>
      <w:del w:id="699" w:author="Simon Johnson" w:date="2021-03-09T11:07:00Z">
        <w:r w:rsidDel="00DB32D3">
          <w:rPr>
            <w:noProof/>
          </w:rPr>
          <w:fldChar w:fldCharType="begin"/>
        </w:r>
        <w:r w:rsidDel="00DB32D3">
          <w:rPr>
            <w:noProof/>
          </w:rPr>
          <w:delInstrText xml:space="preserve"> HYPERLINK \l "_Toc36648639" </w:delInstrText>
        </w:r>
        <w:r w:rsidDel="00DB32D3">
          <w:rPr>
            <w:noProof/>
          </w:rPr>
          <w:fldChar w:fldCharType="separate"/>
        </w:r>
      </w:del>
      <w:ins w:id="700" w:author="Simon Johnson" w:date="2021-05-05T11:23:00Z">
        <w:r w:rsidR="00B826D4">
          <w:rPr>
            <w:b/>
            <w:bCs/>
            <w:noProof/>
            <w:lang w:val="en-GB"/>
          </w:rPr>
          <w:t>Error! Hyperlink reference not valid.</w:t>
        </w:r>
      </w:ins>
      <w:del w:id="701" w:author="Simon Johnson" w:date="2021-03-09T11:07:00Z">
        <w:r w:rsidR="00F27B3C" w:rsidRPr="00E61E3D" w:rsidDel="00DB32D3">
          <w:rPr>
            <w:rStyle w:val="Hyperlink"/>
            <w:noProof/>
          </w:rPr>
          <w:delText>3.2.14 WillTopic</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_Toc36648639 \h </w:delInstrText>
        </w:r>
        <w:r w:rsidR="00F27B3C" w:rsidDel="00DB32D3">
          <w:rPr>
            <w:noProof/>
            <w:webHidden/>
          </w:rPr>
        </w:r>
        <w:r w:rsidR="00F27B3C" w:rsidDel="00DB32D3">
          <w:rPr>
            <w:noProof/>
            <w:webHidden/>
          </w:rPr>
          <w:fldChar w:fldCharType="separate"/>
        </w:r>
        <w:r w:rsidR="00F27B3C" w:rsidDel="00DB32D3">
          <w:rPr>
            <w:noProof/>
            <w:webHidden/>
          </w:rPr>
          <w:delText>15</w:delText>
        </w:r>
        <w:r w:rsidR="00F27B3C" w:rsidDel="00DB32D3">
          <w:rPr>
            <w:noProof/>
            <w:webHidden/>
          </w:rPr>
          <w:fldChar w:fldCharType="end"/>
        </w:r>
        <w:r w:rsidDel="00DB32D3">
          <w:rPr>
            <w:noProof/>
          </w:rPr>
          <w:fldChar w:fldCharType="end"/>
        </w:r>
      </w:del>
    </w:p>
    <w:p w14:paraId="1B126DD1" w14:textId="5307242C" w:rsidR="00F27B3C" w:rsidDel="00DB32D3" w:rsidRDefault="00405798">
      <w:pPr>
        <w:pStyle w:val="TOC1"/>
        <w:rPr>
          <w:del w:id="702" w:author="Simon Johnson" w:date="2021-03-09T11:07:00Z"/>
          <w:rFonts w:asciiTheme="minorHAnsi" w:eastAsiaTheme="minorEastAsia" w:hAnsiTheme="minorHAnsi" w:cstheme="minorBidi"/>
          <w:noProof/>
          <w:sz w:val="22"/>
          <w:szCs w:val="22"/>
          <w:lang w:val="en-GB" w:eastAsia="en-GB"/>
        </w:rPr>
      </w:pPr>
      <w:del w:id="703" w:author="Simon Johnson" w:date="2021-03-09T11:07:00Z">
        <w:r w:rsidDel="00DB32D3">
          <w:rPr>
            <w:noProof/>
          </w:rPr>
          <w:fldChar w:fldCharType="begin"/>
        </w:r>
        <w:r w:rsidDel="00DB32D3">
          <w:rPr>
            <w:noProof/>
          </w:rPr>
          <w:delInstrText xml:space="preserve"> HYPERLINK \l "_Toc36648640" </w:delInstrText>
        </w:r>
        <w:r w:rsidDel="00DB32D3">
          <w:rPr>
            <w:noProof/>
          </w:rPr>
          <w:fldChar w:fldCharType="separate"/>
        </w:r>
      </w:del>
      <w:ins w:id="704" w:author="Simon Johnson" w:date="2021-05-05T11:23:00Z">
        <w:r w:rsidR="00B826D4">
          <w:rPr>
            <w:b/>
            <w:bCs/>
            <w:noProof/>
            <w:lang w:val="en-GB"/>
          </w:rPr>
          <w:t>Error! Hyperlink reference not valid.</w:t>
        </w:r>
      </w:ins>
      <w:del w:id="705" w:author="Simon Johnson" w:date="2021-03-09T11:07:00Z">
        <w:r w:rsidR="00F27B3C" w:rsidRPr="00E61E3D" w:rsidDel="00DB32D3">
          <w:rPr>
            <w:rStyle w:val="Hyperlink"/>
            <w:noProof/>
          </w:rPr>
          <w:delText>4</w:delText>
        </w:r>
        <w:r w:rsidR="00F27B3C" w:rsidDel="00DB32D3">
          <w:rPr>
            <w:rFonts w:asciiTheme="minorHAnsi" w:eastAsiaTheme="minorEastAsia" w:hAnsiTheme="minorHAnsi" w:cstheme="minorBidi"/>
            <w:noProof/>
            <w:sz w:val="22"/>
            <w:szCs w:val="22"/>
            <w:lang w:val="en-GB" w:eastAsia="en-GB"/>
          </w:rPr>
          <w:tab/>
        </w:r>
        <w:r w:rsidR="00F27B3C" w:rsidRPr="00E61E3D" w:rsidDel="00DB32D3">
          <w:rPr>
            <w:rStyle w:val="Hyperlink"/>
            <w:noProof/>
          </w:rPr>
          <w:delText>MQTT-SN Control Packets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_Toc36648640 \h </w:delInstrText>
        </w:r>
        <w:r w:rsidR="00F27B3C" w:rsidDel="00DB32D3">
          <w:rPr>
            <w:noProof/>
            <w:webHidden/>
          </w:rPr>
        </w:r>
        <w:r w:rsidR="00F27B3C" w:rsidDel="00DB32D3">
          <w:rPr>
            <w:noProof/>
            <w:webHidden/>
          </w:rPr>
          <w:fldChar w:fldCharType="separate"/>
        </w:r>
        <w:r w:rsidR="00F27B3C" w:rsidDel="00DB32D3">
          <w:rPr>
            <w:noProof/>
            <w:webHidden/>
          </w:rPr>
          <w:delText>16</w:delText>
        </w:r>
        <w:r w:rsidR="00F27B3C" w:rsidDel="00DB32D3">
          <w:rPr>
            <w:noProof/>
            <w:webHidden/>
          </w:rPr>
          <w:fldChar w:fldCharType="end"/>
        </w:r>
        <w:r w:rsidDel="00DB32D3">
          <w:rPr>
            <w:noProof/>
          </w:rPr>
          <w:fldChar w:fldCharType="end"/>
        </w:r>
      </w:del>
    </w:p>
    <w:p w14:paraId="2D0BAB4A" w14:textId="2634A132" w:rsidR="00F27B3C" w:rsidDel="00DB32D3" w:rsidRDefault="00405798">
      <w:pPr>
        <w:pStyle w:val="TOC2"/>
        <w:tabs>
          <w:tab w:val="right" w:leader="dot" w:pos="9350"/>
        </w:tabs>
        <w:rPr>
          <w:del w:id="706" w:author="Simon Johnson" w:date="2021-03-09T11:07:00Z"/>
          <w:rFonts w:asciiTheme="minorHAnsi" w:eastAsiaTheme="minorEastAsia" w:hAnsiTheme="minorHAnsi" w:cstheme="minorBidi"/>
          <w:noProof/>
          <w:sz w:val="22"/>
          <w:szCs w:val="22"/>
          <w:lang w:val="en-GB" w:eastAsia="en-GB"/>
        </w:rPr>
      </w:pPr>
      <w:del w:id="707" w:author="Simon Johnson" w:date="2021-03-09T11:07:00Z">
        <w:r w:rsidDel="00DB32D3">
          <w:rPr>
            <w:noProof/>
          </w:rPr>
          <w:fldChar w:fldCharType="begin"/>
        </w:r>
        <w:r w:rsidDel="00DB32D3">
          <w:rPr>
            <w:noProof/>
          </w:rPr>
          <w:delInstrText xml:space="preserve"> HYPERLINK \l "_Toc36648641" </w:delInstrText>
        </w:r>
        <w:r w:rsidDel="00DB32D3">
          <w:rPr>
            <w:noProof/>
          </w:rPr>
          <w:fldChar w:fldCharType="separate"/>
        </w:r>
      </w:del>
      <w:ins w:id="708" w:author="Simon Johnson" w:date="2021-05-05T11:23:00Z">
        <w:r w:rsidR="00B826D4">
          <w:rPr>
            <w:b/>
            <w:bCs/>
            <w:noProof/>
            <w:lang w:val="en-GB"/>
          </w:rPr>
          <w:t>Error! Hyperlink reference not valid.</w:t>
        </w:r>
      </w:ins>
      <w:del w:id="709" w:author="Simon Johnson" w:date="2021-03-09T11:07:00Z">
        <w:r w:rsidR="00F27B3C" w:rsidRPr="00E61E3D" w:rsidDel="00DB32D3">
          <w:rPr>
            <w:rStyle w:val="Hyperlink"/>
            <w:noProof/>
          </w:rPr>
          <w:delText>4.1 Format of Individual Messages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_Toc36648641 \h </w:delInstrText>
        </w:r>
        <w:r w:rsidR="00F27B3C" w:rsidDel="00DB32D3">
          <w:rPr>
            <w:noProof/>
            <w:webHidden/>
          </w:rPr>
        </w:r>
        <w:r w:rsidR="00F27B3C" w:rsidDel="00DB32D3">
          <w:rPr>
            <w:noProof/>
            <w:webHidden/>
          </w:rPr>
          <w:fldChar w:fldCharType="separate"/>
        </w:r>
        <w:r w:rsidR="00F27B3C" w:rsidDel="00DB32D3">
          <w:rPr>
            <w:noProof/>
            <w:webHidden/>
          </w:rPr>
          <w:delText>16</w:delText>
        </w:r>
        <w:r w:rsidR="00F27B3C" w:rsidDel="00DB32D3">
          <w:rPr>
            <w:noProof/>
            <w:webHidden/>
          </w:rPr>
          <w:fldChar w:fldCharType="end"/>
        </w:r>
        <w:r w:rsidDel="00DB32D3">
          <w:rPr>
            <w:noProof/>
          </w:rPr>
          <w:fldChar w:fldCharType="end"/>
        </w:r>
      </w:del>
    </w:p>
    <w:p w14:paraId="33B710D9" w14:textId="6F0100EC" w:rsidR="00F27B3C" w:rsidDel="00DB32D3" w:rsidRDefault="00405798">
      <w:pPr>
        <w:pStyle w:val="TOC3"/>
        <w:tabs>
          <w:tab w:val="right" w:leader="dot" w:pos="9350"/>
        </w:tabs>
        <w:rPr>
          <w:del w:id="710" w:author="Simon Johnson" w:date="2021-03-09T11:07:00Z"/>
          <w:rFonts w:asciiTheme="minorHAnsi" w:eastAsiaTheme="minorEastAsia" w:hAnsiTheme="minorHAnsi" w:cstheme="minorBidi"/>
          <w:noProof/>
          <w:sz w:val="22"/>
          <w:szCs w:val="22"/>
          <w:lang w:val="en-GB" w:eastAsia="en-GB"/>
        </w:rPr>
      </w:pPr>
      <w:del w:id="711" w:author="Simon Johnson" w:date="2021-03-09T11:07:00Z">
        <w:r w:rsidDel="00DB32D3">
          <w:rPr>
            <w:noProof/>
          </w:rPr>
          <w:fldChar w:fldCharType="begin"/>
        </w:r>
        <w:r w:rsidDel="00DB32D3">
          <w:rPr>
            <w:noProof/>
          </w:rPr>
          <w:delInstrText xml:space="preserve"> HYPERLINK \l "_Toc36648642" </w:delInstrText>
        </w:r>
        <w:r w:rsidDel="00DB32D3">
          <w:rPr>
            <w:noProof/>
          </w:rPr>
          <w:fldChar w:fldCharType="separate"/>
        </w:r>
      </w:del>
      <w:ins w:id="712" w:author="Simon Johnson" w:date="2021-05-05T11:23:00Z">
        <w:r w:rsidR="00B826D4">
          <w:rPr>
            <w:b/>
            <w:bCs/>
            <w:noProof/>
            <w:lang w:val="en-GB"/>
          </w:rPr>
          <w:t>Error! Hyperlink reference not valid.</w:t>
        </w:r>
      </w:ins>
      <w:del w:id="713" w:author="Simon Johnson" w:date="2021-03-09T11:07:00Z">
        <w:r w:rsidR="00F27B3C" w:rsidRPr="00E61E3D" w:rsidDel="00DB32D3">
          <w:rPr>
            <w:rStyle w:val="Hyperlink"/>
            <w:noProof/>
          </w:rPr>
          <w:delText>4.1.1 ADVERTISE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_Toc36648642 \h </w:delInstrText>
        </w:r>
        <w:r w:rsidR="00F27B3C" w:rsidDel="00DB32D3">
          <w:rPr>
            <w:noProof/>
            <w:webHidden/>
          </w:rPr>
        </w:r>
        <w:r w:rsidR="00F27B3C" w:rsidDel="00DB32D3">
          <w:rPr>
            <w:noProof/>
            <w:webHidden/>
          </w:rPr>
          <w:fldChar w:fldCharType="separate"/>
        </w:r>
        <w:r w:rsidR="00F27B3C" w:rsidDel="00DB32D3">
          <w:rPr>
            <w:noProof/>
            <w:webHidden/>
          </w:rPr>
          <w:delText>16</w:delText>
        </w:r>
        <w:r w:rsidR="00F27B3C" w:rsidDel="00DB32D3">
          <w:rPr>
            <w:noProof/>
            <w:webHidden/>
          </w:rPr>
          <w:fldChar w:fldCharType="end"/>
        </w:r>
        <w:r w:rsidDel="00DB32D3">
          <w:rPr>
            <w:noProof/>
          </w:rPr>
          <w:fldChar w:fldCharType="end"/>
        </w:r>
      </w:del>
    </w:p>
    <w:p w14:paraId="110E1BF1" w14:textId="0BB61041" w:rsidR="00F27B3C" w:rsidDel="00DB32D3" w:rsidRDefault="00405798">
      <w:pPr>
        <w:pStyle w:val="TOC3"/>
        <w:tabs>
          <w:tab w:val="right" w:leader="dot" w:pos="9350"/>
        </w:tabs>
        <w:rPr>
          <w:del w:id="714" w:author="Simon Johnson" w:date="2021-03-09T11:07:00Z"/>
          <w:rFonts w:asciiTheme="minorHAnsi" w:eastAsiaTheme="minorEastAsia" w:hAnsiTheme="minorHAnsi" w:cstheme="minorBidi"/>
          <w:noProof/>
          <w:sz w:val="22"/>
          <w:szCs w:val="22"/>
          <w:lang w:val="en-GB" w:eastAsia="en-GB"/>
        </w:rPr>
      </w:pPr>
      <w:del w:id="715" w:author="Simon Johnson" w:date="2021-03-09T11:07:00Z">
        <w:r w:rsidDel="00DB32D3">
          <w:rPr>
            <w:noProof/>
          </w:rPr>
          <w:fldChar w:fldCharType="begin"/>
        </w:r>
        <w:r w:rsidDel="00DB32D3">
          <w:rPr>
            <w:noProof/>
          </w:rPr>
          <w:delInstrText xml:space="preserve"> HYPERLINK \l "_Toc36648643" </w:delInstrText>
        </w:r>
        <w:r w:rsidDel="00DB32D3">
          <w:rPr>
            <w:noProof/>
          </w:rPr>
          <w:fldChar w:fldCharType="separate"/>
        </w:r>
      </w:del>
      <w:ins w:id="716" w:author="Simon Johnson" w:date="2021-05-05T11:23:00Z">
        <w:r w:rsidR="00B826D4">
          <w:rPr>
            <w:b/>
            <w:bCs/>
            <w:noProof/>
            <w:lang w:val="en-GB"/>
          </w:rPr>
          <w:t>Error! Hyperlink reference not valid.</w:t>
        </w:r>
      </w:ins>
      <w:del w:id="717" w:author="Simon Johnson" w:date="2021-03-09T11:07:00Z">
        <w:r w:rsidR="00F27B3C" w:rsidRPr="00E61E3D" w:rsidDel="00DB32D3">
          <w:rPr>
            <w:rStyle w:val="Hyperlink"/>
            <w:noProof/>
          </w:rPr>
          <w:delText>4.1.2 SEARCHGW</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_Toc36648643 \h </w:delInstrText>
        </w:r>
        <w:r w:rsidR="00F27B3C" w:rsidDel="00DB32D3">
          <w:rPr>
            <w:noProof/>
            <w:webHidden/>
          </w:rPr>
        </w:r>
        <w:r w:rsidR="00F27B3C" w:rsidDel="00DB32D3">
          <w:rPr>
            <w:noProof/>
            <w:webHidden/>
          </w:rPr>
          <w:fldChar w:fldCharType="separate"/>
        </w:r>
        <w:r w:rsidR="00F27B3C" w:rsidDel="00DB32D3">
          <w:rPr>
            <w:noProof/>
            <w:webHidden/>
          </w:rPr>
          <w:delText>16</w:delText>
        </w:r>
        <w:r w:rsidR="00F27B3C" w:rsidDel="00DB32D3">
          <w:rPr>
            <w:noProof/>
            <w:webHidden/>
          </w:rPr>
          <w:fldChar w:fldCharType="end"/>
        </w:r>
        <w:r w:rsidDel="00DB32D3">
          <w:rPr>
            <w:noProof/>
          </w:rPr>
          <w:fldChar w:fldCharType="end"/>
        </w:r>
      </w:del>
    </w:p>
    <w:p w14:paraId="6552AE7C" w14:textId="5415F1A3" w:rsidR="00F27B3C" w:rsidDel="00DB32D3" w:rsidRDefault="00405798">
      <w:pPr>
        <w:pStyle w:val="TOC3"/>
        <w:tabs>
          <w:tab w:val="right" w:leader="dot" w:pos="9350"/>
        </w:tabs>
        <w:rPr>
          <w:del w:id="718" w:author="Simon Johnson" w:date="2021-03-09T11:07:00Z"/>
          <w:rFonts w:asciiTheme="minorHAnsi" w:eastAsiaTheme="minorEastAsia" w:hAnsiTheme="minorHAnsi" w:cstheme="minorBidi"/>
          <w:noProof/>
          <w:sz w:val="22"/>
          <w:szCs w:val="22"/>
          <w:lang w:val="en-GB" w:eastAsia="en-GB"/>
        </w:rPr>
      </w:pPr>
      <w:del w:id="719" w:author="Simon Johnson" w:date="2021-03-09T11:07:00Z">
        <w:r w:rsidDel="00DB32D3">
          <w:rPr>
            <w:noProof/>
          </w:rPr>
          <w:fldChar w:fldCharType="begin"/>
        </w:r>
        <w:r w:rsidDel="00DB32D3">
          <w:rPr>
            <w:noProof/>
          </w:rPr>
          <w:delInstrText xml:space="preserve"> HYPERLINK \l "_Toc36648644" </w:delInstrText>
        </w:r>
        <w:r w:rsidDel="00DB32D3">
          <w:rPr>
            <w:noProof/>
          </w:rPr>
          <w:fldChar w:fldCharType="separate"/>
        </w:r>
      </w:del>
      <w:ins w:id="720" w:author="Simon Johnson" w:date="2021-05-05T11:23:00Z">
        <w:r w:rsidR="00B826D4">
          <w:rPr>
            <w:b/>
            <w:bCs/>
            <w:noProof/>
            <w:lang w:val="en-GB"/>
          </w:rPr>
          <w:t>Error! Hyperlink reference not valid.</w:t>
        </w:r>
      </w:ins>
      <w:del w:id="721" w:author="Simon Johnson" w:date="2021-03-09T11:07:00Z">
        <w:r w:rsidR="00F27B3C" w:rsidRPr="00E61E3D" w:rsidDel="00DB32D3">
          <w:rPr>
            <w:rStyle w:val="Hyperlink"/>
            <w:noProof/>
          </w:rPr>
          <w:delText>4.1.3 GWINFO</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_Toc36648644 \h </w:delInstrText>
        </w:r>
        <w:r w:rsidR="00F27B3C" w:rsidDel="00DB32D3">
          <w:rPr>
            <w:noProof/>
            <w:webHidden/>
          </w:rPr>
        </w:r>
        <w:r w:rsidR="00F27B3C" w:rsidDel="00DB32D3">
          <w:rPr>
            <w:noProof/>
            <w:webHidden/>
          </w:rPr>
          <w:fldChar w:fldCharType="separate"/>
        </w:r>
        <w:r w:rsidR="00F27B3C" w:rsidDel="00DB32D3">
          <w:rPr>
            <w:noProof/>
            <w:webHidden/>
          </w:rPr>
          <w:delText>16</w:delText>
        </w:r>
        <w:r w:rsidR="00F27B3C" w:rsidDel="00DB32D3">
          <w:rPr>
            <w:noProof/>
            <w:webHidden/>
          </w:rPr>
          <w:fldChar w:fldCharType="end"/>
        </w:r>
        <w:r w:rsidDel="00DB32D3">
          <w:rPr>
            <w:noProof/>
          </w:rPr>
          <w:fldChar w:fldCharType="end"/>
        </w:r>
      </w:del>
    </w:p>
    <w:p w14:paraId="2FFCC542" w14:textId="0878C12F" w:rsidR="00F27B3C" w:rsidDel="00DB32D3" w:rsidRDefault="00405798">
      <w:pPr>
        <w:pStyle w:val="TOC3"/>
        <w:tabs>
          <w:tab w:val="right" w:leader="dot" w:pos="9350"/>
        </w:tabs>
        <w:rPr>
          <w:del w:id="722" w:author="Simon Johnson" w:date="2021-03-09T11:07:00Z"/>
          <w:rFonts w:asciiTheme="minorHAnsi" w:eastAsiaTheme="minorEastAsia" w:hAnsiTheme="minorHAnsi" w:cstheme="minorBidi"/>
          <w:noProof/>
          <w:sz w:val="22"/>
          <w:szCs w:val="22"/>
          <w:lang w:val="en-GB" w:eastAsia="en-GB"/>
        </w:rPr>
      </w:pPr>
      <w:del w:id="723" w:author="Simon Johnson" w:date="2021-03-09T11:07:00Z">
        <w:r w:rsidDel="00DB32D3">
          <w:rPr>
            <w:noProof/>
          </w:rPr>
          <w:fldChar w:fldCharType="begin"/>
        </w:r>
        <w:r w:rsidDel="00DB32D3">
          <w:rPr>
            <w:noProof/>
          </w:rPr>
          <w:delInstrText xml:space="preserve"> HYPERLINK \l "_Toc36648645" </w:delInstrText>
        </w:r>
        <w:r w:rsidDel="00DB32D3">
          <w:rPr>
            <w:noProof/>
          </w:rPr>
          <w:fldChar w:fldCharType="separate"/>
        </w:r>
      </w:del>
      <w:ins w:id="724" w:author="Simon Johnson" w:date="2021-05-05T11:23:00Z">
        <w:r w:rsidR="00B826D4">
          <w:rPr>
            <w:b/>
            <w:bCs/>
            <w:noProof/>
            <w:lang w:val="en-GB"/>
          </w:rPr>
          <w:t>Error! Hyperlink reference not valid.</w:t>
        </w:r>
      </w:ins>
      <w:del w:id="725" w:author="Simon Johnson" w:date="2021-03-09T11:07:00Z">
        <w:r w:rsidR="00F27B3C" w:rsidRPr="00E61E3D" w:rsidDel="00DB32D3">
          <w:rPr>
            <w:rStyle w:val="Hyperlink"/>
            <w:noProof/>
          </w:rPr>
          <w:delText>4.1.4 CONNECT</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_Toc36648645 \h </w:delInstrText>
        </w:r>
        <w:r w:rsidR="00F27B3C" w:rsidDel="00DB32D3">
          <w:rPr>
            <w:noProof/>
            <w:webHidden/>
          </w:rPr>
        </w:r>
        <w:r w:rsidR="00F27B3C" w:rsidDel="00DB32D3">
          <w:rPr>
            <w:noProof/>
            <w:webHidden/>
          </w:rPr>
          <w:fldChar w:fldCharType="separate"/>
        </w:r>
        <w:r w:rsidR="00F27B3C" w:rsidDel="00DB32D3">
          <w:rPr>
            <w:noProof/>
            <w:webHidden/>
          </w:rPr>
          <w:delText>17</w:delText>
        </w:r>
        <w:r w:rsidR="00F27B3C" w:rsidDel="00DB32D3">
          <w:rPr>
            <w:noProof/>
            <w:webHidden/>
          </w:rPr>
          <w:fldChar w:fldCharType="end"/>
        </w:r>
        <w:r w:rsidDel="00DB32D3">
          <w:rPr>
            <w:noProof/>
          </w:rPr>
          <w:fldChar w:fldCharType="end"/>
        </w:r>
      </w:del>
    </w:p>
    <w:p w14:paraId="0F283245" w14:textId="2A22352A" w:rsidR="00F27B3C" w:rsidDel="00DB32D3" w:rsidRDefault="00405798">
      <w:pPr>
        <w:pStyle w:val="TOC3"/>
        <w:tabs>
          <w:tab w:val="right" w:leader="dot" w:pos="9350"/>
        </w:tabs>
        <w:rPr>
          <w:del w:id="726" w:author="Simon Johnson" w:date="2021-03-09T11:07:00Z"/>
          <w:rFonts w:asciiTheme="minorHAnsi" w:eastAsiaTheme="minorEastAsia" w:hAnsiTheme="minorHAnsi" w:cstheme="minorBidi"/>
          <w:noProof/>
          <w:sz w:val="22"/>
          <w:szCs w:val="22"/>
          <w:lang w:val="en-GB" w:eastAsia="en-GB"/>
        </w:rPr>
      </w:pPr>
      <w:del w:id="727" w:author="Simon Johnson" w:date="2021-03-09T11:07:00Z">
        <w:r w:rsidDel="00DB32D3">
          <w:rPr>
            <w:noProof/>
          </w:rPr>
          <w:fldChar w:fldCharType="begin"/>
        </w:r>
        <w:r w:rsidDel="00DB32D3">
          <w:rPr>
            <w:noProof/>
          </w:rPr>
          <w:delInstrText xml:space="preserve"> HYPERLINK \l "_Toc36648646" </w:delInstrText>
        </w:r>
        <w:r w:rsidDel="00DB32D3">
          <w:rPr>
            <w:noProof/>
          </w:rPr>
          <w:fldChar w:fldCharType="separate"/>
        </w:r>
      </w:del>
      <w:ins w:id="728" w:author="Simon Johnson" w:date="2021-05-05T11:23:00Z">
        <w:r w:rsidR="00B826D4">
          <w:rPr>
            <w:b/>
            <w:bCs/>
            <w:noProof/>
            <w:lang w:val="en-GB"/>
          </w:rPr>
          <w:t>Error! Hyperlink reference not valid.</w:t>
        </w:r>
      </w:ins>
      <w:del w:id="729" w:author="Simon Johnson" w:date="2021-03-09T11:07:00Z">
        <w:r w:rsidR="00F27B3C" w:rsidRPr="00E61E3D" w:rsidDel="00DB32D3">
          <w:rPr>
            <w:rStyle w:val="Hyperlink"/>
            <w:noProof/>
          </w:rPr>
          <w:delText>4.1.5 CONNACK</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_Toc36648646 \h </w:delInstrText>
        </w:r>
        <w:r w:rsidR="00F27B3C" w:rsidDel="00DB32D3">
          <w:rPr>
            <w:noProof/>
            <w:webHidden/>
          </w:rPr>
        </w:r>
        <w:r w:rsidR="00F27B3C" w:rsidDel="00DB32D3">
          <w:rPr>
            <w:noProof/>
            <w:webHidden/>
          </w:rPr>
          <w:fldChar w:fldCharType="separate"/>
        </w:r>
        <w:r w:rsidR="00F27B3C" w:rsidDel="00DB32D3">
          <w:rPr>
            <w:noProof/>
            <w:webHidden/>
          </w:rPr>
          <w:delText>17</w:delText>
        </w:r>
        <w:r w:rsidR="00F27B3C" w:rsidDel="00DB32D3">
          <w:rPr>
            <w:noProof/>
            <w:webHidden/>
          </w:rPr>
          <w:fldChar w:fldCharType="end"/>
        </w:r>
        <w:r w:rsidDel="00DB32D3">
          <w:rPr>
            <w:noProof/>
          </w:rPr>
          <w:fldChar w:fldCharType="end"/>
        </w:r>
      </w:del>
    </w:p>
    <w:p w14:paraId="141D4AE0" w14:textId="2976FF25" w:rsidR="00F27B3C" w:rsidDel="00DB32D3" w:rsidRDefault="00405798">
      <w:pPr>
        <w:pStyle w:val="TOC3"/>
        <w:tabs>
          <w:tab w:val="right" w:leader="dot" w:pos="9350"/>
        </w:tabs>
        <w:rPr>
          <w:del w:id="730" w:author="Simon Johnson" w:date="2021-03-09T11:07:00Z"/>
          <w:rFonts w:asciiTheme="minorHAnsi" w:eastAsiaTheme="minorEastAsia" w:hAnsiTheme="minorHAnsi" w:cstheme="minorBidi"/>
          <w:noProof/>
          <w:sz w:val="22"/>
          <w:szCs w:val="22"/>
          <w:lang w:val="en-GB" w:eastAsia="en-GB"/>
        </w:rPr>
      </w:pPr>
      <w:del w:id="731" w:author="Simon Johnson" w:date="2021-03-09T11:07:00Z">
        <w:r w:rsidDel="00DB32D3">
          <w:rPr>
            <w:noProof/>
          </w:rPr>
          <w:fldChar w:fldCharType="begin"/>
        </w:r>
        <w:r w:rsidDel="00DB32D3">
          <w:rPr>
            <w:noProof/>
          </w:rPr>
          <w:delInstrText xml:space="preserve"> HYPERLINK \l "_Toc36648647" </w:delInstrText>
        </w:r>
        <w:r w:rsidDel="00DB32D3">
          <w:rPr>
            <w:noProof/>
          </w:rPr>
          <w:fldChar w:fldCharType="separate"/>
        </w:r>
      </w:del>
      <w:ins w:id="732" w:author="Simon Johnson" w:date="2021-05-05T11:23:00Z">
        <w:r w:rsidR="00B826D4">
          <w:rPr>
            <w:b/>
            <w:bCs/>
            <w:noProof/>
            <w:lang w:val="en-GB"/>
          </w:rPr>
          <w:t>Error! Hyperlink reference not valid.</w:t>
        </w:r>
      </w:ins>
      <w:del w:id="733" w:author="Simon Johnson" w:date="2021-03-09T11:07:00Z">
        <w:r w:rsidR="00F27B3C" w:rsidRPr="00E61E3D" w:rsidDel="00DB32D3">
          <w:rPr>
            <w:rStyle w:val="Hyperlink"/>
            <w:noProof/>
          </w:rPr>
          <w:delText>4.1.6 WILLTOPICREQ</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_Toc36648647 \h </w:delInstrText>
        </w:r>
        <w:r w:rsidR="00F27B3C" w:rsidDel="00DB32D3">
          <w:rPr>
            <w:noProof/>
            <w:webHidden/>
          </w:rPr>
        </w:r>
        <w:r w:rsidR="00F27B3C" w:rsidDel="00DB32D3">
          <w:rPr>
            <w:noProof/>
            <w:webHidden/>
          </w:rPr>
          <w:fldChar w:fldCharType="separate"/>
        </w:r>
        <w:r w:rsidR="00F27B3C" w:rsidDel="00DB32D3">
          <w:rPr>
            <w:noProof/>
            <w:webHidden/>
          </w:rPr>
          <w:delText>18</w:delText>
        </w:r>
        <w:r w:rsidR="00F27B3C" w:rsidDel="00DB32D3">
          <w:rPr>
            <w:noProof/>
            <w:webHidden/>
          </w:rPr>
          <w:fldChar w:fldCharType="end"/>
        </w:r>
        <w:r w:rsidDel="00DB32D3">
          <w:rPr>
            <w:noProof/>
          </w:rPr>
          <w:fldChar w:fldCharType="end"/>
        </w:r>
      </w:del>
    </w:p>
    <w:p w14:paraId="42CE23A1" w14:textId="5181B15A" w:rsidR="00F27B3C" w:rsidDel="00DB32D3" w:rsidRDefault="00405798">
      <w:pPr>
        <w:pStyle w:val="TOC3"/>
        <w:tabs>
          <w:tab w:val="right" w:leader="dot" w:pos="9350"/>
        </w:tabs>
        <w:rPr>
          <w:del w:id="734" w:author="Simon Johnson" w:date="2021-03-09T11:07:00Z"/>
          <w:rFonts w:asciiTheme="minorHAnsi" w:eastAsiaTheme="minorEastAsia" w:hAnsiTheme="minorHAnsi" w:cstheme="minorBidi"/>
          <w:noProof/>
          <w:sz w:val="22"/>
          <w:szCs w:val="22"/>
          <w:lang w:val="en-GB" w:eastAsia="en-GB"/>
        </w:rPr>
      </w:pPr>
      <w:del w:id="735" w:author="Simon Johnson" w:date="2021-03-09T11:07:00Z">
        <w:r w:rsidDel="00DB32D3">
          <w:rPr>
            <w:noProof/>
          </w:rPr>
          <w:fldChar w:fldCharType="begin"/>
        </w:r>
        <w:r w:rsidDel="00DB32D3">
          <w:rPr>
            <w:noProof/>
          </w:rPr>
          <w:delInstrText xml:space="preserve"> HYPERLINK \l "_Toc36648648" </w:delInstrText>
        </w:r>
        <w:r w:rsidDel="00DB32D3">
          <w:rPr>
            <w:noProof/>
          </w:rPr>
          <w:fldChar w:fldCharType="separate"/>
        </w:r>
      </w:del>
      <w:ins w:id="736" w:author="Simon Johnson" w:date="2021-05-05T11:23:00Z">
        <w:r w:rsidR="00B826D4">
          <w:rPr>
            <w:b/>
            <w:bCs/>
            <w:noProof/>
            <w:lang w:val="en-GB"/>
          </w:rPr>
          <w:t>Error! Hyperlink reference not valid.</w:t>
        </w:r>
      </w:ins>
      <w:del w:id="737" w:author="Simon Johnson" w:date="2021-03-09T11:07:00Z">
        <w:r w:rsidR="00F27B3C" w:rsidRPr="00E61E3D" w:rsidDel="00DB32D3">
          <w:rPr>
            <w:rStyle w:val="Hyperlink"/>
            <w:noProof/>
          </w:rPr>
          <w:delText>4.1.7 WILLTOPIC</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_Toc36648648 \h </w:delInstrText>
        </w:r>
        <w:r w:rsidR="00F27B3C" w:rsidDel="00DB32D3">
          <w:rPr>
            <w:noProof/>
            <w:webHidden/>
          </w:rPr>
        </w:r>
        <w:r w:rsidR="00F27B3C" w:rsidDel="00DB32D3">
          <w:rPr>
            <w:noProof/>
            <w:webHidden/>
          </w:rPr>
          <w:fldChar w:fldCharType="separate"/>
        </w:r>
        <w:r w:rsidR="00F27B3C" w:rsidDel="00DB32D3">
          <w:rPr>
            <w:noProof/>
            <w:webHidden/>
          </w:rPr>
          <w:delText>18</w:delText>
        </w:r>
        <w:r w:rsidR="00F27B3C" w:rsidDel="00DB32D3">
          <w:rPr>
            <w:noProof/>
            <w:webHidden/>
          </w:rPr>
          <w:fldChar w:fldCharType="end"/>
        </w:r>
        <w:r w:rsidDel="00DB32D3">
          <w:rPr>
            <w:noProof/>
          </w:rPr>
          <w:fldChar w:fldCharType="end"/>
        </w:r>
      </w:del>
    </w:p>
    <w:p w14:paraId="7939B06D" w14:textId="28D25DA2" w:rsidR="00F27B3C" w:rsidDel="00DB32D3" w:rsidRDefault="00405798">
      <w:pPr>
        <w:pStyle w:val="TOC3"/>
        <w:tabs>
          <w:tab w:val="right" w:leader="dot" w:pos="9350"/>
        </w:tabs>
        <w:rPr>
          <w:del w:id="738" w:author="Simon Johnson" w:date="2021-03-09T11:07:00Z"/>
          <w:rFonts w:asciiTheme="minorHAnsi" w:eastAsiaTheme="minorEastAsia" w:hAnsiTheme="minorHAnsi" w:cstheme="minorBidi"/>
          <w:noProof/>
          <w:sz w:val="22"/>
          <w:szCs w:val="22"/>
          <w:lang w:val="en-GB" w:eastAsia="en-GB"/>
        </w:rPr>
      </w:pPr>
      <w:del w:id="739" w:author="Simon Johnson" w:date="2021-03-09T11:07:00Z">
        <w:r w:rsidDel="00DB32D3">
          <w:rPr>
            <w:noProof/>
          </w:rPr>
          <w:fldChar w:fldCharType="begin"/>
        </w:r>
        <w:r w:rsidDel="00DB32D3">
          <w:rPr>
            <w:noProof/>
          </w:rPr>
          <w:delInstrText xml:space="preserve"> HYPERLINK \l "_Toc36648649" </w:delInstrText>
        </w:r>
        <w:r w:rsidDel="00DB32D3">
          <w:rPr>
            <w:noProof/>
          </w:rPr>
          <w:fldChar w:fldCharType="separate"/>
        </w:r>
      </w:del>
      <w:ins w:id="740" w:author="Simon Johnson" w:date="2021-05-05T11:23:00Z">
        <w:r w:rsidR="00B826D4">
          <w:rPr>
            <w:b/>
            <w:bCs/>
            <w:noProof/>
            <w:lang w:val="en-GB"/>
          </w:rPr>
          <w:t>Error! Hyperlink reference not valid.</w:t>
        </w:r>
      </w:ins>
      <w:del w:id="741" w:author="Simon Johnson" w:date="2021-03-09T11:07:00Z">
        <w:r w:rsidR="00F27B3C" w:rsidRPr="00E61E3D" w:rsidDel="00DB32D3">
          <w:rPr>
            <w:rStyle w:val="Hyperlink"/>
            <w:noProof/>
          </w:rPr>
          <w:delText>4.1.8 WILLMSGREQ</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_Toc36648649 \h </w:delInstrText>
        </w:r>
        <w:r w:rsidR="00F27B3C" w:rsidDel="00DB32D3">
          <w:rPr>
            <w:noProof/>
            <w:webHidden/>
          </w:rPr>
        </w:r>
        <w:r w:rsidR="00F27B3C" w:rsidDel="00DB32D3">
          <w:rPr>
            <w:noProof/>
            <w:webHidden/>
          </w:rPr>
          <w:fldChar w:fldCharType="separate"/>
        </w:r>
        <w:r w:rsidR="00F27B3C" w:rsidDel="00DB32D3">
          <w:rPr>
            <w:noProof/>
            <w:webHidden/>
          </w:rPr>
          <w:delText>18</w:delText>
        </w:r>
        <w:r w:rsidR="00F27B3C" w:rsidDel="00DB32D3">
          <w:rPr>
            <w:noProof/>
            <w:webHidden/>
          </w:rPr>
          <w:fldChar w:fldCharType="end"/>
        </w:r>
        <w:r w:rsidDel="00DB32D3">
          <w:rPr>
            <w:noProof/>
          </w:rPr>
          <w:fldChar w:fldCharType="end"/>
        </w:r>
      </w:del>
    </w:p>
    <w:p w14:paraId="353236BE" w14:textId="38E78098" w:rsidR="00F27B3C" w:rsidDel="00DB32D3" w:rsidRDefault="00405798">
      <w:pPr>
        <w:pStyle w:val="TOC3"/>
        <w:tabs>
          <w:tab w:val="right" w:leader="dot" w:pos="9350"/>
        </w:tabs>
        <w:rPr>
          <w:del w:id="742" w:author="Simon Johnson" w:date="2021-03-09T11:07:00Z"/>
          <w:rFonts w:asciiTheme="minorHAnsi" w:eastAsiaTheme="minorEastAsia" w:hAnsiTheme="minorHAnsi" w:cstheme="minorBidi"/>
          <w:noProof/>
          <w:sz w:val="22"/>
          <w:szCs w:val="22"/>
          <w:lang w:val="en-GB" w:eastAsia="en-GB"/>
        </w:rPr>
      </w:pPr>
      <w:del w:id="743" w:author="Simon Johnson" w:date="2021-03-09T11:07:00Z">
        <w:r w:rsidDel="00DB32D3">
          <w:rPr>
            <w:noProof/>
          </w:rPr>
          <w:fldChar w:fldCharType="begin"/>
        </w:r>
        <w:r w:rsidDel="00DB32D3">
          <w:rPr>
            <w:noProof/>
          </w:rPr>
          <w:delInstrText xml:space="preserve"> HYPERLINK \l "_Toc36648650" </w:delInstrText>
        </w:r>
        <w:r w:rsidDel="00DB32D3">
          <w:rPr>
            <w:noProof/>
          </w:rPr>
          <w:fldChar w:fldCharType="separate"/>
        </w:r>
      </w:del>
      <w:ins w:id="744" w:author="Simon Johnson" w:date="2021-05-05T11:23:00Z">
        <w:r w:rsidR="00B826D4">
          <w:rPr>
            <w:b/>
            <w:bCs/>
            <w:noProof/>
            <w:lang w:val="en-GB"/>
          </w:rPr>
          <w:t>Error! Hyperlink reference not valid.</w:t>
        </w:r>
      </w:ins>
      <w:del w:id="745" w:author="Simon Johnson" w:date="2021-03-09T11:07:00Z">
        <w:r w:rsidR="00F27B3C" w:rsidRPr="00E61E3D" w:rsidDel="00DB32D3">
          <w:rPr>
            <w:rStyle w:val="Hyperlink"/>
            <w:noProof/>
          </w:rPr>
          <w:delText>4.1.9 WILLMSG</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_Toc36648650 \h </w:delInstrText>
        </w:r>
        <w:r w:rsidR="00F27B3C" w:rsidDel="00DB32D3">
          <w:rPr>
            <w:noProof/>
            <w:webHidden/>
          </w:rPr>
        </w:r>
        <w:r w:rsidR="00F27B3C" w:rsidDel="00DB32D3">
          <w:rPr>
            <w:noProof/>
            <w:webHidden/>
          </w:rPr>
          <w:fldChar w:fldCharType="separate"/>
        </w:r>
        <w:r w:rsidR="00F27B3C" w:rsidDel="00DB32D3">
          <w:rPr>
            <w:noProof/>
            <w:webHidden/>
          </w:rPr>
          <w:delText>18</w:delText>
        </w:r>
        <w:r w:rsidR="00F27B3C" w:rsidDel="00DB32D3">
          <w:rPr>
            <w:noProof/>
            <w:webHidden/>
          </w:rPr>
          <w:fldChar w:fldCharType="end"/>
        </w:r>
        <w:r w:rsidDel="00DB32D3">
          <w:rPr>
            <w:noProof/>
          </w:rPr>
          <w:fldChar w:fldCharType="end"/>
        </w:r>
      </w:del>
    </w:p>
    <w:p w14:paraId="626AD549" w14:textId="58244E61" w:rsidR="00F27B3C" w:rsidDel="00DB32D3" w:rsidRDefault="00405798">
      <w:pPr>
        <w:pStyle w:val="TOC3"/>
        <w:tabs>
          <w:tab w:val="right" w:leader="dot" w:pos="9350"/>
        </w:tabs>
        <w:rPr>
          <w:del w:id="746" w:author="Simon Johnson" w:date="2021-03-09T11:07:00Z"/>
          <w:rFonts w:asciiTheme="minorHAnsi" w:eastAsiaTheme="minorEastAsia" w:hAnsiTheme="minorHAnsi" w:cstheme="minorBidi"/>
          <w:noProof/>
          <w:sz w:val="22"/>
          <w:szCs w:val="22"/>
          <w:lang w:val="en-GB" w:eastAsia="en-GB"/>
        </w:rPr>
      </w:pPr>
      <w:del w:id="747" w:author="Simon Johnson" w:date="2021-03-09T11:07:00Z">
        <w:r w:rsidDel="00DB32D3">
          <w:rPr>
            <w:noProof/>
          </w:rPr>
          <w:fldChar w:fldCharType="begin"/>
        </w:r>
        <w:r w:rsidDel="00DB32D3">
          <w:rPr>
            <w:noProof/>
          </w:rPr>
          <w:delInstrText xml:space="preserve"> HYPERLINK \l "_Toc36648651" </w:delInstrText>
        </w:r>
        <w:r w:rsidDel="00DB32D3">
          <w:rPr>
            <w:noProof/>
          </w:rPr>
          <w:fldChar w:fldCharType="separate"/>
        </w:r>
      </w:del>
      <w:ins w:id="748" w:author="Simon Johnson" w:date="2021-05-05T11:23:00Z">
        <w:r w:rsidR="00B826D4">
          <w:rPr>
            <w:b/>
            <w:bCs/>
            <w:noProof/>
            <w:lang w:val="en-GB"/>
          </w:rPr>
          <w:t>Error! Hyperlink reference not valid.</w:t>
        </w:r>
      </w:ins>
      <w:del w:id="749" w:author="Simon Johnson" w:date="2021-03-09T11:07:00Z">
        <w:r w:rsidR="00F27B3C" w:rsidRPr="00E61E3D" w:rsidDel="00DB32D3">
          <w:rPr>
            <w:rStyle w:val="Hyperlink"/>
            <w:noProof/>
          </w:rPr>
          <w:delText>4.1.10 REGISTER</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_Toc36648651 \h </w:delInstrText>
        </w:r>
        <w:r w:rsidR="00F27B3C" w:rsidDel="00DB32D3">
          <w:rPr>
            <w:noProof/>
            <w:webHidden/>
          </w:rPr>
        </w:r>
        <w:r w:rsidR="00F27B3C" w:rsidDel="00DB32D3">
          <w:rPr>
            <w:noProof/>
            <w:webHidden/>
          </w:rPr>
          <w:fldChar w:fldCharType="separate"/>
        </w:r>
        <w:r w:rsidR="00F27B3C" w:rsidDel="00DB32D3">
          <w:rPr>
            <w:noProof/>
            <w:webHidden/>
          </w:rPr>
          <w:delText>19</w:delText>
        </w:r>
        <w:r w:rsidR="00F27B3C" w:rsidDel="00DB32D3">
          <w:rPr>
            <w:noProof/>
            <w:webHidden/>
          </w:rPr>
          <w:fldChar w:fldCharType="end"/>
        </w:r>
        <w:r w:rsidDel="00DB32D3">
          <w:rPr>
            <w:noProof/>
          </w:rPr>
          <w:fldChar w:fldCharType="end"/>
        </w:r>
      </w:del>
    </w:p>
    <w:p w14:paraId="37854F8D" w14:textId="39F6F87D" w:rsidR="00F27B3C" w:rsidDel="00DB32D3" w:rsidRDefault="00405798">
      <w:pPr>
        <w:pStyle w:val="TOC3"/>
        <w:tabs>
          <w:tab w:val="right" w:leader="dot" w:pos="9350"/>
        </w:tabs>
        <w:rPr>
          <w:del w:id="750" w:author="Simon Johnson" w:date="2021-03-09T11:07:00Z"/>
          <w:rFonts w:asciiTheme="minorHAnsi" w:eastAsiaTheme="minorEastAsia" w:hAnsiTheme="minorHAnsi" w:cstheme="minorBidi"/>
          <w:noProof/>
          <w:sz w:val="22"/>
          <w:szCs w:val="22"/>
          <w:lang w:val="en-GB" w:eastAsia="en-GB"/>
        </w:rPr>
      </w:pPr>
      <w:del w:id="751" w:author="Simon Johnson" w:date="2021-03-09T11:07:00Z">
        <w:r w:rsidDel="00DB32D3">
          <w:rPr>
            <w:noProof/>
          </w:rPr>
          <w:fldChar w:fldCharType="begin"/>
        </w:r>
        <w:r w:rsidDel="00DB32D3">
          <w:rPr>
            <w:noProof/>
          </w:rPr>
          <w:delInstrText xml:space="preserve"> HYPERLINK \l "_Toc36648652" </w:delInstrText>
        </w:r>
        <w:r w:rsidDel="00DB32D3">
          <w:rPr>
            <w:noProof/>
          </w:rPr>
          <w:fldChar w:fldCharType="separate"/>
        </w:r>
      </w:del>
      <w:ins w:id="752" w:author="Simon Johnson" w:date="2021-05-05T11:23:00Z">
        <w:r w:rsidR="00B826D4">
          <w:rPr>
            <w:b/>
            <w:bCs/>
            <w:noProof/>
            <w:lang w:val="en-GB"/>
          </w:rPr>
          <w:t>Error! Hyperlink reference not valid.</w:t>
        </w:r>
      </w:ins>
      <w:del w:id="753" w:author="Simon Johnson" w:date="2021-03-09T11:07:00Z">
        <w:r w:rsidR="00F27B3C" w:rsidRPr="00E61E3D" w:rsidDel="00DB32D3">
          <w:rPr>
            <w:rStyle w:val="Hyperlink"/>
            <w:noProof/>
          </w:rPr>
          <w:delText>4.1.11 REGACK</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_Toc36648652 \h </w:delInstrText>
        </w:r>
        <w:r w:rsidR="00F27B3C" w:rsidDel="00DB32D3">
          <w:rPr>
            <w:noProof/>
            <w:webHidden/>
          </w:rPr>
        </w:r>
        <w:r w:rsidR="00F27B3C" w:rsidDel="00DB32D3">
          <w:rPr>
            <w:noProof/>
            <w:webHidden/>
          </w:rPr>
          <w:fldChar w:fldCharType="separate"/>
        </w:r>
        <w:r w:rsidR="00F27B3C" w:rsidDel="00DB32D3">
          <w:rPr>
            <w:noProof/>
            <w:webHidden/>
          </w:rPr>
          <w:delText>19</w:delText>
        </w:r>
        <w:r w:rsidR="00F27B3C" w:rsidDel="00DB32D3">
          <w:rPr>
            <w:noProof/>
            <w:webHidden/>
          </w:rPr>
          <w:fldChar w:fldCharType="end"/>
        </w:r>
        <w:r w:rsidDel="00DB32D3">
          <w:rPr>
            <w:noProof/>
          </w:rPr>
          <w:fldChar w:fldCharType="end"/>
        </w:r>
      </w:del>
    </w:p>
    <w:p w14:paraId="10499BA2" w14:textId="04A00E15" w:rsidR="00F27B3C" w:rsidDel="00DB32D3" w:rsidRDefault="00405798">
      <w:pPr>
        <w:pStyle w:val="TOC3"/>
        <w:tabs>
          <w:tab w:val="right" w:leader="dot" w:pos="9350"/>
        </w:tabs>
        <w:rPr>
          <w:del w:id="754" w:author="Simon Johnson" w:date="2021-03-09T11:07:00Z"/>
          <w:rFonts w:asciiTheme="minorHAnsi" w:eastAsiaTheme="minorEastAsia" w:hAnsiTheme="minorHAnsi" w:cstheme="minorBidi"/>
          <w:noProof/>
          <w:sz w:val="22"/>
          <w:szCs w:val="22"/>
          <w:lang w:val="en-GB" w:eastAsia="en-GB"/>
        </w:rPr>
      </w:pPr>
      <w:del w:id="755" w:author="Simon Johnson" w:date="2021-03-09T11:07:00Z">
        <w:r w:rsidDel="00DB32D3">
          <w:rPr>
            <w:noProof/>
          </w:rPr>
          <w:fldChar w:fldCharType="begin"/>
        </w:r>
        <w:r w:rsidDel="00DB32D3">
          <w:rPr>
            <w:noProof/>
          </w:rPr>
          <w:delInstrText xml:space="preserve"> HYPERLINK \l "_Toc36648653" </w:delInstrText>
        </w:r>
        <w:r w:rsidDel="00DB32D3">
          <w:rPr>
            <w:noProof/>
          </w:rPr>
          <w:fldChar w:fldCharType="separate"/>
        </w:r>
      </w:del>
      <w:ins w:id="756" w:author="Simon Johnson" w:date="2021-05-05T11:23:00Z">
        <w:r w:rsidR="00B826D4">
          <w:rPr>
            <w:b/>
            <w:bCs/>
            <w:noProof/>
            <w:lang w:val="en-GB"/>
          </w:rPr>
          <w:t>Error! Hyperlink reference not valid.</w:t>
        </w:r>
      </w:ins>
      <w:del w:id="757" w:author="Simon Johnson" w:date="2021-03-09T11:07:00Z">
        <w:r w:rsidR="00F27B3C" w:rsidRPr="00E61E3D" w:rsidDel="00DB32D3">
          <w:rPr>
            <w:rStyle w:val="Hyperlink"/>
            <w:noProof/>
          </w:rPr>
          <w:delText>4.1.12 PUBLISH</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_Toc36648653 \h </w:delInstrText>
        </w:r>
        <w:r w:rsidR="00F27B3C" w:rsidDel="00DB32D3">
          <w:rPr>
            <w:noProof/>
            <w:webHidden/>
          </w:rPr>
        </w:r>
        <w:r w:rsidR="00F27B3C" w:rsidDel="00DB32D3">
          <w:rPr>
            <w:noProof/>
            <w:webHidden/>
          </w:rPr>
          <w:fldChar w:fldCharType="separate"/>
        </w:r>
        <w:r w:rsidR="00F27B3C" w:rsidDel="00DB32D3">
          <w:rPr>
            <w:noProof/>
            <w:webHidden/>
          </w:rPr>
          <w:delText>19</w:delText>
        </w:r>
        <w:r w:rsidR="00F27B3C" w:rsidDel="00DB32D3">
          <w:rPr>
            <w:noProof/>
            <w:webHidden/>
          </w:rPr>
          <w:fldChar w:fldCharType="end"/>
        </w:r>
        <w:r w:rsidDel="00DB32D3">
          <w:rPr>
            <w:noProof/>
          </w:rPr>
          <w:fldChar w:fldCharType="end"/>
        </w:r>
      </w:del>
    </w:p>
    <w:p w14:paraId="72E44D4C" w14:textId="08882ACB" w:rsidR="00F27B3C" w:rsidDel="00DB32D3" w:rsidRDefault="00405798">
      <w:pPr>
        <w:pStyle w:val="TOC3"/>
        <w:tabs>
          <w:tab w:val="right" w:leader="dot" w:pos="9350"/>
        </w:tabs>
        <w:rPr>
          <w:del w:id="758" w:author="Simon Johnson" w:date="2021-03-09T11:07:00Z"/>
          <w:rFonts w:asciiTheme="minorHAnsi" w:eastAsiaTheme="minorEastAsia" w:hAnsiTheme="minorHAnsi" w:cstheme="minorBidi"/>
          <w:noProof/>
          <w:sz w:val="22"/>
          <w:szCs w:val="22"/>
          <w:lang w:val="en-GB" w:eastAsia="en-GB"/>
        </w:rPr>
      </w:pPr>
      <w:del w:id="759" w:author="Simon Johnson" w:date="2021-03-09T11:07:00Z">
        <w:r w:rsidDel="00DB32D3">
          <w:rPr>
            <w:noProof/>
          </w:rPr>
          <w:fldChar w:fldCharType="begin"/>
        </w:r>
        <w:r w:rsidDel="00DB32D3">
          <w:rPr>
            <w:noProof/>
          </w:rPr>
          <w:delInstrText xml:space="preserve"> HYPERLINK \l "_Toc36648654" </w:delInstrText>
        </w:r>
        <w:r w:rsidDel="00DB32D3">
          <w:rPr>
            <w:noProof/>
          </w:rPr>
          <w:fldChar w:fldCharType="separate"/>
        </w:r>
      </w:del>
      <w:ins w:id="760" w:author="Simon Johnson" w:date="2021-05-05T11:23:00Z">
        <w:r w:rsidR="00B826D4">
          <w:rPr>
            <w:b/>
            <w:bCs/>
            <w:noProof/>
            <w:lang w:val="en-GB"/>
          </w:rPr>
          <w:t>Error! Hyperlink reference not valid.</w:t>
        </w:r>
      </w:ins>
      <w:del w:id="761" w:author="Simon Johnson" w:date="2021-03-09T11:07:00Z">
        <w:r w:rsidR="00F27B3C" w:rsidRPr="00E61E3D" w:rsidDel="00DB32D3">
          <w:rPr>
            <w:rStyle w:val="Hyperlink"/>
            <w:noProof/>
          </w:rPr>
          <w:delText>4.1.13 PUBACK</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_Toc36648654 \h </w:delInstrText>
        </w:r>
        <w:r w:rsidR="00F27B3C" w:rsidDel="00DB32D3">
          <w:rPr>
            <w:noProof/>
            <w:webHidden/>
          </w:rPr>
        </w:r>
        <w:r w:rsidR="00F27B3C" w:rsidDel="00DB32D3">
          <w:rPr>
            <w:noProof/>
            <w:webHidden/>
          </w:rPr>
          <w:fldChar w:fldCharType="separate"/>
        </w:r>
        <w:r w:rsidR="00F27B3C" w:rsidDel="00DB32D3">
          <w:rPr>
            <w:noProof/>
            <w:webHidden/>
          </w:rPr>
          <w:delText>20</w:delText>
        </w:r>
        <w:r w:rsidR="00F27B3C" w:rsidDel="00DB32D3">
          <w:rPr>
            <w:noProof/>
            <w:webHidden/>
          </w:rPr>
          <w:fldChar w:fldCharType="end"/>
        </w:r>
        <w:r w:rsidDel="00DB32D3">
          <w:rPr>
            <w:noProof/>
          </w:rPr>
          <w:fldChar w:fldCharType="end"/>
        </w:r>
      </w:del>
    </w:p>
    <w:p w14:paraId="3B764655" w14:textId="71C5C80C" w:rsidR="00F27B3C" w:rsidDel="00DB32D3" w:rsidRDefault="00405798">
      <w:pPr>
        <w:pStyle w:val="TOC3"/>
        <w:tabs>
          <w:tab w:val="right" w:leader="dot" w:pos="9350"/>
        </w:tabs>
        <w:rPr>
          <w:del w:id="762" w:author="Simon Johnson" w:date="2021-03-09T11:07:00Z"/>
          <w:rFonts w:asciiTheme="minorHAnsi" w:eastAsiaTheme="minorEastAsia" w:hAnsiTheme="minorHAnsi" w:cstheme="minorBidi"/>
          <w:noProof/>
          <w:sz w:val="22"/>
          <w:szCs w:val="22"/>
          <w:lang w:val="en-GB" w:eastAsia="en-GB"/>
        </w:rPr>
      </w:pPr>
      <w:del w:id="763" w:author="Simon Johnson" w:date="2021-03-09T11:07:00Z">
        <w:r w:rsidDel="00DB32D3">
          <w:rPr>
            <w:noProof/>
          </w:rPr>
          <w:fldChar w:fldCharType="begin"/>
        </w:r>
        <w:r w:rsidDel="00DB32D3">
          <w:rPr>
            <w:noProof/>
          </w:rPr>
          <w:delInstrText xml:space="preserve"> HYPERLINK \l "_Toc36648655" </w:delInstrText>
        </w:r>
        <w:r w:rsidDel="00DB32D3">
          <w:rPr>
            <w:noProof/>
          </w:rPr>
          <w:fldChar w:fldCharType="separate"/>
        </w:r>
      </w:del>
      <w:ins w:id="764" w:author="Simon Johnson" w:date="2021-05-05T11:23:00Z">
        <w:r w:rsidR="00B826D4">
          <w:rPr>
            <w:b/>
            <w:bCs/>
            <w:noProof/>
            <w:lang w:val="en-GB"/>
          </w:rPr>
          <w:t>Error! Hyperlink reference not valid.</w:t>
        </w:r>
      </w:ins>
      <w:del w:id="765" w:author="Simon Johnson" w:date="2021-03-09T11:07:00Z">
        <w:r w:rsidR="00F27B3C" w:rsidRPr="00E61E3D" w:rsidDel="00DB32D3">
          <w:rPr>
            <w:rStyle w:val="Hyperlink"/>
            <w:noProof/>
          </w:rPr>
          <w:delText>4.1.14 PUBREC, PUBREL, and PUBCOMP</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_Toc36648655 \h </w:delInstrText>
        </w:r>
        <w:r w:rsidR="00F27B3C" w:rsidDel="00DB32D3">
          <w:rPr>
            <w:noProof/>
            <w:webHidden/>
          </w:rPr>
        </w:r>
        <w:r w:rsidR="00F27B3C" w:rsidDel="00DB32D3">
          <w:rPr>
            <w:noProof/>
            <w:webHidden/>
          </w:rPr>
          <w:fldChar w:fldCharType="separate"/>
        </w:r>
        <w:r w:rsidR="00F27B3C" w:rsidDel="00DB32D3">
          <w:rPr>
            <w:noProof/>
            <w:webHidden/>
          </w:rPr>
          <w:delText>20</w:delText>
        </w:r>
        <w:r w:rsidR="00F27B3C" w:rsidDel="00DB32D3">
          <w:rPr>
            <w:noProof/>
            <w:webHidden/>
          </w:rPr>
          <w:fldChar w:fldCharType="end"/>
        </w:r>
        <w:r w:rsidDel="00DB32D3">
          <w:rPr>
            <w:noProof/>
          </w:rPr>
          <w:fldChar w:fldCharType="end"/>
        </w:r>
      </w:del>
    </w:p>
    <w:p w14:paraId="4375101B" w14:textId="3066A4F6" w:rsidR="00F27B3C" w:rsidDel="00DB32D3" w:rsidRDefault="00405798">
      <w:pPr>
        <w:pStyle w:val="TOC3"/>
        <w:tabs>
          <w:tab w:val="right" w:leader="dot" w:pos="9350"/>
        </w:tabs>
        <w:rPr>
          <w:del w:id="766" w:author="Simon Johnson" w:date="2021-03-09T11:07:00Z"/>
          <w:rFonts w:asciiTheme="minorHAnsi" w:eastAsiaTheme="minorEastAsia" w:hAnsiTheme="minorHAnsi" w:cstheme="minorBidi"/>
          <w:noProof/>
          <w:sz w:val="22"/>
          <w:szCs w:val="22"/>
          <w:lang w:val="en-GB" w:eastAsia="en-GB"/>
        </w:rPr>
      </w:pPr>
      <w:del w:id="767" w:author="Simon Johnson" w:date="2021-03-09T11:07:00Z">
        <w:r w:rsidDel="00DB32D3">
          <w:rPr>
            <w:noProof/>
          </w:rPr>
          <w:fldChar w:fldCharType="begin"/>
        </w:r>
        <w:r w:rsidDel="00DB32D3">
          <w:rPr>
            <w:noProof/>
          </w:rPr>
          <w:delInstrText xml:space="preserve"> HYPERLINK \l "_Toc36648656" </w:delInstrText>
        </w:r>
        <w:r w:rsidDel="00DB32D3">
          <w:rPr>
            <w:noProof/>
          </w:rPr>
          <w:fldChar w:fldCharType="separate"/>
        </w:r>
      </w:del>
      <w:ins w:id="768" w:author="Simon Johnson" w:date="2021-05-05T11:23:00Z">
        <w:r w:rsidR="00B826D4">
          <w:rPr>
            <w:b/>
            <w:bCs/>
            <w:noProof/>
            <w:lang w:val="en-GB"/>
          </w:rPr>
          <w:t>Error! Hyperlink reference not valid.</w:t>
        </w:r>
      </w:ins>
      <w:del w:id="769" w:author="Simon Johnson" w:date="2021-03-09T11:07:00Z">
        <w:r w:rsidR="00F27B3C" w:rsidRPr="00E61E3D" w:rsidDel="00DB32D3">
          <w:rPr>
            <w:rStyle w:val="Hyperlink"/>
            <w:noProof/>
          </w:rPr>
          <w:delText>4.1.15 SUBSCRIBE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_Toc36648656 \h </w:delInstrText>
        </w:r>
        <w:r w:rsidR="00F27B3C" w:rsidDel="00DB32D3">
          <w:rPr>
            <w:noProof/>
            <w:webHidden/>
          </w:rPr>
        </w:r>
        <w:r w:rsidR="00F27B3C" w:rsidDel="00DB32D3">
          <w:rPr>
            <w:noProof/>
            <w:webHidden/>
          </w:rPr>
          <w:fldChar w:fldCharType="separate"/>
        </w:r>
        <w:r w:rsidR="00F27B3C" w:rsidDel="00DB32D3">
          <w:rPr>
            <w:noProof/>
            <w:webHidden/>
          </w:rPr>
          <w:delText>21</w:delText>
        </w:r>
        <w:r w:rsidR="00F27B3C" w:rsidDel="00DB32D3">
          <w:rPr>
            <w:noProof/>
            <w:webHidden/>
          </w:rPr>
          <w:fldChar w:fldCharType="end"/>
        </w:r>
        <w:r w:rsidDel="00DB32D3">
          <w:rPr>
            <w:noProof/>
          </w:rPr>
          <w:fldChar w:fldCharType="end"/>
        </w:r>
      </w:del>
    </w:p>
    <w:p w14:paraId="7CF7C4DB" w14:textId="7E2D4220" w:rsidR="00F27B3C" w:rsidDel="00DB32D3" w:rsidRDefault="00405798">
      <w:pPr>
        <w:pStyle w:val="TOC3"/>
        <w:tabs>
          <w:tab w:val="right" w:leader="dot" w:pos="9350"/>
        </w:tabs>
        <w:rPr>
          <w:del w:id="770" w:author="Simon Johnson" w:date="2021-03-09T11:07:00Z"/>
          <w:rFonts w:asciiTheme="minorHAnsi" w:eastAsiaTheme="minorEastAsia" w:hAnsiTheme="minorHAnsi" w:cstheme="minorBidi"/>
          <w:noProof/>
          <w:sz w:val="22"/>
          <w:szCs w:val="22"/>
          <w:lang w:val="en-GB" w:eastAsia="en-GB"/>
        </w:rPr>
      </w:pPr>
      <w:del w:id="771" w:author="Simon Johnson" w:date="2021-03-09T11:07:00Z">
        <w:r w:rsidDel="00DB32D3">
          <w:rPr>
            <w:noProof/>
          </w:rPr>
          <w:fldChar w:fldCharType="begin"/>
        </w:r>
        <w:r w:rsidDel="00DB32D3">
          <w:rPr>
            <w:noProof/>
          </w:rPr>
          <w:delInstrText xml:space="preserve"> HYPERLINK \l "_Toc36648657" </w:delInstrText>
        </w:r>
        <w:r w:rsidDel="00DB32D3">
          <w:rPr>
            <w:noProof/>
          </w:rPr>
          <w:fldChar w:fldCharType="separate"/>
        </w:r>
      </w:del>
      <w:ins w:id="772" w:author="Simon Johnson" w:date="2021-05-05T11:23:00Z">
        <w:r w:rsidR="00B826D4">
          <w:rPr>
            <w:b/>
            <w:bCs/>
            <w:noProof/>
            <w:lang w:val="en-GB"/>
          </w:rPr>
          <w:t>Error! Hyperlink reference not valid.</w:t>
        </w:r>
      </w:ins>
      <w:del w:id="773" w:author="Simon Johnson" w:date="2021-03-09T11:07:00Z">
        <w:r w:rsidR="00F27B3C" w:rsidRPr="00E61E3D" w:rsidDel="00DB32D3">
          <w:rPr>
            <w:rStyle w:val="Hyperlink"/>
            <w:noProof/>
          </w:rPr>
          <w:delText>4.1.16 SUBACK</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_Toc36648657 \h </w:delInstrText>
        </w:r>
        <w:r w:rsidR="00F27B3C" w:rsidDel="00DB32D3">
          <w:rPr>
            <w:noProof/>
            <w:webHidden/>
          </w:rPr>
        </w:r>
        <w:r w:rsidR="00F27B3C" w:rsidDel="00DB32D3">
          <w:rPr>
            <w:noProof/>
            <w:webHidden/>
          </w:rPr>
          <w:fldChar w:fldCharType="separate"/>
        </w:r>
        <w:r w:rsidR="00F27B3C" w:rsidDel="00DB32D3">
          <w:rPr>
            <w:noProof/>
            <w:webHidden/>
          </w:rPr>
          <w:delText>21</w:delText>
        </w:r>
        <w:r w:rsidR="00F27B3C" w:rsidDel="00DB32D3">
          <w:rPr>
            <w:noProof/>
            <w:webHidden/>
          </w:rPr>
          <w:fldChar w:fldCharType="end"/>
        </w:r>
        <w:r w:rsidDel="00DB32D3">
          <w:rPr>
            <w:noProof/>
          </w:rPr>
          <w:fldChar w:fldCharType="end"/>
        </w:r>
      </w:del>
    </w:p>
    <w:p w14:paraId="4847F8B9" w14:textId="4C86F917" w:rsidR="00F27B3C" w:rsidDel="00DB32D3" w:rsidRDefault="00405798">
      <w:pPr>
        <w:pStyle w:val="TOC3"/>
        <w:tabs>
          <w:tab w:val="right" w:leader="dot" w:pos="9350"/>
        </w:tabs>
        <w:rPr>
          <w:del w:id="774" w:author="Simon Johnson" w:date="2021-03-09T11:07:00Z"/>
          <w:rFonts w:asciiTheme="minorHAnsi" w:eastAsiaTheme="minorEastAsia" w:hAnsiTheme="minorHAnsi" w:cstheme="minorBidi"/>
          <w:noProof/>
          <w:sz w:val="22"/>
          <w:szCs w:val="22"/>
          <w:lang w:val="en-GB" w:eastAsia="en-GB"/>
        </w:rPr>
      </w:pPr>
      <w:del w:id="775" w:author="Simon Johnson" w:date="2021-03-09T11:07:00Z">
        <w:r w:rsidDel="00DB32D3">
          <w:rPr>
            <w:noProof/>
          </w:rPr>
          <w:fldChar w:fldCharType="begin"/>
        </w:r>
        <w:r w:rsidDel="00DB32D3">
          <w:rPr>
            <w:noProof/>
          </w:rPr>
          <w:delInstrText xml:space="preserve"> HYPERLINK \l "_Toc36648658" </w:delInstrText>
        </w:r>
        <w:r w:rsidDel="00DB32D3">
          <w:rPr>
            <w:noProof/>
          </w:rPr>
          <w:fldChar w:fldCharType="separate"/>
        </w:r>
      </w:del>
      <w:ins w:id="776" w:author="Simon Johnson" w:date="2021-05-05T11:23:00Z">
        <w:r w:rsidR="00B826D4">
          <w:rPr>
            <w:b/>
            <w:bCs/>
            <w:noProof/>
            <w:lang w:val="en-GB"/>
          </w:rPr>
          <w:t>Error! Hyperlink reference not valid.</w:t>
        </w:r>
      </w:ins>
      <w:del w:id="777" w:author="Simon Johnson" w:date="2021-03-09T11:07:00Z">
        <w:r w:rsidR="00F27B3C" w:rsidRPr="00E61E3D" w:rsidDel="00DB32D3">
          <w:rPr>
            <w:rStyle w:val="Hyperlink"/>
            <w:noProof/>
          </w:rPr>
          <w:delText>4.1.17 UNSUBSCRIBE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_Toc36648658 \h </w:delInstrText>
        </w:r>
        <w:r w:rsidR="00F27B3C" w:rsidDel="00DB32D3">
          <w:rPr>
            <w:noProof/>
            <w:webHidden/>
          </w:rPr>
        </w:r>
        <w:r w:rsidR="00F27B3C" w:rsidDel="00DB32D3">
          <w:rPr>
            <w:noProof/>
            <w:webHidden/>
          </w:rPr>
          <w:fldChar w:fldCharType="separate"/>
        </w:r>
        <w:r w:rsidR="00F27B3C" w:rsidDel="00DB32D3">
          <w:rPr>
            <w:noProof/>
            <w:webHidden/>
          </w:rPr>
          <w:delText>22</w:delText>
        </w:r>
        <w:r w:rsidR="00F27B3C" w:rsidDel="00DB32D3">
          <w:rPr>
            <w:noProof/>
            <w:webHidden/>
          </w:rPr>
          <w:fldChar w:fldCharType="end"/>
        </w:r>
        <w:r w:rsidDel="00DB32D3">
          <w:rPr>
            <w:noProof/>
          </w:rPr>
          <w:fldChar w:fldCharType="end"/>
        </w:r>
      </w:del>
    </w:p>
    <w:p w14:paraId="0C1DB218" w14:textId="61552776" w:rsidR="00F27B3C" w:rsidDel="00DB32D3" w:rsidRDefault="00405798">
      <w:pPr>
        <w:pStyle w:val="TOC3"/>
        <w:tabs>
          <w:tab w:val="right" w:leader="dot" w:pos="9350"/>
        </w:tabs>
        <w:rPr>
          <w:del w:id="778" w:author="Simon Johnson" w:date="2021-03-09T11:07:00Z"/>
          <w:rFonts w:asciiTheme="minorHAnsi" w:eastAsiaTheme="minorEastAsia" w:hAnsiTheme="minorHAnsi" w:cstheme="minorBidi"/>
          <w:noProof/>
          <w:sz w:val="22"/>
          <w:szCs w:val="22"/>
          <w:lang w:val="en-GB" w:eastAsia="en-GB"/>
        </w:rPr>
      </w:pPr>
      <w:del w:id="779" w:author="Simon Johnson" w:date="2021-03-09T11:07:00Z">
        <w:r w:rsidDel="00DB32D3">
          <w:rPr>
            <w:noProof/>
          </w:rPr>
          <w:fldChar w:fldCharType="begin"/>
        </w:r>
        <w:r w:rsidDel="00DB32D3">
          <w:rPr>
            <w:noProof/>
          </w:rPr>
          <w:delInstrText xml:space="preserve"> HYPERLINK \l "_Toc36648659" </w:delInstrText>
        </w:r>
        <w:r w:rsidDel="00DB32D3">
          <w:rPr>
            <w:noProof/>
          </w:rPr>
          <w:fldChar w:fldCharType="separate"/>
        </w:r>
      </w:del>
      <w:ins w:id="780" w:author="Simon Johnson" w:date="2021-05-05T11:23:00Z">
        <w:r w:rsidR="00B826D4">
          <w:rPr>
            <w:b/>
            <w:bCs/>
            <w:noProof/>
            <w:lang w:val="en-GB"/>
          </w:rPr>
          <w:t>Error! Hyperlink reference not valid.</w:t>
        </w:r>
      </w:ins>
      <w:del w:id="781" w:author="Simon Johnson" w:date="2021-03-09T11:07:00Z">
        <w:r w:rsidR="00F27B3C" w:rsidRPr="00E61E3D" w:rsidDel="00DB32D3">
          <w:rPr>
            <w:rStyle w:val="Hyperlink"/>
            <w:noProof/>
          </w:rPr>
          <w:delText>4.1.18 UNSUBACK</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_Toc36648659 \h </w:delInstrText>
        </w:r>
        <w:r w:rsidR="00F27B3C" w:rsidDel="00DB32D3">
          <w:rPr>
            <w:noProof/>
            <w:webHidden/>
          </w:rPr>
        </w:r>
        <w:r w:rsidR="00F27B3C" w:rsidDel="00DB32D3">
          <w:rPr>
            <w:noProof/>
            <w:webHidden/>
          </w:rPr>
          <w:fldChar w:fldCharType="separate"/>
        </w:r>
        <w:r w:rsidR="00F27B3C" w:rsidDel="00DB32D3">
          <w:rPr>
            <w:noProof/>
            <w:webHidden/>
          </w:rPr>
          <w:delText>22</w:delText>
        </w:r>
        <w:r w:rsidR="00F27B3C" w:rsidDel="00DB32D3">
          <w:rPr>
            <w:noProof/>
            <w:webHidden/>
          </w:rPr>
          <w:fldChar w:fldCharType="end"/>
        </w:r>
        <w:r w:rsidDel="00DB32D3">
          <w:rPr>
            <w:noProof/>
          </w:rPr>
          <w:fldChar w:fldCharType="end"/>
        </w:r>
      </w:del>
    </w:p>
    <w:p w14:paraId="6A45F0DF" w14:textId="5FC57C0C" w:rsidR="00F27B3C" w:rsidDel="00DB32D3" w:rsidRDefault="00405798">
      <w:pPr>
        <w:pStyle w:val="TOC3"/>
        <w:tabs>
          <w:tab w:val="right" w:leader="dot" w:pos="9350"/>
        </w:tabs>
        <w:rPr>
          <w:del w:id="782" w:author="Simon Johnson" w:date="2021-03-09T11:07:00Z"/>
          <w:rFonts w:asciiTheme="minorHAnsi" w:eastAsiaTheme="minorEastAsia" w:hAnsiTheme="minorHAnsi" w:cstheme="minorBidi"/>
          <w:noProof/>
          <w:sz w:val="22"/>
          <w:szCs w:val="22"/>
          <w:lang w:val="en-GB" w:eastAsia="en-GB"/>
        </w:rPr>
      </w:pPr>
      <w:del w:id="783" w:author="Simon Johnson" w:date="2021-03-09T11:07:00Z">
        <w:r w:rsidDel="00DB32D3">
          <w:rPr>
            <w:noProof/>
          </w:rPr>
          <w:fldChar w:fldCharType="begin"/>
        </w:r>
        <w:r w:rsidDel="00DB32D3">
          <w:rPr>
            <w:noProof/>
          </w:rPr>
          <w:delInstrText xml:space="preserve"> HYPERLINK \l "_Toc36648660" </w:delInstrText>
        </w:r>
        <w:r w:rsidDel="00DB32D3">
          <w:rPr>
            <w:noProof/>
          </w:rPr>
          <w:fldChar w:fldCharType="separate"/>
        </w:r>
      </w:del>
      <w:ins w:id="784" w:author="Simon Johnson" w:date="2021-05-05T11:23:00Z">
        <w:r w:rsidR="00B826D4">
          <w:rPr>
            <w:b/>
            <w:bCs/>
            <w:noProof/>
            <w:lang w:val="en-GB"/>
          </w:rPr>
          <w:t>Error! Hyperlink reference not valid.</w:t>
        </w:r>
      </w:ins>
      <w:del w:id="785" w:author="Simon Johnson" w:date="2021-03-09T11:07:00Z">
        <w:r w:rsidR="00F27B3C" w:rsidRPr="00E61E3D" w:rsidDel="00DB32D3">
          <w:rPr>
            <w:rStyle w:val="Hyperlink"/>
            <w:noProof/>
          </w:rPr>
          <w:delText>4.1.19 PINGREQ</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_Toc36648660 \h </w:delInstrText>
        </w:r>
        <w:r w:rsidR="00F27B3C" w:rsidDel="00DB32D3">
          <w:rPr>
            <w:noProof/>
            <w:webHidden/>
          </w:rPr>
        </w:r>
        <w:r w:rsidR="00F27B3C" w:rsidDel="00DB32D3">
          <w:rPr>
            <w:noProof/>
            <w:webHidden/>
          </w:rPr>
          <w:fldChar w:fldCharType="separate"/>
        </w:r>
        <w:r w:rsidR="00F27B3C" w:rsidDel="00DB32D3">
          <w:rPr>
            <w:noProof/>
            <w:webHidden/>
          </w:rPr>
          <w:delText>22</w:delText>
        </w:r>
        <w:r w:rsidR="00F27B3C" w:rsidDel="00DB32D3">
          <w:rPr>
            <w:noProof/>
            <w:webHidden/>
          </w:rPr>
          <w:fldChar w:fldCharType="end"/>
        </w:r>
        <w:r w:rsidDel="00DB32D3">
          <w:rPr>
            <w:noProof/>
          </w:rPr>
          <w:fldChar w:fldCharType="end"/>
        </w:r>
      </w:del>
    </w:p>
    <w:p w14:paraId="18369705" w14:textId="1E9F6076" w:rsidR="00F27B3C" w:rsidDel="00DB32D3" w:rsidRDefault="00405798">
      <w:pPr>
        <w:pStyle w:val="TOC3"/>
        <w:tabs>
          <w:tab w:val="right" w:leader="dot" w:pos="9350"/>
        </w:tabs>
        <w:rPr>
          <w:del w:id="786" w:author="Simon Johnson" w:date="2021-03-09T11:07:00Z"/>
          <w:rFonts w:asciiTheme="minorHAnsi" w:eastAsiaTheme="minorEastAsia" w:hAnsiTheme="minorHAnsi" w:cstheme="minorBidi"/>
          <w:noProof/>
          <w:sz w:val="22"/>
          <w:szCs w:val="22"/>
          <w:lang w:val="en-GB" w:eastAsia="en-GB"/>
        </w:rPr>
      </w:pPr>
      <w:del w:id="787" w:author="Simon Johnson" w:date="2021-03-09T11:07:00Z">
        <w:r w:rsidDel="00DB32D3">
          <w:rPr>
            <w:noProof/>
          </w:rPr>
          <w:fldChar w:fldCharType="begin"/>
        </w:r>
        <w:r w:rsidDel="00DB32D3">
          <w:rPr>
            <w:noProof/>
          </w:rPr>
          <w:delInstrText xml:space="preserve"> HYPERLINK \l "_Toc36648661" </w:delInstrText>
        </w:r>
        <w:r w:rsidDel="00DB32D3">
          <w:rPr>
            <w:noProof/>
          </w:rPr>
          <w:fldChar w:fldCharType="separate"/>
        </w:r>
      </w:del>
      <w:ins w:id="788" w:author="Simon Johnson" w:date="2021-05-05T11:23:00Z">
        <w:r w:rsidR="00B826D4">
          <w:rPr>
            <w:b/>
            <w:bCs/>
            <w:noProof/>
            <w:lang w:val="en-GB"/>
          </w:rPr>
          <w:t>Error! Hyperlink reference not valid.</w:t>
        </w:r>
      </w:ins>
      <w:del w:id="789" w:author="Simon Johnson" w:date="2021-03-09T11:07:00Z">
        <w:r w:rsidR="00F27B3C" w:rsidRPr="00E61E3D" w:rsidDel="00DB32D3">
          <w:rPr>
            <w:rStyle w:val="Hyperlink"/>
            <w:noProof/>
          </w:rPr>
          <w:delText>4.1.20 PINGRESP</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_Toc36648661 \h </w:delInstrText>
        </w:r>
        <w:r w:rsidR="00F27B3C" w:rsidDel="00DB32D3">
          <w:rPr>
            <w:noProof/>
            <w:webHidden/>
          </w:rPr>
        </w:r>
        <w:r w:rsidR="00F27B3C" w:rsidDel="00DB32D3">
          <w:rPr>
            <w:noProof/>
            <w:webHidden/>
          </w:rPr>
          <w:fldChar w:fldCharType="separate"/>
        </w:r>
        <w:r w:rsidR="00F27B3C" w:rsidDel="00DB32D3">
          <w:rPr>
            <w:noProof/>
            <w:webHidden/>
          </w:rPr>
          <w:delText>23</w:delText>
        </w:r>
        <w:r w:rsidR="00F27B3C" w:rsidDel="00DB32D3">
          <w:rPr>
            <w:noProof/>
            <w:webHidden/>
          </w:rPr>
          <w:fldChar w:fldCharType="end"/>
        </w:r>
        <w:r w:rsidDel="00DB32D3">
          <w:rPr>
            <w:noProof/>
          </w:rPr>
          <w:fldChar w:fldCharType="end"/>
        </w:r>
      </w:del>
    </w:p>
    <w:p w14:paraId="014C65E6" w14:textId="4DDCEE31" w:rsidR="00F27B3C" w:rsidDel="00DB32D3" w:rsidRDefault="00405798">
      <w:pPr>
        <w:pStyle w:val="TOC3"/>
        <w:tabs>
          <w:tab w:val="right" w:leader="dot" w:pos="9350"/>
        </w:tabs>
        <w:rPr>
          <w:del w:id="790" w:author="Simon Johnson" w:date="2021-03-09T11:07:00Z"/>
          <w:rFonts w:asciiTheme="minorHAnsi" w:eastAsiaTheme="minorEastAsia" w:hAnsiTheme="minorHAnsi" w:cstheme="minorBidi"/>
          <w:noProof/>
          <w:sz w:val="22"/>
          <w:szCs w:val="22"/>
          <w:lang w:val="en-GB" w:eastAsia="en-GB"/>
        </w:rPr>
      </w:pPr>
      <w:del w:id="791" w:author="Simon Johnson" w:date="2021-03-09T11:07:00Z">
        <w:r w:rsidDel="00DB32D3">
          <w:rPr>
            <w:noProof/>
          </w:rPr>
          <w:fldChar w:fldCharType="begin"/>
        </w:r>
        <w:r w:rsidDel="00DB32D3">
          <w:rPr>
            <w:noProof/>
          </w:rPr>
          <w:delInstrText xml:space="preserve"> HYPERLINK \l "_Toc36648662" </w:delInstrText>
        </w:r>
        <w:r w:rsidDel="00DB32D3">
          <w:rPr>
            <w:noProof/>
          </w:rPr>
          <w:fldChar w:fldCharType="separate"/>
        </w:r>
      </w:del>
      <w:ins w:id="792" w:author="Simon Johnson" w:date="2021-05-05T11:23:00Z">
        <w:r w:rsidR="00B826D4">
          <w:rPr>
            <w:b/>
            <w:bCs/>
            <w:noProof/>
            <w:lang w:val="en-GB"/>
          </w:rPr>
          <w:t>Error! Hyperlink reference not valid.</w:t>
        </w:r>
      </w:ins>
      <w:del w:id="793" w:author="Simon Johnson" w:date="2021-03-09T11:07:00Z">
        <w:r w:rsidR="00F27B3C" w:rsidRPr="00E61E3D" w:rsidDel="00DB32D3">
          <w:rPr>
            <w:rStyle w:val="Hyperlink"/>
            <w:noProof/>
          </w:rPr>
          <w:delText>4.1.21 DISCONNECT</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_Toc36648662 \h </w:delInstrText>
        </w:r>
        <w:r w:rsidR="00F27B3C" w:rsidDel="00DB32D3">
          <w:rPr>
            <w:noProof/>
            <w:webHidden/>
          </w:rPr>
        </w:r>
        <w:r w:rsidR="00F27B3C" w:rsidDel="00DB32D3">
          <w:rPr>
            <w:noProof/>
            <w:webHidden/>
          </w:rPr>
          <w:fldChar w:fldCharType="separate"/>
        </w:r>
        <w:r w:rsidR="00F27B3C" w:rsidDel="00DB32D3">
          <w:rPr>
            <w:noProof/>
            <w:webHidden/>
          </w:rPr>
          <w:delText>23</w:delText>
        </w:r>
        <w:r w:rsidR="00F27B3C" w:rsidDel="00DB32D3">
          <w:rPr>
            <w:noProof/>
            <w:webHidden/>
          </w:rPr>
          <w:fldChar w:fldCharType="end"/>
        </w:r>
        <w:r w:rsidDel="00DB32D3">
          <w:rPr>
            <w:noProof/>
          </w:rPr>
          <w:fldChar w:fldCharType="end"/>
        </w:r>
      </w:del>
    </w:p>
    <w:p w14:paraId="6AEDDC2E" w14:textId="3FDFDC68" w:rsidR="00F27B3C" w:rsidDel="00DB32D3" w:rsidRDefault="00405798">
      <w:pPr>
        <w:pStyle w:val="TOC3"/>
        <w:tabs>
          <w:tab w:val="right" w:leader="dot" w:pos="9350"/>
        </w:tabs>
        <w:rPr>
          <w:del w:id="794" w:author="Simon Johnson" w:date="2021-03-09T11:07:00Z"/>
          <w:rFonts w:asciiTheme="minorHAnsi" w:eastAsiaTheme="minorEastAsia" w:hAnsiTheme="minorHAnsi" w:cstheme="minorBidi"/>
          <w:noProof/>
          <w:sz w:val="22"/>
          <w:szCs w:val="22"/>
          <w:lang w:val="en-GB" w:eastAsia="en-GB"/>
        </w:rPr>
      </w:pPr>
      <w:del w:id="795" w:author="Simon Johnson" w:date="2021-03-09T11:07:00Z">
        <w:r w:rsidDel="00DB32D3">
          <w:rPr>
            <w:noProof/>
          </w:rPr>
          <w:fldChar w:fldCharType="begin"/>
        </w:r>
        <w:r w:rsidDel="00DB32D3">
          <w:rPr>
            <w:noProof/>
          </w:rPr>
          <w:delInstrText xml:space="preserve"> HYPERLINK \l "_Toc36648663" </w:delInstrText>
        </w:r>
        <w:r w:rsidDel="00DB32D3">
          <w:rPr>
            <w:noProof/>
          </w:rPr>
          <w:fldChar w:fldCharType="separate"/>
        </w:r>
      </w:del>
      <w:ins w:id="796" w:author="Simon Johnson" w:date="2021-05-05T11:23:00Z">
        <w:r w:rsidR="00B826D4">
          <w:rPr>
            <w:b/>
            <w:bCs/>
            <w:noProof/>
            <w:lang w:val="en-GB"/>
          </w:rPr>
          <w:t>Error! Hyperlink reference not valid.</w:t>
        </w:r>
      </w:ins>
      <w:del w:id="797" w:author="Simon Johnson" w:date="2021-03-09T11:07:00Z">
        <w:r w:rsidR="00F27B3C" w:rsidRPr="00E61E3D" w:rsidDel="00DB32D3">
          <w:rPr>
            <w:rStyle w:val="Hyperlink"/>
            <w:noProof/>
          </w:rPr>
          <w:delText>4.1.22 WILLTOPICUPD</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_Toc36648663 \h </w:delInstrText>
        </w:r>
        <w:r w:rsidR="00F27B3C" w:rsidDel="00DB32D3">
          <w:rPr>
            <w:noProof/>
            <w:webHidden/>
          </w:rPr>
        </w:r>
        <w:r w:rsidR="00F27B3C" w:rsidDel="00DB32D3">
          <w:rPr>
            <w:noProof/>
            <w:webHidden/>
          </w:rPr>
          <w:fldChar w:fldCharType="separate"/>
        </w:r>
        <w:r w:rsidR="00F27B3C" w:rsidDel="00DB32D3">
          <w:rPr>
            <w:noProof/>
            <w:webHidden/>
          </w:rPr>
          <w:delText>23</w:delText>
        </w:r>
        <w:r w:rsidR="00F27B3C" w:rsidDel="00DB32D3">
          <w:rPr>
            <w:noProof/>
            <w:webHidden/>
          </w:rPr>
          <w:fldChar w:fldCharType="end"/>
        </w:r>
        <w:r w:rsidDel="00DB32D3">
          <w:rPr>
            <w:noProof/>
          </w:rPr>
          <w:fldChar w:fldCharType="end"/>
        </w:r>
      </w:del>
    </w:p>
    <w:p w14:paraId="4224B052" w14:textId="3DA12EBE" w:rsidR="00F27B3C" w:rsidDel="00DB32D3" w:rsidRDefault="00405798">
      <w:pPr>
        <w:pStyle w:val="TOC3"/>
        <w:tabs>
          <w:tab w:val="right" w:leader="dot" w:pos="9350"/>
        </w:tabs>
        <w:rPr>
          <w:del w:id="798" w:author="Simon Johnson" w:date="2021-03-09T11:07:00Z"/>
          <w:rFonts w:asciiTheme="minorHAnsi" w:eastAsiaTheme="minorEastAsia" w:hAnsiTheme="minorHAnsi" w:cstheme="minorBidi"/>
          <w:noProof/>
          <w:sz w:val="22"/>
          <w:szCs w:val="22"/>
          <w:lang w:val="en-GB" w:eastAsia="en-GB"/>
        </w:rPr>
      </w:pPr>
      <w:del w:id="799" w:author="Simon Johnson" w:date="2021-03-09T11:07:00Z">
        <w:r w:rsidDel="00DB32D3">
          <w:rPr>
            <w:noProof/>
          </w:rPr>
          <w:fldChar w:fldCharType="begin"/>
        </w:r>
        <w:r w:rsidDel="00DB32D3">
          <w:rPr>
            <w:noProof/>
          </w:rPr>
          <w:delInstrText xml:space="preserve"> HYPERLINK \l "_Toc36648664" </w:delInstrText>
        </w:r>
        <w:r w:rsidDel="00DB32D3">
          <w:rPr>
            <w:noProof/>
          </w:rPr>
          <w:fldChar w:fldCharType="separate"/>
        </w:r>
      </w:del>
      <w:ins w:id="800" w:author="Simon Johnson" w:date="2021-05-05T11:23:00Z">
        <w:r w:rsidR="00B826D4">
          <w:rPr>
            <w:b/>
            <w:bCs/>
            <w:noProof/>
            <w:lang w:val="en-GB"/>
          </w:rPr>
          <w:t>Error! Hyperlink reference not valid.</w:t>
        </w:r>
      </w:ins>
      <w:del w:id="801" w:author="Simon Johnson" w:date="2021-03-09T11:07:00Z">
        <w:r w:rsidR="00F27B3C" w:rsidRPr="00E61E3D" w:rsidDel="00DB32D3">
          <w:rPr>
            <w:rStyle w:val="Hyperlink"/>
            <w:noProof/>
          </w:rPr>
          <w:delText>4.1.23 WILLMSGUPD</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_Toc36648664 \h </w:delInstrText>
        </w:r>
        <w:r w:rsidR="00F27B3C" w:rsidDel="00DB32D3">
          <w:rPr>
            <w:noProof/>
            <w:webHidden/>
          </w:rPr>
        </w:r>
        <w:r w:rsidR="00F27B3C" w:rsidDel="00DB32D3">
          <w:rPr>
            <w:noProof/>
            <w:webHidden/>
          </w:rPr>
          <w:fldChar w:fldCharType="separate"/>
        </w:r>
        <w:r w:rsidR="00F27B3C" w:rsidDel="00DB32D3">
          <w:rPr>
            <w:noProof/>
            <w:webHidden/>
          </w:rPr>
          <w:delText>24</w:delText>
        </w:r>
        <w:r w:rsidR="00F27B3C" w:rsidDel="00DB32D3">
          <w:rPr>
            <w:noProof/>
            <w:webHidden/>
          </w:rPr>
          <w:fldChar w:fldCharType="end"/>
        </w:r>
        <w:r w:rsidDel="00DB32D3">
          <w:rPr>
            <w:noProof/>
          </w:rPr>
          <w:fldChar w:fldCharType="end"/>
        </w:r>
      </w:del>
    </w:p>
    <w:p w14:paraId="148D167A" w14:textId="516106A0" w:rsidR="00F27B3C" w:rsidDel="00DB32D3" w:rsidRDefault="00405798">
      <w:pPr>
        <w:pStyle w:val="TOC3"/>
        <w:tabs>
          <w:tab w:val="right" w:leader="dot" w:pos="9350"/>
        </w:tabs>
        <w:rPr>
          <w:del w:id="802" w:author="Simon Johnson" w:date="2021-03-09T11:07:00Z"/>
          <w:rFonts w:asciiTheme="minorHAnsi" w:eastAsiaTheme="minorEastAsia" w:hAnsiTheme="minorHAnsi" w:cstheme="minorBidi"/>
          <w:noProof/>
          <w:sz w:val="22"/>
          <w:szCs w:val="22"/>
          <w:lang w:val="en-GB" w:eastAsia="en-GB"/>
        </w:rPr>
      </w:pPr>
      <w:del w:id="803" w:author="Simon Johnson" w:date="2021-03-09T11:07:00Z">
        <w:r w:rsidDel="00DB32D3">
          <w:rPr>
            <w:noProof/>
          </w:rPr>
          <w:fldChar w:fldCharType="begin"/>
        </w:r>
        <w:r w:rsidDel="00DB32D3">
          <w:rPr>
            <w:noProof/>
          </w:rPr>
          <w:delInstrText xml:space="preserve"> HYPERLINK \l "_Toc36648665" </w:delInstrText>
        </w:r>
        <w:r w:rsidDel="00DB32D3">
          <w:rPr>
            <w:noProof/>
          </w:rPr>
          <w:fldChar w:fldCharType="separate"/>
        </w:r>
      </w:del>
      <w:ins w:id="804" w:author="Simon Johnson" w:date="2021-05-05T11:23:00Z">
        <w:r w:rsidR="00B826D4">
          <w:rPr>
            <w:b/>
            <w:bCs/>
            <w:noProof/>
            <w:lang w:val="en-GB"/>
          </w:rPr>
          <w:t>Error! Hyperlink reference not valid.</w:t>
        </w:r>
      </w:ins>
      <w:del w:id="805" w:author="Simon Johnson" w:date="2021-03-09T11:07:00Z">
        <w:r w:rsidR="00F27B3C" w:rsidRPr="00E61E3D" w:rsidDel="00DB32D3">
          <w:rPr>
            <w:rStyle w:val="Hyperlink"/>
            <w:noProof/>
          </w:rPr>
          <w:delText>4.1.24 WILLTOPICRESP</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_Toc36648665 \h </w:delInstrText>
        </w:r>
        <w:r w:rsidR="00F27B3C" w:rsidDel="00DB32D3">
          <w:rPr>
            <w:noProof/>
            <w:webHidden/>
          </w:rPr>
        </w:r>
        <w:r w:rsidR="00F27B3C" w:rsidDel="00DB32D3">
          <w:rPr>
            <w:noProof/>
            <w:webHidden/>
          </w:rPr>
          <w:fldChar w:fldCharType="separate"/>
        </w:r>
        <w:r w:rsidR="00F27B3C" w:rsidDel="00DB32D3">
          <w:rPr>
            <w:noProof/>
            <w:webHidden/>
          </w:rPr>
          <w:delText>24</w:delText>
        </w:r>
        <w:r w:rsidR="00F27B3C" w:rsidDel="00DB32D3">
          <w:rPr>
            <w:noProof/>
            <w:webHidden/>
          </w:rPr>
          <w:fldChar w:fldCharType="end"/>
        </w:r>
        <w:r w:rsidDel="00DB32D3">
          <w:rPr>
            <w:noProof/>
          </w:rPr>
          <w:fldChar w:fldCharType="end"/>
        </w:r>
      </w:del>
    </w:p>
    <w:p w14:paraId="03A41440" w14:textId="72EA0B16" w:rsidR="00F27B3C" w:rsidDel="00DB32D3" w:rsidRDefault="00405798">
      <w:pPr>
        <w:pStyle w:val="TOC3"/>
        <w:tabs>
          <w:tab w:val="right" w:leader="dot" w:pos="9350"/>
        </w:tabs>
        <w:rPr>
          <w:del w:id="806" w:author="Simon Johnson" w:date="2021-03-09T11:07:00Z"/>
          <w:rFonts w:asciiTheme="minorHAnsi" w:eastAsiaTheme="minorEastAsia" w:hAnsiTheme="minorHAnsi" w:cstheme="minorBidi"/>
          <w:noProof/>
          <w:sz w:val="22"/>
          <w:szCs w:val="22"/>
          <w:lang w:val="en-GB" w:eastAsia="en-GB"/>
        </w:rPr>
      </w:pPr>
      <w:del w:id="807" w:author="Simon Johnson" w:date="2021-03-09T11:07:00Z">
        <w:r w:rsidDel="00DB32D3">
          <w:rPr>
            <w:noProof/>
          </w:rPr>
          <w:fldChar w:fldCharType="begin"/>
        </w:r>
        <w:r w:rsidDel="00DB32D3">
          <w:rPr>
            <w:noProof/>
          </w:rPr>
          <w:delInstrText xml:space="preserve"> HYPERLINK \l "_Toc36648666" </w:delInstrText>
        </w:r>
        <w:r w:rsidDel="00DB32D3">
          <w:rPr>
            <w:noProof/>
          </w:rPr>
          <w:fldChar w:fldCharType="separate"/>
        </w:r>
      </w:del>
      <w:ins w:id="808" w:author="Simon Johnson" w:date="2021-05-05T11:23:00Z">
        <w:r w:rsidR="00B826D4">
          <w:rPr>
            <w:b/>
            <w:bCs/>
            <w:noProof/>
            <w:lang w:val="en-GB"/>
          </w:rPr>
          <w:t>Error! Hyperlink reference not valid.</w:t>
        </w:r>
      </w:ins>
      <w:del w:id="809" w:author="Simon Johnson" w:date="2021-03-09T11:07:00Z">
        <w:r w:rsidR="00F27B3C" w:rsidRPr="00E61E3D" w:rsidDel="00DB32D3">
          <w:rPr>
            <w:rStyle w:val="Hyperlink"/>
            <w:noProof/>
          </w:rPr>
          <w:delText>4.1.25 WILLMSGRESP</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_Toc36648666 \h </w:delInstrText>
        </w:r>
        <w:r w:rsidR="00F27B3C" w:rsidDel="00DB32D3">
          <w:rPr>
            <w:noProof/>
            <w:webHidden/>
          </w:rPr>
        </w:r>
        <w:r w:rsidR="00F27B3C" w:rsidDel="00DB32D3">
          <w:rPr>
            <w:noProof/>
            <w:webHidden/>
          </w:rPr>
          <w:fldChar w:fldCharType="separate"/>
        </w:r>
        <w:r w:rsidR="00F27B3C" w:rsidDel="00DB32D3">
          <w:rPr>
            <w:noProof/>
            <w:webHidden/>
          </w:rPr>
          <w:delText>24</w:delText>
        </w:r>
        <w:r w:rsidR="00F27B3C" w:rsidDel="00DB32D3">
          <w:rPr>
            <w:noProof/>
            <w:webHidden/>
          </w:rPr>
          <w:fldChar w:fldCharType="end"/>
        </w:r>
        <w:r w:rsidDel="00DB32D3">
          <w:rPr>
            <w:noProof/>
          </w:rPr>
          <w:fldChar w:fldCharType="end"/>
        </w:r>
      </w:del>
    </w:p>
    <w:p w14:paraId="48A98B21" w14:textId="10527B25" w:rsidR="00F27B3C" w:rsidDel="00DB32D3" w:rsidRDefault="00405798">
      <w:pPr>
        <w:pStyle w:val="TOC2"/>
        <w:tabs>
          <w:tab w:val="right" w:leader="dot" w:pos="9350"/>
        </w:tabs>
        <w:rPr>
          <w:del w:id="810" w:author="Simon Johnson" w:date="2021-03-09T11:07:00Z"/>
          <w:rFonts w:asciiTheme="minorHAnsi" w:eastAsiaTheme="minorEastAsia" w:hAnsiTheme="minorHAnsi" w:cstheme="minorBidi"/>
          <w:noProof/>
          <w:sz w:val="22"/>
          <w:szCs w:val="22"/>
          <w:lang w:val="en-GB" w:eastAsia="en-GB"/>
        </w:rPr>
      </w:pPr>
      <w:del w:id="811" w:author="Simon Johnson" w:date="2021-03-09T11:07:00Z">
        <w:r w:rsidDel="00DB32D3">
          <w:rPr>
            <w:noProof/>
          </w:rPr>
          <w:fldChar w:fldCharType="begin"/>
        </w:r>
        <w:r w:rsidDel="00DB32D3">
          <w:rPr>
            <w:noProof/>
          </w:rPr>
          <w:delInstrText xml:space="preserve"> HYPERLINK \l "_Toc36648667" </w:delInstrText>
        </w:r>
        <w:r w:rsidDel="00DB32D3">
          <w:rPr>
            <w:noProof/>
          </w:rPr>
          <w:fldChar w:fldCharType="separate"/>
        </w:r>
      </w:del>
      <w:ins w:id="812" w:author="Simon Johnson" w:date="2021-05-05T11:23:00Z">
        <w:r w:rsidR="00B826D4">
          <w:rPr>
            <w:b/>
            <w:bCs/>
            <w:noProof/>
            <w:lang w:val="en-GB"/>
          </w:rPr>
          <w:t>Error! Hyperlink reference not valid.</w:t>
        </w:r>
      </w:ins>
      <w:del w:id="813" w:author="Simon Johnson" w:date="2021-03-09T11:07:00Z">
        <w:r w:rsidR="00F27B3C" w:rsidRPr="00E61E3D" w:rsidDel="00DB32D3">
          <w:rPr>
            <w:rStyle w:val="Hyperlink"/>
            <w:noProof/>
          </w:rPr>
          <w:delText>4.2 Forwarder Encapsulation</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_Toc36648667 \h </w:delInstrText>
        </w:r>
        <w:r w:rsidR="00F27B3C" w:rsidDel="00DB32D3">
          <w:rPr>
            <w:noProof/>
            <w:webHidden/>
          </w:rPr>
        </w:r>
        <w:r w:rsidR="00F27B3C" w:rsidDel="00DB32D3">
          <w:rPr>
            <w:noProof/>
            <w:webHidden/>
          </w:rPr>
          <w:fldChar w:fldCharType="separate"/>
        </w:r>
        <w:r w:rsidR="00F27B3C" w:rsidDel="00DB32D3">
          <w:rPr>
            <w:noProof/>
            <w:webHidden/>
          </w:rPr>
          <w:delText>24</w:delText>
        </w:r>
        <w:r w:rsidR="00F27B3C" w:rsidDel="00DB32D3">
          <w:rPr>
            <w:noProof/>
            <w:webHidden/>
          </w:rPr>
          <w:fldChar w:fldCharType="end"/>
        </w:r>
        <w:r w:rsidDel="00DB32D3">
          <w:rPr>
            <w:noProof/>
          </w:rPr>
          <w:fldChar w:fldCharType="end"/>
        </w:r>
      </w:del>
    </w:p>
    <w:p w14:paraId="2B4B4D74" w14:textId="200F0820" w:rsidR="00F27B3C" w:rsidDel="00DB32D3" w:rsidRDefault="00405798">
      <w:pPr>
        <w:pStyle w:val="TOC1"/>
        <w:rPr>
          <w:del w:id="814" w:author="Simon Johnson" w:date="2021-03-09T11:07:00Z"/>
          <w:rFonts w:asciiTheme="minorHAnsi" w:eastAsiaTheme="minorEastAsia" w:hAnsiTheme="minorHAnsi" w:cstheme="minorBidi"/>
          <w:noProof/>
          <w:sz w:val="22"/>
          <w:szCs w:val="22"/>
          <w:lang w:val="en-GB" w:eastAsia="en-GB"/>
        </w:rPr>
      </w:pPr>
      <w:del w:id="815" w:author="Simon Johnson" w:date="2021-03-09T11:07:00Z">
        <w:r w:rsidDel="00DB32D3">
          <w:rPr>
            <w:noProof/>
          </w:rPr>
          <w:fldChar w:fldCharType="begin"/>
        </w:r>
        <w:r w:rsidDel="00DB32D3">
          <w:rPr>
            <w:noProof/>
          </w:rPr>
          <w:delInstrText xml:space="preserve"> HYPERLINK \l "_Toc36648668" </w:delInstrText>
        </w:r>
        <w:r w:rsidDel="00DB32D3">
          <w:rPr>
            <w:noProof/>
          </w:rPr>
          <w:fldChar w:fldCharType="separate"/>
        </w:r>
      </w:del>
      <w:ins w:id="816" w:author="Simon Johnson" w:date="2021-05-05T11:23:00Z">
        <w:r w:rsidR="00B826D4">
          <w:rPr>
            <w:b/>
            <w:bCs/>
            <w:noProof/>
            <w:lang w:val="en-GB"/>
          </w:rPr>
          <w:t>Error! Hyperlink reference not valid.</w:t>
        </w:r>
      </w:ins>
      <w:del w:id="817" w:author="Simon Johnson" w:date="2021-03-09T11:07:00Z">
        <w:r w:rsidR="00F27B3C" w:rsidRPr="00E61E3D" w:rsidDel="00DB32D3">
          <w:rPr>
            <w:rStyle w:val="Hyperlink"/>
            <w:noProof/>
          </w:rPr>
          <w:delText>2</w:delText>
        </w:r>
        <w:r w:rsidR="00F27B3C" w:rsidDel="00DB32D3">
          <w:rPr>
            <w:rFonts w:asciiTheme="minorHAnsi" w:eastAsiaTheme="minorEastAsia" w:hAnsiTheme="minorHAnsi" w:cstheme="minorBidi"/>
            <w:noProof/>
            <w:sz w:val="22"/>
            <w:szCs w:val="22"/>
            <w:lang w:val="en-GB" w:eastAsia="en-GB"/>
          </w:rPr>
          <w:tab/>
        </w:r>
        <w:r w:rsidR="00F27B3C" w:rsidRPr="00E61E3D" w:rsidDel="00DB32D3">
          <w:rPr>
            <w:rStyle w:val="Hyperlink"/>
            <w:noProof/>
          </w:rPr>
          <w:delText>Operational behavior</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_Toc36648668 \h </w:delInstrText>
        </w:r>
        <w:r w:rsidR="00F27B3C" w:rsidDel="00DB32D3">
          <w:rPr>
            <w:noProof/>
            <w:webHidden/>
          </w:rPr>
        </w:r>
        <w:r w:rsidR="00F27B3C" w:rsidDel="00DB32D3">
          <w:rPr>
            <w:noProof/>
            <w:webHidden/>
          </w:rPr>
          <w:fldChar w:fldCharType="separate"/>
        </w:r>
        <w:r w:rsidR="00F27B3C" w:rsidDel="00DB32D3">
          <w:rPr>
            <w:noProof/>
            <w:webHidden/>
          </w:rPr>
          <w:delText>26</w:delText>
        </w:r>
        <w:r w:rsidR="00F27B3C" w:rsidDel="00DB32D3">
          <w:rPr>
            <w:noProof/>
            <w:webHidden/>
          </w:rPr>
          <w:fldChar w:fldCharType="end"/>
        </w:r>
        <w:r w:rsidDel="00DB32D3">
          <w:rPr>
            <w:noProof/>
          </w:rPr>
          <w:fldChar w:fldCharType="end"/>
        </w:r>
      </w:del>
    </w:p>
    <w:p w14:paraId="02E7142A" w14:textId="4631BFA9" w:rsidR="00F27B3C" w:rsidDel="00DB32D3" w:rsidRDefault="00405798">
      <w:pPr>
        <w:pStyle w:val="TOC2"/>
        <w:tabs>
          <w:tab w:val="right" w:leader="dot" w:pos="9350"/>
        </w:tabs>
        <w:rPr>
          <w:del w:id="818" w:author="Simon Johnson" w:date="2021-03-09T11:07:00Z"/>
          <w:rFonts w:asciiTheme="minorHAnsi" w:eastAsiaTheme="minorEastAsia" w:hAnsiTheme="minorHAnsi" w:cstheme="minorBidi"/>
          <w:noProof/>
          <w:sz w:val="22"/>
          <w:szCs w:val="22"/>
          <w:lang w:val="en-GB" w:eastAsia="en-GB"/>
        </w:rPr>
      </w:pPr>
      <w:del w:id="819" w:author="Simon Johnson" w:date="2021-03-09T11:07:00Z">
        <w:r w:rsidDel="00DB32D3">
          <w:rPr>
            <w:noProof/>
          </w:rPr>
          <w:fldChar w:fldCharType="begin"/>
        </w:r>
        <w:r w:rsidDel="00DB32D3">
          <w:rPr>
            <w:noProof/>
          </w:rPr>
          <w:delInstrText xml:space="preserve"> HYPERLINK \l "_Toc36648669" </w:delInstrText>
        </w:r>
        <w:r w:rsidDel="00DB32D3">
          <w:rPr>
            <w:noProof/>
          </w:rPr>
          <w:fldChar w:fldCharType="separate"/>
        </w:r>
      </w:del>
      <w:ins w:id="820" w:author="Simon Johnson" w:date="2021-05-05T11:23:00Z">
        <w:r w:rsidR="00B826D4">
          <w:rPr>
            <w:b/>
            <w:bCs/>
            <w:noProof/>
            <w:lang w:val="en-GB"/>
          </w:rPr>
          <w:t>Error! Hyperlink reference not valid.</w:t>
        </w:r>
      </w:ins>
      <w:del w:id="821" w:author="Simon Johnson" w:date="2021-03-09T11:07:00Z">
        <w:r w:rsidR="00F27B3C" w:rsidRPr="00E61E3D" w:rsidDel="00DB32D3">
          <w:rPr>
            <w:rStyle w:val="Hyperlink"/>
            <w:noProof/>
          </w:rPr>
          <w:delText>4.3 Gateway Advertisement and Discovery</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_Toc36648669 \h </w:delInstrText>
        </w:r>
        <w:r w:rsidR="00F27B3C" w:rsidDel="00DB32D3">
          <w:rPr>
            <w:noProof/>
            <w:webHidden/>
          </w:rPr>
        </w:r>
        <w:r w:rsidR="00F27B3C" w:rsidDel="00DB32D3">
          <w:rPr>
            <w:noProof/>
            <w:webHidden/>
          </w:rPr>
          <w:fldChar w:fldCharType="separate"/>
        </w:r>
        <w:r w:rsidR="00F27B3C" w:rsidDel="00DB32D3">
          <w:rPr>
            <w:noProof/>
            <w:webHidden/>
          </w:rPr>
          <w:delText>26</w:delText>
        </w:r>
        <w:r w:rsidR="00F27B3C" w:rsidDel="00DB32D3">
          <w:rPr>
            <w:noProof/>
            <w:webHidden/>
          </w:rPr>
          <w:fldChar w:fldCharType="end"/>
        </w:r>
        <w:r w:rsidDel="00DB32D3">
          <w:rPr>
            <w:noProof/>
          </w:rPr>
          <w:fldChar w:fldCharType="end"/>
        </w:r>
      </w:del>
    </w:p>
    <w:p w14:paraId="75FD4B7F" w14:textId="7A6962D4" w:rsidR="00F27B3C" w:rsidDel="00DB32D3" w:rsidRDefault="00405798">
      <w:pPr>
        <w:pStyle w:val="TOC2"/>
        <w:tabs>
          <w:tab w:val="right" w:leader="dot" w:pos="9350"/>
        </w:tabs>
        <w:rPr>
          <w:del w:id="822" w:author="Simon Johnson" w:date="2021-03-09T11:07:00Z"/>
          <w:rFonts w:asciiTheme="minorHAnsi" w:eastAsiaTheme="minorEastAsia" w:hAnsiTheme="minorHAnsi" w:cstheme="minorBidi"/>
          <w:noProof/>
          <w:sz w:val="22"/>
          <w:szCs w:val="22"/>
          <w:lang w:val="en-GB" w:eastAsia="en-GB"/>
        </w:rPr>
      </w:pPr>
      <w:del w:id="823" w:author="Simon Johnson" w:date="2021-03-09T11:07:00Z">
        <w:r w:rsidDel="00DB32D3">
          <w:rPr>
            <w:noProof/>
          </w:rPr>
          <w:fldChar w:fldCharType="begin"/>
        </w:r>
        <w:r w:rsidDel="00DB32D3">
          <w:rPr>
            <w:noProof/>
          </w:rPr>
          <w:delInstrText xml:space="preserve"> HYPERLINK \l "_Toc36648670" </w:delInstrText>
        </w:r>
        <w:r w:rsidDel="00DB32D3">
          <w:rPr>
            <w:noProof/>
          </w:rPr>
          <w:fldChar w:fldCharType="separate"/>
        </w:r>
      </w:del>
      <w:ins w:id="824" w:author="Simon Johnson" w:date="2021-05-05T11:23:00Z">
        <w:r w:rsidR="00B826D4">
          <w:rPr>
            <w:b/>
            <w:bCs/>
            <w:noProof/>
            <w:lang w:val="en-GB"/>
          </w:rPr>
          <w:t>Error! Hyperlink reference not valid.</w:t>
        </w:r>
      </w:ins>
      <w:del w:id="825" w:author="Simon Johnson" w:date="2021-03-09T11:07:00Z">
        <w:r w:rsidR="00F27B3C" w:rsidRPr="00E61E3D" w:rsidDel="00DB32D3">
          <w:rPr>
            <w:rStyle w:val="Hyperlink"/>
            <w:noProof/>
          </w:rPr>
          <w:delText>4.4 Client’s Connection Setup</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_Toc36648670 \h </w:delInstrText>
        </w:r>
        <w:r w:rsidR="00F27B3C" w:rsidDel="00DB32D3">
          <w:rPr>
            <w:noProof/>
            <w:webHidden/>
          </w:rPr>
        </w:r>
        <w:r w:rsidR="00F27B3C" w:rsidDel="00DB32D3">
          <w:rPr>
            <w:noProof/>
            <w:webHidden/>
          </w:rPr>
          <w:fldChar w:fldCharType="separate"/>
        </w:r>
        <w:r w:rsidR="00F27B3C" w:rsidDel="00DB32D3">
          <w:rPr>
            <w:noProof/>
            <w:webHidden/>
          </w:rPr>
          <w:delText>27</w:delText>
        </w:r>
        <w:r w:rsidR="00F27B3C" w:rsidDel="00DB32D3">
          <w:rPr>
            <w:noProof/>
            <w:webHidden/>
          </w:rPr>
          <w:fldChar w:fldCharType="end"/>
        </w:r>
        <w:r w:rsidDel="00DB32D3">
          <w:rPr>
            <w:noProof/>
          </w:rPr>
          <w:fldChar w:fldCharType="end"/>
        </w:r>
      </w:del>
    </w:p>
    <w:p w14:paraId="114648D8" w14:textId="266CC794" w:rsidR="00F27B3C" w:rsidDel="00DB32D3" w:rsidRDefault="00405798">
      <w:pPr>
        <w:pStyle w:val="TOC2"/>
        <w:tabs>
          <w:tab w:val="right" w:leader="dot" w:pos="9350"/>
        </w:tabs>
        <w:rPr>
          <w:del w:id="826" w:author="Simon Johnson" w:date="2021-03-09T11:07:00Z"/>
          <w:rFonts w:asciiTheme="minorHAnsi" w:eastAsiaTheme="minorEastAsia" w:hAnsiTheme="minorHAnsi" w:cstheme="minorBidi"/>
          <w:noProof/>
          <w:sz w:val="22"/>
          <w:szCs w:val="22"/>
          <w:lang w:val="en-GB" w:eastAsia="en-GB"/>
        </w:rPr>
      </w:pPr>
      <w:del w:id="827" w:author="Simon Johnson" w:date="2021-03-09T11:07:00Z">
        <w:r w:rsidDel="00DB32D3">
          <w:rPr>
            <w:noProof/>
          </w:rPr>
          <w:fldChar w:fldCharType="begin"/>
        </w:r>
        <w:r w:rsidDel="00DB32D3">
          <w:rPr>
            <w:noProof/>
          </w:rPr>
          <w:delInstrText xml:space="preserve"> HYPERLINK \l "_Toc36648671" </w:delInstrText>
        </w:r>
        <w:r w:rsidDel="00DB32D3">
          <w:rPr>
            <w:noProof/>
          </w:rPr>
          <w:fldChar w:fldCharType="separate"/>
        </w:r>
      </w:del>
      <w:ins w:id="828" w:author="Simon Johnson" w:date="2021-05-05T11:23:00Z">
        <w:r w:rsidR="00B826D4">
          <w:rPr>
            <w:b/>
            <w:bCs/>
            <w:noProof/>
            <w:lang w:val="en-GB"/>
          </w:rPr>
          <w:t>Error! Hyperlink reference not valid.</w:t>
        </w:r>
      </w:ins>
      <w:del w:id="829" w:author="Simon Johnson" w:date="2021-03-09T11:07:00Z">
        <w:r w:rsidR="00F27B3C" w:rsidRPr="00E61E3D" w:rsidDel="00DB32D3">
          <w:rPr>
            <w:rStyle w:val="Hyperlink"/>
            <w:noProof/>
          </w:rPr>
          <w:delText>4.5 Clean session</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_Toc36648671 \h </w:delInstrText>
        </w:r>
        <w:r w:rsidR="00F27B3C" w:rsidDel="00DB32D3">
          <w:rPr>
            <w:noProof/>
            <w:webHidden/>
          </w:rPr>
        </w:r>
        <w:r w:rsidR="00F27B3C" w:rsidDel="00DB32D3">
          <w:rPr>
            <w:noProof/>
            <w:webHidden/>
          </w:rPr>
          <w:fldChar w:fldCharType="separate"/>
        </w:r>
        <w:r w:rsidR="00F27B3C" w:rsidDel="00DB32D3">
          <w:rPr>
            <w:noProof/>
            <w:webHidden/>
          </w:rPr>
          <w:delText>27</w:delText>
        </w:r>
        <w:r w:rsidR="00F27B3C" w:rsidDel="00DB32D3">
          <w:rPr>
            <w:noProof/>
            <w:webHidden/>
          </w:rPr>
          <w:fldChar w:fldCharType="end"/>
        </w:r>
        <w:r w:rsidDel="00DB32D3">
          <w:rPr>
            <w:noProof/>
          </w:rPr>
          <w:fldChar w:fldCharType="end"/>
        </w:r>
      </w:del>
    </w:p>
    <w:p w14:paraId="50653AB1" w14:textId="18A32AE1" w:rsidR="00F27B3C" w:rsidDel="00DB32D3" w:rsidRDefault="00405798">
      <w:pPr>
        <w:pStyle w:val="TOC2"/>
        <w:tabs>
          <w:tab w:val="right" w:leader="dot" w:pos="9350"/>
        </w:tabs>
        <w:rPr>
          <w:del w:id="830" w:author="Simon Johnson" w:date="2021-03-09T11:07:00Z"/>
          <w:rFonts w:asciiTheme="minorHAnsi" w:eastAsiaTheme="minorEastAsia" w:hAnsiTheme="minorHAnsi" w:cstheme="minorBidi"/>
          <w:noProof/>
          <w:sz w:val="22"/>
          <w:szCs w:val="22"/>
          <w:lang w:val="en-GB" w:eastAsia="en-GB"/>
        </w:rPr>
      </w:pPr>
      <w:del w:id="831" w:author="Simon Johnson" w:date="2021-03-09T11:07:00Z">
        <w:r w:rsidDel="00DB32D3">
          <w:rPr>
            <w:noProof/>
          </w:rPr>
          <w:fldChar w:fldCharType="begin"/>
        </w:r>
        <w:r w:rsidDel="00DB32D3">
          <w:rPr>
            <w:noProof/>
          </w:rPr>
          <w:delInstrText xml:space="preserve"> HYPERLINK \l "_Toc36648672" </w:delInstrText>
        </w:r>
        <w:r w:rsidDel="00DB32D3">
          <w:rPr>
            <w:noProof/>
          </w:rPr>
          <w:fldChar w:fldCharType="separate"/>
        </w:r>
      </w:del>
      <w:ins w:id="832" w:author="Simon Johnson" w:date="2021-05-05T11:23:00Z">
        <w:r w:rsidR="00B826D4">
          <w:rPr>
            <w:b/>
            <w:bCs/>
            <w:noProof/>
            <w:lang w:val="en-GB"/>
          </w:rPr>
          <w:t>Error! Hyperlink reference not valid.</w:t>
        </w:r>
      </w:ins>
      <w:del w:id="833" w:author="Simon Johnson" w:date="2021-03-09T11:07:00Z">
        <w:r w:rsidR="00F27B3C" w:rsidRPr="00E61E3D" w:rsidDel="00DB32D3">
          <w:rPr>
            <w:rStyle w:val="Hyperlink"/>
            <w:noProof/>
          </w:rPr>
          <w:delText>4.6 Procedure for updating the Will data</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_Toc36648672 \h </w:delInstrText>
        </w:r>
        <w:r w:rsidR="00F27B3C" w:rsidDel="00DB32D3">
          <w:rPr>
            <w:noProof/>
            <w:webHidden/>
          </w:rPr>
        </w:r>
        <w:r w:rsidR="00F27B3C" w:rsidDel="00DB32D3">
          <w:rPr>
            <w:noProof/>
            <w:webHidden/>
          </w:rPr>
          <w:fldChar w:fldCharType="separate"/>
        </w:r>
        <w:r w:rsidR="00F27B3C" w:rsidDel="00DB32D3">
          <w:rPr>
            <w:noProof/>
            <w:webHidden/>
          </w:rPr>
          <w:delText>28</w:delText>
        </w:r>
        <w:r w:rsidR="00F27B3C" w:rsidDel="00DB32D3">
          <w:rPr>
            <w:noProof/>
            <w:webHidden/>
          </w:rPr>
          <w:fldChar w:fldCharType="end"/>
        </w:r>
        <w:r w:rsidDel="00DB32D3">
          <w:rPr>
            <w:noProof/>
          </w:rPr>
          <w:fldChar w:fldCharType="end"/>
        </w:r>
      </w:del>
    </w:p>
    <w:p w14:paraId="5689894B" w14:textId="0281CDB3" w:rsidR="00F27B3C" w:rsidDel="00DB32D3" w:rsidRDefault="00405798">
      <w:pPr>
        <w:pStyle w:val="TOC2"/>
        <w:tabs>
          <w:tab w:val="right" w:leader="dot" w:pos="9350"/>
        </w:tabs>
        <w:rPr>
          <w:del w:id="834" w:author="Simon Johnson" w:date="2021-03-09T11:07:00Z"/>
          <w:rFonts w:asciiTheme="minorHAnsi" w:eastAsiaTheme="minorEastAsia" w:hAnsiTheme="minorHAnsi" w:cstheme="minorBidi"/>
          <w:noProof/>
          <w:sz w:val="22"/>
          <w:szCs w:val="22"/>
          <w:lang w:val="en-GB" w:eastAsia="en-GB"/>
        </w:rPr>
      </w:pPr>
      <w:del w:id="835" w:author="Simon Johnson" w:date="2021-03-09T11:07:00Z">
        <w:r w:rsidDel="00DB32D3">
          <w:rPr>
            <w:noProof/>
          </w:rPr>
          <w:fldChar w:fldCharType="begin"/>
        </w:r>
        <w:r w:rsidDel="00DB32D3">
          <w:rPr>
            <w:noProof/>
          </w:rPr>
          <w:delInstrText xml:space="preserve"> HYPERLINK \l "_Toc36648673" </w:delInstrText>
        </w:r>
        <w:r w:rsidDel="00DB32D3">
          <w:rPr>
            <w:noProof/>
          </w:rPr>
          <w:fldChar w:fldCharType="separate"/>
        </w:r>
      </w:del>
      <w:ins w:id="836" w:author="Simon Johnson" w:date="2021-05-05T11:23:00Z">
        <w:r w:rsidR="00B826D4">
          <w:rPr>
            <w:b/>
            <w:bCs/>
            <w:noProof/>
            <w:lang w:val="en-GB"/>
          </w:rPr>
          <w:t>Error! Hyperlink reference not valid.</w:t>
        </w:r>
      </w:ins>
      <w:del w:id="837" w:author="Simon Johnson" w:date="2021-03-09T11:07:00Z">
        <w:r w:rsidR="00F27B3C" w:rsidRPr="00E61E3D" w:rsidDel="00DB32D3">
          <w:rPr>
            <w:rStyle w:val="Hyperlink"/>
            <w:noProof/>
          </w:rPr>
          <w:delText>4.7 Topic Name Registration Procedure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_Toc36648673 \h </w:delInstrText>
        </w:r>
        <w:r w:rsidR="00F27B3C" w:rsidDel="00DB32D3">
          <w:rPr>
            <w:noProof/>
            <w:webHidden/>
          </w:rPr>
        </w:r>
        <w:r w:rsidR="00F27B3C" w:rsidDel="00DB32D3">
          <w:rPr>
            <w:noProof/>
            <w:webHidden/>
          </w:rPr>
          <w:fldChar w:fldCharType="separate"/>
        </w:r>
        <w:r w:rsidR="00F27B3C" w:rsidDel="00DB32D3">
          <w:rPr>
            <w:noProof/>
            <w:webHidden/>
          </w:rPr>
          <w:delText>28</w:delText>
        </w:r>
        <w:r w:rsidR="00F27B3C" w:rsidDel="00DB32D3">
          <w:rPr>
            <w:noProof/>
            <w:webHidden/>
          </w:rPr>
          <w:fldChar w:fldCharType="end"/>
        </w:r>
        <w:r w:rsidDel="00DB32D3">
          <w:rPr>
            <w:noProof/>
          </w:rPr>
          <w:fldChar w:fldCharType="end"/>
        </w:r>
      </w:del>
    </w:p>
    <w:p w14:paraId="7564D8C9" w14:textId="16A85DC6" w:rsidR="00F27B3C" w:rsidDel="00DB32D3" w:rsidRDefault="00405798">
      <w:pPr>
        <w:pStyle w:val="TOC2"/>
        <w:tabs>
          <w:tab w:val="right" w:leader="dot" w:pos="9350"/>
        </w:tabs>
        <w:rPr>
          <w:del w:id="838" w:author="Simon Johnson" w:date="2021-03-09T11:07:00Z"/>
          <w:rFonts w:asciiTheme="minorHAnsi" w:eastAsiaTheme="minorEastAsia" w:hAnsiTheme="minorHAnsi" w:cstheme="minorBidi"/>
          <w:noProof/>
          <w:sz w:val="22"/>
          <w:szCs w:val="22"/>
          <w:lang w:val="en-GB" w:eastAsia="en-GB"/>
        </w:rPr>
      </w:pPr>
      <w:del w:id="839" w:author="Simon Johnson" w:date="2021-03-09T11:07:00Z">
        <w:r w:rsidDel="00DB32D3">
          <w:rPr>
            <w:noProof/>
          </w:rPr>
          <w:fldChar w:fldCharType="begin"/>
        </w:r>
        <w:r w:rsidDel="00DB32D3">
          <w:rPr>
            <w:noProof/>
          </w:rPr>
          <w:delInstrText xml:space="preserve"> HYPERLINK \l "_Toc36648674" </w:delInstrText>
        </w:r>
        <w:r w:rsidDel="00DB32D3">
          <w:rPr>
            <w:noProof/>
          </w:rPr>
          <w:fldChar w:fldCharType="separate"/>
        </w:r>
      </w:del>
      <w:ins w:id="840" w:author="Simon Johnson" w:date="2021-05-05T11:23:00Z">
        <w:r w:rsidR="00B826D4">
          <w:rPr>
            <w:b/>
            <w:bCs/>
            <w:noProof/>
            <w:lang w:val="en-GB"/>
          </w:rPr>
          <w:t>Error! Hyperlink reference not valid.</w:t>
        </w:r>
      </w:ins>
      <w:del w:id="841" w:author="Simon Johnson" w:date="2021-03-09T11:07:00Z">
        <w:r w:rsidR="00F27B3C" w:rsidRPr="00E61E3D" w:rsidDel="00DB32D3">
          <w:rPr>
            <w:rStyle w:val="Hyperlink"/>
            <w:noProof/>
          </w:rPr>
          <w:delText>4.8 Client’s Publish Procedure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_Toc36648674 \h </w:delInstrText>
        </w:r>
        <w:r w:rsidR="00F27B3C" w:rsidDel="00DB32D3">
          <w:rPr>
            <w:noProof/>
            <w:webHidden/>
          </w:rPr>
        </w:r>
        <w:r w:rsidR="00F27B3C" w:rsidDel="00DB32D3">
          <w:rPr>
            <w:noProof/>
            <w:webHidden/>
          </w:rPr>
          <w:fldChar w:fldCharType="separate"/>
        </w:r>
        <w:r w:rsidR="00F27B3C" w:rsidDel="00DB32D3">
          <w:rPr>
            <w:noProof/>
            <w:webHidden/>
          </w:rPr>
          <w:delText>28</w:delText>
        </w:r>
        <w:r w:rsidR="00F27B3C" w:rsidDel="00DB32D3">
          <w:rPr>
            <w:noProof/>
            <w:webHidden/>
          </w:rPr>
          <w:fldChar w:fldCharType="end"/>
        </w:r>
        <w:r w:rsidDel="00DB32D3">
          <w:rPr>
            <w:noProof/>
          </w:rPr>
          <w:fldChar w:fldCharType="end"/>
        </w:r>
      </w:del>
    </w:p>
    <w:p w14:paraId="38DD8F5B" w14:textId="3C60FBDE" w:rsidR="00F27B3C" w:rsidDel="00DB32D3" w:rsidRDefault="00405798">
      <w:pPr>
        <w:pStyle w:val="TOC2"/>
        <w:tabs>
          <w:tab w:val="right" w:leader="dot" w:pos="9350"/>
        </w:tabs>
        <w:rPr>
          <w:del w:id="842" w:author="Simon Johnson" w:date="2021-03-09T11:07:00Z"/>
          <w:rFonts w:asciiTheme="minorHAnsi" w:eastAsiaTheme="minorEastAsia" w:hAnsiTheme="minorHAnsi" w:cstheme="minorBidi"/>
          <w:noProof/>
          <w:sz w:val="22"/>
          <w:szCs w:val="22"/>
          <w:lang w:val="en-GB" w:eastAsia="en-GB"/>
        </w:rPr>
      </w:pPr>
      <w:del w:id="843" w:author="Simon Johnson" w:date="2021-03-09T11:07:00Z">
        <w:r w:rsidDel="00DB32D3">
          <w:rPr>
            <w:noProof/>
          </w:rPr>
          <w:fldChar w:fldCharType="begin"/>
        </w:r>
        <w:r w:rsidDel="00DB32D3">
          <w:rPr>
            <w:noProof/>
          </w:rPr>
          <w:delInstrText xml:space="preserve"> HYPERLINK \l "_Toc36648675" </w:delInstrText>
        </w:r>
        <w:r w:rsidDel="00DB32D3">
          <w:rPr>
            <w:noProof/>
          </w:rPr>
          <w:fldChar w:fldCharType="separate"/>
        </w:r>
      </w:del>
      <w:ins w:id="844" w:author="Simon Johnson" w:date="2021-05-05T11:23:00Z">
        <w:r w:rsidR="00B826D4">
          <w:rPr>
            <w:b/>
            <w:bCs/>
            <w:noProof/>
            <w:lang w:val="en-GB"/>
          </w:rPr>
          <w:t>Error! Hyperlink reference not valid.</w:t>
        </w:r>
      </w:ins>
      <w:del w:id="845" w:author="Simon Johnson" w:date="2021-03-09T11:07:00Z">
        <w:r w:rsidR="00F27B3C" w:rsidRPr="00E61E3D" w:rsidDel="00DB32D3">
          <w:rPr>
            <w:rStyle w:val="Hyperlink"/>
            <w:noProof/>
          </w:rPr>
          <w:delText>4.9 Pre-defined topic ids and short topic names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_Toc36648675 \h </w:delInstrText>
        </w:r>
        <w:r w:rsidR="00F27B3C" w:rsidDel="00DB32D3">
          <w:rPr>
            <w:noProof/>
            <w:webHidden/>
          </w:rPr>
        </w:r>
        <w:r w:rsidR="00F27B3C" w:rsidDel="00DB32D3">
          <w:rPr>
            <w:noProof/>
            <w:webHidden/>
          </w:rPr>
          <w:fldChar w:fldCharType="separate"/>
        </w:r>
        <w:r w:rsidR="00F27B3C" w:rsidDel="00DB32D3">
          <w:rPr>
            <w:noProof/>
            <w:webHidden/>
          </w:rPr>
          <w:delText>29</w:delText>
        </w:r>
        <w:r w:rsidR="00F27B3C" w:rsidDel="00DB32D3">
          <w:rPr>
            <w:noProof/>
            <w:webHidden/>
          </w:rPr>
          <w:fldChar w:fldCharType="end"/>
        </w:r>
        <w:r w:rsidDel="00DB32D3">
          <w:rPr>
            <w:noProof/>
          </w:rPr>
          <w:fldChar w:fldCharType="end"/>
        </w:r>
      </w:del>
    </w:p>
    <w:p w14:paraId="26D1651C" w14:textId="1B83322B" w:rsidR="00F27B3C" w:rsidDel="00DB32D3" w:rsidRDefault="00405798">
      <w:pPr>
        <w:pStyle w:val="TOC2"/>
        <w:tabs>
          <w:tab w:val="right" w:leader="dot" w:pos="9350"/>
        </w:tabs>
        <w:rPr>
          <w:del w:id="846" w:author="Simon Johnson" w:date="2021-03-09T11:07:00Z"/>
          <w:rFonts w:asciiTheme="minorHAnsi" w:eastAsiaTheme="minorEastAsia" w:hAnsiTheme="minorHAnsi" w:cstheme="minorBidi"/>
          <w:noProof/>
          <w:sz w:val="22"/>
          <w:szCs w:val="22"/>
          <w:lang w:val="en-GB" w:eastAsia="en-GB"/>
        </w:rPr>
      </w:pPr>
      <w:del w:id="847" w:author="Simon Johnson" w:date="2021-03-09T11:07:00Z">
        <w:r w:rsidDel="00DB32D3">
          <w:rPr>
            <w:noProof/>
          </w:rPr>
          <w:fldChar w:fldCharType="begin"/>
        </w:r>
        <w:r w:rsidDel="00DB32D3">
          <w:rPr>
            <w:noProof/>
          </w:rPr>
          <w:delInstrText xml:space="preserve"> HYPERLINK \l "_Toc36648676" </w:delInstrText>
        </w:r>
        <w:r w:rsidDel="00DB32D3">
          <w:rPr>
            <w:noProof/>
          </w:rPr>
          <w:fldChar w:fldCharType="separate"/>
        </w:r>
      </w:del>
      <w:ins w:id="848" w:author="Simon Johnson" w:date="2021-05-05T11:23:00Z">
        <w:r w:rsidR="00B826D4">
          <w:rPr>
            <w:b/>
            <w:bCs/>
            <w:noProof/>
            <w:lang w:val="en-GB"/>
          </w:rPr>
          <w:t>Error! Hyperlink reference not valid.</w:t>
        </w:r>
      </w:ins>
      <w:del w:id="849" w:author="Simon Johnson" w:date="2021-03-09T11:07:00Z">
        <w:r w:rsidR="00F27B3C" w:rsidRPr="00E61E3D" w:rsidDel="00DB32D3">
          <w:rPr>
            <w:rStyle w:val="Hyperlink"/>
            <w:noProof/>
          </w:rPr>
          <w:delText>4.10 PUBLISH with QoS Level -1</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_Toc36648676 \h </w:delInstrText>
        </w:r>
        <w:r w:rsidR="00F27B3C" w:rsidDel="00DB32D3">
          <w:rPr>
            <w:noProof/>
            <w:webHidden/>
          </w:rPr>
        </w:r>
        <w:r w:rsidR="00F27B3C" w:rsidDel="00DB32D3">
          <w:rPr>
            <w:noProof/>
            <w:webHidden/>
          </w:rPr>
          <w:fldChar w:fldCharType="separate"/>
        </w:r>
        <w:r w:rsidR="00F27B3C" w:rsidDel="00DB32D3">
          <w:rPr>
            <w:noProof/>
            <w:webHidden/>
          </w:rPr>
          <w:delText>29</w:delText>
        </w:r>
        <w:r w:rsidR="00F27B3C" w:rsidDel="00DB32D3">
          <w:rPr>
            <w:noProof/>
            <w:webHidden/>
          </w:rPr>
          <w:fldChar w:fldCharType="end"/>
        </w:r>
        <w:r w:rsidDel="00DB32D3">
          <w:rPr>
            <w:noProof/>
          </w:rPr>
          <w:fldChar w:fldCharType="end"/>
        </w:r>
      </w:del>
    </w:p>
    <w:p w14:paraId="4A20AED9" w14:textId="0EFEA645" w:rsidR="00F27B3C" w:rsidDel="00DB32D3" w:rsidRDefault="00405798">
      <w:pPr>
        <w:pStyle w:val="TOC2"/>
        <w:tabs>
          <w:tab w:val="right" w:leader="dot" w:pos="9350"/>
        </w:tabs>
        <w:rPr>
          <w:del w:id="850" w:author="Simon Johnson" w:date="2021-03-09T11:07:00Z"/>
          <w:rFonts w:asciiTheme="minorHAnsi" w:eastAsiaTheme="minorEastAsia" w:hAnsiTheme="minorHAnsi" w:cstheme="minorBidi"/>
          <w:noProof/>
          <w:sz w:val="22"/>
          <w:szCs w:val="22"/>
          <w:lang w:val="en-GB" w:eastAsia="en-GB"/>
        </w:rPr>
      </w:pPr>
      <w:del w:id="851" w:author="Simon Johnson" w:date="2021-03-09T11:07:00Z">
        <w:r w:rsidDel="00DB32D3">
          <w:rPr>
            <w:noProof/>
          </w:rPr>
          <w:fldChar w:fldCharType="begin"/>
        </w:r>
        <w:r w:rsidDel="00DB32D3">
          <w:rPr>
            <w:noProof/>
          </w:rPr>
          <w:delInstrText xml:space="preserve"> HYPERLINK \l "_Toc36648677" </w:delInstrText>
        </w:r>
        <w:r w:rsidDel="00DB32D3">
          <w:rPr>
            <w:noProof/>
          </w:rPr>
          <w:fldChar w:fldCharType="separate"/>
        </w:r>
      </w:del>
      <w:ins w:id="852" w:author="Simon Johnson" w:date="2021-05-05T11:23:00Z">
        <w:r w:rsidR="00B826D4">
          <w:rPr>
            <w:b/>
            <w:bCs/>
            <w:noProof/>
            <w:lang w:val="en-GB"/>
          </w:rPr>
          <w:t>Error! Hyperlink reference not valid.</w:t>
        </w:r>
      </w:ins>
      <w:del w:id="853" w:author="Simon Johnson" w:date="2021-03-09T11:07:00Z">
        <w:r w:rsidR="00F27B3C" w:rsidRPr="00E61E3D" w:rsidDel="00DB32D3">
          <w:rPr>
            <w:rStyle w:val="Hyperlink"/>
            <w:noProof/>
          </w:rPr>
          <w:delText>4.11 Client’s Topic Subscribe/Un-subscribe Procedure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_Toc36648677 \h </w:delInstrText>
        </w:r>
        <w:r w:rsidR="00F27B3C" w:rsidDel="00DB32D3">
          <w:rPr>
            <w:noProof/>
            <w:webHidden/>
          </w:rPr>
        </w:r>
        <w:r w:rsidR="00F27B3C" w:rsidDel="00DB32D3">
          <w:rPr>
            <w:noProof/>
            <w:webHidden/>
          </w:rPr>
          <w:fldChar w:fldCharType="separate"/>
        </w:r>
        <w:r w:rsidR="00F27B3C" w:rsidDel="00DB32D3">
          <w:rPr>
            <w:noProof/>
            <w:webHidden/>
          </w:rPr>
          <w:delText>29</w:delText>
        </w:r>
        <w:r w:rsidR="00F27B3C" w:rsidDel="00DB32D3">
          <w:rPr>
            <w:noProof/>
            <w:webHidden/>
          </w:rPr>
          <w:fldChar w:fldCharType="end"/>
        </w:r>
        <w:r w:rsidDel="00DB32D3">
          <w:rPr>
            <w:noProof/>
          </w:rPr>
          <w:fldChar w:fldCharType="end"/>
        </w:r>
      </w:del>
    </w:p>
    <w:p w14:paraId="62E0A634" w14:textId="0154BD53" w:rsidR="00F27B3C" w:rsidDel="00DB32D3" w:rsidRDefault="00405798">
      <w:pPr>
        <w:pStyle w:val="TOC2"/>
        <w:tabs>
          <w:tab w:val="right" w:leader="dot" w:pos="9350"/>
        </w:tabs>
        <w:rPr>
          <w:del w:id="854" w:author="Simon Johnson" w:date="2021-03-09T11:07:00Z"/>
          <w:rFonts w:asciiTheme="minorHAnsi" w:eastAsiaTheme="minorEastAsia" w:hAnsiTheme="minorHAnsi" w:cstheme="minorBidi"/>
          <w:noProof/>
          <w:sz w:val="22"/>
          <w:szCs w:val="22"/>
          <w:lang w:val="en-GB" w:eastAsia="en-GB"/>
        </w:rPr>
      </w:pPr>
      <w:del w:id="855" w:author="Simon Johnson" w:date="2021-03-09T11:07:00Z">
        <w:r w:rsidDel="00DB32D3">
          <w:rPr>
            <w:noProof/>
          </w:rPr>
          <w:fldChar w:fldCharType="begin"/>
        </w:r>
        <w:r w:rsidDel="00DB32D3">
          <w:rPr>
            <w:noProof/>
          </w:rPr>
          <w:delInstrText xml:space="preserve"> HYPERLINK \l "_Toc36648678" </w:delInstrText>
        </w:r>
        <w:r w:rsidDel="00DB32D3">
          <w:rPr>
            <w:noProof/>
          </w:rPr>
          <w:fldChar w:fldCharType="separate"/>
        </w:r>
      </w:del>
      <w:ins w:id="856" w:author="Simon Johnson" w:date="2021-05-05T11:23:00Z">
        <w:r w:rsidR="00B826D4">
          <w:rPr>
            <w:b/>
            <w:bCs/>
            <w:noProof/>
            <w:lang w:val="en-GB"/>
          </w:rPr>
          <w:t>Error! Hyperlink reference not valid.</w:t>
        </w:r>
      </w:ins>
      <w:del w:id="857" w:author="Simon Johnson" w:date="2021-03-09T11:07:00Z">
        <w:r w:rsidR="00F27B3C" w:rsidRPr="00E61E3D" w:rsidDel="00DB32D3">
          <w:rPr>
            <w:rStyle w:val="Hyperlink"/>
            <w:noProof/>
          </w:rPr>
          <w:delText>4.12 Gateway’s Publish Procedure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_Toc36648678 \h </w:delInstrText>
        </w:r>
        <w:r w:rsidR="00F27B3C" w:rsidDel="00DB32D3">
          <w:rPr>
            <w:noProof/>
            <w:webHidden/>
          </w:rPr>
        </w:r>
        <w:r w:rsidR="00F27B3C" w:rsidDel="00DB32D3">
          <w:rPr>
            <w:noProof/>
            <w:webHidden/>
          </w:rPr>
          <w:fldChar w:fldCharType="separate"/>
        </w:r>
        <w:r w:rsidR="00F27B3C" w:rsidDel="00DB32D3">
          <w:rPr>
            <w:noProof/>
            <w:webHidden/>
          </w:rPr>
          <w:delText>30</w:delText>
        </w:r>
        <w:r w:rsidR="00F27B3C" w:rsidDel="00DB32D3">
          <w:rPr>
            <w:noProof/>
            <w:webHidden/>
          </w:rPr>
          <w:fldChar w:fldCharType="end"/>
        </w:r>
        <w:r w:rsidDel="00DB32D3">
          <w:rPr>
            <w:noProof/>
          </w:rPr>
          <w:fldChar w:fldCharType="end"/>
        </w:r>
      </w:del>
    </w:p>
    <w:p w14:paraId="5F54FDE4" w14:textId="4AD521D2" w:rsidR="00F27B3C" w:rsidDel="00DB32D3" w:rsidRDefault="00405798">
      <w:pPr>
        <w:pStyle w:val="TOC2"/>
        <w:tabs>
          <w:tab w:val="right" w:leader="dot" w:pos="9350"/>
        </w:tabs>
        <w:rPr>
          <w:del w:id="858" w:author="Simon Johnson" w:date="2021-03-09T11:07:00Z"/>
          <w:rFonts w:asciiTheme="minorHAnsi" w:eastAsiaTheme="minorEastAsia" w:hAnsiTheme="minorHAnsi" w:cstheme="minorBidi"/>
          <w:noProof/>
          <w:sz w:val="22"/>
          <w:szCs w:val="22"/>
          <w:lang w:val="en-GB" w:eastAsia="en-GB"/>
        </w:rPr>
      </w:pPr>
      <w:del w:id="859" w:author="Simon Johnson" w:date="2021-03-09T11:07:00Z">
        <w:r w:rsidDel="00DB32D3">
          <w:rPr>
            <w:noProof/>
          </w:rPr>
          <w:fldChar w:fldCharType="begin"/>
        </w:r>
        <w:r w:rsidDel="00DB32D3">
          <w:rPr>
            <w:noProof/>
          </w:rPr>
          <w:delInstrText xml:space="preserve"> HYPERLINK \l "_Toc36648679" </w:delInstrText>
        </w:r>
        <w:r w:rsidDel="00DB32D3">
          <w:rPr>
            <w:noProof/>
          </w:rPr>
          <w:fldChar w:fldCharType="separate"/>
        </w:r>
      </w:del>
      <w:ins w:id="860" w:author="Simon Johnson" w:date="2021-05-05T11:23:00Z">
        <w:r w:rsidR="00B826D4">
          <w:rPr>
            <w:b/>
            <w:bCs/>
            <w:noProof/>
            <w:lang w:val="en-GB"/>
          </w:rPr>
          <w:t>Error! Hyperlink reference not valid.</w:t>
        </w:r>
      </w:ins>
      <w:del w:id="861" w:author="Simon Johnson" w:date="2021-03-09T11:07:00Z">
        <w:r w:rsidR="00F27B3C" w:rsidRPr="00E61E3D" w:rsidDel="00DB32D3">
          <w:rPr>
            <w:rStyle w:val="Hyperlink"/>
            <w:noProof/>
          </w:rPr>
          <w:delText>4.13 Keep Alive and PING Procedure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_Toc36648679 \h </w:delInstrText>
        </w:r>
        <w:r w:rsidR="00F27B3C" w:rsidDel="00DB32D3">
          <w:rPr>
            <w:noProof/>
            <w:webHidden/>
          </w:rPr>
        </w:r>
        <w:r w:rsidR="00F27B3C" w:rsidDel="00DB32D3">
          <w:rPr>
            <w:noProof/>
            <w:webHidden/>
          </w:rPr>
          <w:fldChar w:fldCharType="separate"/>
        </w:r>
        <w:r w:rsidR="00F27B3C" w:rsidDel="00DB32D3">
          <w:rPr>
            <w:noProof/>
            <w:webHidden/>
          </w:rPr>
          <w:delText>30</w:delText>
        </w:r>
        <w:r w:rsidR="00F27B3C" w:rsidDel="00DB32D3">
          <w:rPr>
            <w:noProof/>
            <w:webHidden/>
          </w:rPr>
          <w:fldChar w:fldCharType="end"/>
        </w:r>
        <w:r w:rsidDel="00DB32D3">
          <w:rPr>
            <w:noProof/>
          </w:rPr>
          <w:fldChar w:fldCharType="end"/>
        </w:r>
      </w:del>
    </w:p>
    <w:p w14:paraId="5A9D0E56" w14:textId="45D6A01C" w:rsidR="00F27B3C" w:rsidDel="00DB32D3" w:rsidRDefault="00405798">
      <w:pPr>
        <w:pStyle w:val="TOC2"/>
        <w:tabs>
          <w:tab w:val="right" w:leader="dot" w:pos="9350"/>
        </w:tabs>
        <w:rPr>
          <w:del w:id="862" w:author="Simon Johnson" w:date="2021-03-09T11:07:00Z"/>
          <w:rFonts w:asciiTheme="minorHAnsi" w:eastAsiaTheme="minorEastAsia" w:hAnsiTheme="minorHAnsi" w:cstheme="minorBidi"/>
          <w:noProof/>
          <w:sz w:val="22"/>
          <w:szCs w:val="22"/>
          <w:lang w:val="en-GB" w:eastAsia="en-GB"/>
        </w:rPr>
      </w:pPr>
      <w:del w:id="863" w:author="Simon Johnson" w:date="2021-03-09T11:07:00Z">
        <w:r w:rsidDel="00DB32D3">
          <w:rPr>
            <w:noProof/>
          </w:rPr>
          <w:fldChar w:fldCharType="begin"/>
        </w:r>
        <w:r w:rsidDel="00DB32D3">
          <w:rPr>
            <w:noProof/>
          </w:rPr>
          <w:delInstrText xml:space="preserve"> HYPERLINK \l "_Toc36648680" </w:delInstrText>
        </w:r>
        <w:r w:rsidDel="00DB32D3">
          <w:rPr>
            <w:noProof/>
          </w:rPr>
          <w:fldChar w:fldCharType="separate"/>
        </w:r>
      </w:del>
      <w:ins w:id="864" w:author="Simon Johnson" w:date="2021-05-05T11:23:00Z">
        <w:r w:rsidR="00B826D4">
          <w:rPr>
            <w:b/>
            <w:bCs/>
            <w:noProof/>
            <w:lang w:val="en-GB"/>
          </w:rPr>
          <w:t>Error! Hyperlink reference not valid.</w:t>
        </w:r>
      </w:ins>
      <w:del w:id="865" w:author="Simon Johnson" w:date="2021-03-09T11:07:00Z">
        <w:r w:rsidR="00F27B3C" w:rsidRPr="00E61E3D" w:rsidDel="00DB32D3">
          <w:rPr>
            <w:rStyle w:val="Hyperlink"/>
            <w:noProof/>
          </w:rPr>
          <w:delText>4.14 Client’s Disconnect Procedure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_Toc36648680 \h </w:delInstrText>
        </w:r>
        <w:r w:rsidR="00F27B3C" w:rsidDel="00DB32D3">
          <w:rPr>
            <w:noProof/>
            <w:webHidden/>
          </w:rPr>
        </w:r>
        <w:r w:rsidR="00F27B3C" w:rsidDel="00DB32D3">
          <w:rPr>
            <w:noProof/>
            <w:webHidden/>
          </w:rPr>
          <w:fldChar w:fldCharType="separate"/>
        </w:r>
        <w:r w:rsidR="00F27B3C" w:rsidDel="00DB32D3">
          <w:rPr>
            <w:noProof/>
            <w:webHidden/>
          </w:rPr>
          <w:delText>31</w:delText>
        </w:r>
        <w:r w:rsidR="00F27B3C" w:rsidDel="00DB32D3">
          <w:rPr>
            <w:noProof/>
            <w:webHidden/>
          </w:rPr>
          <w:fldChar w:fldCharType="end"/>
        </w:r>
        <w:r w:rsidDel="00DB32D3">
          <w:rPr>
            <w:noProof/>
          </w:rPr>
          <w:fldChar w:fldCharType="end"/>
        </w:r>
      </w:del>
    </w:p>
    <w:p w14:paraId="563BD268" w14:textId="22BE3459" w:rsidR="00F27B3C" w:rsidDel="00DB32D3" w:rsidRDefault="00405798">
      <w:pPr>
        <w:pStyle w:val="TOC2"/>
        <w:tabs>
          <w:tab w:val="right" w:leader="dot" w:pos="9350"/>
        </w:tabs>
        <w:rPr>
          <w:del w:id="866" w:author="Simon Johnson" w:date="2021-03-09T11:07:00Z"/>
          <w:rFonts w:asciiTheme="minorHAnsi" w:eastAsiaTheme="minorEastAsia" w:hAnsiTheme="minorHAnsi" w:cstheme="minorBidi"/>
          <w:noProof/>
          <w:sz w:val="22"/>
          <w:szCs w:val="22"/>
          <w:lang w:val="en-GB" w:eastAsia="en-GB"/>
        </w:rPr>
      </w:pPr>
      <w:del w:id="867" w:author="Simon Johnson" w:date="2021-03-09T11:07:00Z">
        <w:r w:rsidDel="00DB32D3">
          <w:rPr>
            <w:noProof/>
          </w:rPr>
          <w:fldChar w:fldCharType="begin"/>
        </w:r>
        <w:r w:rsidDel="00DB32D3">
          <w:rPr>
            <w:noProof/>
          </w:rPr>
          <w:delInstrText xml:space="preserve"> HYPERLINK \l "_Toc36648681" </w:delInstrText>
        </w:r>
        <w:r w:rsidDel="00DB32D3">
          <w:rPr>
            <w:noProof/>
          </w:rPr>
          <w:fldChar w:fldCharType="separate"/>
        </w:r>
      </w:del>
      <w:ins w:id="868" w:author="Simon Johnson" w:date="2021-05-05T11:23:00Z">
        <w:r w:rsidR="00B826D4">
          <w:rPr>
            <w:b/>
            <w:bCs/>
            <w:noProof/>
            <w:lang w:val="en-GB"/>
          </w:rPr>
          <w:t>Error! Hyperlink reference not valid.</w:t>
        </w:r>
      </w:ins>
      <w:del w:id="869" w:author="Simon Johnson" w:date="2021-03-09T11:07:00Z">
        <w:r w:rsidR="00F27B3C" w:rsidRPr="00E61E3D" w:rsidDel="00DB32D3">
          <w:rPr>
            <w:rStyle w:val="Hyperlink"/>
            <w:noProof/>
          </w:rPr>
          <w:delText>4.15 Client’s Retransmission Procedure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_Toc36648681 \h </w:delInstrText>
        </w:r>
        <w:r w:rsidR="00F27B3C" w:rsidDel="00DB32D3">
          <w:rPr>
            <w:noProof/>
            <w:webHidden/>
          </w:rPr>
        </w:r>
        <w:r w:rsidR="00F27B3C" w:rsidDel="00DB32D3">
          <w:rPr>
            <w:noProof/>
            <w:webHidden/>
          </w:rPr>
          <w:fldChar w:fldCharType="separate"/>
        </w:r>
        <w:r w:rsidR="00F27B3C" w:rsidDel="00DB32D3">
          <w:rPr>
            <w:noProof/>
            <w:webHidden/>
          </w:rPr>
          <w:delText>31</w:delText>
        </w:r>
        <w:r w:rsidR="00F27B3C" w:rsidDel="00DB32D3">
          <w:rPr>
            <w:noProof/>
            <w:webHidden/>
          </w:rPr>
          <w:fldChar w:fldCharType="end"/>
        </w:r>
        <w:r w:rsidDel="00DB32D3">
          <w:rPr>
            <w:noProof/>
          </w:rPr>
          <w:fldChar w:fldCharType="end"/>
        </w:r>
      </w:del>
    </w:p>
    <w:p w14:paraId="5003BF77" w14:textId="54948320" w:rsidR="00F27B3C" w:rsidDel="00DB32D3" w:rsidRDefault="00405798">
      <w:pPr>
        <w:pStyle w:val="TOC2"/>
        <w:tabs>
          <w:tab w:val="right" w:leader="dot" w:pos="9350"/>
        </w:tabs>
        <w:rPr>
          <w:del w:id="870" w:author="Simon Johnson" w:date="2021-03-09T11:07:00Z"/>
          <w:rFonts w:asciiTheme="minorHAnsi" w:eastAsiaTheme="minorEastAsia" w:hAnsiTheme="minorHAnsi" w:cstheme="minorBidi"/>
          <w:noProof/>
          <w:sz w:val="22"/>
          <w:szCs w:val="22"/>
          <w:lang w:val="en-GB" w:eastAsia="en-GB"/>
        </w:rPr>
      </w:pPr>
      <w:del w:id="871" w:author="Simon Johnson" w:date="2021-03-09T11:07:00Z">
        <w:r w:rsidDel="00DB32D3">
          <w:rPr>
            <w:noProof/>
          </w:rPr>
          <w:fldChar w:fldCharType="begin"/>
        </w:r>
        <w:r w:rsidDel="00DB32D3">
          <w:rPr>
            <w:noProof/>
          </w:rPr>
          <w:delInstrText xml:space="preserve"> HYPERLINK \l "_Toc36648682" </w:delInstrText>
        </w:r>
        <w:r w:rsidDel="00DB32D3">
          <w:rPr>
            <w:noProof/>
          </w:rPr>
          <w:fldChar w:fldCharType="separate"/>
        </w:r>
      </w:del>
      <w:ins w:id="872" w:author="Simon Johnson" w:date="2021-05-05T11:23:00Z">
        <w:r w:rsidR="00B826D4">
          <w:rPr>
            <w:b/>
            <w:bCs/>
            <w:noProof/>
            <w:lang w:val="en-GB"/>
          </w:rPr>
          <w:t>Error! Hyperlink reference not valid.</w:t>
        </w:r>
      </w:ins>
      <w:del w:id="873" w:author="Simon Johnson" w:date="2021-03-09T11:07:00Z">
        <w:r w:rsidR="00F27B3C" w:rsidRPr="00E61E3D" w:rsidDel="00DB32D3">
          <w:rPr>
            <w:rStyle w:val="Hyperlink"/>
            <w:noProof/>
          </w:rPr>
          <w:delText>4.16 Support of sleeping clients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_Toc36648682 \h </w:delInstrText>
        </w:r>
        <w:r w:rsidR="00F27B3C" w:rsidDel="00DB32D3">
          <w:rPr>
            <w:noProof/>
            <w:webHidden/>
          </w:rPr>
        </w:r>
        <w:r w:rsidR="00F27B3C" w:rsidDel="00DB32D3">
          <w:rPr>
            <w:noProof/>
            <w:webHidden/>
          </w:rPr>
          <w:fldChar w:fldCharType="separate"/>
        </w:r>
        <w:r w:rsidR="00F27B3C" w:rsidDel="00DB32D3">
          <w:rPr>
            <w:noProof/>
            <w:webHidden/>
          </w:rPr>
          <w:delText>31</w:delText>
        </w:r>
        <w:r w:rsidR="00F27B3C" w:rsidDel="00DB32D3">
          <w:rPr>
            <w:noProof/>
            <w:webHidden/>
          </w:rPr>
          <w:fldChar w:fldCharType="end"/>
        </w:r>
        <w:r w:rsidDel="00DB32D3">
          <w:rPr>
            <w:noProof/>
          </w:rPr>
          <w:fldChar w:fldCharType="end"/>
        </w:r>
      </w:del>
    </w:p>
    <w:p w14:paraId="3AD51059" w14:textId="584EFECD" w:rsidR="00F27B3C" w:rsidDel="00DB32D3" w:rsidRDefault="00405798">
      <w:pPr>
        <w:pStyle w:val="TOC1"/>
        <w:rPr>
          <w:del w:id="874" w:author="Simon Johnson" w:date="2021-03-09T11:07:00Z"/>
          <w:rFonts w:asciiTheme="minorHAnsi" w:eastAsiaTheme="minorEastAsia" w:hAnsiTheme="minorHAnsi" w:cstheme="minorBidi"/>
          <w:noProof/>
          <w:sz w:val="22"/>
          <w:szCs w:val="22"/>
          <w:lang w:val="en-GB" w:eastAsia="en-GB"/>
        </w:rPr>
      </w:pPr>
      <w:del w:id="875" w:author="Simon Johnson" w:date="2021-03-09T11:07:00Z">
        <w:r w:rsidDel="00DB32D3">
          <w:rPr>
            <w:noProof/>
          </w:rPr>
          <w:fldChar w:fldCharType="begin"/>
        </w:r>
        <w:r w:rsidDel="00DB32D3">
          <w:rPr>
            <w:noProof/>
          </w:rPr>
          <w:delInstrText xml:space="preserve"> HYPERLINK \l "_Toc36648683" </w:delInstrText>
        </w:r>
        <w:r w:rsidDel="00DB32D3">
          <w:rPr>
            <w:noProof/>
          </w:rPr>
          <w:fldChar w:fldCharType="separate"/>
        </w:r>
      </w:del>
      <w:ins w:id="876" w:author="Simon Johnson" w:date="2021-05-05T11:23:00Z">
        <w:r w:rsidR="00B826D4">
          <w:rPr>
            <w:b/>
            <w:bCs/>
            <w:noProof/>
            <w:lang w:val="en-GB"/>
          </w:rPr>
          <w:t>Error! Hyperlink reference not valid.</w:t>
        </w:r>
      </w:ins>
      <w:del w:id="877" w:author="Simon Johnson" w:date="2021-03-09T11:07:00Z">
        <w:r w:rsidR="00F27B3C" w:rsidRPr="00E61E3D" w:rsidDel="00DB32D3">
          <w:rPr>
            <w:rStyle w:val="Hyperlink"/>
            <w:noProof/>
          </w:rPr>
          <w:delText>5</w:delText>
        </w:r>
        <w:r w:rsidR="00F27B3C" w:rsidDel="00DB32D3">
          <w:rPr>
            <w:rFonts w:asciiTheme="minorHAnsi" w:eastAsiaTheme="minorEastAsia" w:hAnsiTheme="minorHAnsi" w:cstheme="minorBidi"/>
            <w:noProof/>
            <w:sz w:val="22"/>
            <w:szCs w:val="22"/>
            <w:lang w:val="en-GB" w:eastAsia="en-GB"/>
          </w:rPr>
          <w:tab/>
        </w:r>
        <w:r w:rsidR="00F27B3C" w:rsidRPr="00E61E3D" w:rsidDel="00DB32D3">
          <w:rPr>
            <w:rStyle w:val="Hyperlink"/>
            <w:noProof/>
          </w:rPr>
          <w:delText>Safety, Security, and Data Protection Considerations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_Toc36648683 \h </w:delInstrText>
        </w:r>
        <w:r w:rsidR="00F27B3C" w:rsidDel="00DB32D3">
          <w:rPr>
            <w:noProof/>
            <w:webHidden/>
          </w:rPr>
        </w:r>
        <w:r w:rsidR="00F27B3C" w:rsidDel="00DB32D3">
          <w:rPr>
            <w:noProof/>
            <w:webHidden/>
          </w:rPr>
          <w:fldChar w:fldCharType="separate"/>
        </w:r>
        <w:r w:rsidR="00F27B3C" w:rsidDel="00DB32D3">
          <w:rPr>
            <w:noProof/>
            <w:webHidden/>
          </w:rPr>
          <w:delText>33</w:delText>
        </w:r>
        <w:r w:rsidR="00F27B3C" w:rsidDel="00DB32D3">
          <w:rPr>
            <w:noProof/>
            <w:webHidden/>
          </w:rPr>
          <w:fldChar w:fldCharType="end"/>
        </w:r>
        <w:r w:rsidDel="00DB32D3">
          <w:rPr>
            <w:noProof/>
          </w:rPr>
          <w:fldChar w:fldCharType="end"/>
        </w:r>
      </w:del>
    </w:p>
    <w:p w14:paraId="1AE0F130" w14:textId="1A668F46" w:rsidR="00F27B3C" w:rsidDel="00DB32D3" w:rsidRDefault="00405798">
      <w:pPr>
        <w:pStyle w:val="TOC1"/>
        <w:rPr>
          <w:del w:id="878" w:author="Simon Johnson" w:date="2021-03-09T11:07:00Z"/>
          <w:rFonts w:asciiTheme="minorHAnsi" w:eastAsiaTheme="minorEastAsia" w:hAnsiTheme="minorHAnsi" w:cstheme="minorBidi"/>
          <w:noProof/>
          <w:sz w:val="22"/>
          <w:szCs w:val="22"/>
          <w:lang w:val="en-GB" w:eastAsia="en-GB"/>
        </w:rPr>
      </w:pPr>
      <w:del w:id="879" w:author="Simon Johnson" w:date="2021-03-09T11:07:00Z">
        <w:r w:rsidDel="00DB32D3">
          <w:rPr>
            <w:noProof/>
          </w:rPr>
          <w:fldChar w:fldCharType="begin"/>
        </w:r>
        <w:r w:rsidDel="00DB32D3">
          <w:rPr>
            <w:noProof/>
          </w:rPr>
          <w:delInstrText xml:space="preserve"> HYPERLINK \l "_Toc36648684" </w:delInstrText>
        </w:r>
        <w:r w:rsidDel="00DB32D3">
          <w:rPr>
            <w:noProof/>
          </w:rPr>
          <w:fldChar w:fldCharType="separate"/>
        </w:r>
      </w:del>
      <w:ins w:id="880" w:author="Simon Johnson" w:date="2021-05-05T11:23:00Z">
        <w:r w:rsidR="00B826D4">
          <w:rPr>
            <w:b/>
            <w:bCs/>
            <w:noProof/>
            <w:lang w:val="en-GB"/>
          </w:rPr>
          <w:t>Error! Hyperlink reference not valid.</w:t>
        </w:r>
      </w:ins>
      <w:del w:id="881" w:author="Simon Johnson" w:date="2021-03-09T11:07:00Z">
        <w:r w:rsidR="00F27B3C" w:rsidRPr="00E61E3D" w:rsidDel="00DB32D3">
          <w:rPr>
            <w:rStyle w:val="Hyperlink"/>
            <w:noProof/>
          </w:rPr>
          <w:delText>6</w:delText>
        </w:r>
        <w:r w:rsidR="00F27B3C" w:rsidDel="00DB32D3">
          <w:rPr>
            <w:rFonts w:asciiTheme="minorHAnsi" w:eastAsiaTheme="minorEastAsia" w:hAnsiTheme="minorHAnsi" w:cstheme="minorBidi"/>
            <w:noProof/>
            <w:sz w:val="22"/>
            <w:szCs w:val="22"/>
            <w:lang w:val="en-GB" w:eastAsia="en-GB"/>
          </w:rPr>
          <w:tab/>
        </w:r>
        <w:r w:rsidR="00F27B3C" w:rsidRPr="00E61E3D" w:rsidDel="00DB32D3">
          <w:rPr>
            <w:rStyle w:val="Hyperlink"/>
            <w:noProof/>
          </w:rPr>
          <w:delText>Conformance</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_Toc36648684 \h </w:delInstrText>
        </w:r>
        <w:r w:rsidR="00F27B3C" w:rsidDel="00DB32D3">
          <w:rPr>
            <w:noProof/>
            <w:webHidden/>
          </w:rPr>
        </w:r>
        <w:r w:rsidR="00F27B3C" w:rsidDel="00DB32D3">
          <w:rPr>
            <w:noProof/>
            <w:webHidden/>
          </w:rPr>
          <w:fldChar w:fldCharType="separate"/>
        </w:r>
        <w:r w:rsidR="00F27B3C" w:rsidDel="00DB32D3">
          <w:rPr>
            <w:noProof/>
            <w:webHidden/>
          </w:rPr>
          <w:delText>34</w:delText>
        </w:r>
        <w:r w:rsidR="00F27B3C" w:rsidDel="00DB32D3">
          <w:rPr>
            <w:noProof/>
            <w:webHidden/>
          </w:rPr>
          <w:fldChar w:fldCharType="end"/>
        </w:r>
        <w:r w:rsidDel="00DB32D3">
          <w:rPr>
            <w:noProof/>
          </w:rPr>
          <w:fldChar w:fldCharType="end"/>
        </w:r>
      </w:del>
    </w:p>
    <w:p w14:paraId="42918386" w14:textId="074847C9" w:rsidR="00F27B3C" w:rsidDel="00DB32D3" w:rsidRDefault="00405798">
      <w:pPr>
        <w:pStyle w:val="TOC1"/>
        <w:rPr>
          <w:del w:id="882" w:author="Simon Johnson" w:date="2021-03-09T11:07:00Z"/>
          <w:rFonts w:asciiTheme="minorHAnsi" w:eastAsiaTheme="minorEastAsia" w:hAnsiTheme="minorHAnsi" w:cstheme="minorBidi"/>
          <w:noProof/>
          <w:sz w:val="22"/>
          <w:szCs w:val="22"/>
          <w:lang w:val="en-GB" w:eastAsia="en-GB"/>
        </w:rPr>
      </w:pPr>
      <w:del w:id="883" w:author="Simon Johnson" w:date="2021-03-09T11:07:00Z">
        <w:r w:rsidDel="00DB32D3">
          <w:rPr>
            <w:noProof/>
          </w:rPr>
          <w:fldChar w:fldCharType="begin"/>
        </w:r>
        <w:r w:rsidDel="00DB32D3">
          <w:rPr>
            <w:noProof/>
          </w:rPr>
          <w:delInstrText xml:space="preserve"> HYPERLINK \l "_Toc36648685" </w:delInstrText>
        </w:r>
        <w:r w:rsidDel="00DB32D3">
          <w:rPr>
            <w:noProof/>
          </w:rPr>
          <w:fldChar w:fldCharType="separate"/>
        </w:r>
      </w:del>
      <w:ins w:id="884" w:author="Simon Johnson" w:date="2021-05-05T11:23:00Z">
        <w:r w:rsidR="00B826D4">
          <w:rPr>
            <w:b/>
            <w:bCs/>
            <w:noProof/>
            <w:lang w:val="en-GB"/>
          </w:rPr>
          <w:t>Error! Hyperlink reference not valid.</w:t>
        </w:r>
      </w:ins>
      <w:del w:id="885" w:author="Simon Johnson" w:date="2021-03-09T11:07:00Z">
        <w:r w:rsidR="00F27B3C" w:rsidRPr="00E61E3D" w:rsidDel="00DB32D3">
          <w:rPr>
            <w:rStyle w:val="Hyperlink"/>
            <w:noProof/>
          </w:rPr>
          <w:delText>Appendix A. Acknowledgments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_Toc36648685 \h </w:delInstrText>
        </w:r>
        <w:r w:rsidR="00F27B3C" w:rsidDel="00DB32D3">
          <w:rPr>
            <w:noProof/>
            <w:webHidden/>
          </w:rPr>
        </w:r>
        <w:r w:rsidR="00F27B3C" w:rsidDel="00DB32D3">
          <w:rPr>
            <w:noProof/>
            <w:webHidden/>
          </w:rPr>
          <w:fldChar w:fldCharType="separate"/>
        </w:r>
        <w:r w:rsidR="00F27B3C" w:rsidDel="00DB32D3">
          <w:rPr>
            <w:noProof/>
            <w:webHidden/>
          </w:rPr>
          <w:delText>35</w:delText>
        </w:r>
        <w:r w:rsidR="00F27B3C" w:rsidDel="00DB32D3">
          <w:rPr>
            <w:noProof/>
            <w:webHidden/>
          </w:rPr>
          <w:fldChar w:fldCharType="end"/>
        </w:r>
        <w:r w:rsidDel="00DB32D3">
          <w:rPr>
            <w:noProof/>
          </w:rPr>
          <w:fldChar w:fldCharType="end"/>
        </w:r>
      </w:del>
    </w:p>
    <w:p w14:paraId="636F7149" w14:textId="604476FB" w:rsidR="00F27B3C" w:rsidDel="00DB32D3" w:rsidRDefault="00405798">
      <w:pPr>
        <w:pStyle w:val="TOC1"/>
        <w:rPr>
          <w:del w:id="886" w:author="Simon Johnson" w:date="2021-03-09T11:07:00Z"/>
          <w:rFonts w:asciiTheme="minorHAnsi" w:eastAsiaTheme="minorEastAsia" w:hAnsiTheme="minorHAnsi" w:cstheme="minorBidi"/>
          <w:noProof/>
          <w:sz w:val="22"/>
          <w:szCs w:val="22"/>
          <w:lang w:val="en-GB" w:eastAsia="en-GB"/>
        </w:rPr>
      </w:pPr>
      <w:del w:id="887" w:author="Simon Johnson" w:date="2021-03-09T11:07:00Z">
        <w:r w:rsidDel="00DB32D3">
          <w:rPr>
            <w:noProof/>
          </w:rPr>
          <w:fldChar w:fldCharType="begin"/>
        </w:r>
        <w:r w:rsidDel="00DB32D3">
          <w:rPr>
            <w:noProof/>
          </w:rPr>
          <w:delInstrText xml:space="preserve"> HYPERLINK \l "_Toc36648686" </w:delInstrText>
        </w:r>
        <w:r w:rsidDel="00DB32D3">
          <w:rPr>
            <w:noProof/>
          </w:rPr>
          <w:fldChar w:fldCharType="separate"/>
        </w:r>
      </w:del>
      <w:ins w:id="888" w:author="Simon Johnson" w:date="2021-05-05T11:23:00Z">
        <w:r w:rsidR="00B826D4">
          <w:rPr>
            <w:b/>
            <w:bCs/>
            <w:noProof/>
            <w:lang w:val="en-GB"/>
          </w:rPr>
          <w:t>Error! Hyperlink reference not valid.</w:t>
        </w:r>
      </w:ins>
      <w:del w:id="889" w:author="Simon Johnson" w:date="2021-03-09T11:07:00Z">
        <w:r w:rsidR="00F27B3C" w:rsidRPr="00E61E3D" w:rsidDel="00DB32D3">
          <w:rPr>
            <w:rStyle w:val="Hyperlink"/>
            <w:noProof/>
          </w:rPr>
          <w:delText>Appendix B. Implementation Notes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_Toc36648686 \h </w:delInstrText>
        </w:r>
        <w:r w:rsidR="00F27B3C" w:rsidDel="00DB32D3">
          <w:rPr>
            <w:noProof/>
            <w:webHidden/>
          </w:rPr>
        </w:r>
        <w:r w:rsidR="00F27B3C" w:rsidDel="00DB32D3">
          <w:rPr>
            <w:noProof/>
            <w:webHidden/>
          </w:rPr>
          <w:fldChar w:fldCharType="separate"/>
        </w:r>
        <w:r w:rsidR="00F27B3C" w:rsidDel="00DB32D3">
          <w:rPr>
            <w:noProof/>
            <w:webHidden/>
          </w:rPr>
          <w:delText>36</w:delText>
        </w:r>
        <w:r w:rsidR="00F27B3C" w:rsidDel="00DB32D3">
          <w:rPr>
            <w:noProof/>
            <w:webHidden/>
          </w:rPr>
          <w:fldChar w:fldCharType="end"/>
        </w:r>
        <w:r w:rsidDel="00DB32D3">
          <w:rPr>
            <w:noProof/>
          </w:rPr>
          <w:fldChar w:fldCharType="end"/>
        </w:r>
      </w:del>
    </w:p>
    <w:p w14:paraId="4559F3E8" w14:textId="293B6731" w:rsidR="00F27B3C" w:rsidDel="00DB32D3" w:rsidRDefault="00405798">
      <w:pPr>
        <w:pStyle w:val="TOC2"/>
        <w:tabs>
          <w:tab w:val="right" w:leader="dot" w:pos="9350"/>
        </w:tabs>
        <w:rPr>
          <w:del w:id="890" w:author="Simon Johnson" w:date="2021-03-09T11:07:00Z"/>
          <w:rFonts w:asciiTheme="minorHAnsi" w:eastAsiaTheme="minorEastAsia" w:hAnsiTheme="minorHAnsi" w:cstheme="minorBidi"/>
          <w:noProof/>
          <w:sz w:val="22"/>
          <w:szCs w:val="22"/>
          <w:lang w:val="en-GB" w:eastAsia="en-GB"/>
        </w:rPr>
      </w:pPr>
      <w:del w:id="891" w:author="Simon Johnson" w:date="2021-03-09T11:07:00Z">
        <w:r w:rsidDel="00DB32D3">
          <w:rPr>
            <w:noProof/>
          </w:rPr>
          <w:fldChar w:fldCharType="begin"/>
        </w:r>
        <w:r w:rsidDel="00DB32D3">
          <w:rPr>
            <w:noProof/>
          </w:rPr>
          <w:delInstrText xml:space="preserve"> HYPERLINK \l "_Toc36648687" </w:delInstrText>
        </w:r>
        <w:r w:rsidDel="00DB32D3">
          <w:rPr>
            <w:noProof/>
          </w:rPr>
          <w:fldChar w:fldCharType="separate"/>
        </w:r>
      </w:del>
      <w:ins w:id="892" w:author="Simon Johnson" w:date="2021-05-05T11:23:00Z">
        <w:r w:rsidR="00B826D4">
          <w:rPr>
            <w:b/>
            <w:bCs/>
            <w:noProof/>
            <w:lang w:val="en-GB"/>
          </w:rPr>
          <w:t>Error! Hyperlink reference not valid.</w:t>
        </w:r>
      </w:ins>
      <w:del w:id="893" w:author="Simon Johnson" w:date="2021-03-09T11:07:00Z">
        <w:r w:rsidR="00F27B3C" w:rsidRPr="00E61E3D" w:rsidDel="00DB32D3">
          <w:rPr>
            <w:rStyle w:val="Hyperlink"/>
            <w:noProof/>
          </w:rPr>
          <w:delText>B.1 Support of QoS Level -1</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_Toc36648687 \h </w:delInstrText>
        </w:r>
        <w:r w:rsidR="00F27B3C" w:rsidDel="00DB32D3">
          <w:rPr>
            <w:noProof/>
            <w:webHidden/>
          </w:rPr>
        </w:r>
        <w:r w:rsidR="00F27B3C" w:rsidDel="00DB32D3">
          <w:rPr>
            <w:noProof/>
            <w:webHidden/>
          </w:rPr>
          <w:fldChar w:fldCharType="separate"/>
        </w:r>
        <w:r w:rsidR="00F27B3C" w:rsidDel="00DB32D3">
          <w:rPr>
            <w:noProof/>
            <w:webHidden/>
          </w:rPr>
          <w:delText>36</w:delText>
        </w:r>
        <w:r w:rsidR="00F27B3C" w:rsidDel="00DB32D3">
          <w:rPr>
            <w:noProof/>
            <w:webHidden/>
          </w:rPr>
          <w:fldChar w:fldCharType="end"/>
        </w:r>
        <w:r w:rsidDel="00DB32D3">
          <w:rPr>
            <w:noProof/>
          </w:rPr>
          <w:fldChar w:fldCharType="end"/>
        </w:r>
      </w:del>
    </w:p>
    <w:p w14:paraId="26EEE4D3" w14:textId="02EEE295" w:rsidR="00F27B3C" w:rsidDel="00DB32D3" w:rsidRDefault="00405798">
      <w:pPr>
        <w:pStyle w:val="TOC2"/>
        <w:tabs>
          <w:tab w:val="right" w:leader="dot" w:pos="9350"/>
        </w:tabs>
        <w:rPr>
          <w:del w:id="894" w:author="Simon Johnson" w:date="2021-03-09T11:07:00Z"/>
          <w:rFonts w:asciiTheme="minorHAnsi" w:eastAsiaTheme="minorEastAsia" w:hAnsiTheme="minorHAnsi" w:cstheme="minorBidi"/>
          <w:noProof/>
          <w:sz w:val="22"/>
          <w:szCs w:val="22"/>
          <w:lang w:val="en-GB" w:eastAsia="en-GB"/>
        </w:rPr>
      </w:pPr>
      <w:del w:id="895" w:author="Simon Johnson" w:date="2021-03-09T11:07:00Z">
        <w:r w:rsidDel="00DB32D3">
          <w:rPr>
            <w:noProof/>
          </w:rPr>
          <w:fldChar w:fldCharType="begin"/>
        </w:r>
        <w:r w:rsidDel="00DB32D3">
          <w:rPr>
            <w:noProof/>
          </w:rPr>
          <w:delInstrText xml:space="preserve"> HYPERLINK \l "_Toc36648688" </w:delInstrText>
        </w:r>
        <w:r w:rsidDel="00DB32D3">
          <w:rPr>
            <w:noProof/>
          </w:rPr>
          <w:fldChar w:fldCharType="separate"/>
        </w:r>
      </w:del>
      <w:ins w:id="896" w:author="Simon Johnson" w:date="2021-05-05T11:23:00Z">
        <w:r w:rsidR="00B826D4">
          <w:rPr>
            <w:b/>
            <w:bCs/>
            <w:noProof/>
            <w:lang w:val="en-GB"/>
          </w:rPr>
          <w:t>Error! Hyperlink reference not valid.</w:t>
        </w:r>
      </w:ins>
      <w:del w:id="897" w:author="Simon Johnson" w:date="2021-03-09T11:07:00Z">
        <w:r w:rsidR="00F27B3C" w:rsidRPr="00E61E3D" w:rsidDel="00DB32D3">
          <w:rPr>
            <w:rStyle w:val="Hyperlink"/>
            <w:noProof/>
          </w:rPr>
          <w:delText>B.2 “Best practice” values for timers and counters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_Toc36648688 \h </w:delInstrText>
        </w:r>
        <w:r w:rsidR="00F27B3C" w:rsidDel="00DB32D3">
          <w:rPr>
            <w:noProof/>
            <w:webHidden/>
          </w:rPr>
        </w:r>
        <w:r w:rsidR="00F27B3C" w:rsidDel="00DB32D3">
          <w:rPr>
            <w:noProof/>
            <w:webHidden/>
          </w:rPr>
          <w:fldChar w:fldCharType="separate"/>
        </w:r>
        <w:r w:rsidR="00F27B3C" w:rsidDel="00DB32D3">
          <w:rPr>
            <w:noProof/>
            <w:webHidden/>
          </w:rPr>
          <w:delText>36</w:delText>
        </w:r>
        <w:r w:rsidR="00F27B3C" w:rsidDel="00DB32D3">
          <w:rPr>
            <w:noProof/>
            <w:webHidden/>
          </w:rPr>
          <w:fldChar w:fldCharType="end"/>
        </w:r>
        <w:r w:rsidDel="00DB32D3">
          <w:rPr>
            <w:noProof/>
          </w:rPr>
          <w:fldChar w:fldCharType="end"/>
        </w:r>
      </w:del>
    </w:p>
    <w:p w14:paraId="35CD2874" w14:textId="74846FA2" w:rsidR="00F27B3C" w:rsidDel="00DB32D3" w:rsidRDefault="00405798">
      <w:pPr>
        <w:pStyle w:val="TOC2"/>
        <w:tabs>
          <w:tab w:val="right" w:leader="dot" w:pos="9350"/>
        </w:tabs>
        <w:rPr>
          <w:del w:id="898" w:author="Simon Johnson" w:date="2021-03-09T11:07:00Z"/>
          <w:rFonts w:asciiTheme="minorHAnsi" w:eastAsiaTheme="minorEastAsia" w:hAnsiTheme="minorHAnsi" w:cstheme="minorBidi"/>
          <w:noProof/>
          <w:sz w:val="22"/>
          <w:szCs w:val="22"/>
          <w:lang w:val="en-GB" w:eastAsia="en-GB"/>
        </w:rPr>
      </w:pPr>
      <w:del w:id="899" w:author="Simon Johnson" w:date="2021-03-09T11:07:00Z">
        <w:r w:rsidDel="00DB32D3">
          <w:rPr>
            <w:noProof/>
          </w:rPr>
          <w:fldChar w:fldCharType="begin"/>
        </w:r>
        <w:r w:rsidDel="00DB32D3">
          <w:rPr>
            <w:noProof/>
          </w:rPr>
          <w:delInstrText xml:space="preserve"> HYPERLINK \l "_Toc36648689" </w:delInstrText>
        </w:r>
        <w:r w:rsidDel="00DB32D3">
          <w:rPr>
            <w:noProof/>
          </w:rPr>
          <w:fldChar w:fldCharType="separate"/>
        </w:r>
      </w:del>
      <w:ins w:id="900" w:author="Simon Johnson" w:date="2021-05-05T11:23:00Z">
        <w:r w:rsidR="00B826D4">
          <w:rPr>
            <w:b/>
            <w:bCs/>
            <w:noProof/>
            <w:lang w:val="en-GB"/>
          </w:rPr>
          <w:t>Error! Hyperlink reference not valid.</w:t>
        </w:r>
      </w:ins>
      <w:del w:id="901" w:author="Simon Johnson" w:date="2021-03-09T11:07:00Z">
        <w:r w:rsidR="00F27B3C" w:rsidRPr="00E61E3D" w:rsidDel="00DB32D3">
          <w:rPr>
            <w:rStyle w:val="Hyperlink"/>
            <w:noProof/>
          </w:rPr>
          <w:delText>B.3 Mapping of Topic Ids to Topic Names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_Toc36648689 \h </w:delInstrText>
        </w:r>
        <w:r w:rsidR="00F27B3C" w:rsidDel="00DB32D3">
          <w:rPr>
            <w:noProof/>
            <w:webHidden/>
          </w:rPr>
        </w:r>
        <w:r w:rsidR="00F27B3C" w:rsidDel="00DB32D3">
          <w:rPr>
            <w:noProof/>
            <w:webHidden/>
          </w:rPr>
          <w:fldChar w:fldCharType="separate"/>
        </w:r>
        <w:r w:rsidR="00F27B3C" w:rsidDel="00DB32D3">
          <w:rPr>
            <w:noProof/>
            <w:webHidden/>
          </w:rPr>
          <w:delText>36</w:delText>
        </w:r>
        <w:r w:rsidR="00F27B3C" w:rsidDel="00DB32D3">
          <w:rPr>
            <w:noProof/>
            <w:webHidden/>
          </w:rPr>
          <w:fldChar w:fldCharType="end"/>
        </w:r>
        <w:r w:rsidDel="00DB32D3">
          <w:rPr>
            <w:noProof/>
          </w:rPr>
          <w:fldChar w:fldCharType="end"/>
        </w:r>
      </w:del>
    </w:p>
    <w:p w14:paraId="1A95ADA7" w14:textId="1062DBAB" w:rsidR="00F27B3C" w:rsidDel="00DB32D3" w:rsidRDefault="00405798">
      <w:pPr>
        <w:pStyle w:val="TOC2"/>
        <w:tabs>
          <w:tab w:val="right" w:leader="dot" w:pos="9350"/>
        </w:tabs>
        <w:rPr>
          <w:del w:id="902" w:author="Simon Johnson" w:date="2021-03-09T11:07:00Z"/>
          <w:rFonts w:asciiTheme="minorHAnsi" w:eastAsiaTheme="minorEastAsia" w:hAnsiTheme="minorHAnsi" w:cstheme="minorBidi"/>
          <w:noProof/>
          <w:sz w:val="22"/>
          <w:szCs w:val="22"/>
          <w:lang w:val="en-GB" w:eastAsia="en-GB"/>
        </w:rPr>
      </w:pPr>
      <w:del w:id="903" w:author="Simon Johnson" w:date="2021-03-09T11:07:00Z">
        <w:r w:rsidDel="00DB32D3">
          <w:rPr>
            <w:noProof/>
          </w:rPr>
          <w:fldChar w:fldCharType="begin"/>
        </w:r>
        <w:r w:rsidDel="00DB32D3">
          <w:rPr>
            <w:noProof/>
          </w:rPr>
          <w:delInstrText xml:space="preserve"> HYPERLINK \l "_Toc36648690" </w:delInstrText>
        </w:r>
        <w:r w:rsidDel="00DB32D3">
          <w:rPr>
            <w:noProof/>
          </w:rPr>
          <w:fldChar w:fldCharType="separate"/>
        </w:r>
      </w:del>
      <w:ins w:id="904" w:author="Simon Johnson" w:date="2021-05-05T11:23:00Z">
        <w:r w:rsidR="00B826D4">
          <w:rPr>
            <w:b/>
            <w:bCs/>
            <w:noProof/>
            <w:lang w:val="en-GB"/>
          </w:rPr>
          <w:t>Error! Hyperlink reference not valid.</w:t>
        </w:r>
      </w:ins>
      <w:del w:id="905" w:author="Simon Johnson" w:date="2021-03-09T11:07:00Z">
        <w:r w:rsidR="00F27B3C" w:rsidRPr="00E61E3D" w:rsidDel="00DB32D3">
          <w:rPr>
            <w:rStyle w:val="Hyperlink"/>
            <w:noProof/>
          </w:rPr>
          <w:delText>B.4 ZigBee related issues</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_Toc36648690 \h </w:delInstrText>
        </w:r>
        <w:r w:rsidR="00F27B3C" w:rsidDel="00DB32D3">
          <w:rPr>
            <w:noProof/>
            <w:webHidden/>
          </w:rPr>
        </w:r>
        <w:r w:rsidR="00F27B3C" w:rsidDel="00DB32D3">
          <w:rPr>
            <w:noProof/>
            <w:webHidden/>
          </w:rPr>
          <w:fldChar w:fldCharType="separate"/>
        </w:r>
        <w:r w:rsidR="00F27B3C" w:rsidDel="00DB32D3">
          <w:rPr>
            <w:noProof/>
            <w:webHidden/>
          </w:rPr>
          <w:delText>36</w:delText>
        </w:r>
        <w:r w:rsidR="00F27B3C" w:rsidDel="00DB32D3">
          <w:rPr>
            <w:noProof/>
            <w:webHidden/>
          </w:rPr>
          <w:fldChar w:fldCharType="end"/>
        </w:r>
        <w:r w:rsidDel="00DB32D3">
          <w:rPr>
            <w:noProof/>
          </w:rPr>
          <w:fldChar w:fldCharType="end"/>
        </w:r>
      </w:del>
    </w:p>
    <w:p w14:paraId="7B33AC64" w14:textId="6A7D4D69" w:rsidR="00F27B3C" w:rsidDel="00DB32D3" w:rsidRDefault="00405798">
      <w:pPr>
        <w:pStyle w:val="TOC1"/>
        <w:rPr>
          <w:del w:id="906" w:author="Simon Johnson" w:date="2021-03-09T11:07:00Z"/>
          <w:rFonts w:asciiTheme="minorHAnsi" w:eastAsiaTheme="minorEastAsia" w:hAnsiTheme="minorHAnsi" w:cstheme="minorBidi"/>
          <w:noProof/>
          <w:sz w:val="22"/>
          <w:szCs w:val="22"/>
          <w:lang w:val="en-GB" w:eastAsia="en-GB"/>
        </w:rPr>
      </w:pPr>
      <w:del w:id="907" w:author="Simon Johnson" w:date="2021-03-09T11:07:00Z">
        <w:r w:rsidDel="00DB32D3">
          <w:rPr>
            <w:noProof/>
          </w:rPr>
          <w:fldChar w:fldCharType="begin"/>
        </w:r>
        <w:r w:rsidDel="00DB32D3">
          <w:rPr>
            <w:noProof/>
          </w:rPr>
          <w:delInstrText xml:space="preserve"> HYPERLINK \l "_Toc36648691" </w:delInstrText>
        </w:r>
        <w:r w:rsidDel="00DB32D3">
          <w:rPr>
            <w:noProof/>
          </w:rPr>
          <w:fldChar w:fldCharType="separate"/>
        </w:r>
      </w:del>
      <w:ins w:id="908" w:author="Simon Johnson" w:date="2021-05-05T11:23:00Z">
        <w:r w:rsidR="00B826D4">
          <w:rPr>
            <w:b/>
            <w:bCs/>
            <w:noProof/>
            <w:lang w:val="en-GB"/>
          </w:rPr>
          <w:t>Error! Hyperlink reference not valid.</w:t>
        </w:r>
      </w:ins>
      <w:del w:id="909" w:author="Simon Johnson" w:date="2021-03-09T11:07:00Z">
        <w:r w:rsidR="00F27B3C" w:rsidRPr="00E61E3D" w:rsidDel="00DB32D3">
          <w:rPr>
            <w:rStyle w:val="Hyperlink"/>
            <w:noProof/>
          </w:rPr>
          <w:delText>Appendix C. Revision History</w:delText>
        </w:r>
        <w:r w:rsidR="00F27B3C" w:rsidDel="00DB32D3">
          <w:rPr>
            <w:noProof/>
            <w:webHidden/>
          </w:rPr>
          <w:tab/>
        </w:r>
        <w:r w:rsidR="00F27B3C" w:rsidDel="00DB32D3">
          <w:rPr>
            <w:noProof/>
            <w:webHidden/>
          </w:rPr>
          <w:fldChar w:fldCharType="begin"/>
        </w:r>
        <w:r w:rsidR="00F27B3C" w:rsidDel="00DB32D3">
          <w:rPr>
            <w:noProof/>
            <w:webHidden/>
          </w:rPr>
          <w:delInstrText xml:space="preserve"> PAGEREF _Toc36648691 \h </w:delInstrText>
        </w:r>
        <w:r w:rsidR="00F27B3C" w:rsidDel="00DB32D3">
          <w:rPr>
            <w:noProof/>
            <w:webHidden/>
          </w:rPr>
        </w:r>
        <w:r w:rsidR="00F27B3C" w:rsidDel="00DB32D3">
          <w:rPr>
            <w:noProof/>
            <w:webHidden/>
          </w:rPr>
          <w:fldChar w:fldCharType="separate"/>
        </w:r>
        <w:r w:rsidR="00F27B3C" w:rsidDel="00DB32D3">
          <w:rPr>
            <w:noProof/>
            <w:webHidden/>
          </w:rPr>
          <w:delText>38</w:delText>
        </w:r>
        <w:r w:rsidR="00F27B3C" w:rsidDel="00DB32D3">
          <w:rPr>
            <w:noProof/>
            <w:webHidden/>
          </w:rPr>
          <w:fldChar w:fldCharType="end"/>
        </w:r>
        <w:r w:rsidDel="00DB32D3">
          <w:rPr>
            <w:noProof/>
          </w:rPr>
          <w:fldChar w:fldCharType="end"/>
        </w:r>
      </w:del>
    </w:p>
    <w:p w14:paraId="300EBE96" w14:textId="1911E2F5" w:rsidR="006E4329" w:rsidRDefault="000C66BB" w:rsidP="00544386">
      <w:pPr>
        <w:pStyle w:val="Abstract"/>
      </w:pPr>
      <w:r>
        <w:rPr>
          <w:szCs w:val="24"/>
        </w:rPr>
        <w:fldChar w:fldCharType="end"/>
      </w:r>
    </w:p>
    <w:p w14:paraId="40B2461A" w14:textId="76B4CECE" w:rsidR="00903BE1" w:rsidRDefault="00903BE1" w:rsidP="00E01912">
      <w:pPr>
        <w:sectPr w:rsidR="00903BE1" w:rsidSect="005B2651">
          <w:footerReference w:type="default" r:id="rId29"/>
          <w:pgSz w:w="12240" w:h="15840" w:code="1"/>
          <w:pgMar w:top="1440" w:right="1440" w:bottom="720" w:left="1440" w:header="720" w:footer="418" w:gutter="0"/>
          <w:cols w:space="720"/>
          <w:docGrid w:linePitch="360"/>
        </w:sectPr>
      </w:pPr>
      <w:bookmarkStart w:id="931" w:name="_Toc287332006"/>
    </w:p>
    <w:p w14:paraId="12382379" w14:textId="77777777" w:rsidR="00C71349" w:rsidRPr="00C52EFC" w:rsidRDefault="00177DED" w:rsidP="0076113A">
      <w:pPr>
        <w:pStyle w:val="Heading1"/>
      </w:pPr>
      <w:bookmarkStart w:id="932" w:name="_Toc71106212"/>
      <w:r>
        <w:lastRenderedPageBreak/>
        <w:t>Introduction</w:t>
      </w:r>
      <w:bookmarkEnd w:id="10"/>
      <w:bookmarkEnd w:id="931"/>
      <w:bookmarkEnd w:id="932"/>
    </w:p>
    <w:p w14:paraId="0EB58C23" w14:textId="77777777" w:rsidR="0012387E" w:rsidRDefault="00EE3C80" w:rsidP="008C100C">
      <w:r w:rsidRPr="00EE3C80">
        <w:t>[All text is norm</w:t>
      </w:r>
      <w:r>
        <w:t>ative unless otherwise labeled]</w:t>
      </w:r>
    </w:p>
    <w:p w14:paraId="0E9A67F9" w14:textId="77777777" w:rsidR="00604E9A" w:rsidRDefault="00604E9A" w:rsidP="00604E9A">
      <w:pPr>
        <w:pStyle w:val="Heading2"/>
        <w:numPr>
          <w:ilvl w:val="1"/>
          <w:numId w:val="18"/>
        </w:numPr>
      </w:pPr>
      <w:bookmarkStart w:id="933" w:name="_Toc85472893"/>
      <w:bookmarkStart w:id="934" w:name="_Toc287332007"/>
      <w:bookmarkStart w:id="935" w:name="_Toc71106213"/>
      <w:r>
        <w:t>IPR Policy</w:t>
      </w:r>
      <w:bookmarkEnd w:id="935"/>
    </w:p>
    <w:p w14:paraId="3A04B69D" w14:textId="5DA8132D" w:rsidR="00604E9A" w:rsidRPr="004C3207" w:rsidRDefault="00D37C67" w:rsidP="00604E9A">
      <w:pPr>
        <w:pStyle w:val="Abstract"/>
      </w:pPr>
      <w:r w:rsidRPr="009D6316">
        <w:t xml:space="preserve">This </w:t>
      </w:r>
      <w:r>
        <w:t>s</w:t>
      </w:r>
      <w:r w:rsidRPr="009D6316">
        <w:t xml:space="preserve">pecification is provided under </w:t>
      </w:r>
      <w:r w:rsidRPr="004C3207">
        <w:t xml:space="preserve">the </w:t>
      </w:r>
      <w:hyperlink r:id="rId30" w:anchor="Non-Assertion-Mode" w:history="1">
        <w:r w:rsidRPr="004C3207">
          <w:rPr>
            <w:rStyle w:val="Hyperlink"/>
          </w:rPr>
          <w:t>Non-Assertion</w:t>
        </w:r>
      </w:hyperlink>
      <w:r w:rsidRPr="004C3207">
        <w:t xml:space="preserve"> Mode of the </w:t>
      </w:r>
      <w:hyperlink r:id="rId31"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2" w:history="1">
        <w:r>
          <w:rPr>
            <w:rStyle w:val="Hyperlink"/>
          </w:rPr>
          <w:t>https://www.oasis-open.org/committees/mqtt/ipr.php</w:t>
        </w:r>
      </w:hyperlink>
      <w:r>
        <w:rPr>
          <w:rStyle w:val="Hyperlink"/>
        </w:rPr>
        <w:t>).</w:t>
      </w:r>
    </w:p>
    <w:p w14:paraId="65CDD083" w14:textId="77777777" w:rsidR="00C71349" w:rsidRDefault="00C02DEC" w:rsidP="00A710C8">
      <w:pPr>
        <w:pStyle w:val="Heading2"/>
      </w:pPr>
      <w:bookmarkStart w:id="936" w:name="_Toc71106214"/>
      <w:r>
        <w:t>Terminology</w:t>
      </w:r>
      <w:bookmarkEnd w:id="933"/>
      <w:bookmarkEnd w:id="934"/>
      <w:bookmarkEnd w:id="936"/>
    </w:p>
    <w:p w14:paraId="23C51B77" w14:textId="2BCA1718" w:rsidR="00C71349" w:rsidRDefault="00745446" w:rsidP="008C100C">
      <w:r>
        <w:t xml:space="preserve">The key words </w:t>
      </w:r>
      <w:r w:rsidR="00484425">
        <w:t>"</w:t>
      </w:r>
      <w:r w:rsidRPr="00134406">
        <w:t>MUST</w:t>
      </w:r>
      <w:r w:rsidR="00484425">
        <w:t>"</w:t>
      </w:r>
      <w:r w:rsidRPr="00134406">
        <w:t xml:space="preserve">, </w:t>
      </w:r>
      <w:r w:rsidR="00484425">
        <w:t>"</w:t>
      </w:r>
      <w:r w:rsidRPr="00134406">
        <w:t>MUST NOT</w:t>
      </w:r>
      <w:r w:rsidR="00484425">
        <w:t>"</w:t>
      </w:r>
      <w:r w:rsidRPr="00134406">
        <w:t xml:space="preserve">, </w:t>
      </w:r>
      <w:r w:rsidR="00484425">
        <w:t>"</w:t>
      </w:r>
      <w:r w:rsidRPr="00134406">
        <w:t>REQUIRED</w:t>
      </w:r>
      <w:r w:rsidR="00484425">
        <w:t>"</w:t>
      </w:r>
      <w:r w:rsidRPr="00134406">
        <w:t xml:space="preserve">, </w:t>
      </w:r>
      <w:r w:rsidR="00484425">
        <w:t>"</w:t>
      </w:r>
      <w:r w:rsidRPr="00134406">
        <w:t>SHALL</w:t>
      </w:r>
      <w:r w:rsidR="00484425">
        <w:t>"</w:t>
      </w:r>
      <w:r w:rsidRPr="00134406">
        <w:t xml:space="preserve">, </w:t>
      </w:r>
      <w:r w:rsidR="00484425">
        <w:t>"</w:t>
      </w:r>
      <w:r w:rsidRPr="00134406">
        <w:t>SHALL NOT</w:t>
      </w:r>
      <w:r w:rsidR="00484425">
        <w:t>"</w:t>
      </w:r>
      <w:r w:rsidRPr="00134406">
        <w:t xml:space="preserve">, </w:t>
      </w:r>
      <w:r w:rsidR="00484425">
        <w:t>"</w:t>
      </w:r>
      <w:r w:rsidRPr="00134406">
        <w:t>SHOULD</w:t>
      </w:r>
      <w:r w:rsidR="00484425">
        <w:t>"</w:t>
      </w:r>
      <w:r w:rsidRPr="00134406">
        <w:t xml:space="preserve">, </w:t>
      </w:r>
      <w:r w:rsidR="00484425">
        <w:t>"</w:t>
      </w:r>
      <w:r w:rsidRPr="00134406">
        <w:t>SHOULD NOT</w:t>
      </w:r>
      <w:r w:rsidR="00484425">
        <w:t>"</w:t>
      </w:r>
      <w:r w:rsidRPr="00134406">
        <w:t xml:space="preserve">, </w:t>
      </w:r>
      <w:r w:rsidR="00484425">
        <w:t>"</w:t>
      </w:r>
      <w:r w:rsidRPr="00134406">
        <w:t>RECOMMENDED</w:t>
      </w:r>
      <w:r w:rsidR="00484425">
        <w:t>"</w:t>
      </w:r>
      <w:r w:rsidRPr="00134406">
        <w:t xml:space="preserve">, </w:t>
      </w:r>
      <w:r w:rsidR="00484425">
        <w:t>"</w:t>
      </w:r>
      <w:r w:rsidRPr="00134406">
        <w:t>MAY</w:t>
      </w:r>
      <w:r w:rsidR="00484425">
        <w:t>"</w:t>
      </w:r>
      <w:r w:rsidRPr="00134406">
        <w:t xml:space="preserve">, and </w:t>
      </w:r>
      <w:r w:rsidR="00484425">
        <w:t>"</w:t>
      </w:r>
      <w:r w:rsidRPr="00134406">
        <w:t>OPTIONAL</w:t>
      </w:r>
      <w:r w:rsidR="00484425">
        <w:t>"</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306725">
        <w:t xml:space="preserve"> and [</w:t>
      </w:r>
      <w:hyperlink w:anchor="RFC8174" w:history="1">
        <w:r w:rsidR="00900B7E">
          <w:rPr>
            <w:rStyle w:val="Hyperlink"/>
          </w:rPr>
          <w:t>RFC81</w:t>
        </w:r>
        <w:r w:rsidR="00306725" w:rsidRPr="00306725">
          <w:rPr>
            <w:rStyle w:val="Hyperlink"/>
          </w:rPr>
          <w:t>74</w:t>
        </w:r>
      </w:hyperlink>
      <w:r w:rsidR="00306725">
        <w:t>]</w:t>
      </w:r>
      <w:r w:rsidR="002A6A18">
        <w:t xml:space="preserve"> </w:t>
      </w:r>
      <w:r w:rsidR="002A6A18" w:rsidRPr="002A6A18">
        <w:t>when, and only when, they appear in all capitals, as shown here</w:t>
      </w:r>
      <w:r w:rsidR="00C02DEC">
        <w:t>.</w:t>
      </w:r>
    </w:p>
    <w:p w14:paraId="5BBB70F5" w14:textId="77777777" w:rsidR="00C02DEC" w:rsidRDefault="00C02DEC" w:rsidP="00A710C8">
      <w:pPr>
        <w:pStyle w:val="Heading2"/>
      </w:pPr>
      <w:bookmarkStart w:id="937" w:name="_Ref7502892"/>
      <w:bookmarkStart w:id="938" w:name="_Toc12011611"/>
      <w:bookmarkStart w:id="939" w:name="_Toc85472894"/>
      <w:bookmarkStart w:id="940" w:name="_Toc287332008"/>
      <w:bookmarkStart w:id="941" w:name="_Toc71106215"/>
      <w:r>
        <w:t>Normative</w:t>
      </w:r>
      <w:bookmarkEnd w:id="937"/>
      <w:bookmarkEnd w:id="938"/>
      <w:r>
        <w:t xml:space="preserve"> References</w:t>
      </w:r>
      <w:bookmarkEnd w:id="939"/>
      <w:bookmarkEnd w:id="940"/>
      <w:bookmarkEnd w:id="941"/>
    </w:p>
    <w:p w14:paraId="4673B0BA" w14:textId="755F4121" w:rsidR="00306725" w:rsidRDefault="00C02DEC" w:rsidP="00AE0702">
      <w:pPr>
        <w:pStyle w:val="Ref"/>
      </w:pPr>
      <w:r>
        <w:rPr>
          <w:rStyle w:val="Refterm"/>
        </w:rPr>
        <w:t>[</w:t>
      </w:r>
      <w:bookmarkStart w:id="942" w:name="RFC2119"/>
      <w:r>
        <w:rPr>
          <w:rStyle w:val="Refterm"/>
        </w:rPr>
        <w:t>RFC2119</w:t>
      </w:r>
      <w:bookmarkEnd w:id="942"/>
      <w:r>
        <w:rPr>
          <w:rStyle w:val="Refterm"/>
        </w:rPr>
        <w:t>]</w:t>
      </w:r>
      <w:r>
        <w:tab/>
      </w:r>
      <w:r w:rsidR="00306725" w:rsidRPr="00306725">
        <w:t>Bradner, S., "Key words for use in RFCs to Indicate Requirement Levels", BCP 14, RFC 2119, DOI 10.17487/RFC2119, March 1997, &lt;</w:t>
      </w:r>
      <w:hyperlink r:id="rId33" w:history="1">
        <w:r w:rsidR="00306725" w:rsidRPr="009D2E86">
          <w:rPr>
            <w:rStyle w:val="Hyperlink"/>
          </w:rPr>
          <w:t>http://www.rfc-editor.org/info/rfc2119</w:t>
        </w:r>
      </w:hyperlink>
      <w:r w:rsidR="00306725" w:rsidRPr="00306725">
        <w:t>&gt;.</w:t>
      </w:r>
    </w:p>
    <w:p w14:paraId="758C4CE9" w14:textId="07A4477E" w:rsidR="00306725" w:rsidRPr="00306725" w:rsidRDefault="00306725" w:rsidP="00306725">
      <w:pPr>
        <w:pStyle w:val="Ref"/>
      </w:pPr>
      <w:r w:rsidRPr="00306725">
        <w:rPr>
          <w:b/>
        </w:rPr>
        <w:t>[</w:t>
      </w:r>
      <w:bookmarkStart w:id="943" w:name="RFC8174"/>
      <w:r w:rsidRPr="00306725">
        <w:rPr>
          <w:b/>
        </w:rPr>
        <w:t>RFC8174</w:t>
      </w:r>
      <w:bookmarkEnd w:id="943"/>
      <w:r w:rsidRPr="00306725">
        <w:rPr>
          <w:b/>
        </w:rPr>
        <w:t>]</w:t>
      </w:r>
      <w:r>
        <w:tab/>
      </w:r>
      <w:r w:rsidRPr="00306725">
        <w:t>Leiba, B., "Ambiguity of Uppercase vs Lowercase in RFC 2119 Key Words", BCP 14, RFC 8174, DOI 10.17487/RFC8174, May 2017, &lt;</w:t>
      </w:r>
      <w:hyperlink r:id="rId34" w:history="1">
        <w:r w:rsidRPr="00306725">
          <w:rPr>
            <w:rStyle w:val="Hyperlink"/>
          </w:rPr>
          <w:t>http://www.rfc-editor.org/info/rfc8174</w:t>
        </w:r>
      </w:hyperlink>
      <w:r w:rsidRPr="00306725">
        <w:t>&gt;.</w:t>
      </w:r>
    </w:p>
    <w:p w14:paraId="4F697024" w14:textId="30A93771" w:rsidR="00C02DEC"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14:paraId="1AFFEE78" w14:textId="77777777" w:rsidR="00C02DEC" w:rsidRDefault="00C02DEC" w:rsidP="00A710C8">
      <w:pPr>
        <w:pStyle w:val="Heading2"/>
      </w:pPr>
      <w:bookmarkStart w:id="944" w:name="_Toc85472895"/>
      <w:bookmarkStart w:id="945" w:name="_Toc287332009"/>
      <w:bookmarkStart w:id="946" w:name="_Toc71106216"/>
      <w:r>
        <w:t>Non-Normative References</w:t>
      </w:r>
      <w:bookmarkEnd w:id="944"/>
      <w:bookmarkEnd w:id="945"/>
      <w:bookmarkEnd w:id="946"/>
    </w:p>
    <w:p w14:paraId="283D5E23" w14:textId="77777777" w:rsidR="00C80987" w:rsidRDefault="00C80987" w:rsidP="00C80987">
      <w:pPr>
        <w:pStyle w:val="Ref"/>
      </w:pPr>
      <w:r w:rsidRPr="00B045E7">
        <w:rPr>
          <w:rStyle w:val="Strong"/>
          <w:rFonts w:cs="Arial"/>
          <w:highlight w:val="yellow"/>
        </w:rPr>
        <w:t>[</w:t>
      </w:r>
      <w:bookmarkStart w:id="947" w:name="RFC3552"/>
      <w:r w:rsidRPr="00B045E7">
        <w:rPr>
          <w:rStyle w:val="Strong"/>
          <w:rFonts w:cs="Arial"/>
          <w:highlight w:val="yellow"/>
        </w:rPr>
        <w:t>RFC3552</w:t>
      </w:r>
      <w:bookmarkEnd w:id="947"/>
      <w:r w:rsidRPr="00B045E7">
        <w:rPr>
          <w:rStyle w:val="Strong"/>
          <w:rFonts w:cs="Arial"/>
          <w:highlight w:val="yellow"/>
        </w:rPr>
        <w:t>]</w:t>
      </w:r>
      <w:r w:rsidRPr="00B045E7">
        <w:rPr>
          <w:rFonts w:cs="Arial"/>
          <w:highlight w:val="yellow"/>
        </w:rPr>
        <w:tab/>
        <w:t>Rescorla, E. and B. Korver, "Guidelines for Writing RFC Text on Security Considerations", BCP 72, RFC 3552, DOI 10.17487/RFC3552, July 2003, &lt;</w:t>
      </w:r>
      <w:hyperlink r:id="rId35" w:history="1">
        <w:r w:rsidRPr="00B045E7">
          <w:rPr>
            <w:rStyle w:val="Hyperlink"/>
            <w:rFonts w:cs="Arial"/>
            <w:highlight w:val="yellow"/>
          </w:rPr>
          <w:t>https://www.rfc-editor.org/info/rfc3552</w:t>
        </w:r>
      </w:hyperlink>
      <w:r w:rsidRPr="00B045E7">
        <w:rPr>
          <w:rFonts w:cs="Arial"/>
          <w:highlight w:val="yellow"/>
        </w:rPr>
        <w:t>&gt;.</w:t>
      </w:r>
    </w:p>
    <w:p w14:paraId="676C3FD1" w14:textId="77777777" w:rsidR="00C71349"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14:paraId="3ED9270B" w14:textId="77777777" w:rsidR="00D5207A" w:rsidRDefault="00D5207A" w:rsidP="00AE0702">
      <w:pPr>
        <w:pStyle w:val="Ref"/>
      </w:pPr>
    </w:p>
    <w:p w14:paraId="452D20A1" w14:textId="3BABD21A" w:rsidR="0020630E" w:rsidRPr="00434AED" w:rsidRDefault="0020630E" w:rsidP="0020630E">
      <w:pPr>
        <w:rPr>
          <w:highlight w:val="yellow"/>
        </w:rPr>
      </w:pPr>
      <w:r w:rsidRPr="00434AED">
        <w:rPr>
          <w:highlight w:val="yellow"/>
        </w:rPr>
        <w:t>(</w:t>
      </w:r>
      <w:r w:rsidRPr="00434AED">
        <w:rPr>
          <w:b/>
          <w:highlight w:val="yellow"/>
        </w:rPr>
        <w:t>Note</w:t>
      </w:r>
      <w:r w:rsidRPr="00434AED">
        <w:rPr>
          <w:highlight w:val="yellow"/>
        </w:rPr>
        <w:t xml:space="preserve">: </w:t>
      </w:r>
      <w:r w:rsidR="00564793" w:rsidRPr="00564793">
        <w:rPr>
          <w:highlight w:val="yellow"/>
        </w:rPr>
        <w:t>Any work cited in the body of the text as needed to implement the spec</w:t>
      </w:r>
      <w:r w:rsidR="00564793">
        <w:rPr>
          <w:highlight w:val="yellow"/>
        </w:rPr>
        <w:t>ification</w:t>
      </w:r>
      <w:r w:rsidR="00564793" w:rsidRPr="00564793">
        <w:rPr>
          <w:highlight w:val="yellow"/>
        </w:rPr>
        <w:t xml:space="preserve"> must be listed here. </w:t>
      </w:r>
      <w:r w:rsidRPr="00564793">
        <w:rPr>
          <w:highlight w:val="yellow"/>
        </w:rPr>
        <w:t>E</w:t>
      </w:r>
      <w:r w:rsidRPr="00434AED">
        <w:rPr>
          <w:highlight w:val="yellow"/>
        </w:rPr>
        <w:t>ach reference to a separate document or artifact</w:t>
      </w:r>
      <w:r>
        <w:rPr>
          <w:highlight w:val="yellow"/>
        </w:rPr>
        <w:t xml:space="preserve"> in this work must be listed here and must be identified as either a </w:t>
      </w:r>
      <w:r w:rsidRPr="00434AED">
        <w:rPr>
          <w:highlight w:val="yellow"/>
        </w:rPr>
        <w:t>Normative</w:t>
      </w:r>
      <w:r>
        <w:rPr>
          <w:highlight w:val="yellow"/>
        </w:rPr>
        <w:t xml:space="preserve"> or a Non-Normative</w:t>
      </w:r>
      <w:r w:rsidRPr="00434AED">
        <w:rPr>
          <w:highlight w:val="yellow"/>
        </w:rPr>
        <w:t xml:space="preserve"> Reference.</w:t>
      </w:r>
    </w:p>
    <w:p w14:paraId="6F4995AE" w14:textId="77777777" w:rsidR="0020630E" w:rsidRPr="00434AED" w:rsidRDefault="0020630E" w:rsidP="0020630E">
      <w:pPr>
        <w:rPr>
          <w:i/>
          <w:highlight w:val="yellow"/>
        </w:rPr>
      </w:pPr>
      <w:r w:rsidRPr="00434AED">
        <w:rPr>
          <w:i/>
          <w:highlight w:val="yellow"/>
        </w:rPr>
        <w:t>For all References – Normative and Non-Normative:</w:t>
      </w:r>
    </w:p>
    <w:p w14:paraId="75002234" w14:textId="432780DE" w:rsidR="0020630E" w:rsidRPr="00434AED" w:rsidRDefault="0020630E" w:rsidP="0020630E">
      <w:pPr>
        <w:rPr>
          <w:highlight w:val="yellow"/>
        </w:rPr>
      </w:pPr>
      <w:r w:rsidRPr="00434AED">
        <w:rPr>
          <w:highlight w:val="yellow"/>
        </w:rPr>
        <w:t xml:space="preserve">Recommended approach: Set up </w:t>
      </w:r>
      <w:r w:rsidRPr="00434AED">
        <w:rPr>
          <w:rStyle w:val="Refterm"/>
          <w:highlight w:val="yellow"/>
        </w:rPr>
        <w:t>[Reference]</w:t>
      </w:r>
      <w:r w:rsidRPr="00434AED">
        <w:rPr>
          <w:highlight w:val="yellow"/>
        </w:rPr>
        <w:t xml:space="preserve"> label elements as "Bookmarks", then create hyperlinks to them within the document. (</w:t>
      </w:r>
      <w:r w:rsidRPr="00434AED">
        <w:rPr>
          <w:b/>
          <w:highlight w:val="yellow"/>
        </w:rPr>
        <w:t>Here</w:t>
      </w:r>
      <w:r w:rsidR="00484425">
        <w:rPr>
          <w:b/>
          <w:highlight w:val="yellow"/>
        </w:rPr>
        <w:t>'</w:t>
      </w:r>
      <w:r w:rsidRPr="00434AED">
        <w:rPr>
          <w:b/>
          <w:highlight w:val="yellow"/>
        </w:rPr>
        <w:t>s how:</w:t>
      </w:r>
      <w:r w:rsidRPr="00434AED">
        <w:rPr>
          <w:highlight w:val="yellow"/>
        </w:rPr>
        <w:t xml:space="preserve"> Insert hyperlink</w:t>
      </w:r>
      <w:r w:rsidRPr="00434AED">
        <w:rPr>
          <w:rFonts w:ascii="Wingdings" w:eastAsia="Wingdings" w:hAnsi="Wingdings" w:cs="Wingdings"/>
          <w:highlight w:val="yellow"/>
        </w:rPr>
        <w:t>à</w:t>
      </w:r>
      <w:r w:rsidRPr="00434AED">
        <w:rPr>
          <w:highlight w:val="yellow"/>
        </w:rPr>
        <w:t>Place in this document</w:t>
      </w:r>
      <w:r w:rsidRPr="00434AED">
        <w:rPr>
          <w:rFonts w:ascii="Wingdings" w:eastAsia="Wingdings" w:hAnsi="Wingdings" w:cs="Wingdings"/>
          <w:highlight w:val="yellow"/>
        </w:rPr>
        <w:t>à</w:t>
      </w:r>
      <w:r w:rsidRPr="00434AED">
        <w:rPr>
          <w:highlight w:val="yellow"/>
        </w:rPr>
        <w:t>scroll down to Bookmarks, select appropriate one.)</w:t>
      </w:r>
    </w:p>
    <w:p w14:paraId="212D179C" w14:textId="7289BE3D" w:rsidR="0020630E" w:rsidRPr="00434AED" w:rsidRDefault="0020630E" w:rsidP="0020630E">
      <w:pPr>
        <w:rPr>
          <w:highlight w:val="yellow"/>
        </w:rPr>
      </w:pPr>
      <w:r w:rsidRPr="0014649B">
        <w:rPr>
          <w:highlight w:val="yellow"/>
        </w:rPr>
        <w:t xml:space="preserve">Use the </w:t>
      </w:r>
      <w:r w:rsidR="0014649B" w:rsidRPr="0014649B">
        <w:rPr>
          <w:highlight w:val="yellow"/>
        </w:rPr>
        <w:t>"Ref term" and "Ref"</w:t>
      </w:r>
      <w:r w:rsidRPr="0014649B">
        <w:rPr>
          <w:highlight w:val="yellow"/>
        </w:rPr>
        <w:t xml:space="preserve"> pa</w:t>
      </w:r>
      <w:r w:rsidRPr="00434AED">
        <w:rPr>
          <w:highlight w:val="yellow"/>
        </w:rPr>
        <w:t>ragraph style</w:t>
      </w:r>
      <w:r w:rsidR="0014649B">
        <w:rPr>
          <w:highlight w:val="yellow"/>
        </w:rPr>
        <w:t>s</w:t>
      </w:r>
      <w:r w:rsidRPr="00434AED">
        <w:rPr>
          <w:highlight w:val="yellow"/>
        </w:rPr>
        <w:t xml:space="preserve"> to format references.</w:t>
      </w:r>
    </w:p>
    <w:p w14:paraId="59EF72BE" w14:textId="77777777" w:rsidR="0020630E" w:rsidRPr="00434AED" w:rsidRDefault="0020630E" w:rsidP="0020630E">
      <w:pPr>
        <w:spacing w:before="115" w:after="115"/>
        <w:ind w:right="720"/>
        <w:rPr>
          <w:rFonts w:cs="Arial"/>
          <w:bCs/>
          <w:i/>
          <w:szCs w:val="20"/>
          <w:highlight w:val="yellow"/>
        </w:rPr>
      </w:pPr>
      <w:r w:rsidRPr="00434AED">
        <w:rPr>
          <w:rFonts w:cs="Arial"/>
          <w:bCs/>
          <w:i/>
          <w:szCs w:val="20"/>
          <w:highlight w:val="yellow"/>
        </w:rPr>
        <w:t>The proper format for citation of technical work produced by an OASIS TC (whether Standards Track or Non-Standards Track) is:</w:t>
      </w:r>
    </w:p>
    <w:p w14:paraId="5211D045" w14:textId="2D6190A6" w:rsidR="0020630E" w:rsidRPr="00434AED" w:rsidRDefault="0020630E" w:rsidP="0020630E">
      <w:pPr>
        <w:pStyle w:val="Ref"/>
        <w:rPr>
          <w:rStyle w:val="Refterm"/>
          <w:highlight w:val="yellow"/>
        </w:rPr>
      </w:pPr>
      <w:r w:rsidRPr="00434AED">
        <w:rPr>
          <w:rStyle w:val="Refterm"/>
          <w:highlight w:val="yellow"/>
        </w:rPr>
        <w:t>[Citation Label]</w:t>
      </w:r>
      <w:r w:rsidRPr="00434AED">
        <w:rPr>
          <w:rStyle w:val="Refterm"/>
          <w:highlight w:val="yellow"/>
        </w:rPr>
        <w:tab/>
      </w:r>
      <w:r w:rsidRPr="00434AED">
        <w:rPr>
          <w:rFonts w:cs="Arial"/>
          <w:szCs w:val="20"/>
          <w:highlight w:val="yellow"/>
        </w:rPr>
        <w:t xml:space="preserve">Work Product </w:t>
      </w:r>
      <w:hyperlink r:id="rId36" w:anchor="workProductName" w:history="1">
        <w:r w:rsidRPr="00434AED">
          <w:rPr>
            <w:rStyle w:val="Hyperlink"/>
            <w:highlight w:val="yellow"/>
          </w:rPr>
          <w:t>title</w:t>
        </w:r>
      </w:hyperlink>
      <w:r w:rsidRPr="00434AED">
        <w:rPr>
          <w:rFonts w:cs="Arial"/>
          <w:szCs w:val="20"/>
          <w:highlight w:val="yellow"/>
        </w:rPr>
        <w:t xml:space="preserve"> (italicized). Edited by Albert Alston, Bob Ballston, and Calvin Carlson. Approval date (DD Month YYYY). OASIS </w:t>
      </w:r>
      <w:hyperlink r:id="rId37" w:anchor="stage" w:history="1">
        <w:r w:rsidRPr="00434AED">
          <w:rPr>
            <w:rStyle w:val="Hyperlink"/>
            <w:highlight w:val="yellow"/>
          </w:rPr>
          <w:t>Stage</w:t>
        </w:r>
      </w:hyperlink>
      <w:r w:rsidRPr="00434AED">
        <w:rPr>
          <w:rFonts w:cs="Arial"/>
          <w:szCs w:val="20"/>
          <w:highlight w:val="yellow"/>
        </w:rPr>
        <w:t xml:space="preserve"> Identifier and </w:t>
      </w:r>
      <w:hyperlink r:id="rId38" w:anchor="revision" w:history="1">
        <w:r w:rsidRPr="00434AED">
          <w:rPr>
            <w:rStyle w:val="Hyperlink"/>
            <w:highlight w:val="yellow"/>
          </w:rPr>
          <w:t>Revision</w:t>
        </w:r>
      </w:hyperlink>
      <w:r w:rsidRPr="00434AED">
        <w:rPr>
          <w:rFonts w:cs="Arial"/>
          <w:szCs w:val="20"/>
          <w:highlight w:val="yellow"/>
        </w:rPr>
        <w:t xml:space="preserve"> Number (</w:t>
      </w:r>
      <w:r w:rsidRPr="00434AED">
        <w:rPr>
          <w:rFonts w:cs="Arial"/>
          <w:i/>
          <w:iCs/>
          <w:szCs w:val="20"/>
          <w:highlight w:val="yellow"/>
        </w:rPr>
        <w:t>e.g.</w:t>
      </w:r>
      <w:r w:rsidRPr="00434AED">
        <w:rPr>
          <w:rFonts w:cs="Arial"/>
          <w:szCs w:val="20"/>
          <w:highlight w:val="yellow"/>
        </w:rPr>
        <w:t>, OASIS Committee Specification Draft 01). Principal URI (</w:t>
      </w:r>
      <w:hyperlink r:id="rId39" w:anchor="this-version" w:history="1">
        <w:r w:rsidR="00BF1D49">
          <w:rPr>
            <w:rStyle w:val="Hyperlink"/>
            <w:highlight w:val="yellow"/>
          </w:rPr>
          <w:t>stage-specific URI</w:t>
        </w:r>
      </w:hyperlink>
      <w:r w:rsidRPr="00434AED">
        <w:rPr>
          <w:rFonts w:cs="Arial"/>
          <w:szCs w:val="20"/>
          <w:highlight w:val="yellow"/>
        </w:rPr>
        <w:t xml:space="preserve">, </w:t>
      </w:r>
      <w:r w:rsidRPr="00434AED">
        <w:rPr>
          <w:rFonts w:cs="Arial"/>
          <w:i/>
          <w:iCs/>
          <w:szCs w:val="20"/>
          <w:highlight w:val="yellow"/>
        </w:rPr>
        <w:t>e.g</w:t>
      </w:r>
      <w:r w:rsidRPr="00434AED">
        <w:rPr>
          <w:rFonts w:cs="Arial"/>
          <w:szCs w:val="20"/>
          <w:highlight w:val="yellow"/>
        </w:rPr>
        <w:t xml:space="preserve">., with stage component: somespec-v1.0-csd01.html). Latest </w:t>
      </w:r>
      <w:r w:rsidR="00BF1D49">
        <w:rPr>
          <w:rFonts w:cs="Arial"/>
          <w:szCs w:val="20"/>
          <w:highlight w:val="yellow"/>
        </w:rPr>
        <w:t>stage</w:t>
      </w:r>
      <w:r w:rsidRPr="00434AED">
        <w:rPr>
          <w:rFonts w:cs="Arial"/>
          <w:szCs w:val="20"/>
          <w:highlight w:val="yellow"/>
        </w:rPr>
        <w:t>: (</w:t>
      </w:r>
      <w:hyperlink r:id="rId40" w:anchor="latest-version" w:history="1">
        <w:r w:rsidR="00BF1D49">
          <w:rPr>
            <w:rStyle w:val="Hyperlink"/>
            <w:highlight w:val="yellow"/>
          </w:rPr>
          <w:t>latest stage URI</w:t>
        </w:r>
      </w:hyperlink>
      <w:r w:rsidRPr="00434AED">
        <w:rPr>
          <w:rFonts w:cs="Arial"/>
          <w:szCs w:val="20"/>
          <w:highlight w:val="yellow"/>
        </w:rPr>
        <w:t>, without stage identifiers).</w:t>
      </w:r>
    </w:p>
    <w:p w14:paraId="106FBA77" w14:textId="77777777" w:rsidR="0020630E" w:rsidRPr="00434AED" w:rsidRDefault="0020630E" w:rsidP="0020630E">
      <w:pPr>
        <w:spacing w:before="86" w:after="86"/>
        <w:rPr>
          <w:rFonts w:cs="Arial"/>
          <w:szCs w:val="20"/>
          <w:highlight w:val="yellow"/>
        </w:rPr>
      </w:pPr>
      <w:r w:rsidRPr="00434AED">
        <w:rPr>
          <w:rFonts w:cs="Arial"/>
          <w:szCs w:val="20"/>
          <w:highlight w:val="yellow"/>
        </w:rPr>
        <w:t>For example:</w:t>
      </w:r>
    </w:p>
    <w:p w14:paraId="29512114" w14:textId="5E0B4490" w:rsidR="0020630E" w:rsidRPr="00434AED" w:rsidRDefault="0020630E" w:rsidP="0020630E">
      <w:pPr>
        <w:pStyle w:val="Ref"/>
        <w:rPr>
          <w:rFonts w:cs="Arial"/>
          <w:szCs w:val="20"/>
          <w:highlight w:val="yellow"/>
        </w:rPr>
      </w:pPr>
      <w:r w:rsidRPr="00434AED">
        <w:rPr>
          <w:rFonts w:cs="Arial"/>
          <w:b/>
          <w:szCs w:val="20"/>
          <w:highlight w:val="yellow"/>
        </w:rPr>
        <w:lastRenderedPageBreak/>
        <w:t>[OpenDoc-1.2]</w:t>
      </w:r>
      <w:r w:rsidRPr="00434AED">
        <w:rPr>
          <w:rStyle w:val="Refterm"/>
          <w:b w:val="0"/>
          <w:highlight w:val="yellow"/>
        </w:rPr>
        <w:tab/>
      </w:r>
      <w:r w:rsidRPr="00434AED">
        <w:rPr>
          <w:rFonts w:cs="Arial"/>
          <w:i/>
          <w:szCs w:val="20"/>
          <w:highlight w:val="yellow"/>
        </w:rPr>
        <w:t>Open Document Format for Office Applications (OpenDocument) Version 1.2</w:t>
      </w:r>
      <w:r w:rsidRPr="00434AED">
        <w:rPr>
          <w:rFonts w:cs="Arial"/>
          <w:szCs w:val="20"/>
          <w:highlight w:val="yellow"/>
        </w:rPr>
        <w:t xml:space="preserve">. Edited by Patrick Durusau and Michael Brauer. 19 January 2011. OASIS Committee Specification Draft 07. </w:t>
      </w:r>
      <w:hyperlink r:id="rId41" w:history="1">
        <w:r w:rsidR="00BF1D49">
          <w:rPr>
            <w:rStyle w:val="Hyperlink"/>
            <w:rFonts w:cs="Arial"/>
            <w:szCs w:val="20"/>
            <w:highlight w:val="yellow"/>
          </w:rPr>
          <w:t>https://docs.oasis-open.org/office/v1.2/csd07/OpenDocument-v1.2-csd07.html</w:t>
        </w:r>
      </w:hyperlink>
      <w:r w:rsidRPr="00434AED">
        <w:rPr>
          <w:rFonts w:cs="Arial"/>
          <w:szCs w:val="20"/>
          <w:highlight w:val="yellow"/>
        </w:rPr>
        <w:t xml:space="preserve">. Latest </w:t>
      </w:r>
      <w:r w:rsidR="00BF1D49">
        <w:rPr>
          <w:rFonts w:cs="Arial"/>
          <w:szCs w:val="20"/>
          <w:highlight w:val="yellow"/>
        </w:rPr>
        <w:t>stage</w:t>
      </w:r>
      <w:r w:rsidRPr="00434AED">
        <w:rPr>
          <w:rFonts w:cs="Arial"/>
          <w:szCs w:val="20"/>
          <w:highlight w:val="yellow"/>
        </w:rPr>
        <w:t xml:space="preserve">: </w:t>
      </w:r>
      <w:hyperlink r:id="rId42" w:history="1">
        <w:r w:rsidR="00BF1D49">
          <w:rPr>
            <w:rStyle w:val="Hyperlink"/>
            <w:rFonts w:cs="Arial"/>
            <w:szCs w:val="20"/>
            <w:highlight w:val="yellow"/>
          </w:rPr>
          <w:t>https://docs.oasis-open.org/office/v1.2/OpenDocument-v1.2.html</w:t>
        </w:r>
      </w:hyperlink>
      <w:r w:rsidRPr="00434AED">
        <w:rPr>
          <w:rFonts w:cs="Arial"/>
          <w:szCs w:val="20"/>
          <w:highlight w:val="yellow"/>
        </w:rPr>
        <w:t>.</w:t>
      </w:r>
    </w:p>
    <w:p w14:paraId="286EB86F" w14:textId="77777777" w:rsidR="0020630E" w:rsidRPr="00434AED" w:rsidRDefault="0020630E" w:rsidP="0020630E">
      <w:pPr>
        <w:rPr>
          <w:i/>
          <w:highlight w:val="yellow"/>
        </w:rPr>
      </w:pPr>
      <w:r w:rsidRPr="00434AED">
        <w:rPr>
          <w:i/>
          <w:highlight w:val="yellow"/>
        </w:rPr>
        <w:t>Reference sources:</w:t>
      </w:r>
    </w:p>
    <w:p w14:paraId="3AA64EB2" w14:textId="783A1273" w:rsidR="0020630E" w:rsidRPr="00434AED" w:rsidRDefault="0020630E" w:rsidP="0020630E">
      <w:pPr>
        <w:rPr>
          <w:highlight w:val="yellow"/>
        </w:rPr>
      </w:pPr>
      <w:r w:rsidRPr="00434AED">
        <w:rPr>
          <w:highlight w:val="yellow"/>
        </w:rPr>
        <w:t xml:space="preserve">For references to </w:t>
      </w:r>
      <w:r w:rsidRPr="00434AED">
        <w:rPr>
          <w:b/>
          <w:highlight w:val="yellow"/>
        </w:rPr>
        <w:t>IETF RFCs</w:t>
      </w:r>
      <w:r w:rsidRPr="00434AED">
        <w:rPr>
          <w:highlight w:val="yellow"/>
        </w:rPr>
        <w:t>, use the approved citation formats at:</w:t>
      </w:r>
      <w:r w:rsidRPr="00434AED">
        <w:rPr>
          <w:highlight w:val="yellow"/>
        </w:rPr>
        <w:br/>
      </w:r>
      <w:hyperlink r:id="rId43" w:history="1">
        <w:r w:rsidR="00BF1D49">
          <w:rPr>
            <w:rStyle w:val="Hyperlink"/>
            <w:highlight w:val="yellow"/>
          </w:rPr>
          <w:t>https://docs.oasis-open.org/templates/ietf-rfc-list/ietf-rfc-list.html</w:t>
        </w:r>
      </w:hyperlink>
      <w:r w:rsidRPr="00434AED">
        <w:rPr>
          <w:highlight w:val="yellow"/>
        </w:rPr>
        <w:t>.</w:t>
      </w:r>
    </w:p>
    <w:p w14:paraId="1925CA60" w14:textId="39F84326" w:rsidR="0020630E" w:rsidRPr="00434AED" w:rsidRDefault="0020630E" w:rsidP="0020630E">
      <w:pPr>
        <w:rPr>
          <w:highlight w:val="yellow"/>
        </w:rPr>
      </w:pPr>
      <w:r w:rsidRPr="00434AED">
        <w:rPr>
          <w:highlight w:val="yellow"/>
        </w:rPr>
        <w:t xml:space="preserve">For references to </w:t>
      </w:r>
      <w:r w:rsidRPr="00434AED">
        <w:rPr>
          <w:b/>
          <w:highlight w:val="yellow"/>
        </w:rPr>
        <w:t>W3C Recommendations</w:t>
      </w:r>
      <w:r w:rsidRPr="00434AED">
        <w:rPr>
          <w:highlight w:val="yellow"/>
        </w:rPr>
        <w:t>, use the approved citation formats at:</w:t>
      </w:r>
      <w:r w:rsidRPr="00434AED">
        <w:rPr>
          <w:highlight w:val="yellow"/>
        </w:rPr>
        <w:br/>
      </w:r>
      <w:hyperlink r:id="rId44" w:history="1">
        <w:r w:rsidR="00BF1D49">
          <w:rPr>
            <w:rStyle w:val="Hyperlink"/>
            <w:highlight w:val="yellow"/>
          </w:rPr>
          <w:t>https://docs.oasis-open.org/templates/w3c-recommendations-list/w3c-recommendations-list.html</w:t>
        </w:r>
      </w:hyperlink>
      <w:r w:rsidRPr="00434AED">
        <w:rPr>
          <w:highlight w:val="yellow"/>
        </w:rPr>
        <w:t>.</w:t>
      </w:r>
    </w:p>
    <w:p w14:paraId="59D171D5" w14:textId="3126991A" w:rsidR="0020630E" w:rsidRDefault="0020630E" w:rsidP="0020630E">
      <w:r w:rsidRPr="00434AED">
        <w:rPr>
          <w:highlight w:val="yellow"/>
        </w:rPr>
        <w:t>Remove this note before submitting for publication.)</w:t>
      </w:r>
    </w:p>
    <w:p w14:paraId="56450C0A" w14:textId="4A653A90" w:rsidR="006479BC" w:rsidRDefault="006479BC" w:rsidP="006479BC">
      <w:pPr>
        <w:spacing w:after="0"/>
        <w:ind w:left="-5" w:right="990"/>
      </w:pPr>
    </w:p>
    <w:p w14:paraId="28848BB1" w14:textId="1C2ACC05" w:rsidR="006479BC" w:rsidRPr="002F7098" w:rsidRDefault="006479BC" w:rsidP="00C95EB6">
      <w:pPr>
        <w:pStyle w:val="Heading2"/>
        <w:rPr>
          <w:bCs/>
        </w:rPr>
      </w:pPr>
      <w:bookmarkStart w:id="948" w:name="_Toc71106217"/>
      <w:r w:rsidRPr="006479BC">
        <w:t>Background</w:t>
      </w:r>
      <w:bookmarkEnd w:id="948"/>
    </w:p>
    <w:p w14:paraId="5EB734D6" w14:textId="5695EEA7" w:rsidR="006479BC" w:rsidDel="00F762F2" w:rsidRDefault="006479BC">
      <w:pPr>
        <w:spacing w:after="0"/>
        <w:ind w:left="-5" w:right="4"/>
        <w:rPr>
          <w:del w:id="949" w:author="Simon Johnson" w:date="2021-03-26T11:44:00Z"/>
        </w:rPr>
        <w:pPrChange w:id="950" w:author="Simon Johnson" w:date="2021-03-26T11:44:00Z">
          <w:pPr>
            <w:spacing w:after="0"/>
            <w:ind w:left="-5" w:right="990"/>
          </w:pPr>
        </w:pPrChange>
      </w:pPr>
      <w:r>
        <w:t xml:space="preserve">There is a recent increase of interest in Wireless Sensor Networks (WSNs), both from commercial and technical point of view, due to their simplicity, low cost and easy deployment. Those networks can serve different purposes, from measurement and detection, to automation and process control. A typical WSN consists of a large number of battery-operated sensors and actuators (SAs), which are usually equipped with a limited amount of storage and processing capabilities. It is important that those devices communicate wirelessly, since the number of SA-nodes is typically very large, and the cost of deployment of a wired infrastructure is prohibitively expensive. Such a network is by nature very dynamic: the wireless links may temporarily break at any time, and nodes may fail and be replaced very often. In such situations the conventional approach of using addresses for communicating with the individual nodes may become a nightmare. Applications residing on the fixed network and requiring interactions with the wireless SA devices would need to manage and maintain means to communicate with a large number of nodes. In most cases they do not need to know the address or identity of the devices which deliver the </w:t>
      </w:r>
      <w:r w:rsidR="00122216">
        <w:t>information but</w:t>
      </w:r>
      <w:r>
        <w:t xml:space="preserve"> are more interested in the content of the data. For example, an asset tracking application is more interested in the current location of a certain asset than in the network address of the GPS receivers that deliver that information. In addition, several applications may have interest in the same sensor data but for different purposes. In this case the SA nodes would need to manage and maintain communication means with multiple applications in parallel. This might exceed the limited capabilities of the simple and low-cost SA devices.</w:t>
      </w:r>
    </w:p>
    <w:p w14:paraId="3572D44D" w14:textId="6A161211" w:rsidR="006479BC" w:rsidRDefault="006479BC">
      <w:pPr>
        <w:spacing w:after="0"/>
        <w:ind w:left="-5" w:right="4"/>
        <w:pPrChange w:id="951" w:author="Simon Johnson" w:date="2021-03-26T11:44:00Z">
          <w:pPr>
            <w:spacing w:after="0"/>
            <w:ind w:left="-15" w:right="990" w:firstLine="299"/>
          </w:pPr>
        </w:pPrChange>
      </w:pPr>
      <w:del w:id="952" w:author="Simon Johnson" w:date="2021-03-26T11:44:00Z">
        <w:r w:rsidDel="00F762F2">
          <w:delText>Another problem is the difference in the addressing schemes between the networks involved. For example, how does an application residing on a TCP/IP-based network address a SA device running on a ZigBee</w:delText>
        </w:r>
        <w:r w:rsidDel="00F762F2">
          <w:rPr>
            <w:rFonts w:ascii="Cambria" w:eastAsia="Cambria" w:hAnsi="Cambria" w:cs="Cambria"/>
            <w:sz w:val="31"/>
            <w:vertAlign w:val="superscript"/>
          </w:rPr>
          <w:delText xml:space="preserve"> </w:delText>
        </w:r>
        <w:r w:rsidDel="00F762F2">
          <w:rPr>
            <w:vertAlign w:val="superscript"/>
          </w:rPr>
          <w:delText xml:space="preserve">R </w:delText>
        </w:r>
        <w:r w:rsidDel="00F762F2">
          <w:rPr>
            <w:vertAlign w:val="superscript"/>
          </w:rPr>
          <w:footnoteReference w:id="1"/>
        </w:r>
        <w:r w:rsidDel="00F762F2">
          <w:delText>-based wireless network?</w:delText>
        </w:r>
      </w:del>
    </w:p>
    <w:p w14:paraId="114770A8" w14:textId="77777777" w:rsidR="006479BC" w:rsidRDefault="006479BC">
      <w:pPr>
        <w:spacing w:after="0"/>
        <w:ind w:left="-15" w:right="4" w:firstLine="299"/>
        <w:pPrChange w:id="955" w:author="Simon Johnson" w:date="2021-03-26T11:44:00Z">
          <w:pPr>
            <w:spacing w:after="0"/>
            <w:ind w:left="-15" w:right="990" w:firstLine="299"/>
          </w:pPr>
        </w:pPrChange>
      </w:pPr>
      <w:r>
        <w:t>The problem described above may be overcome by using a data-centric communication approach, in which information is delivered to the receivers not based on their network addresses but rather as a function of their contents and interests. One well-known example of data-centric communication is the “Publish/Subscribe” (pub/sub) messaging system which is already being widely used in enterprise networks, mainly due to their scalability and support of dynamic network topology. Extending the enterprise pub/sub system into the WSNs also enables a seamless integration of the WSNs into the enterprise network, thus making the field data collected by the SAs available to all applications as any other enterprise information and enabling the control of the SAs from any enterprise application. This can be for example achieved by using the MQTT protocol, which is an open and lightweight publish/subscribe protocol designed specifically for machine-to-machine and mobile applications. It is optimized for communications over networks where bandwidth is at a premium or where the network connection could be intermittent. However MQTT requires an underlying network, such as TCP/IP, that provides an ordered lossless connection capability and this is too complex for very simple, small footprint, and low-cost devices such as wireless SAs.</w:t>
      </w:r>
    </w:p>
    <w:p w14:paraId="7CB998F8" w14:textId="77777777" w:rsidR="006479BC" w:rsidRDefault="006479BC">
      <w:pPr>
        <w:spacing w:after="0"/>
        <w:ind w:left="-15" w:right="4" w:firstLine="299"/>
        <w:pPrChange w:id="956" w:author="Simon Johnson" w:date="2021-03-26T11:44:00Z">
          <w:pPr>
            <w:spacing w:after="0"/>
            <w:ind w:left="-15" w:right="990" w:firstLine="299"/>
          </w:pPr>
        </w:pPrChange>
      </w:pPr>
      <w:r>
        <w:t xml:space="preserve">The purpose of this document is to specify MQTT-SN, a pub/sub protocol for wireless sensor networks. MQTT-SN can be considered as a version of MQTT which is adapted to the peculiarities of a wireless communication environment. Wireless radio links have in general a higher failure rates than wired ones due to their susceptibility to fading and interference disturbances. They have also a lower transmission rate. For example, WSNs based on the IEEE 802.15.4 standard provide a maximum bandwidth of 250 kbit/s in the 2.4 GHz band. Moreover, to be resistant against transmission errors, their packets have a very short length. In the case of IEEE 802.15.4, the packet length at the physical layer is </w:t>
      </w:r>
      <w:r>
        <w:lastRenderedPageBreak/>
        <w:t>limited to 128 bytes. Half of these 128 bytes could be taken away by the overhead information required by supporting functions such as MAC layer, networking, security, etc.</w:t>
      </w:r>
    </w:p>
    <w:p w14:paraId="772E6E48" w14:textId="42541BE1" w:rsidR="006479BC" w:rsidDel="0039349E" w:rsidRDefault="006479BC">
      <w:pPr>
        <w:spacing w:after="0"/>
        <w:ind w:left="-15" w:right="4" w:firstLine="299"/>
        <w:rPr>
          <w:del w:id="957" w:author="Simon Johnson" w:date="2021-03-26T10:47:00Z"/>
        </w:rPr>
        <w:pPrChange w:id="958" w:author="Simon Johnson" w:date="2021-03-26T11:44:00Z">
          <w:pPr>
            <w:spacing w:after="0"/>
            <w:ind w:left="-15" w:right="990" w:firstLine="299"/>
          </w:pPr>
        </w:pPrChange>
      </w:pPr>
      <w:r>
        <w:t>MQTT-SN is also optimized for implementation on low-cost, battery-operated devices with limited processing and storage resources.</w:t>
      </w:r>
    </w:p>
    <w:p w14:paraId="4B49BAAA" w14:textId="30FB4632" w:rsidR="006479BC" w:rsidRDefault="6149D1D0">
      <w:pPr>
        <w:spacing w:after="0"/>
        <w:ind w:left="-15" w:right="4" w:firstLine="299"/>
        <w:pPrChange w:id="959" w:author="Simon Johnson" w:date="2021-03-26T11:44:00Z">
          <w:pPr>
            <w:spacing w:after="0"/>
            <w:ind w:left="-15" w:right="990" w:firstLine="299"/>
          </w:pPr>
        </w:pPrChange>
      </w:pPr>
      <w:del w:id="960" w:author="Simon Johnson" w:date="2021-03-26T10:47:00Z">
        <w:r w:rsidDel="0039349E">
          <w:delText>MQTT-SN was originally developed for running on top of the ZigBee</w:delText>
        </w:r>
        <w:r w:rsidR="006479BC" w:rsidDel="0039349E">
          <w:rPr>
            <w:noProof/>
          </w:rPr>
          <w:drawing>
            <wp:inline distT="0" distB="0" distL="0" distR="0" wp14:anchorId="797FF149" wp14:editId="335C7F18">
              <wp:extent cx="167640" cy="124968"/>
              <wp:effectExtent l="0" t="0" r="0" b="0"/>
              <wp:docPr id="40563" name="Picture 405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563"/>
                      <pic:cNvPicPr/>
                    </pic:nvPicPr>
                    <pic:blipFill>
                      <a:blip r:embed="rId45">
                        <a:extLst>
                          <a:ext uri="{28A0092B-C50C-407E-A947-70E740481C1C}">
                            <a14:useLocalDpi xmlns:a14="http://schemas.microsoft.com/office/drawing/2010/main" val="0"/>
                          </a:ext>
                        </a:extLst>
                      </a:blip>
                      <a:stretch>
                        <a:fillRect/>
                      </a:stretch>
                    </pic:blipFill>
                    <pic:spPr>
                      <a:xfrm>
                        <a:off x="0" y="0"/>
                        <a:ext cx="167640" cy="124968"/>
                      </a:xfrm>
                      <a:prstGeom prst="rect">
                        <a:avLst/>
                      </a:prstGeom>
                    </pic:spPr>
                  </pic:pic>
                </a:graphicData>
              </a:graphic>
            </wp:inline>
          </w:drawing>
        </w:r>
        <w:r w:rsidDel="0039349E">
          <w:delText xml:space="preserve"> APS layer. ZigBee</w:delText>
        </w:r>
        <w:r w:rsidR="006479BC" w:rsidDel="0039349E">
          <w:rPr>
            <w:noProof/>
          </w:rPr>
          <w:drawing>
            <wp:inline distT="0" distB="0" distL="0" distR="0" wp14:anchorId="28FBBE0B" wp14:editId="0BDCDBFC">
              <wp:extent cx="164592" cy="124968"/>
              <wp:effectExtent l="0" t="0" r="0" b="0"/>
              <wp:docPr id="40564" name="Picture 40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564"/>
                      <pic:cNvPicPr/>
                    </pic:nvPicPr>
                    <pic:blipFill>
                      <a:blip r:embed="rId46">
                        <a:extLst>
                          <a:ext uri="{28A0092B-C50C-407E-A947-70E740481C1C}">
                            <a14:useLocalDpi xmlns:a14="http://schemas.microsoft.com/office/drawing/2010/main" val="0"/>
                          </a:ext>
                        </a:extLst>
                      </a:blip>
                      <a:stretch>
                        <a:fillRect/>
                      </a:stretch>
                    </pic:blipFill>
                    <pic:spPr>
                      <a:xfrm>
                        <a:off x="0" y="0"/>
                        <a:ext cx="164592" cy="124968"/>
                      </a:xfrm>
                      <a:prstGeom prst="rect">
                        <a:avLst/>
                      </a:prstGeom>
                    </pic:spPr>
                  </pic:pic>
                </a:graphicData>
              </a:graphic>
            </wp:inline>
          </w:drawing>
        </w:r>
        <w:r w:rsidDel="0039349E">
          <w:delText xml:space="preserve"> is an open industrial consortium with the aim of defining an open and global communication standard for WSNs. To be global ZigBee</w:delText>
        </w:r>
        <w:r w:rsidR="006479BC" w:rsidDel="0039349E">
          <w:rPr>
            <w:noProof/>
          </w:rPr>
          <w:drawing>
            <wp:inline distT="0" distB="0" distL="0" distR="0" wp14:anchorId="5EA13249" wp14:editId="26A28E5A">
              <wp:extent cx="167640" cy="124968"/>
              <wp:effectExtent l="0" t="0" r="0" b="0"/>
              <wp:docPr id="40565" name="Picture 405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565"/>
                      <pic:cNvPicPr/>
                    </pic:nvPicPr>
                    <pic:blipFill>
                      <a:blip r:embed="rId47">
                        <a:extLst>
                          <a:ext uri="{28A0092B-C50C-407E-A947-70E740481C1C}">
                            <a14:useLocalDpi xmlns:a14="http://schemas.microsoft.com/office/drawing/2010/main" val="0"/>
                          </a:ext>
                        </a:extLst>
                      </a:blip>
                      <a:stretch>
                        <a:fillRect/>
                      </a:stretch>
                    </pic:blipFill>
                    <pic:spPr>
                      <a:xfrm>
                        <a:off x="0" y="0"/>
                        <a:ext cx="167640" cy="124968"/>
                      </a:xfrm>
                      <a:prstGeom prst="rect">
                        <a:avLst/>
                      </a:prstGeom>
                    </pic:spPr>
                  </pic:pic>
                </a:graphicData>
              </a:graphic>
            </wp:inline>
          </w:drawing>
        </w:r>
        <w:r w:rsidDel="0039349E">
          <w:delText xml:space="preserve"> has selected the IEEE standard 802.15.4 as the protocol for the PHY and MAC layers, and adds on top on this standard the required network, security and application layers, thus providing interoperability between products of different vendors.</w:delText>
        </w:r>
      </w:del>
    </w:p>
    <w:p w14:paraId="4C7EBDCC" w14:textId="1C55AE73" w:rsidR="006479BC" w:rsidDel="0039349E" w:rsidRDefault="006479BC">
      <w:pPr>
        <w:spacing w:after="460"/>
        <w:ind w:left="-15" w:right="4" w:firstLine="299"/>
        <w:rPr>
          <w:del w:id="961" w:author="Simon Johnson" w:date="2021-03-26T10:47:00Z"/>
        </w:rPr>
        <w:pPrChange w:id="962" w:author="Simon Johnson" w:date="2021-03-26T11:44:00Z">
          <w:pPr>
            <w:spacing w:after="460"/>
            <w:ind w:left="-15" w:right="990" w:firstLine="299"/>
          </w:pPr>
        </w:pPrChange>
      </w:pPr>
      <w:r>
        <w:t xml:space="preserve">MQTT-SN is designed in such a way that it is agnostic of the underlying networking services. Any network which provides a bi-directional data transfer service between any node and a particular one (a gateway) should be able to support MQTT-SN. For example a simple datagram service which allows a source endpoint to send a data </w:t>
      </w:r>
      <w:del w:id="963" w:author="Simon Johnson" w:date="2021-03-09T11:29:00Z">
        <w:r w:rsidDel="0018058B">
          <w:delText xml:space="preserve">message </w:delText>
        </w:r>
      </w:del>
      <w:ins w:id="964" w:author="Simon Johnson" w:date="2021-03-09T11:29:00Z">
        <w:r w:rsidR="0018058B">
          <w:t xml:space="preserve">packet </w:t>
        </w:r>
      </w:ins>
      <w:r>
        <w:t>to a specific destination endpoint should be sufficient. A broadcast data transfer service is only required if the gateway discovery procedure is employed. To reduce the broadcast traffic created by the discovery procedure, it is desirable that MQTT-SN could indicate the required broadcast radius to the underlying layer.</w:t>
      </w:r>
    </w:p>
    <w:p w14:paraId="30CC4AC5" w14:textId="28C901BB" w:rsidR="006479BC" w:rsidRDefault="006479BC">
      <w:pPr>
        <w:spacing w:after="460"/>
        <w:ind w:left="-15" w:right="4" w:firstLine="299"/>
        <w:pPrChange w:id="965" w:author="Simon Johnson" w:date="2021-03-26T11:44:00Z">
          <w:pPr/>
        </w:pPrChange>
      </w:pPr>
      <w:del w:id="966" w:author="Simon Johnson" w:date="2021-03-26T10:47:00Z">
        <w:r w:rsidDel="0039349E">
          <w:rPr>
            <w:rStyle w:val="footnotemark"/>
          </w:rPr>
          <w:footnoteRef/>
        </w:r>
        <w:r w:rsidDel="0039349E">
          <w:delText xml:space="preserve"> ZigBee is a trademark of ZigBee Alliance in the US, other countries or both. Other company, product or service names may be trademarks or service marks of others.</w:delText>
        </w:r>
      </w:del>
    </w:p>
    <w:p w14:paraId="7B3B760C" w14:textId="4DE23D4B" w:rsidR="004D196B" w:rsidRDefault="004D196B">
      <w:pPr>
        <w:ind w:right="4"/>
        <w:pPrChange w:id="967" w:author="Simon Johnson" w:date="2021-03-26T11:44:00Z">
          <w:pPr/>
        </w:pPrChange>
      </w:pPr>
    </w:p>
    <w:p w14:paraId="1D38418C" w14:textId="2DA0B549" w:rsidR="009730EB" w:rsidRDefault="009730EB">
      <w:pPr>
        <w:pStyle w:val="Heading2"/>
        <w:ind w:right="4"/>
        <w:pPrChange w:id="968" w:author="Simon Johnson" w:date="2021-03-26T11:44:00Z">
          <w:pPr>
            <w:pStyle w:val="Heading2"/>
          </w:pPr>
        </w:pPrChange>
      </w:pPr>
      <w:bookmarkStart w:id="969" w:name="_Toc42666"/>
      <w:bookmarkStart w:id="970" w:name="_Toc71106218"/>
      <w:r>
        <w:t xml:space="preserve">MQTT-SN </w:t>
      </w:r>
      <w:r w:rsidR="00122216">
        <w:t>comparison</w:t>
      </w:r>
      <w:r w:rsidR="00F67944">
        <w:t xml:space="preserve"> with</w:t>
      </w:r>
      <w:r>
        <w:t xml:space="preserve"> MQTT</w:t>
      </w:r>
      <w:bookmarkEnd w:id="969"/>
      <w:bookmarkEnd w:id="970"/>
    </w:p>
    <w:p w14:paraId="12376530" w14:textId="0758BC12" w:rsidR="009730EB" w:rsidRDefault="009730EB">
      <w:pPr>
        <w:ind w:left="-5" w:right="4"/>
        <w:pPrChange w:id="971" w:author="Simon Johnson" w:date="2021-03-26T11:44:00Z">
          <w:pPr>
            <w:ind w:left="-5" w:right="990"/>
          </w:pPr>
        </w:pPrChange>
      </w:pPr>
      <w:r>
        <w:t xml:space="preserve">MQTT-SN is designed to be as close as possible to MQTT, but is adapted to the peculiarities of a wireless communication environment such as low bandwidth, high link failures, short </w:t>
      </w:r>
      <w:ins w:id="972" w:author="Simon Johnson" w:date="2021-03-09T11:29:00Z">
        <w:r w:rsidR="0018058B">
          <w:t>packet</w:t>
        </w:r>
        <w:r w:rsidR="0018058B" w:rsidDel="0018058B">
          <w:t xml:space="preserve"> </w:t>
        </w:r>
      </w:ins>
      <w:del w:id="973" w:author="Simon Johnson" w:date="2021-03-09T11:29:00Z">
        <w:r w:rsidDel="0018058B">
          <w:delText xml:space="preserve">message </w:delText>
        </w:r>
      </w:del>
      <w:r>
        <w:t>length, etc. It is also optimized for the implementation on low-cost, battery-operated devices with limited processing and storage resources. Compared to MQTT, MQTT-SN is characterized by the following differences:</w:t>
      </w:r>
    </w:p>
    <w:p w14:paraId="114F33A2" w14:textId="27CD1D8C" w:rsidR="00F67944" w:rsidRDefault="009730EB">
      <w:pPr>
        <w:numPr>
          <w:ilvl w:val="0"/>
          <w:numId w:val="51"/>
        </w:numPr>
        <w:spacing w:before="0" w:after="174" w:line="248" w:lineRule="auto"/>
        <w:ind w:right="4" w:hanging="432"/>
        <w:jc w:val="both"/>
        <w:pPrChange w:id="974" w:author="Simon Johnson" w:date="2021-03-26T11:44:00Z">
          <w:pPr>
            <w:numPr>
              <w:numId w:val="51"/>
            </w:numPr>
            <w:spacing w:before="0" w:after="174" w:line="248" w:lineRule="auto"/>
            <w:ind w:left="498" w:right="990" w:hanging="432"/>
            <w:jc w:val="both"/>
          </w:pPr>
        </w:pPrChange>
      </w:pPr>
      <w:r>
        <w:t xml:space="preserve">The CONNECT </w:t>
      </w:r>
      <w:ins w:id="975" w:author="Simon Johnson" w:date="2021-03-09T11:29:00Z">
        <w:r w:rsidR="0018058B">
          <w:t>packet</w:t>
        </w:r>
        <w:r w:rsidR="0018058B" w:rsidDel="0018058B">
          <w:t xml:space="preserve"> </w:t>
        </w:r>
      </w:ins>
      <w:del w:id="976" w:author="Simon Johnson" w:date="2021-03-09T11:29:00Z">
        <w:r w:rsidDel="0018058B">
          <w:delText xml:space="preserve">message </w:delText>
        </w:r>
      </w:del>
      <w:r>
        <w:t xml:space="preserve">is split into three </w:t>
      </w:r>
      <w:ins w:id="977" w:author="Simon Johnson" w:date="2021-03-09T11:29:00Z">
        <w:r w:rsidR="0018058B">
          <w:t>packets</w:t>
        </w:r>
      </w:ins>
      <w:del w:id="978" w:author="Simon Johnson" w:date="2021-03-09T11:29:00Z">
        <w:r w:rsidDel="0018058B">
          <w:delText>messages</w:delText>
        </w:r>
      </w:del>
      <w:r>
        <w:t xml:space="preserve">. The two additional ones are optional and used to transfer the Will topic and the Will </w:t>
      </w:r>
      <w:ins w:id="979" w:author="Simon Johnson" w:date="2021-03-09T11:29:00Z">
        <w:r w:rsidR="0018058B">
          <w:t>packet</w:t>
        </w:r>
        <w:r w:rsidR="0018058B" w:rsidDel="0018058B">
          <w:t xml:space="preserve"> </w:t>
        </w:r>
      </w:ins>
      <w:del w:id="980" w:author="Simon Johnson" w:date="2021-03-09T11:29:00Z">
        <w:r w:rsidDel="0018058B">
          <w:delText xml:space="preserve">message </w:delText>
        </w:r>
      </w:del>
      <w:r>
        <w:t>to the server.</w:t>
      </w:r>
    </w:p>
    <w:p w14:paraId="24A65A33" w14:textId="77E7E9B2" w:rsidR="00F67944" w:rsidRDefault="009730EB">
      <w:pPr>
        <w:numPr>
          <w:ilvl w:val="0"/>
          <w:numId w:val="51"/>
        </w:numPr>
        <w:spacing w:before="0" w:after="174" w:line="248" w:lineRule="auto"/>
        <w:ind w:right="4" w:hanging="432"/>
        <w:jc w:val="both"/>
        <w:pPrChange w:id="981" w:author="Simon Johnson" w:date="2021-03-26T11:44:00Z">
          <w:pPr>
            <w:numPr>
              <w:numId w:val="51"/>
            </w:numPr>
            <w:spacing w:before="0" w:after="174" w:line="248" w:lineRule="auto"/>
            <w:ind w:left="498" w:right="990" w:hanging="432"/>
            <w:jc w:val="both"/>
          </w:pPr>
        </w:pPrChange>
      </w:pPr>
      <w:r>
        <w:t xml:space="preserve">To cope with the short </w:t>
      </w:r>
      <w:ins w:id="982" w:author="Simon Johnson" w:date="2021-03-09T11:29:00Z">
        <w:r w:rsidR="0018058B">
          <w:t>packet</w:t>
        </w:r>
        <w:r w:rsidR="0018058B" w:rsidDel="0018058B">
          <w:t xml:space="preserve"> </w:t>
        </w:r>
      </w:ins>
      <w:del w:id="983" w:author="Simon Johnson" w:date="2021-03-09T11:29:00Z">
        <w:r w:rsidDel="0018058B">
          <w:delText xml:space="preserve">message </w:delText>
        </w:r>
      </w:del>
      <w:r>
        <w:t xml:space="preserve">length and the limited transmission bandwidth in wireless networks, the topic name in the PUBLISH </w:t>
      </w:r>
      <w:ins w:id="984" w:author="Simon Johnson" w:date="2021-03-09T11:30:00Z">
        <w:r w:rsidR="0018058B">
          <w:t>packets</w:t>
        </w:r>
        <w:r w:rsidR="0018058B" w:rsidDel="0018058B">
          <w:t xml:space="preserve"> </w:t>
        </w:r>
      </w:ins>
      <w:del w:id="985" w:author="Simon Johnson" w:date="2021-03-09T11:30:00Z">
        <w:r w:rsidDel="0018058B">
          <w:delText xml:space="preserve">messages </w:delText>
        </w:r>
      </w:del>
      <w:r>
        <w:t xml:space="preserve">is replaced by a short, two-byte long “topic </w:t>
      </w:r>
      <w:del w:id="986" w:author="Simon Johnson" w:date="2021-03-09T12:02:00Z">
        <w:r w:rsidDel="00F02E04">
          <w:delText>id</w:delText>
        </w:r>
      </w:del>
      <w:ins w:id="987" w:author="Simon Johnson" w:date="2021-03-09T12:02:00Z">
        <w:r w:rsidR="00F02E04">
          <w:t>alias</w:t>
        </w:r>
      </w:ins>
      <w:r>
        <w:t xml:space="preserve">”. A registration procedure is defined to allow clients to register their topic names with the server/gateway and obtain the corresponding topic </w:t>
      </w:r>
      <w:ins w:id="988" w:author="Simon Johnson" w:date="2021-03-09T12:02:00Z">
        <w:r w:rsidR="00F02E04">
          <w:t>alias’</w:t>
        </w:r>
      </w:ins>
      <w:del w:id="989" w:author="Simon Johnson" w:date="2021-03-09T12:02:00Z">
        <w:r w:rsidDel="00F02E04">
          <w:delText>ids</w:delText>
        </w:r>
      </w:del>
      <w:r>
        <w:t xml:space="preserve">. It is also used in the opposite direction to inform the client about the topic name and the corresponding topic </w:t>
      </w:r>
      <w:ins w:id="990" w:author="Simon Johnson" w:date="2021-03-09T12:02:00Z">
        <w:r w:rsidR="00F02E04">
          <w:t xml:space="preserve">alias </w:t>
        </w:r>
      </w:ins>
      <w:del w:id="991" w:author="Simon Johnson" w:date="2021-03-09T12:02:00Z">
        <w:r w:rsidDel="00F02E04">
          <w:delText xml:space="preserve">id </w:delText>
        </w:r>
      </w:del>
      <w:r>
        <w:t xml:space="preserve">that will be included in a following PUBLISH </w:t>
      </w:r>
      <w:ins w:id="992" w:author="Simon Johnson" w:date="2021-03-09T11:30:00Z">
        <w:r w:rsidR="0018058B">
          <w:t>packet</w:t>
        </w:r>
        <w:r w:rsidR="0018058B" w:rsidDel="0018058B">
          <w:t xml:space="preserve"> </w:t>
        </w:r>
      </w:ins>
      <w:del w:id="993" w:author="Simon Johnson" w:date="2021-03-09T11:30:00Z">
        <w:r w:rsidDel="0018058B">
          <w:delText>message</w:delText>
        </w:r>
      </w:del>
      <w:r>
        <w:t>.</w:t>
      </w:r>
    </w:p>
    <w:p w14:paraId="33AF8C34" w14:textId="1DD64378" w:rsidR="00F67944" w:rsidRDefault="009730EB">
      <w:pPr>
        <w:numPr>
          <w:ilvl w:val="0"/>
          <w:numId w:val="51"/>
        </w:numPr>
        <w:spacing w:before="0" w:after="174" w:line="248" w:lineRule="auto"/>
        <w:ind w:left="508" w:right="4" w:hanging="432"/>
        <w:jc w:val="both"/>
        <w:pPrChange w:id="994" w:author="Simon Johnson" w:date="2021-03-26T11:44:00Z">
          <w:pPr>
            <w:numPr>
              <w:numId w:val="51"/>
            </w:numPr>
            <w:spacing w:before="0" w:after="174" w:line="248" w:lineRule="auto"/>
            <w:ind w:left="508" w:right="990" w:hanging="432"/>
            <w:jc w:val="both"/>
          </w:pPr>
        </w:pPrChange>
      </w:pPr>
      <w:r>
        <w:t xml:space="preserve">“Pre-defined” topic </w:t>
      </w:r>
      <w:ins w:id="995" w:author="Simon Johnson" w:date="2021-03-09T12:03:00Z">
        <w:r w:rsidR="00F02E04">
          <w:t>alias</w:t>
        </w:r>
      </w:ins>
      <w:del w:id="996" w:author="Simon Johnson" w:date="2021-03-09T12:03:00Z">
        <w:r w:rsidDel="00F02E04">
          <w:delText>ids</w:delText>
        </w:r>
      </w:del>
      <w:ins w:id="997" w:author="Simon Johnson" w:date="2021-03-09T12:03:00Z">
        <w:r w:rsidR="00F02E04">
          <w:t>’</w:t>
        </w:r>
      </w:ins>
      <w:r>
        <w:t xml:space="preserve"> and “short” topic names are introduced, for which no registration is required. Predefined </w:t>
      </w:r>
      <w:ins w:id="998" w:author="Simon Johnson" w:date="2021-03-09T12:03:00Z">
        <w:r w:rsidR="00F02E04">
          <w:t>alias</w:t>
        </w:r>
      </w:ins>
      <w:del w:id="999" w:author="Simon Johnson" w:date="2021-03-09T12:03:00Z">
        <w:r w:rsidDel="00F02E04">
          <w:delText>topic id</w:delText>
        </w:r>
      </w:del>
      <w:ins w:id="1000" w:author="Simon Johnson" w:date="2021-03-09T12:03:00Z">
        <w:r w:rsidR="00F02E04">
          <w:t>’</w:t>
        </w:r>
      </w:ins>
      <w:del w:id="1001" w:author="Simon Johnson" w:date="2021-03-09T12:03:00Z">
        <w:r w:rsidDel="00F02E04">
          <w:delText>s</w:delText>
        </w:r>
      </w:del>
      <w:r>
        <w:t xml:space="preserve"> are also a two-byte long replacement of the topic name, their mapping to the topic</w:t>
      </w:r>
      <w:r w:rsidR="00F67944">
        <w:t xml:space="preserve"> names is however known in advance by both the client’s application and the gateway/server. Therefore both sides can start using pre-defined topic </w:t>
      </w:r>
      <w:ins w:id="1002" w:author="Simon Johnson" w:date="2021-03-09T12:03:00Z">
        <w:r w:rsidR="00F02E04">
          <w:t>alias</w:t>
        </w:r>
      </w:ins>
      <w:del w:id="1003" w:author="Simon Johnson" w:date="2021-03-09T12:03:00Z">
        <w:r w:rsidR="00F67944" w:rsidDel="00F02E04">
          <w:delText>ids</w:delText>
        </w:r>
      </w:del>
      <w:ins w:id="1004" w:author="Simon Johnson" w:date="2021-03-09T12:03:00Z">
        <w:r w:rsidR="00F02E04">
          <w:t>’</w:t>
        </w:r>
      </w:ins>
      <w:r w:rsidR="00F67944">
        <w:t xml:space="preserve">; there is no need for a registration as in the case of “normal” topic </w:t>
      </w:r>
      <w:ins w:id="1005" w:author="Simon Johnson" w:date="2021-03-09T12:03:00Z">
        <w:r w:rsidR="00F02E04">
          <w:t>alias</w:t>
        </w:r>
      </w:ins>
      <w:del w:id="1006" w:author="Simon Johnson" w:date="2021-03-09T12:03:00Z">
        <w:r w:rsidR="00F67944" w:rsidDel="00F02E04">
          <w:delText>ids</w:delText>
        </w:r>
      </w:del>
      <w:ins w:id="1007" w:author="Simon Johnson" w:date="2021-03-09T12:03:00Z">
        <w:r w:rsidR="00F02E04">
          <w:t>’</w:t>
        </w:r>
      </w:ins>
      <w:r w:rsidR="00F67944">
        <w:t xml:space="preserve"> mentioned above.</w:t>
      </w:r>
      <w:r w:rsidR="00F67944">
        <w:br/>
      </w:r>
      <w:r w:rsidR="00F67944">
        <w:br/>
        <w:t xml:space="preserve">Short topic names are topic names that have a fixed length of two </w:t>
      </w:r>
      <w:r w:rsidR="00FB5396">
        <w:t>byte</w:t>
      </w:r>
      <w:r w:rsidR="00F67944">
        <w:t xml:space="preserve">s. They are short enough for being carried together with the data within PUBLISH </w:t>
      </w:r>
      <w:ins w:id="1008" w:author="Simon Johnson" w:date="2021-03-09T11:30:00Z">
        <w:r w:rsidR="0018058B">
          <w:t>packets</w:t>
        </w:r>
      </w:ins>
      <w:del w:id="1009" w:author="Simon Johnson" w:date="2021-03-09T11:30:00Z">
        <w:r w:rsidR="00F67944" w:rsidDel="0018058B">
          <w:delText>messages</w:delText>
        </w:r>
      </w:del>
      <w:r w:rsidR="00F67944">
        <w:t xml:space="preserve">. As for pre-defined topic </w:t>
      </w:r>
      <w:del w:id="1010" w:author="Simon Johnson" w:date="2021-03-09T12:03:00Z">
        <w:r w:rsidR="00F67944" w:rsidDel="00F02E04">
          <w:delText>id</w:delText>
        </w:r>
      </w:del>
      <w:ins w:id="1011" w:author="Simon Johnson" w:date="2021-03-09T12:03:00Z">
        <w:r w:rsidR="00F02E04">
          <w:t>alias’</w:t>
        </w:r>
      </w:ins>
      <w:del w:id="1012" w:author="Simon Johnson" w:date="2021-03-09T12:03:00Z">
        <w:r w:rsidR="00F67944" w:rsidDel="00F02E04">
          <w:delText>s</w:delText>
        </w:r>
      </w:del>
      <w:r w:rsidR="00F67944">
        <w:t>, there is also no need for a registration for short topic names.</w:t>
      </w:r>
    </w:p>
    <w:p w14:paraId="72B90245" w14:textId="77777777" w:rsidR="00F67944" w:rsidRDefault="00F67944">
      <w:pPr>
        <w:numPr>
          <w:ilvl w:val="0"/>
          <w:numId w:val="51"/>
        </w:numPr>
        <w:spacing w:before="0" w:after="174" w:line="248" w:lineRule="auto"/>
        <w:ind w:right="4" w:hanging="249"/>
        <w:jc w:val="both"/>
        <w:pPrChange w:id="1013" w:author="Simon Johnson" w:date="2021-03-26T11:44:00Z">
          <w:pPr>
            <w:numPr>
              <w:numId w:val="51"/>
            </w:numPr>
            <w:spacing w:before="0" w:after="174" w:line="248" w:lineRule="auto"/>
            <w:ind w:left="498" w:right="990" w:hanging="249"/>
            <w:jc w:val="both"/>
          </w:pPr>
        </w:pPrChange>
      </w:pPr>
      <w:r>
        <w:t>A discovery procedure helps clients without a pre-configured server/gateway’s address to discover the actual network address of an operating server/gateway. Multiple gateways may be present at the same time within a single wireless network and can co-operate in a load-sharing or stand-by mode.</w:t>
      </w:r>
    </w:p>
    <w:p w14:paraId="341A5C67" w14:textId="7C5AD1A0" w:rsidR="00F67944" w:rsidRDefault="3621F86E">
      <w:pPr>
        <w:numPr>
          <w:ilvl w:val="0"/>
          <w:numId w:val="51"/>
        </w:numPr>
        <w:spacing w:before="0" w:after="459" w:line="248" w:lineRule="auto"/>
        <w:ind w:right="4" w:hanging="249"/>
        <w:jc w:val="both"/>
        <w:pPrChange w:id="1014" w:author="Simon Johnson" w:date="2021-03-26T11:44:00Z">
          <w:pPr>
            <w:numPr>
              <w:numId w:val="51"/>
            </w:numPr>
            <w:spacing w:before="0" w:after="459" w:line="248" w:lineRule="auto"/>
            <w:ind w:left="498" w:right="990" w:hanging="249"/>
            <w:jc w:val="both"/>
          </w:pPr>
        </w:pPrChange>
      </w:pPr>
      <w:r>
        <w:t xml:space="preserve">The semantic of a “clean session” is extended to the Will feature, i.e. not only client’s subscriptions are persistent, but also Will topic and Will </w:t>
      </w:r>
      <w:ins w:id="1015" w:author="Simon Johnson" w:date="2021-03-09T11:30:00Z">
        <w:r w:rsidR="0018058B">
          <w:t>packet</w:t>
        </w:r>
      </w:ins>
      <w:del w:id="1016" w:author="Simon Johnson" w:date="2021-03-09T11:30:00Z">
        <w:r w:rsidDel="0018058B">
          <w:delText>message</w:delText>
        </w:r>
      </w:del>
      <w:r>
        <w:t xml:space="preserve">. A client can also modify its Will topic and Will </w:t>
      </w:r>
      <w:ins w:id="1017" w:author="Simon Johnson" w:date="2021-03-09T11:30:00Z">
        <w:r w:rsidR="0018058B">
          <w:t xml:space="preserve">packet </w:t>
        </w:r>
      </w:ins>
      <w:del w:id="1018" w:author="Simon Johnson" w:date="2021-03-09T11:30:00Z">
        <w:r w:rsidDel="0018058B">
          <w:delText xml:space="preserve">message </w:delText>
        </w:r>
      </w:del>
      <w:r>
        <w:t>during a session.</w:t>
      </w:r>
    </w:p>
    <w:p w14:paraId="7F67D27B" w14:textId="502627E0" w:rsidR="00F67944" w:rsidRDefault="00F67944">
      <w:pPr>
        <w:numPr>
          <w:ilvl w:val="0"/>
          <w:numId w:val="51"/>
        </w:numPr>
        <w:spacing w:before="0" w:after="459" w:line="248" w:lineRule="auto"/>
        <w:ind w:right="4" w:hanging="249"/>
        <w:jc w:val="both"/>
        <w:pPrChange w:id="1019" w:author="Simon Johnson" w:date="2021-03-26T11:44:00Z">
          <w:pPr>
            <w:numPr>
              <w:numId w:val="51"/>
            </w:numPr>
            <w:spacing w:before="0" w:after="459" w:line="248" w:lineRule="auto"/>
            <w:ind w:left="498" w:right="990" w:hanging="249"/>
            <w:jc w:val="both"/>
          </w:pPr>
        </w:pPrChange>
      </w:pPr>
      <w:r>
        <w:t xml:space="preserve">A new offline keep-alive procedure is defined for the support of </w:t>
      </w:r>
      <w:r w:rsidRPr="00F67944">
        <w:rPr>
          <w:i/>
        </w:rPr>
        <w:t xml:space="preserve">sleeping </w:t>
      </w:r>
      <w:r>
        <w:t xml:space="preserve">clients. With this procedure, battery-operated devices can go to a sleeping state during which all </w:t>
      </w:r>
      <w:ins w:id="1020" w:author="Simon Johnson" w:date="2021-03-09T11:30:00Z">
        <w:r w:rsidR="0018058B">
          <w:t>packet</w:t>
        </w:r>
      </w:ins>
      <w:del w:id="1021" w:author="Simon Johnson" w:date="2021-03-09T11:30:00Z">
        <w:r w:rsidDel="0018058B">
          <w:delText>message</w:delText>
        </w:r>
      </w:del>
      <w:r>
        <w:t>s destined to them are buffered at the server/gateway and delivered later to them when they wake up.</w:t>
      </w:r>
    </w:p>
    <w:p w14:paraId="77043A9A" w14:textId="77777777" w:rsidR="002C23BD" w:rsidRDefault="002C23BD">
      <w:pPr>
        <w:pStyle w:val="Heading2"/>
        <w:ind w:right="4"/>
        <w:pPrChange w:id="1022" w:author="Simon Johnson" w:date="2021-03-26T11:44:00Z">
          <w:pPr>
            <w:pStyle w:val="Heading2"/>
          </w:pPr>
        </w:pPrChange>
      </w:pPr>
      <w:bookmarkStart w:id="1023" w:name="_Toc42667"/>
      <w:bookmarkStart w:id="1024" w:name="_Toc71106219"/>
      <w:r>
        <w:lastRenderedPageBreak/>
        <w:t>MQTT-SN Architecture</w:t>
      </w:r>
      <w:bookmarkEnd w:id="1023"/>
      <w:bookmarkEnd w:id="1024"/>
    </w:p>
    <w:p w14:paraId="78490D91" w14:textId="7695E015" w:rsidR="002C23BD" w:rsidRDefault="00916CDA">
      <w:pPr>
        <w:spacing w:after="303" w:line="259" w:lineRule="auto"/>
        <w:ind w:left="1350" w:right="4"/>
        <w:pPrChange w:id="1025" w:author="Simon Johnson" w:date="2021-03-26T11:44:00Z">
          <w:pPr>
            <w:spacing w:after="303" w:line="259" w:lineRule="auto"/>
            <w:ind w:left="1350"/>
          </w:pPr>
        </w:pPrChange>
      </w:pPr>
      <w:r>
        <w:rPr>
          <w:noProof/>
        </w:rPr>
        <w:drawing>
          <wp:inline distT="0" distB="0" distL="0" distR="0" wp14:anchorId="30462DF8" wp14:editId="22E2E0DC">
            <wp:extent cx="4767280" cy="2580238"/>
            <wp:effectExtent l="0" t="0" r="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48">
                      <a:extLst>
                        <a:ext uri="{28A0092B-C50C-407E-A947-70E740481C1C}">
                          <a14:useLocalDpi xmlns:a14="http://schemas.microsoft.com/office/drawing/2010/main" val="0"/>
                        </a:ext>
                      </a:extLst>
                    </a:blip>
                    <a:stretch>
                      <a:fillRect/>
                    </a:stretch>
                  </pic:blipFill>
                  <pic:spPr>
                    <a:xfrm>
                      <a:off x="0" y="0"/>
                      <a:ext cx="4767280" cy="2580238"/>
                    </a:xfrm>
                    <a:prstGeom prst="rect">
                      <a:avLst/>
                    </a:prstGeom>
                  </pic:spPr>
                </pic:pic>
              </a:graphicData>
            </a:graphic>
          </wp:inline>
        </w:drawing>
      </w:r>
    </w:p>
    <w:p w14:paraId="259A7BF9" w14:textId="77777777" w:rsidR="002C23BD" w:rsidRDefault="002C23BD">
      <w:pPr>
        <w:spacing w:after="203" w:line="265" w:lineRule="auto"/>
        <w:ind w:right="4"/>
        <w:jc w:val="center"/>
        <w:pPrChange w:id="1026" w:author="Simon Johnson" w:date="2021-03-26T11:44:00Z">
          <w:pPr>
            <w:spacing w:after="203" w:line="265" w:lineRule="auto"/>
            <w:jc w:val="center"/>
          </w:pPr>
        </w:pPrChange>
      </w:pPr>
      <w:r>
        <w:t>Figure 1: MQTT-SN Architecture</w:t>
      </w:r>
    </w:p>
    <w:p w14:paraId="3292C285" w14:textId="77777777" w:rsidR="002C23BD" w:rsidRDefault="002C23BD">
      <w:pPr>
        <w:spacing w:after="0"/>
        <w:ind w:left="-15" w:right="4" w:firstLine="299"/>
        <w:pPrChange w:id="1027" w:author="Simon Johnson" w:date="2021-03-26T11:44:00Z">
          <w:pPr>
            <w:spacing w:after="0"/>
            <w:ind w:left="-15" w:right="990" w:firstLine="299"/>
          </w:pPr>
        </w:pPrChange>
      </w:pPr>
      <w:r>
        <w:t xml:space="preserve">The architecture of MQTT-SN is shown in Fig. 1. There are three kinds of MQTT-SN components, MQTT-SN </w:t>
      </w:r>
      <w:r>
        <w:rPr>
          <w:i/>
        </w:rPr>
        <w:t>clients</w:t>
      </w:r>
      <w:r>
        <w:t xml:space="preserve">, MQTT-SN </w:t>
      </w:r>
      <w:r>
        <w:rPr>
          <w:i/>
        </w:rPr>
        <w:t>gateways (GW)</w:t>
      </w:r>
      <w:r>
        <w:t xml:space="preserve">, and MQTT-SN </w:t>
      </w:r>
      <w:r>
        <w:rPr>
          <w:i/>
        </w:rPr>
        <w:t>forwarders</w:t>
      </w:r>
      <w:r>
        <w:t>. MQTT-SN clients connect themselves to a MQTT server via a MQTT-SN GW using the MQTT-SN protocol. A MQTT-SN GW may or may not be integrated with a MQTT server. In case of a stand-alone GW the MQTT protocol is used between the MQTT server and the MQTT-SN GW. Its main function is the translation between MQTT and MQTT-SN.</w:t>
      </w:r>
    </w:p>
    <w:p w14:paraId="433D3199" w14:textId="77777777" w:rsidR="002C23BD" w:rsidRDefault="002C23BD">
      <w:pPr>
        <w:spacing w:after="6"/>
        <w:ind w:left="-15" w:right="4" w:firstLine="299"/>
        <w:pPrChange w:id="1028" w:author="Simon Johnson" w:date="2021-03-26T11:44:00Z">
          <w:pPr>
            <w:spacing w:after="6"/>
            <w:ind w:left="-15" w:right="990" w:firstLine="299"/>
          </w:pPr>
        </w:pPrChange>
      </w:pPr>
      <w:r>
        <w:t>MQTT-SN clients can also access a GW via a forwarder in case the GW is not directly attached to their network. The forwarder simply encapsulates the MQTT-SN frames it receives on the wireless side and forwards them unchanged to the GW; in the opposite direction, it decapsulates the frames it receives from the gateway and sends them to the clients, unchanged too.</w:t>
      </w:r>
    </w:p>
    <w:p w14:paraId="1DA486C9" w14:textId="77777777" w:rsidR="002C23BD" w:rsidRDefault="002C23BD">
      <w:pPr>
        <w:ind w:left="-15" w:right="4" w:firstLine="299"/>
        <w:pPrChange w:id="1029" w:author="Simon Johnson" w:date="2021-03-26T11:44:00Z">
          <w:pPr>
            <w:ind w:left="-15" w:right="990" w:firstLine="299"/>
          </w:pPr>
        </w:pPrChange>
      </w:pPr>
      <w:r>
        <w:t xml:space="preserve">Depending on how a GW performs the protocol translation between MQTT and MQTT-SN, we can differentiate between two types of GWs, namely </w:t>
      </w:r>
      <w:r>
        <w:rPr>
          <w:i/>
        </w:rPr>
        <w:t xml:space="preserve">transparent </w:t>
      </w:r>
      <w:r>
        <w:t xml:space="preserve">and </w:t>
      </w:r>
      <w:r>
        <w:rPr>
          <w:i/>
        </w:rPr>
        <w:t xml:space="preserve">aggregating </w:t>
      </w:r>
      <w:r>
        <w:t>GWs, see Fig. 2. They are explained in the following sections.</w:t>
      </w:r>
    </w:p>
    <w:p w14:paraId="4BD39C71" w14:textId="77777777" w:rsidR="002C23BD" w:rsidRDefault="002C23BD">
      <w:pPr>
        <w:pStyle w:val="Heading3"/>
        <w:ind w:right="4"/>
        <w:pPrChange w:id="1030" w:author="Simon Johnson" w:date="2021-03-26T11:44:00Z">
          <w:pPr>
            <w:pStyle w:val="Heading3"/>
          </w:pPr>
        </w:pPrChange>
      </w:pPr>
      <w:bookmarkStart w:id="1031" w:name="_Toc42668"/>
      <w:bookmarkStart w:id="1032" w:name="_Toc71106220"/>
      <w:r>
        <w:t>Transparent Gateway</w:t>
      </w:r>
      <w:bookmarkEnd w:id="1031"/>
      <w:bookmarkEnd w:id="1032"/>
    </w:p>
    <w:p w14:paraId="10258993" w14:textId="52661C5B" w:rsidR="002C23BD" w:rsidRDefault="002C23BD">
      <w:pPr>
        <w:spacing w:after="0"/>
        <w:ind w:left="-5" w:right="4"/>
        <w:pPrChange w:id="1033" w:author="Simon Johnson" w:date="2021-03-26T11:44:00Z">
          <w:pPr>
            <w:spacing w:after="0"/>
            <w:ind w:left="-5" w:right="990"/>
          </w:pPr>
        </w:pPrChange>
      </w:pPr>
      <w:r>
        <w:t xml:space="preserve">For each connected MQTT-SN client a transparent GW will setup and maintain a MQTT connection to the MQTT server. This MQTT connection is reserved exclusively for the end-to-end and almost transparent </w:t>
      </w:r>
      <w:ins w:id="1034" w:author="Simon Johnson" w:date="2021-03-09T11:30:00Z">
        <w:r w:rsidR="0018058B">
          <w:t>packet</w:t>
        </w:r>
        <w:r w:rsidR="0018058B" w:rsidDel="0018058B">
          <w:t xml:space="preserve"> </w:t>
        </w:r>
      </w:ins>
      <w:del w:id="1035" w:author="Simon Johnson" w:date="2021-03-09T11:30:00Z">
        <w:r w:rsidDel="0018058B">
          <w:delText xml:space="preserve">message </w:delText>
        </w:r>
      </w:del>
      <w:r>
        <w:t xml:space="preserve">exchange between the client and the server. There will be as many MQTT connections between the GW and the server as MQTT-SN clients connected to the GW. The transparent GW will perform a “syntax” translation between the two protocols. Since all </w:t>
      </w:r>
      <w:ins w:id="1036" w:author="Simon Johnson" w:date="2021-03-09T11:30:00Z">
        <w:r w:rsidR="0018058B">
          <w:t>packet</w:t>
        </w:r>
      </w:ins>
      <w:del w:id="1037" w:author="Simon Johnson" w:date="2021-03-09T11:30:00Z">
        <w:r w:rsidDel="0018058B">
          <w:delText>message</w:delText>
        </w:r>
      </w:del>
      <w:r>
        <w:t xml:space="preserve"> exchanges are end-to-end between the MQTT-SN client and the MQTT server, all functions and features that are implemented by the server can be offered to the client.</w:t>
      </w:r>
    </w:p>
    <w:p w14:paraId="0B1B7CCF" w14:textId="77777777" w:rsidR="002C23BD" w:rsidRDefault="002C23BD">
      <w:pPr>
        <w:spacing w:after="0"/>
        <w:ind w:left="-15" w:right="4" w:firstLine="299"/>
        <w:pPrChange w:id="1038" w:author="Simon Johnson" w:date="2021-03-26T11:44:00Z">
          <w:pPr>
            <w:spacing w:after="0"/>
            <w:ind w:left="-15" w:right="990" w:firstLine="299"/>
          </w:pPr>
        </w:pPrChange>
      </w:pPr>
      <w:r>
        <w:t>Although the implementation of the transparent GW is simpler when compared to the one of an aggregating GW, it requires the MQTT server to support a separate connection for each active client. Some MQTT server implementations might impose a limitation on the number of concurrent connections that they support.</w:t>
      </w:r>
    </w:p>
    <w:p w14:paraId="388FD1B7" w14:textId="0E592EF8" w:rsidR="002C23BD" w:rsidRDefault="6149D1D0">
      <w:pPr>
        <w:spacing w:after="303" w:line="259" w:lineRule="auto"/>
        <w:ind w:right="4"/>
        <w:pPrChange w:id="1039" w:author="Simon Johnson" w:date="2021-03-26T11:44:00Z">
          <w:pPr>
            <w:spacing w:after="303" w:line="259" w:lineRule="auto"/>
          </w:pPr>
        </w:pPrChange>
      </w:pPr>
      <w:r>
        <w:lastRenderedPageBreak/>
        <w:t xml:space="preserve">          </w:t>
      </w:r>
      <w:r w:rsidR="00D72FDE">
        <w:rPr>
          <w:noProof/>
        </w:rPr>
        <w:drawing>
          <wp:inline distT="0" distB="0" distL="0" distR="0" wp14:anchorId="520E4EDB" wp14:editId="01F60030">
            <wp:extent cx="4861756" cy="1810693"/>
            <wp:effectExtent l="0" t="0" r="2540" b="571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9">
                      <a:extLst>
                        <a:ext uri="{28A0092B-C50C-407E-A947-70E740481C1C}">
                          <a14:useLocalDpi xmlns:a14="http://schemas.microsoft.com/office/drawing/2010/main" val="0"/>
                        </a:ext>
                      </a:extLst>
                    </a:blip>
                    <a:stretch>
                      <a:fillRect/>
                    </a:stretch>
                  </pic:blipFill>
                  <pic:spPr>
                    <a:xfrm>
                      <a:off x="0" y="0"/>
                      <a:ext cx="4861756" cy="1810693"/>
                    </a:xfrm>
                    <a:prstGeom prst="rect">
                      <a:avLst/>
                    </a:prstGeom>
                  </pic:spPr>
                </pic:pic>
              </a:graphicData>
            </a:graphic>
          </wp:inline>
        </w:drawing>
      </w:r>
    </w:p>
    <w:p w14:paraId="006D1C05" w14:textId="77777777" w:rsidR="002C23BD" w:rsidRDefault="002C23BD">
      <w:pPr>
        <w:spacing w:after="572" w:line="265" w:lineRule="auto"/>
        <w:ind w:right="4"/>
        <w:jc w:val="center"/>
        <w:pPrChange w:id="1040" w:author="Simon Johnson" w:date="2021-03-26T11:44:00Z">
          <w:pPr>
            <w:spacing w:after="572" w:line="265" w:lineRule="auto"/>
            <w:jc w:val="center"/>
          </w:pPr>
        </w:pPrChange>
      </w:pPr>
      <w:r>
        <w:t>Figure 2: Transparent and Aggregating Gateways</w:t>
      </w:r>
    </w:p>
    <w:p w14:paraId="74D8AAAE" w14:textId="77777777" w:rsidR="002C23BD" w:rsidRDefault="002C23BD">
      <w:pPr>
        <w:pStyle w:val="Heading3"/>
        <w:ind w:right="4"/>
        <w:pPrChange w:id="1041" w:author="Simon Johnson" w:date="2021-03-26T11:44:00Z">
          <w:pPr>
            <w:pStyle w:val="Heading3"/>
          </w:pPr>
        </w:pPrChange>
      </w:pPr>
      <w:bookmarkStart w:id="1042" w:name="_Toc42669"/>
      <w:bookmarkStart w:id="1043" w:name="_Toc71106221"/>
      <w:r>
        <w:t>Aggregating Gateway</w:t>
      </w:r>
      <w:bookmarkEnd w:id="1042"/>
      <w:bookmarkEnd w:id="1043"/>
    </w:p>
    <w:p w14:paraId="3718BE43" w14:textId="7FA5C51A" w:rsidR="002C23BD" w:rsidRDefault="002C23BD">
      <w:pPr>
        <w:spacing w:after="460"/>
        <w:ind w:left="-5" w:right="4"/>
        <w:pPrChange w:id="1044" w:author="Simon Johnson" w:date="2021-03-26T11:44:00Z">
          <w:pPr>
            <w:spacing w:after="460"/>
            <w:ind w:left="-5" w:right="990"/>
          </w:pPr>
        </w:pPrChange>
      </w:pPr>
      <w:r>
        <w:t xml:space="preserve">Instead of having a MQTT connection for each connected client, an aggregating GW will have only one MQTT connection to the server. All </w:t>
      </w:r>
      <w:ins w:id="1045" w:author="Simon Johnson" w:date="2021-03-09T11:31:00Z">
        <w:r w:rsidR="0018058B">
          <w:t>packet</w:t>
        </w:r>
      </w:ins>
      <w:del w:id="1046" w:author="Simon Johnson" w:date="2021-03-09T11:31:00Z">
        <w:r w:rsidDel="0018058B">
          <w:delText>message</w:delText>
        </w:r>
      </w:del>
      <w:r>
        <w:t xml:space="preserve"> exchanges between a MQTT-SN client and an aggregating GW end at the GW. The GW then decides which information will be given further to the server. Although its implementation is more complex than the one of a transparent GW, an aggregating GW may be helpful in case of WSNs with very large number of SAs because it reduces the number of MQTT connections that the server has to support concurrently.</w:t>
      </w:r>
    </w:p>
    <w:p w14:paraId="79053AAF" w14:textId="77777777" w:rsidR="00F67944" w:rsidRDefault="00F67944" w:rsidP="009730EB"/>
    <w:p w14:paraId="43F1C472" w14:textId="77777777" w:rsidR="00CF2139" w:rsidRPr="00BA5453" w:rsidRDefault="00CF2139" w:rsidP="00C95EB6">
      <w:pPr>
        <w:pStyle w:val="Heading1"/>
      </w:pPr>
      <w:bookmarkStart w:id="1047" w:name="_Toc462729064"/>
      <w:bookmarkStart w:id="1048" w:name="_Toc464547784"/>
      <w:bookmarkStart w:id="1049" w:name="_Toc464635079"/>
      <w:bookmarkStart w:id="1050" w:name="_Toc471282694"/>
      <w:bookmarkStart w:id="1051" w:name="_Toc471483524"/>
      <w:bookmarkStart w:id="1052" w:name="_Toc473619941"/>
      <w:bookmarkStart w:id="1053" w:name="_Toc511988483"/>
      <w:bookmarkStart w:id="1054" w:name="_Toc71106222"/>
      <w:r w:rsidRPr="00BA5453">
        <w:lastRenderedPageBreak/>
        <w:t xml:space="preserve">Data </w:t>
      </w:r>
      <w:commentRangeStart w:id="1055"/>
      <w:r w:rsidRPr="00BA5453">
        <w:t>representation</w:t>
      </w:r>
      <w:bookmarkEnd w:id="1047"/>
      <w:bookmarkEnd w:id="1048"/>
      <w:bookmarkEnd w:id="1049"/>
      <w:bookmarkEnd w:id="1050"/>
      <w:bookmarkEnd w:id="1051"/>
      <w:bookmarkEnd w:id="1052"/>
      <w:bookmarkEnd w:id="1053"/>
      <w:commentRangeEnd w:id="1055"/>
      <w:r w:rsidR="00175EE9">
        <w:rPr>
          <w:rStyle w:val="CommentReference"/>
          <w:rFonts w:cs="Times New Roman"/>
          <w:b w:val="0"/>
          <w:bCs w:val="0"/>
          <w:color w:val="auto"/>
          <w:kern w:val="0"/>
        </w:rPr>
        <w:commentReference w:id="1055"/>
      </w:r>
      <w:bookmarkEnd w:id="1054"/>
    </w:p>
    <w:p w14:paraId="2D0A1551" w14:textId="7ABB36CF" w:rsidR="00CF2139" w:rsidRPr="00BA5453" w:rsidRDefault="00CF2139">
      <w:pPr>
        <w:pStyle w:val="Heading2"/>
        <w:pPrChange w:id="1056" w:author="Simon Johnson" w:date="2021-03-09T14:29:00Z">
          <w:pPr>
            <w:pStyle w:val="Heading3"/>
            <w:numPr>
              <w:numId w:val="44"/>
            </w:numPr>
          </w:pPr>
        </w:pPrChange>
      </w:pPr>
      <w:bookmarkStart w:id="1057" w:name="_Toc462729065"/>
      <w:bookmarkStart w:id="1058" w:name="_Toc464547785"/>
      <w:bookmarkStart w:id="1059" w:name="_Toc464635080"/>
      <w:bookmarkStart w:id="1060" w:name="_Toc471282695"/>
      <w:bookmarkStart w:id="1061" w:name="_Toc471483525"/>
      <w:bookmarkStart w:id="1062" w:name="_Toc473619942"/>
      <w:bookmarkStart w:id="1063" w:name="_Toc511988484"/>
      <w:bookmarkStart w:id="1064" w:name="_Toc71106223"/>
      <w:r w:rsidRPr="00BA5453">
        <w:t>Bits</w:t>
      </w:r>
      <w:bookmarkEnd w:id="1057"/>
      <w:bookmarkEnd w:id="1058"/>
      <w:bookmarkEnd w:id="1059"/>
      <w:bookmarkEnd w:id="1060"/>
      <w:bookmarkEnd w:id="1061"/>
      <w:bookmarkEnd w:id="1062"/>
      <w:bookmarkEnd w:id="1063"/>
      <w:ins w:id="1065" w:author="Simon Johnson" w:date="2021-03-09T16:16:00Z">
        <w:r w:rsidR="008A18E5">
          <w:t xml:space="preserve"> </w:t>
        </w:r>
      </w:ins>
      <w:r w:rsidR="005573DD">
        <w:t>(Byte)</w:t>
      </w:r>
      <w:bookmarkEnd w:id="1064"/>
    </w:p>
    <w:p w14:paraId="76E09E56" w14:textId="77777777" w:rsidR="00CF2139" w:rsidRDefault="00CF2139" w:rsidP="00CF2139">
      <w:pPr>
        <w:rPr>
          <w:rFonts w:eastAsia="Arial" w:cs="Arial"/>
        </w:rPr>
      </w:pPr>
      <w:r w:rsidRPr="255C7935">
        <w:rPr>
          <w:rFonts w:eastAsia="Arial" w:cs="Arial"/>
        </w:rPr>
        <w:t>Bits in a byte are labe</w:t>
      </w:r>
      <w:r>
        <w:rPr>
          <w:rFonts w:eastAsia="Arial" w:cs="Arial"/>
        </w:rPr>
        <w:t>l</w:t>
      </w:r>
      <w:r w:rsidRPr="255C7935">
        <w:rPr>
          <w:rFonts w:eastAsia="Arial" w:cs="Arial"/>
        </w:rPr>
        <w:t>led 7 t</w:t>
      </w:r>
      <w:r>
        <w:rPr>
          <w:rFonts w:eastAsia="Arial" w:cs="Arial"/>
        </w:rPr>
        <w:t>o</w:t>
      </w:r>
      <w:r w:rsidRPr="255C7935">
        <w:rPr>
          <w:rFonts w:eastAsia="Arial" w:cs="Arial"/>
        </w:rPr>
        <w:t xml:space="preserve"> 0. Bit number 7 is the most significant bit, the least significant bit is assigned bit number 0.</w:t>
      </w:r>
    </w:p>
    <w:p w14:paraId="2227483F" w14:textId="77777777" w:rsidR="00CF2139" w:rsidRPr="00BA5453" w:rsidRDefault="00CF2139" w:rsidP="00CF2139">
      <w:pPr>
        <w:rPr>
          <w:rFonts w:cs="Arial"/>
        </w:rPr>
      </w:pPr>
    </w:p>
    <w:p w14:paraId="580B6E3B" w14:textId="6675FA5A" w:rsidR="00CF2139" w:rsidRPr="00BA5453" w:rsidRDefault="00CF2139">
      <w:pPr>
        <w:pStyle w:val="Heading2"/>
        <w:pPrChange w:id="1066" w:author="Simon Johnson" w:date="2021-03-09T14:29:00Z">
          <w:pPr>
            <w:pStyle w:val="Heading3"/>
            <w:numPr>
              <w:numId w:val="44"/>
            </w:numPr>
          </w:pPr>
        </w:pPrChange>
      </w:pPr>
      <w:bookmarkStart w:id="1067" w:name="_Toc462729066"/>
      <w:bookmarkStart w:id="1068" w:name="_Toc464547786"/>
      <w:bookmarkStart w:id="1069" w:name="_Toc464635081"/>
      <w:bookmarkStart w:id="1070" w:name="_Toc471282696"/>
      <w:bookmarkStart w:id="1071" w:name="_Toc471483526"/>
      <w:bookmarkStart w:id="1072" w:name="_Toc473619943"/>
      <w:bookmarkStart w:id="1073" w:name="_Toc511988485"/>
      <w:bookmarkStart w:id="1074" w:name="_Toc71106224"/>
      <w:r>
        <w:t>Two Byte Integer</w:t>
      </w:r>
      <w:bookmarkEnd w:id="1067"/>
      <w:bookmarkEnd w:id="1068"/>
      <w:bookmarkEnd w:id="1069"/>
      <w:bookmarkEnd w:id="1070"/>
      <w:bookmarkEnd w:id="1071"/>
      <w:bookmarkEnd w:id="1072"/>
      <w:bookmarkEnd w:id="1073"/>
      <w:bookmarkEnd w:id="1074"/>
    </w:p>
    <w:p w14:paraId="4990A300" w14:textId="10A1AE59" w:rsidR="00CF2139" w:rsidRDefault="00CF2139" w:rsidP="00CF2139">
      <w:pPr>
        <w:rPr>
          <w:ins w:id="1075" w:author="Simon Johnson" w:date="2021-03-15T14:09:00Z"/>
          <w:rFonts w:eastAsia="Arial" w:cs="Arial"/>
        </w:rPr>
      </w:pPr>
      <w:r>
        <w:rPr>
          <w:rFonts w:eastAsia="Arial" w:cs="Arial"/>
        </w:rPr>
        <w:t>Two Byte Integer</w:t>
      </w:r>
      <w:r w:rsidRPr="5796DA54">
        <w:rPr>
          <w:rFonts w:eastAsia="Arial" w:cs="Arial"/>
        </w:rPr>
        <w:t xml:space="preserve"> data values are 16</w:t>
      </w:r>
      <w:r>
        <w:rPr>
          <w:rFonts w:eastAsia="Arial" w:cs="Arial"/>
        </w:rPr>
        <w:t>-</w:t>
      </w:r>
      <w:r w:rsidRPr="5796DA54">
        <w:rPr>
          <w:rFonts w:eastAsia="Arial" w:cs="Arial"/>
        </w:rPr>
        <w:t>bit unsigned integers in big-endian order: the high order byte precedes the lower order byte. This means that a 16-bit word is presented on the network as Most Significant Byte (MSB), followed by Least Significant Byte (LSB).</w:t>
      </w:r>
    </w:p>
    <w:p w14:paraId="25AA4A13" w14:textId="77777777" w:rsidR="00725ADC" w:rsidRDefault="00725ADC" w:rsidP="00CF2139">
      <w:pPr>
        <w:rPr>
          <w:ins w:id="1076" w:author="Simon Johnson" w:date="2021-03-15T14:09:00Z"/>
          <w:rFonts w:eastAsia="Arial" w:cs="Arial"/>
        </w:rPr>
      </w:pPr>
    </w:p>
    <w:p w14:paraId="50EC7970" w14:textId="65914219" w:rsidR="00725ADC" w:rsidRPr="00725ADC" w:rsidRDefault="00725ADC">
      <w:pPr>
        <w:pStyle w:val="Heading2"/>
        <w:rPr>
          <w:ins w:id="1077" w:author="Simon Johnson" w:date="2021-03-15T14:09:00Z"/>
          <w:rPrChange w:id="1078" w:author="Simon Johnson" w:date="2021-03-15T14:09:00Z">
            <w:rPr>
              <w:ins w:id="1079" w:author="Simon Johnson" w:date="2021-03-15T14:09:00Z"/>
              <w:rFonts w:ascii="Arial" w:hAnsi="Arial"/>
            </w:rPr>
          </w:rPrChange>
        </w:rPr>
        <w:pPrChange w:id="1080" w:author="Simon Johnson" w:date="2021-03-15T14:09:00Z">
          <w:pPr>
            <w:pStyle w:val="Heading3"/>
          </w:pPr>
        </w:pPrChange>
      </w:pPr>
      <w:bookmarkStart w:id="1081" w:name="_Toc462729067"/>
      <w:bookmarkStart w:id="1082" w:name="_Toc71106225"/>
      <w:ins w:id="1083" w:author="Simon Johnson" w:date="2021-03-15T14:09:00Z">
        <w:r>
          <w:t>Four Byte Integer</w:t>
        </w:r>
        <w:bookmarkEnd w:id="1081"/>
        <w:bookmarkEnd w:id="1082"/>
      </w:ins>
    </w:p>
    <w:p w14:paraId="08B8C6AB" w14:textId="10E88828" w:rsidR="00725ADC" w:rsidRPr="00725ADC" w:rsidDel="00725ADC" w:rsidRDefault="00725ADC" w:rsidP="00CF2139">
      <w:pPr>
        <w:rPr>
          <w:del w:id="1084" w:author="Simon Johnson" w:date="2021-03-15T14:09:00Z"/>
          <w:rFonts w:ascii="Arial" w:hAnsi="Arial" w:cs="Arial"/>
          <w:color w:val="000000"/>
          <w:szCs w:val="20"/>
          <w:rPrChange w:id="1085" w:author="Simon Johnson" w:date="2021-03-15T14:09:00Z">
            <w:rPr>
              <w:del w:id="1086" w:author="Simon Johnson" w:date="2021-03-15T14:09:00Z"/>
              <w:rFonts w:eastAsia="Arial" w:cs="Arial"/>
            </w:rPr>
          </w:rPrChange>
        </w:rPr>
      </w:pPr>
      <w:ins w:id="1087" w:author="Simon Johnson" w:date="2021-03-15T14:09:00Z">
        <w:r>
          <w:rPr>
            <w:rFonts w:ascii="Arial" w:hAnsi="Arial" w:cs="Arial"/>
            <w:color w:val="000000"/>
            <w:szCs w:val="20"/>
          </w:rPr>
          <w:t>Four Byte Integer data values are 32-bit unsigned integers in big-endian order: the high order byte precedes the successively lower order bytes. This means that a 32-bit word is presented on the network as Most Significant Byte (MSB), followed by the next most Significant Byte (MSB), followed by the next most Significant Byte (MSB), followed by Least Significant Byte (LSB).</w:t>
        </w:r>
      </w:ins>
    </w:p>
    <w:p w14:paraId="4CCA2179" w14:textId="77777777" w:rsidR="00CF2139" w:rsidRPr="00BA5453" w:rsidDel="001B3FCD" w:rsidRDefault="00CF2139" w:rsidP="00CF2139">
      <w:pPr>
        <w:rPr>
          <w:del w:id="1088" w:author="Simon Johnson" w:date="2021-03-09T14:29:00Z"/>
          <w:rFonts w:cs="Arial"/>
        </w:rPr>
      </w:pPr>
    </w:p>
    <w:p w14:paraId="05851817" w14:textId="6B6F7466" w:rsidR="009D50DF" w:rsidRDefault="009D50DF" w:rsidP="00CF2139">
      <w:pPr>
        <w:rPr>
          <w:rFonts w:eastAsia="Arial" w:cs="Arial"/>
        </w:rPr>
      </w:pPr>
    </w:p>
    <w:p w14:paraId="4DEA6409" w14:textId="09F0BD66" w:rsidR="009D50DF" w:rsidRDefault="009D50DF">
      <w:pPr>
        <w:pStyle w:val="Heading2"/>
        <w:pPrChange w:id="1089" w:author="Simon Johnson" w:date="2021-03-09T14:29:00Z">
          <w:pPr>
            <w:pStyle w:val="Heading3"/>
            <w:numPr>
              <w:numId w:val="44"/>
            </w:numPr>
          </w:pPr>
        </w:pPrChange>
      </w:pPr>
      <w:bookmarkStart w:id="1090" w:name="_Toc71106226"/>
      <w:r>
        <w:t>UTF-8 Encoded String</w:t>
      </w:r>
      <w:bookmarkEnd w:id="1090"/>
    </w:p>
    <w:p w14:paraId="340C8769" w14:textId="13453ECD" w:rsidR="009D50DF" w:rsidRDefault="009D50DF" w:rsidP="009D50DF">
      <w:pPr>
        <w:rPr>
          <w:rFonts w:ascii="Arial" w:hAnsi="Arial" w:cs="Arial"/>
          <w:color w:val="000000"/>
          <w:szCs w:val="20"/>
        </w:rPr>
      </w:pPr>
      <w:r>
        <w:rPr>
          <w:rFonts w:ascii="Arial" w:hAnsi="Arial" w:cs="Arial"/>
          <w:color w:val="000000"/>
          <w:szCs w:val="20"/>
        </w:rPr>
        <w:t>Text fields within the MQTT-SN Control Packets described later are encoded as UTF-8 strings. UTF-8 </w:t>
      </w:r>
      <w:hyperlink r:id="rId54" w:anchor="RFC3629" w:history="1">
        <w:r>
          <w:rPr>
            <w:rStyle w:val="Hyperlink"/>
            <w:rFonts w:ascii="Arial" w:hAnsi="Arial" w:cs="Arial"/>
            <w:color w:val="800080"/>
            <w:szCs w:val="20"/>
          </w:rPr>
          <w:t>[RFC3629]</w:t>
        </w:r>
      </w:hyperlink>
      <w:r>
        <w:rPr>
          <w:rFonts w:ascii="Arial" w:hAnsi="Arial" w:cs="Arial"/>
          <w:color w:val="000000"/>
          <w:szCs w:val="20"/>
        </w:rPr>
        <w:t> is an efficient encoding of Unicode </w:t>
      </w:r>
      <w:hyperlink r:id="rId55" w:anchor="Unicode" w:history="1">
        <w:r>
          <w:rPr>
            <w:rStyle w:val="Hyperlink"/>
            <w:rFonts w:ascii="Arial" w:hAnsi="Arial" w:cs="Arial"/>
            <w:color w:val="800080"/>
            <w:szCs w:val="20"/>
          </w:rPr>
          <w:t>[Unicode]</w:t>
        </w:r>
      </w:hyperlink>
      <w:r>
        <w:rPr>
          <w:rFonts w:ascii="Arial" w:hAnsi="Arial" w:cs="Arial"/>
          <w:color w:val="000000"/>
          <w:szCs w:val="20"/>
        </w:rPr>
        <w:t> characters that optimizes the encoding of ASCII characters in support of text-based communications.</w:t>
      </w:r>
    </w:p>
    <w:p w14:paraId="5FB38E53" w14:textId="77777777" w:rsidR="009D50DF" w:rsidRDefault="009D50DF" w:rsidP="009D50DF">
      <w:pPr>
        <w:rPr>
          <w:rFonts w:ascii="Arial" w:hAnsi="Arial" w:cs="Arial"/>
          <w:color w:val="000000"/>
          <w:szCs w:val="20"/>
        </w:rPr>
      </w:pPr>
      <w:r>
        <w:rPr>
          <w:rFonts w:ascii="Arial" w:hAnsi="Arial" w:cs="Arial"/>
          <w:color w:val="000000"/>
          <w:szCs w:val="20"/>
        </w:rPr>
        <w:t> </w:t>
      </w:r>
    </w:p>
    <w:p w14:paraId="0667F56D" w14:textId="77777777" w:rsidR="009D50DF" w:rsidRDefault="009D50DF" w:rsidP="009D50DF">
      <w:pPr>
        <w:rPr>
          <w:rFonts w:ascii="Arial" w:hAnsi="Arial" w:cs="Arial"/>
          <w:color w:val="000000"/>
          <w:szCs w:val="20"/>
        </w:rPr>
      </w:pPr>
      <w:r>
        <w:rPr>
          <w:rFonts w:ascii="Arial" w:hAnsi="Arial" w:cs="Arial"/>
          <w:color w:val="000000"/>
          <w:szCs w:val="20"/>
        </w:rPr>
        <w:t>Each of these strings is prefixed with a Two Byte Integer length field that gives the number of bytes in a UTF-8 encoded string itself, as illustrated in </w:t>
      </w:r>
      <w:r>
        <w:rPr>
          <w:rStyle w:val="Hyperlink"/>
          <w:rFonts w:ascii="Arial" w:hAnsi="Arial" w:cs="Arial"/>
          <w:szCs w:val="20"/>
        </w:rPr>
        <w:t>Figure 1.1 Structure of UTF-8 Encoded Strings</w:t>
      </w:r>
      <w:r>
        <w:rPr>
          <w:rFonts w:ascii="Arial" w:hAnsi="Arial" w:cs="Arial"/>
          <w:color w:val="000000"/>
          <w:szCs w:val="20"/>
        </w:rPr>
        <w:t> below. Consequently, the maximum size of a UTF-8 Encoded String is 65,535 bytes.</w:t>
      </w:r>
    </w:p>
    <w:p w14:paraId="5D3EFFF5" w14:textId="77777777" w:rsidR="009D50DF" w:rsidRDefault="009D50DF" w:rsidP="009D50DF">
      <w:pPr>
        <w:rPr>
          <w:rFonts w:ascii="Arial" w:hAnsi="Arial" w:cs="Arial"/>
          <w:color w:val="000000"/>
          <w:szCs w:val="20"/>
        </w:rPr>
      </w:pPr>
      <w:r>
        <w:rPr>
          <w:rFonts w:ascii="Arial" w:hAnsi="Arial" w:cs="Arial"/>
          <w:color w:val="000000"/>
          <w:szCs w:val="20"/>
        </w:rPr>
        <w:t> </w:t>
      </w:r>
    </w:p>
    <w:p w14:paraId="54EE3E08" w14:textId="77777777" w:rsidR="009D50DF" w:rsidRDefault="009D50DF" w:rsidP="009D50DF">
      <w:pPr>
        <w:rPr>
          <w:rFonts w:ascii="Arial" w:hAnsi="Arial" w:cs="Arial"/>
          <w:color w:val="000000"/>
          <w:szCs w:val="20"/>
        </w:rPr>
      </w:pPr>
      <w:bookmarkStart w:id="1091" w:name="_Toc473619946"/>
      <w:r>
        <w:rPr>
          <w:rFonts w:ascii="Arial" w:hAnsi="Arial" w:cs="Arial"/>
          <w:color w:val="000000"/>
          <w:szCs w:val="20"/>
        </w:rPr>
        <w:t>Unless stated otherwise all UTF-8 encoded strings can have any length in the range 0 to 65,535 bytes.</w:t>
      </w:r>
      <w:bookmarkEnd w:id="1091"/>
    </w:p>
    <w:p w14:paraId="52CEA58D" w14:textId="77777777" w:rsidR="009D50DF" w:rsidRDefault="009D50DF" w:rsidP="009D50DF">
      <w:pPr>
        <w:rPr>
          <w:rFonts w:ascii="Arial" w:hAnsi="Arial" w:cs="Arial"/>
          <w:color w:val="000000"/>
          <w:szCs w:val="20"/>
        </w:rPr>
      </w:pPr>
      <w:r>
        <w:rPr>
          <w:rFonts w:ascii="Arial" w:hAnsi="Arial" w:cs="Arial"/>
          <w:color w:val="000000"/>
          <w:szCs w:val="20"/>
        </w:rPr>
        <w:t> </w:t>
      </w:r>
    </w:p>
    <w:p w14:paraId="5CB1FA99" w14:textId="77777777" w:rsidR="009D50DF" w:rsidRDefault="009D50DF" w:rsidP="009D50DF">
      <w:pPr>
        <w:rPr>
          <w:rFonts w:ascii="Arial" w:hAnsi="Arial" w:cs="Arial"/>
          <w:color w:val="000000"/>
          <w:szCs w:val="20"/>
        </w:rPr>
      </w:pPr>
      <w:bookmarkStart w:id="1092" w:name="_Toc473619947"/>
      <w:bookmarkStart w:id="1093" w:name="_Figure_1.1_Structure"/>
      <w:bookmarkEnd w:id="1092"/>
      <w:bookmarkEnd w:id="1093"/>
      <w:r>
        <w:rPr>
          <w:rFonts w:ascii="Arial" w:hAnsi="Arial" w:cs="Arial"/>
          <w:color w:val="000000"/>
          <w:szCs w:val="20"/>
        </w:rPr>
        <w:t>Figure 1</w:t>
      </w:r>
      <w:r>
        <w:rPr>
          <w:rFonts w:ascii="Arial" w:hAnsi="Arial" w:cs="Arial"/>
          <w:color w:val="000000"/>
          <w:szCs w:val="20"/>
        </w:rPr>
        <w:noBreakHyphen/>
        <w:t>1 Structure of UTF-8 Encoded Strings</w:t>
      </w:r>
    </w:p>
    <w:tbl>
      <w:tblPr>
        <w:tblW w:w="0" w:type="auto"/>
        <w:tblCellMar>
          <w:left w:w="0" w:type="dxa"/>
          <w:right w:w="0" w:type="dxa"/>
        </w:tblCellMar>
        <w:tblLook w:val="04A0" w:firstRow="1" w:lastRow="0" w:firstColumn="1" w:lastColumn="0" w:noHBand="0" w:noVBand="1"/>
      </w:tblPr>
      <w:tblGrid>
        <w:gridCol w:w="3095"/>
        <w:gridCol w:w="780"/>
        <w:gridCol w:w="780"/>
        <w:gridCol w:w="780"/>
        <w:gridCol w:w="781"/>
        <w:gridCol w:w="781"/>
        <w:gridCol w:w="781"/>
        <w:gridCol w:w="781"/>
        <w:gridCol w:w="781"/>
      </w:tblGrid>
      <w:tr w:rsidR="009D50DF" w14:paraId="584A5B2C" w14:textId="77777777" w:rsidTr="009D50DF">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E79A65" w14:textId="77777777" w:rsidR="009D50DF" w:rsidRDefault="009D50DF">
            <w:pPr>
              <w:jc w:val="center"/>
              <w:rPr>
                <w:rFonts w:ascii="Arial" w:hAnsi="Arial" w:cs="Arial"/>
                <w:szCs w:val="20"/>
              </w:rPr>
            </w:pPr>
            <w:r>
              <w:rPr>
                <w:rFonts w:ascii="Arial" w:hAnsi="Arial" w:cs="Arial"/>
                <w:b/>
                <w:bCs/>
                <w:szCs w:val="20"/>
              </w:rPr>
              <w:t>Bit</w:t>
            </w:r>
          </w:p>
        </w:tc>
        <w:tc>
          <w:tcPr>
            <w:tcW w:w="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1AF439" w14:textId="77777777" w:rsidR="009D50DF" w:rsidRDefault="009D50DF">
            <w:pPr>
              <w:jc w:val="center"/>
              <w:rPr>
                <w:rFonts w:ascii="Arial" w:hAnsi="Arial" w:cs="Arial"/>
                <w:szCs w:val="20"/>
              </w:rPr>
            </w:pPr>
            <w:r>
              <w:rPr>
                <w:rFonts w:ascii="Arial" w:hAnsi="Arial" w:cs="Arial"/>
                <w:b/>
                <w:bCs/>
                <w:szCs w:val="20"/>
              </w:rPr>
              <w:t>7</w:t>
            </w:r>
          </w:p>
        </w:tc>
        <w:tc>
          <w:tcPr>
            <w:tcW w:w="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181F3F" w14:textId="77777777" w:rsidR="009D50DF" w:rsidRDefault="009D50DF">
            <w:pPr>
              <w:jc w:val="center"/>
              <w:rPr>
                <w:rFonts w:ascii="Arial" w:hAnsi="Arial" w:cs="Arial"/>
                <w:szCs w:val="20"/>
              </w:rPr>
            </w:pPr>
            <w:r>
              <w:rPr>
                <w:rFonts w:ascii="Arial" w:hAnsi="Arial" w:cs="Arial"/>
                <w:b/>
                <w:bCs/>
                <w:szCs w:val="20"/>
              </w:rPr>
              <w:t>6</w:t>
            </w:r>
          </w:p>
        </w:tc>
        <w:tc>
          <w:tcPr>
            <w:tcW w:w="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73AD7E" w14:textId="77777777" w:rsidR="009D50DF" w:rsidRDefault="009D50DF">
            <w:pPr>
              <w:jc w:val="center"/>
              <w:rPr>
                <w:rFonts w:ascii="Arial" w:hAnsi="Arial" w:cs="Arial"/>
                <w:szCs w:val="20"/>
              </w:rPr>
            </w:pPr>
            <w:r>
              <w:rPr>
                <w:rFonts w:ascii="Arial" w:hAnsi="Arial" w:cs="Arial"/>
                <w:b/>
                <w:bCs/>
                <w:szCs w:val="20"/>
              </w:rPr>
              <w:t>5</w:t>
            </w:r>
          </w:p>
        </w:tc>
        <w:tc>
          <w:tcPr>
            <w:tcW w:w="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D3B37C" w14:textId="77777777" w:rsidR="009D50DF" w:rsidRDefault="009D50DF">
            <w:pPr>
              <w:jc w:val="center"/>
              <w:rPr>
                <w:rFonts w:ascii="Arial" w:hAnsi="Arial" w:cs="Arial"/>
                <w:szCs w:val="20"/>
              </w:rPr>
            </w:pPr>
            <w:r>
              <w:rPr>
                <w:rFonts w:ascii="Arial" w:hAnsi="Arial" w:cs="Arial"/>
                <w:b/>
                <w:bCs/>
                <w:szCs w:val="20"/>
              </w:rPr>
              <w:t>4</w:t>
            </w:r>
          </w:p>
        </w:tc>
        <w:tc>
          <w:tcPr>
            <w:tcW w:w="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996780" w14:textId="77777777" w:rsidR="009D50DF" w:rsidRDefault="009D50DF">
            <w:pPr>
              <w:jc w:val="center"/>
              <w:rPr>
                <w:rFonts w:ascii="Arial" w:hAnsi="Arial" w:cs="Arial"/>
                <w:szCs w:val="20"/>
              </w:rPr>
            </w:pPr>
            <w:r>
              <w:rPr>
                <w:rFonts w:ascii="Arial" w:hAnsi="Arial" w:cs="Arial"/>
                <w:b/>
                <w:bCs/>
                <w:szCs w:val="20"/>
              </w:rPr>
              <w:t>3</w:t>
            </w:r>
          </w:p>
        </w:tc>
        <w:tc>
          <w:tcPr>
            <w:tcW w:w="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246FF8" w14:textId="77777777" w:rsidR="009D50DF" w:rsidRDefault="009D50DF">
            <w:pPr>
              <w:jc w:val="center"/>
              <w:rPr>
                <w:rFonts w:ascii="Arial" w:hAnsi="Arial" w:cs="Arial"/>
                <w:szCs w:val="20"/>
              </w:rPr>
            </w:pPr>
            <w:r>
              <w:rPr>
                <w:rFonts w:ascii="Arial" w:hAnsi="Arial" w:cs="Arial"/>
                <w:b/>
                <w:bCs/>
                <w:szCs w:val="20"/>
              </w:rPr>
              <w:t>2</w:t>
            </w:r>
          </w:p>
        </w:tc>
        <w:tc>
          <w:tcPr>
            <w:tcW w:w="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E84819" w14:textId="77777777" w:rsidR="009D50DF" w:rsidRDefault="009D50DF">
            <w:pPr>
              <w:jc w:val="center"/>
              <w:rPr>
                <w:rFonts w:ascii="Arial" w:hAnsi="Arial" w:cs="Arial"/>
                <w:szCs w:val="20"/>
              </w:rPr>
            </w:pPr>
            <w:r>
              <w:rPr>
                <w:rFonts w:ascii="Arial" w:hAnsi="Arial" w:cs="Arial"/>
                <w:b/>
                <w:bCs/>
                <w:szCs w:val="20"/>
              </w:rPr>
              <w:t>1</w:t>
            </w:r>
          </w:p>
        </w:tc>
        <w:tc>
          <w:tcPr>
            <w:tcW w:w="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22BA1B" w14:textId="77777777" w:rsidR="009D50DF" w:rsidRDefault="009D50DF">
            <w:pPr>
              <w:jc w:val="center"/>
              <w:rPr>
                <w:rFonts w:ascii="Arial" w:hAnsi="Arial" w:cs="Arial"/>
                <w:szCs w:val="20"/>
              </w:rPr>
            </w:pPr>
            <w:r>
              <w:rPr>
                <w:rFonts w:ascii="Arial" w:hAnsi="Arial" w:cs="Arial"/>
                <w:b/>
                <w:bCs/>
                <w:szCs w:val="20"/>
              </w:rPr>
              <w:t>0</w:t>
            </w:r>
          </w:p>
        </w:tc>
      </w:tr>
      <w:tr w:rsidR="009D50DF" w14:paraId="3DA634CB" w14:textId="77777777" w:rsidTr="009D50DF">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989E1F" w14:textId="77777777" w:rsidR="009D50DF" w:rsidRDefault="009D50DF">
            <w:pPr>
              <w:rPr>
                <w:rFonts w:ascii="Arial" w:hAnsi="Arial" w:cs="Arial"/>
                <w:szCs w:val="20"/>
              </w:rPr>
            </w:pPr>
            <w:r>
              <w:rPr>
                <w:rFonts w:ascii="Arial" w:hAnsi="Arial" w:cs="Arial"/>
                <w:szCs w:val="20"/>
              </w:rPr>
              <w:t>byte 1</w:t>
            </w:r>
          </w:p>
        </w:tc>
        <w:tc>
          <w:tcPr>
            <w:tcW w:w="6384" w:type="dxa"/>
            <w:gridSpan w:val="8"/>
            <w:tcBorders>
              <w:top w:val="nil"/>
              <w:left w:val="nil"/>
              <w:bottom w:val="single" w:sz="8" w:space="0" w:color="auto"/>
              <w:right w:val="single" w:sz="8" w:space="0" w:color="auto"/>
            </w:tcBorders>
            <w:tcMar>
              <w:top w:w="0" w:type="dxa"/>
              <w:left w:w="108" w:type="dxa"/>
              <w:bottom w:w="0" w:type="dxa"/>
              <w:right w:w="108" w:type="dxa"/>
            </w:tcMar>
            <w:hideMark/>
          </w:tcPr>
          <w:p w14:paraId="74F6DDC1" w14:textId="77777777" w:rsidR="009D50DF" w:rsidRDefault="009D50DF">
            <w:pPr>
              <w:jc w:val="center"/>
              <w:rPr>
                <w:rFonts w:ascii="Arial" w:hAnsi="Arial" w:cs="Arial"/>
                <w:szCs w:val="20"/>
              </w:rPr>
            </w:pPr>
            <w:r>
              <w:rPr>
                <w:rFonts w:ascii="Arial" w:hAnsi="Arial" w:cs="Arial"/>
                <w:szCs w:val="20"/>
              </w:rPr>
              <w:t>String length MSB</w:t>
            </w:r>
          </w:p>
        </w:tc>
      </w:tr>
      <w:tr w:rsidR="009D50DF" w14:paraId="0AC05CC4" w14:textId="77777777" w:rsidTr="009D50DF">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441701" w14:textId="77777777" w:rsidR="009D50DF" w:rsidRDefault="009D50DF">
            <w:pPr>
              <w:rPr>
                <w:rFonts w:ascii="Arial" w:hAnsi="Arial" w:cs="Arial"/>
                <w:szCs w:val="20"/>
              </w:rPr>
            </w:pPr>
            <w:r>
              <w:rPr>
                <w:rFonts w:ascii="Arial" w:hAnsi="Arial" w:cs="Arial"/>
                <w:szCs w:val="20"/>
              </w:rPr>
              <w:t>byte 2</w:t>
            </w:r>
          </w:p>
        </w:tc>
        <w:tc>
          <w:tcPr>
            <w:tcW w:w="6384" w:type="dxa"/>
            <w:gridSpan w:val="8"/>
            <w:tcBorders>
              <w:top w:val="nil"/>
              <w:left w:val="nil"/>
              <w:bottom w:val="single" w:sz="8" w:space="0" w:color="auto"/>
              <w:right w:val="single" w:sz="8" w:space="0" w:color="auto"/>
            </w:tcBorders>
            <w:tcMar>
              <w:top w:w="0" w:type="dxa"/>
              <w:left w:w="108" w:type="dxa"/>
              <w:bottom w:w="0" w:type="dxa"/>
              <w:right w:w="108" w:type="dxa"/>
            </w:tcMar>
            <w:hideMark/>
          </w:tcPr>
          <w:p w14:paraId="4B33513D" w14:textId="77777777" w:rsidR="009D50DF" w:rsidRDefault="009D50DF">
            <w:pPr>
              <w:jc w:val="center"/>
              <w:rPr>
                <w:rFonts w:ascii="Arial" w:hAnsi="Arial" w:cs="Arial"/>
                <w:szCs w:val="20"/>
              </w:rPr>
            </w:pPr>
            <w:r>
              <w:rPr>
                <w:rFonts w:ascii="Arial" w:hAnsi="Arial" w:cs="Arial"/>
                <w:szCs w:val="20"/>
              </w:rPr>
              <w:t>String length LSB</w:t>
            </w:r>
          </w:p>
        </w:tc>
      </w:tr>
      <w:tr w:rsidR="009D50DF" w14:paraId="1DE3CC14" w14:textId="77777777" w:rsidTr="009D50DF">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B3893F" w14:textId="77777777" w:rsidR="009D50DF" w:rsidRDefault="009D50DF">
            <w:pPr>
              <w:rPr>
                <w:rFonts w:ascii="Arial" w:hAnsi="Arial" w:cs="Arial"/>
                <w:szCs w:val="20"/>
              </w:rPr>
            </w:pPr>
            <w:r>
              <w:rPr>
                <w:rFonts w:ascii="Arial" w:hAnsi="Arial" w:cs="Arial"/>
                <w:szCs w:val="20"/>
              </w:rPr>
              <w:t>byte 3 ….</w:t>
            </w:r>
          </w:p>
        </w:tc>
        <w:tc>
          <w:tcPr>
            <w:tcW w:w="6384" w:type="dxa"/>
            <w:gridSpan w:val="8"/>
            <w:tcBorders>
              <w:top w:val="nil"/>
              <w:left w:val="nil"/>
              <w:bottom w:val="single" w:sz="8" w:space="0" w:color="auto"/>
              <w:right w:val="single" w:sz="8" w:space="0" w:color="auto"/>
            </w:tcBorders>
            <w:tcMar>
              <w:top w:w="0" w:type="dxa"/>
              <w:left w:w="108" w:type="dxa"/>
              <w:bottom w:w="0" w:type="dxa"/>
              <w:right w:w="108" w:type="dxa"/>
            </w:tcMar>
            <w:hideMark/>
          </w:tcPr>
          <w:p w14:paraId="52A4F8A6" w14:textId="77777777" w:rsidR="009D50DF" w:rsidRDefault="009D50DF">
            <w:pPr>
              <w:jc w:val="center"/>
              <w:rPr>
                <w:rFonts w:ascii="Arial" w:hAnsi="Arial" w:cs="Arial"/>
                <w:szCs w:val="20"/>
              </w:rPr>
            </w:pPr>
            <w:r>
              <w:rPr>
                <w:rFonts w:ascii="Arial" w:hAnsi="Arial" w:cs="Arial"/>
                <w:szCs w:val="20"/>
              </w:rPr>
              <w:t>UTF-8 encoded character data, if length &gt; 0.</w:t>
            </w:r>
          </w:p>
        </w:tc>
      </w:tr>
    </w:tbl>
    <w:p w14:paraId="4718D197" w14:textId="77777777" w:rsidR="009D50DF" w:rsidRDefault="009D50DF" w:rsidP="009D50DF">
      <w:pPr>
        <w:rPr>
          <w:rFonts w:ascii="Arial" w:hAnsi="Arial" w:cs="Arial"/>
          <w:color w:val="000000"/>
          <w:szCs w:val="20"/>
        </w:rPr>
      </w:pPr>
      <w:r>
        <w:rPr>
          <w:rFonts w:ascii="Arial" w:hAnsi="Arial" w:cs="Arial"/>
          <w:color w:val="000000"/>
          <w:szCs w:val="20"/>
        </w:rPr>
        <w:t> </w:t>
      </w:r>
    </w:p>
    <w:p w14:paraId="1E2D5BC9" w14:textId="77777777" w:rsidR="009D50DF" w:rsidRDefault="009D50DF" w:rsidP="009D50DF">
      <w:pPr>
        <w:rPr>
          <w:rFonts w:ascii="Arial" w:hAnsi="Arial" w:cs="Arial"/>
          <w:color w:val="000000"/>
          <w:szCs w:val="20"/>
        </w:rPr>
      </w:pPr>
      <w:r>
        <w:rPr>
          <w:rFonts w:ascii="Arial" w:hAnsi="Arial" w:cs="Arial"/>
          <w:color w:val="000000"/>
          <w:szCs w:val="20"/>
          <w:shd w:val="clear" w:color="auto" w:fill="FFFF00"/>
        </w:rPr>
        <w:t>The character data in a UTF-8 Encoded String MUST be well-formed UTF-8 as defined by the Unicode specification </w:t>
      </w:r>
      <w:hyperlink r:id="rId56" w:anchor="Unicode" w:history="1">
        <w:r>
          <w:rPr>
            <w:rStyle w:val="Hyperlink"/>
            <w:rFonts w:ascii="Arial" w:hAnsi="Arial" w:cs="Arial"/>
            <w:color w:val="800080"/>
            <w:szCs w:val="20"/>
            <w:shd w:val="clear" w:color="auto" w:fill="FFFF00"/>
          </w:rPr>
          <w:t>[Unicode]</w:t>
        </w:r>
      </w:hyperlink>
      <w:r>
        <w:rPr>
          <w:rFonts w:ascii="Arial" w:hAnsi="Arial" w:cs="Arial"/>
          <w:color w:val="000000"/>
          <w:szCs w:val="20"/>
          <w:shd w:val="clear" w:color="auto" w:fill="FFFF00"/>
        </w:rPr>
        <w:t> and restated in RFC 3629 </w:t>
      </w:r>
      <w:hyperlink r:id="rId57" w:anchor="RFC3629" w:history="1">
        <w:r>
          <w:rPr>
            <w:rStyle w:val="Hyperlink"/>
            <w:rFonts w:ascii="Arial" w:hAnsi="Arial" w:cs="Arial"/>
            <w:color w:val="800080"/>
            <w:szCs w:val="20"/>
            <w:shd w:val="clear" w:color="auto" w:fill="FFFF00"/>
          </w:rPr>
          <w:t>[RFC3629]</w:t>
        </w:r>
      </w:hyperlink>
      <w:r>
        <w:rPr>
          <w:rFonts w:ascii="Arial" w:hAnsi="Arial" w:cs="Arial"/>
          <w:color w:val="000000"/>
          <w:szCs w:val="20"/>
          <w:shd w:val="clear" w:color="auto" w:fill="FFFF00"/>
        </w:rPr>
        <w:t>. In particular, the character data MUST NOT include encodings of code points between U+D800 and U+DFFF</w:t>
      </w:r>
      <w:r>
        <w:rPr>
          <w:rFonts w:ascii="Arial" w:hAnsi="Arial" w:cs="Arial"/>
          <w:color w:val="000000"/>
          <w:szCs w:val="20"/>
        </w:rPr>
        <w:t> </w:t>
      </w:r>
      <w:r>
        <w:rPr>
          <w:rFonts w:ascii="Arial" w:hAnsi="Arial" w:cs="Arial"/>
          <w:color w:val="FF0000"/>
          <w:szCs w:val="20"/>
        </w:rPr>
        <w:t>[MQTT-1.5.4-1]</w:t>
      </w:r>
      <w:r>
        <w:rPr>
          <w:rFonts w:ascii="Arial" w:hAnsi="Arial" w:cs="Arial"/>
          <w:color w:val="000000"/>
          <w:szCs w:val="20"/>
        </w:rPr>
        <w:t>.</w:t>
      </w:r>
      <w:r>
        <w:rPr>
          <w:rFonts w:ascii="Arial" w:hAnsi="Arial" w:cs="Arial"/>
          <w:color w:val="FF0000"/>
          <w:szCs w:val="20"/>
        </w:rPr>
        <w:t> </w:t>
      </w:r>
      <w:r>
        <w:rPr>
          <w:rFonts w:ascii="Arial" w:hAnsi="Arial" w:cs="Arial"/>
          <w:color w:val="000000"/>
          <w:szCs w:val="20"/>
        </w:rPr>
        <w:t>If the Client or Server receives an MQTT Control Packet containing ill-formed UTF-8 it is a Malformed Packet. Refer to </w:t>
      </w:r>
      <w:hyperlink r:id="rId58" w:anchor="S4_13_Errors" w:history="1">
        <w:r>
          <w:rPr>
            <w:rStyle w:val="Hyperlink"/>
            <w:rFonts w:ascii="Arial" w:hAnsi="Arial" w:cs="Arial"/>
            <w:color w:val="800080"/>
            <w:szCs w:val="20"/>
          </w:rPr>
          <w:t>section 4.13</w:t>
        </w:r>
      </w:hyperlink>
      <w:r>
        <w:rPr>
          <w:rFonts w:ascii="Arial" w:hAnsi="Arial" w:cs="Arial"/>
          <w:color w:val="000000"/>
          <w:szCs w:val="20"/>
        </w:rPr>
        <w:t> for information about handling errors</w:t>
      </w:r>
      <w:bookmarkStart w:id="1094" w:name="_Hlk511139803"/>
      <w:r>
        <w:rPr>
          <w:rFonts w:ascii="Arial" w:hAnsi="Arial" w:cs="Arial"/>
          <w:color w:val="000000"/>
          <w:szCs w:val="20"/>
        </w:rPr>
        <w:t>.</w:t>
      </w:r>
      <w:bookmarkEnd w:id="1094"/>
    </w:p>
    <w:p w14:paraId="4D26DDE6" w14:textId="77777777" w:rsidR="009D50DF" w:rsidRDefault="009D50DF" w:rsidP="009D50DF">
      <w:pPr>
        <w:rPr>
          <w:rFonts w:ascii="Arial" w:hAnsi="Arial" w:cs="Arial"/>
          <w:color w:val="000000"/>
          <w:szCs w:val="20"/>
        </w:rPr>
      </w:pPr>
      <w:r>
        <w:rPr>
          <w:rFonts w:ascii="Arial" w:hAnsi="Arial" w:cs="Arial"/>
          <w:color w:val="000000"/>
          <w:szCs w:val="20"/>
        </w:rPr>
        <w:t> </w:t>
      </w:r>
    </w:p>
    <w:p w14:paraId="671B9D04" w14:textId="77777777" w:rsidR="009D50DF" w:rsidRDefault="009D50DF" w:rsidP="009D50DF">
      <w:pPr>
        <w:rPr>
          <w:rFonts w:ascii="Arial" w:hAnsi="Arial" w:cs="Arial"/>
          <w:color w:val="000000"/>
          <w:szCs w:val="20"/>
        </w:rPr>
      </w:pPr>
      <w:r>
        <w:rPr>
          <w:rFonts w:ascii="Arial" w:hAnsi="Arial" w:cs="Arial"/>
          <w:color w:val="000000"/>
          <w:szCs w:val="20"/>
          <w:shd w:val="clear" w:color="auto" w:fill="FFFF00"/>
        </w:rPr>
        <w:lastRenderedPageBreak/>
        <w:t>A UTF-8 Encoded String MUST NOT include an encoding of the null character U+0000. </w:t>
      </w:r>
      <w:r>
        <w:rPr>
          <w:rFonts w:ascii="Arial" w:hAnsi="Arial" w:cs="Arial"/>
          <w:color w:val="FF0000"/>
          <w:szCs w:val="20"/>
        </w:rPr>
        <w:t>[MQTT-1.5.4-2]</w:t>
      </w:r>
      <w:r>
        <w:rPr>
          <w:rFonts w:ascii="Arial" w:hAnsi="Arial" w:cs="Arial"/>
          <w:color w:val="000000"/>
          <w:szCs w:val="20"/>
        </w:rPr>
        <w:t>. If a receiver (Server or Client) receives an MQTT Control Packet containing U+0000 it is a Malformed Packet. Refer to</w:t>
      </w:r>
      <w:hyperlink r:id="rId59" w:anchor="S4_13_Errors" w:history="1">
        <w:r>
          <w:rPr>
            <w:rStyle w:val="Hyperlink"/>
            <w:rFonts w:ascii="Arial" w:hAnsi="Arial" w:cs="Arial"/>
            <w:color w:val="800080"/>
            <w:szCs w:val="20"/>
          </w:rPr>
          <w:t> section 4.13</w:t>
        </w:r>
      </w:hyperlink>
      <w:r>
        <w:rPr>
          <w:rFonts w:ascii="Arial" w:hAnsi="Arial" w:cs="Arial"/>
          <w:color w:val="000000"/>
          <w:szCs w:val="20"/>
        </w:rPr>
        <w:t> for information about handling errors.</w:t>
      </w:r>
    </w:p>
    <w:p w14:paraId="296381D7" w14:textId="77777777" w:rsidR="009D50DF" w:rsidRDefault="009D50DF" w:rsidP="009D50DF">
      <w:pPr>
        <w:rPr>
          <w:rFonts w:ascii="Arial" w:hAnsi="Arial" w:cs="Arial"/>
          <w:color w:val="000000"/>
          <w:szCs w:val="20"/>
        </w:rPr>
      </w:pPr>
      <w:r>
        <w:rPr>
          <w:rFonts w:ascii="Arial" w:hAnsi="Arial" w:cs="Arial"/>
          <w:color w:val="000000"/>
          <w:szCs w:val="20"/>
        </w:rPr>
        <w:t> </w:t>
      </w:r>
    </w:p>
    <w:p w14:paraId="6978D158" w14:textId="77777777" w:rsidR="009D50DF" w:rsidRDefault="009D50DF" w:rsidP="009D50DF">
      <w:pPr>
        <w:rPr>
          <w:rFonts w:ascii="Arial" w:hAnsi="Arial" w:cs="Arial"/>
          <w:color w:val="000000"/>
          <w:szCs w:val="20"/>
        </w:rPr>
      </w:pPr>
      <w:r>
        <w:rPr>
          <w:rFonts w:ascii="Arial" w:hAnsi="Arial" w:cs="Arial"/>
          <w:color w:val="000000"/>
          <w:szCs w:val="20"/>
        </w:rPr>
        <w:t>The data SHOULD NOT include encodings of the Unicode [Unicode] code points listed below. If a receiver (Server or Client) receives an MQTT Control Packet containing any of them it MAY treat it as a Malformed Packet. These are the Disallowed Unicode code points. Refer to </w:t>
      </w:r>
      <w:hyperlink r:id="rId60" w:anchor="S4_13_Errors" w:history="1">
        <w:r>
          <w:rPr>
            <w:rStyle w:val="Hyperlink"/>
            <w:rFonts w:ascii="Arial" w:hAnsi="Arial" w:cs="Arial"/>
            <w:color w:val="800080"/>
            <w:szCs w:val="20"/>
          </w:rPr>
          <w:t>section </w:t>
        </w:r>
      </w:hyperlink>
      <w:r>
        <w:rPr>
          <w:rFonts w:ascii="Arial" w:hAnsi="Arial" w:cs="Arial"/>
          <w:color w:val="000000"/>
          <w:szCs w:val="20"/>
        </w:rPr>
        <w:t>5.4.9 for more information about handling Disallowed Unicode code points.</w:t>
      </w:r>
    </w:p>
    <w:p w14:paraId="5B041EAB" w14:textId="77777777" w:rsidR="009D50DF" w:rsidRDefault="009D50DF" w:rsidP="009D50DF">
      <w:pPr>
        <w:rPr>
          <w:rFonts w:ascii="Arial" w:hAnsi="Arial" w:cs="Arial"/>
          <w:color w:val="000000"/>
          <w:szCs w:val="20"/>
        </w:rPr>
      </w:pPr>
      <w:r>
        <w:rPr>
          <w:rFonts w:ascii="Arial" w:hAnsi="Arial" w:cs="Arial"/>
          <w:color w:val="000000"/>
          <w:szCs w:val="20"/>
        </w:rPr>
        <w:t> </w:t>
      </w:r>
    </w:p>
    <w:p w14:paraId="48197012" w14:textId="77777777" w:rsidR="009D50DF" w:rsidRDefault="009D50DF" w:rsidP="009D50DF">
      <w:pPr>
        <w:pStyle w:val="ListParagraph"/>
        <w:spacing w:after="0"/>
        <w:ind w:hanging="360"/>
        <w:rPr>
          <w:rFonts w:ascii="Arial" w:hAnsi="Arial" w:cs="Arial"/>
          <w:color w:val="000000"/>
          <w:szCs w:val="20"/>
        </w:rPr>
      </w:pPr>
      <w:r>
        <w:rPr>
          <w:rFonts w:ascii="Symbol" w:hAnsi="Symbol" w:cs="Arial"/>
          <w:color w:val="000000"/>
          <w:szCs w:val="20"/>
        </w:rPr>
        <w:t></w:t>
      </w:r>
      <w:r>
        <w:rPr>
          <w:color w:val="000000"/>
          <w:sz w:val="14"/>
          <w:szCs w:val="14"/>
        </w:rPr>
        <w:t>         </w:t>
      </w:r>
      <w:r>
        <w:rPr>
          <w:rFonts w:ascii="Arial" w:hAnsi="Arial" w:cs="Arial"/>
          <w:color w:val="000000"/>
          <w:szCs w:val="20"/>
        </w:rPr>
        <w:t>U+0001..U+001F control characters</w:t>
      </w:r>
    </w:p>
    <w:p w14:paraId="12ED363D" w14:textId="77777777" w:rsidR="009D50DF" w:rsidRDefault="009D50DF" w:rsidP="009D50DF">
      <w:pPr>
        <w:pStyle w:val="ListParagraph"/>
        <w:spacing w:before="0" w:after="0"/>
        <w:ind w:hanging="360"/>
        <w:rPr>
          <w:rFonts w:ascii="Arial" w:hAnsi="Arial" w:cs="Arial"/>
          <w:color w:val="000000"/>
          <w:szCs w:val="20"/>
        </w:rPr>
      </w:pPr>
      <w:r>
        <w:rPr>
          <w:rFonts w:ascii="Symbol" w:hAnsi="Symbol" w:cs="Arial"/>
          <w:color w:val="000000"/>
          <w:szCs w:val="20"/>
        </w:rPr>
        <w:t></w:t>
      </w:r>
      <w:r>
        <w:rPr>
          <w:color w:val="000000"/>
          <w:sz w:val="14"/>
          <w:szCs w:val="14"/>
        </w:rPr>
        <w:t>         </w:t>
      </w:r>
      <w:r>
        <w:rPr>
          <w:rFonts w:ascii="Arial" w:hAnsi="Arial" w:cs="Arial"/>
          <w:color w:val="000000"/>
          <w:szCs w:val="20"/>
        </w:rPr>
        <w:t>U+007F..U+009F control characters</w:t>
      </w:r>
    </w:p>
    <w:p w14:paraId="31467184" w14:textId="77777777" w:rsidR="009D50DF" w:rsidRDefault="009D50DF" w:rsidP="009D50DF">
      <w:pPr>
        <w:pStyle w:val="ListParagraph"/>
        <w:spacing w:before="0"/>
        <w:ind w:hanging="360"/>
        <w:rPr>
          <w:rFonts w:ascii="Arial" w:hAnsi="Arial" w:cs="Arial"/>
          <w:color w:val="000000"/>
          <w:szCs w:val="20"/>
        </w:rPr>
      </w:pPr>
      <w:r>
        <w:rPr>
          <w:rFonts w:ascii="Symbol" w:hAnsi="Symbol" w:cs="Arial"/>
          <w:color w:val="000000"/>
          <w:szCs w:val="20"/>
        </w:rPr>
        <w:t></w:t>
      </w:r>
      <w:r>
        <w:rPr>
          <w:color w:val="000000"/>
          <w:sz w:val="14"/>
          <w:szCs w:val="14"/>
        </w:rPr>
        <w:t>         </w:t>
      </w:r>
      <w:r>
        <w:rPr>
          <w:rFonts w:ascii="Arial" w:hAnsi="Arial" w:cs="Arial"/>
          <w:color w:val="000000"/>
          <w:szCs w:val="20"/>
        </w:rPr>
        <w:t>Code points defined in the Unicode specification </w:t>
      </w:r>
      <w:hyperlink r:id="rId61" w:anchor="Unicode" w:history="1">
        <w:r>
          <w:rPr>
            <w:rStyle w:val="Hyperlink"/>
            <w:rFonts w:ascii="Arial" w:hAnsi="Arial" w:cs="Arial"/>
            <w:color w:val="800080"/>
            <w:szCs w:val="20"/>
          </w:rPr>
          <w:t>[Unicode]</w:t>
        </w:r>
      </w:hyperlink>
      <w:r>
        <w:rPr>
          <w:rFonts w:ascii="Arial" w:hAnsi="Arial" w:cs="Arial"/>
          <w:color w:val="000000"/>
          <w:szCs w:val="20"/>
        </w:rPr>
        <w:t> to be non-characters (for example U+0FFFF)</w:t>
      </w:r>
    </w:p>
    <w:p w14:paraId="767DA6FF" w14:textId="77777777" w:rsidR="009D50DF" w:rsidRDefault="009D50DF" w:rsidP="009D50DF">
      <w:pPr>
        <w:rPr>
          <w:rFonts w:ascii="Arial" w:hAnsi="Arial" w:cs="Arial"/>
          <w:color w:val="000000"/>
          <w:szCs w:val="20"/>
        </w:rPr>
      </w:pPr>
      <w:r>
        <w:rPr>
          <w:rFonts w:ascii="Arial" w:hAnsi="Arial" w:cs="Arial"/>
          <w:color w:val="000000"/>
          <w:szCs w:val="20"/>
        </w:rPr>
        <w:t> </w:t>
      </w:r>
    </w:p>
    <w:p w14:paraId="4D7C80DE" w14:textId="77777777" w:rsidR="009D50DF" w:rsidRDefault="009D50DF" w:rsidP="009D50DF">
      <w:pPr>
        <w:rPr>
          <w:rFonts w:ascii="Arial" w:hAnsi="Arial" w:cs="Arial"/>
          <w:color w:val="000000"/>
          <w:szCs w:val="20"/>
        </w:rPr>
      </w:pPr>
      <w:r>
        <w:rPr>
          <w:rFonts w:ascii="Arial" w:hAnsi="Arial" w:cs="Arial"/>
          <w:color w:val="000000"/>
          <w:szCs w:val="20"/>
          <w:shd w:val="clear" w:color="auto" w:fill="FFFF00"/>
        </w:rPr>
        <w:t>A UTF-8 encoded sequence 0xEF 0xBB 0xBF is always interpreted as U+FEFF ("ZERO WIDTH NO-BREAK SPACE") wherever it appears in a string and MUST NOT be skipped over or stripped off by a packet receiver</w:t>
      </w:r>
      <w:r>
        <w:rPr>
          <w:rFonts w:ascii="Arial" w:hAnsi="Arial" w:cs="Arial"/>
          <w:color w:val="000000"/>
          <w:szCs w:val="20"/>
        </w:rPr>
        <w:t> </w:t>
      </w:r>
      <w:r>
        <w:rPr>
          <w:rFonts w:ascii="Arial" w:hAnsi="Arial" w:cs="Arial"/>
          <w:color w:val="FF0000"/>
          <w:szCs w:val="20"/>
        </w:rPr>
        <w:t>[MQTT-1.5.4-3]</w:t>
      </w:r>
      <w:r>
        <w:rPr>
          <w:rFonts w:ascii="Arial" w:hAnsi="Arial" w:cs="Arial"/>
          <w:color w:val="000000"/>
          <w:szCs w:val="20"/>
        </w:rPr>
        <w:t>.</w:t>
      </w:r>
    </w:p>
    <w:p w14:paraId="3C68A4C8" w14:textId="77777777" w:rsidR="009D50DF" w:rsidRDefault="009D50DF" w:rsidP="009D50DF">
      <w:pPr>
        <w:rPr>
          <w:rFonts w:ascii="Arial" w:hAnsi="Arial" w:cs="Arial"/>
          <w:color w:val="000000"/>
          <w:szCs w:val="20"/>
        </w:rPr>
      </w:pPr>
      <w:r>
        <w:rPr>
          <w:rFonts w:ascii="Arial" w:hAnsi="Arial" w:cs="Arial"/>
          <w:color w:val="000000"/>
          <w:szCs w:val="20"/>
        </w:rPr>
        <w:t> </w:t>
      </w:r>
    </w:p>
    <w:p w14:paraId="50FA92AD" w14:textId="77777777" w:rsidR="009D50DF" w:rsidRDefault="009D50DF" w:rsidP="00CF2139">
      <w:pPr>
        <w:rPr>
          <w:rFonts w:eastAsia="Arial" w:cs="Arial"/>
        </w:rPr>
      </w:pPr>
    </w:p>
    <w:p w14:paraId="376AA75D" w14:textId="77777777" w:rsidR="00E559E8" w:rsidRPr="00960D49" w:rsidRDefault="00E559E8" w:rsidP="004D196B"/>
    <w:p w14:paraId="2A2B9FF9" w14:textId="05B7DBA3" w:rsidR="00CF2139" w:rsidRPr="00BA5453" w:rsidRDefault="00CF2139" w:rsidP="00C95EB6">
      <w:pPr>
        <w:pStyle w:val="Heading1"/>
      </w:pPr>
      <w:bookmarkStart w:id="1095" w:name="_Toc462729072"/>
      <w:bookmarkStart w:id="1096" w:name="_Toc464547794"/>
      <w:bookmarkStart w:id="1097" w:name="_Toc464635089"/>
      <w:bookmarkStart w:id="1098" w:name="_Toc471282704"/>
      <w:bookmarkStart w:id="1099" w:name="_Toc471483534"/>
      <w:bookmarkStart w:id="1100" w:name="_Toc473619959"/>
      <w:bookmarkStart w:id="1101" w:name="_Toc511988496"/>
      <w:bookmarkStart w:id="1102" w:name="_Toc71106227"/>
      <w:commentRangeStart w:id="1103"/>
      <w:r w:rsidRPr="00BA5453">
        <w:lastRenderedPageBreak/>
        <w:t>MQTT</w:t>
      </w:r>
      <w:r>
        <w:t>-SN</w:t>
      </w:r>
      <w:r w:rsidRPr="00BA5453">
        <w:t xml:space="preserve"> Control Packet format</w:t>
      </w:r>
      <w:bookmarkEnd w:id="1095"/>
      <w:bookmarkEnd w:id="1096"/>
      <w:bookmarkEnd w:id="1097"/>
      <w:bookmarkEnd w:id="1098"/>
      <w:bookmarkEnd w:id="1099"/>
      <w:bookmarkEnd w:id="1100"/>
      <w:bookmarkEnd w:id="1101"/>
      <w:commentRangeEnd w:id="1103"/>
      <w:r w:rsidR="00C84FE9">
        <w:rPr>
          <w:rStyle w:val="CommentReference"/>
          <w:rFonts w:cs="Times New Roman"/>
          <w:b w:val="0"/>
          <w:bCs w:val="0"/>
          <w:color w:val="auto"/>
          <w:kern w:val="0"/>
        </w:rPr>
        <w:commentReference w:id="1103"/>
      </w:r>
      <w:bookmarkEnd w:id="1102"/>
    </w:p>
    <w:p w14:paraId="66A4CD13" w14:textId="118EBC70" w:rsidR="00CF2139" w:rsidRPr="00BA5453" w:rsidRDefault="00CF2139">
      <w:pPr>
        <w:pStyle w:val="Heading2"/>
        <w:pPrChange w:id="1104" w:author="Simon Johnson" w:date="2021-03-09T14:29:00Z">
          <w:pPr>
            <w:pStyle w:val="Heading2"/>
            <w:numPr>
              <w:numId w:val="44"/>
            </w:numPr>
          </w:pPr>
        </w:pPrChange>
      </w:pPr>
      <w:bookmarkStart w:id="1105" w:name="_Toc384800392"/>
      <w:bookmarkStart w:id="1106" w:name="_Toc385349204"/>
      <w:bookmarkStart w:id="1107" w:name="_Toc385349755"/>
      <w:bookmarkStart w:id="1108" w:name="_Toc442180832"/>
      <w:bookmarkStart w:id="1109" w:name="_Toc462729073"/>
      <w:bookmarkStart w:id="1110" w:name="_Toc464547795"/>
      <w:bookmarkStart w:id="1111" w:name="_Toc464635090"/>
      <w:bookmarkStart w:id="1112" w:name="_Toc471282705"/>
      <w:bookmarkStart w:id="1113" w:name="_Toc471483535"/>
      <w:bookmarkStart w:id="1114" w:name="_Toc473619960"/>
      <w:bookmarkStart w:id="1115" w:name="_Toc511988497"/>
      <w:bookmarkStart w:id="1116" w:name="_Toc71106228"/>
      <w:r w:rsidRPr="00BA5453">
        <w:t>Structure of an MQTT</w:t>
      </w:r>
      <w:r>
        <w:t>-SN</w:t>
      </w:r>
      <w:r w:rsidRPr="00BA5453">
        <w:t xml:space="preserve"> Control Packet</w:t>
      </w:r>
      <w:bookmarkEnd w:id="1105"/>
      <w:bookmarkEnd w:id="1106"/>
      <w:bookmarkEnd w:id="1107"/>
      <w:bookmarkEnd w:id="1108"/>
      <w:bookmarkEnd w:id="1109"/>
      <w:bookmarkEnd w:id="1110"/>
      <w:bookmarkEnd w:id="1111"/>
      <w:bookmarkEnd w:id="1112"/>
      <w:bookmarkEnd w:id="1113"/>
      <w:bookmarkEnd w:id="1114"/>
      <w:bookmarkEnd w:id="1115"/>
      <w:bookmarkEnd w:id="1116"/>
    </w:p>
    <w:p w14:paraId="5B5C45E4" w14:textId="352DA835" w:rsidR="00CF2139" w:rsidRDefault="00CF2139" w:rsidP="00CF2139">
      <w:pPr>
        <w:rPr>
          <w:rFonts w:eastAsia="Arial" w:cs="Arial"/>
        </w:rPr>
      </w:pPr>
      <w:r w:rsidRPr="255C7935">
        <w:rPr>
          <w:rFonts w:eastAsia="Arial" w:cs="Arial"/>
        </w:rPr>
        <w:t>The MQTT</w:t>
      </w:r>
      <w:r>
        <w:rPr>
          <w:rFonts w:eastAsia="Arial" w:cs="Arial"/>
        </w:rPr>
        <w:t>-SN</w:t>
      </w:r>
      <w:r w:rsidRPr="255C7935">
        <w:rPr>
          <w:rFonts w:eastAsia="Arial" w:cs="Arial"/>
        </w:rPr>
        <w:t xml:space="preserve"> protocol </w:t>
      </w:r>
      <w:r>
        <w:rPr>
          <w:rFonts w:eastAsia="Arial" w:cs="Arial"/>
        </w:rPr>
        <w:t>operates</w:t>
      </w:r>
      <w:r w:rsidRPr="255C7935">
        <w:rPr>
          <w:rFonts w:eastAsia="Arial" w:cs="Arial"/>
        </w:rPr>
        <w:t xml:space="preserve"> by exchanging a series of MQTT</w:t>
      </w:r>
      <w:r>
        <w:rPr>
          <w:rFonts w:eastAsia="Arial" w:cs="Arial"/>
        </w:rPr>
        <w:t>-SN</w:t>
      </w:r>
      <w:r w:rsidRPr="255C7935">
        <w:rPr>
          <w:rFonts w:eastAsia="Arial" w:cs="Arial"/>
        </w:rPr>
        <w:t xml:space="preserve"> Control Packets in a defined way. This section describes the format of these packets. </w:t>
      </w:r>
    </w:p>
    <w:p w14:paraId="7DF21C8F" w14:textId="77777777" w:rsidR="00CF2139" w:rsidRPr="00BA5453" w:rsidRDefault="00CF2139" w:rsidP="00CF2139">
      <w:pPr>
        <w:rPr>
          <w:rFonts w:cs="Arial"/>
        </w:rPr>
      </w:pPr>
    </w:p>
    <w:p w14:paraId="4C3E86E5" w14:textId="0BF07DDB" w:rsidR="00CF2139" w:rsidRPr="00BA5453" w:rsidRDefault="00CF2139" w:rsidP="00CF2139">
      <w:pPr>
        <w:rPr>
          <w:rFonts w:cs="Arial"/>
        </w:rPr>
      </w:pPr>
      <w:r w:rsidRPr="255C7935">
        <w:rPr>
          <w:rFonts w:eastAsia="Arial" w:cs="Arial"/>
        </w:rPr>
        <w:t>An MQTT</w:t>
      </w:r>
      <w:r>
        <w:rPr>
          <w:rFonts w:eastAsia="Arial" w:cs="Arial"/>
        </w:rPr>
        <w:t>-SN</w:t>
      </w:r>
      <w:r w:rsidRPr="255C7935">
        <w:rPr>
          <w:rFonts w:eastAsia="Arial" w:cs="Arial"/>
        </w:rPr>
        <w:t xml:space="preserve"> Control Packet consists of up to t</w:t>
      </w:r>
      <w:r w:rsidR="00E67873">
        <w:rPr>
          <w:rFonts w:eastAsia="Arial" w:cs="Arial"/>
        </w:rPr>
        <w:t>wo</w:t>
      </w:r>
      <w:r w:rsidRPr="255C7935">
        <w:rPr>
          <w:rFonts w:eastAsia="Arial" w:cs="Arial"/>
        </w:rPr>
        <w:t xml:space="preserve"> parts, always in the following order as </w:t>
      </w:r>
      <w:r>
        <w:rPr>
          <w:rFonts w:eastAsia="Arial" w:cs="Arial"/>
        </w:rPr>
        <w:t>shown below.</w:t>
      </w:r>
      <w:r w:rsidRPr="255C7935" w:rsidDel="00C30427">
        <w:rPr>
          <w:rFonts w:eastAsia="Arial" w:cs="Arial"/>
        </w:rPr>
        <w:t xml:space="preserve"> </w:t>
      </w:r>
    </w:p>
    <w:p w14:paraId="15C9DD3B" w14:textId="77777777" w:rsidR="00CF2139" w:rsidRPr="00BA5453" w:rsidRDefault="00CF2139" w:rsidP="00CF2139">
      <w:pPr>
        <w:rPr>
          <w:rFonts w:cs="Arial"/>
        </w:rPr>
      </w:pPr>
    </w:p>
    <w:p w14:paraId="7C38D255" w14:textId="62EECC42" w:rsidR="00CF2139" w:rsidRDefault="00CF2139" w:rsidP="00CF2139">
      <w:bookmarkStart w:id="1117" w:name="_Figure_2.1_-"/>
      <w:bookmarkStart w:id="1118" w:name="_Figure_2.1_–"/>
      <w:bookmarkStart w:id="1119" w:name="_Ref459299432"/>
      <w:bookmarkStart w:id="1120" w:name="_Toc473619961"/>
      <w:bookmarkEnd w:id="1117"/>
      <w:bookmarkEnd w:id="1118"/>
      <w:r>
        <w:t xml:space="preserve">Figure </w:t>
      </w:r>
      <w:fldSimple w:instr=" STYLEREF 1 \s ">
        <w:r>
          <w:rPr>
            <w:noProof/>
          </w:rPr>
          <w:t>2</w:t>
        </w:r>
      </w:fldSimple>
      <w:r>
        <w:noBreakHyphen/>
      </w:r>
      <w:fldSimple w:instr=" SEQ Figure \* ARABIC \s 1 ">
        <w:r>
          <w:rPr>
            <w:noProof/>
          </w:rPr>
          <w:t>1</w:t>
        </w:r>
      </w:fldSimple>
      <w:r w:rsidRPr="5095BE67">
        <w:t xml:space="preserve"> </w:t>
      </w:r>
      <w:r w:rsidRPr="00AE1368">
        <w:t>Structure of an MQTT</w:t>
      </w:r>
      <w:r>
        <w:t>-SN</w:t>
      </w:r>
      <w:r w:rsidRPr="00AE1368">
        <w:t xml:space="preserve"> Control Packet</w:t>
      </w:r>
      <w:bookmarkEnd w:id="1119"/>
      <w:bookmarkEnd w:id="112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CF2139" w:rsidRPr="00BA5453" w14:paraId="6EF6442F" w14:textId="77777777" w:rsidTr="00C84FE9">
        <w:tc>
          <w:tcPr>
            <w:tcW w:w="9648" w:type="dxa"/>
            <w:shd w:val="clear" w:color="auto" w:fill="auto"/>
          </w:tcPr>
          <w:p w14:paraId="2AEA0609" w14:textId="5E42DF03" w:rsidR="00CF2139" w:rsidRPr="00BA5453" w:rsidRDefault="00CF2139" w:rsidP="00C84FE9">
            <w:pPr>
              <w:jc w:val="center"/>
              <w:rPr>
                <w:rFonts w:cs="Arial"/>
              </w:rPr>
            </w:pPr>
            <w:r>
              <w:rPr>
                <w:rFonts w:eastAsia="Arial" w:cs="Arial"/>
              </w:rPr>
              <w:t>Control Packet Header</w:t>
            </w:r>
            <w:r w:rsidRPr="255C7935">
              <w:rPr>
                <w:rFonts w:eastAsia="Arial" w:cs="Arial"/>
              </w:rPr>
              <w:t>, present in all MQTT</w:t>
            </w:r>
            <w:r>
              <w:rPr>
                <w:rFonts w:eastAsia="Arial" w:cs="Arial"/>
              </w:rPr>
              <w:t>-SN</w:t>
            </w:r>
            <w:r w:rsidRPr="255C7935">
              <w:rPr>
                <w:rFonts w:eastAsia="Arial" w:cs="Arial"/>
              </w:rPr>
              <w:t xml:space="preserve"> Control Packets</w:t>
            </w:r>
          </w:p>
        </w:tc>
      </w:tr>
      <w:tr w:rsidR="00CF2139" w:rsidRPr="00BA5453" w14:paraId="14B0CE11" w14:textId="77777777" w:rsidTr="00C84FE9">
        <w:tc>
          <w:tcPr>
            <w:tcW w:w="9648" w:type="dxa"/>
            <w:shd w:val="clear" w:color="auto" w:fill="auto"/>
          </w:tcPr>
          <w:p w14:paraId="78A2B2C3" w14:textId="44B31B6C" w:rsidR="00CF2139" w:rsidRPr="00BA5453" w:rsidRDefault="00CF2139" w:rsidP="00C84FE9">
            <w:pPr>
              <w:jc w:val="center"/>
              <w:rPr>
                <w:rFonts w:cs="Arial"/>
              </w:rPr>
            </w:pPr>
            <w:r>
              <w:rPr>
                <w:rFonts w:eastAsia="Arial" w:cs="Arial"/>
              </w:rPr>
              <w:t>Control Packet Variable Part</w:t>
            </w:r>
            <w:r w:rsidRPr="255C7935">
              <w:rPr>
                <w:rFonts w:eastAsia="Arial" w:cs="Arial"/>
              </w:rPr>
              <w:t>, present in some MQTT</w:t>
            </w:r>
            <w:r>
              <w:rPr>
                <w:rFonts w:eastAsia="Arial" w:cs="Arial"/>
              </w:rPr>
              <w:t>-SN</w:t>
            </w:r>
            <w:r w:rsidRPr="255C7935">
              <w:rPr>
                <w:rFonts w:eastAsia="Arial" w:cs="Arial"/>
              </w:rPr>
              <w:t xml:space="preserve"> Control Packets</w:t>
            </w:r>
          </w:p>
        </w:tc>
      </w:tr>
    </w:tbl>
    <w:p w14:paraId="4AE00D25" w14:textId="1ECE1952" w:rsidR="00CF2139" w:rsidRPr="00BA5453" w:rsidRDefault="00E623A9">
      <w:pPr>
        <w:pStyle w:val="Heading3"/>
        <w:ind w:left="709"/>
        <w:pPrChange w:id="1121" w:author="Simon Johnson" w:date="2021-03-26T11:43:00Z">
          <w:pPr>
            <w:pStyle w:val="Heading3"/>
            <w:numPr>
              <w:numId w:val="44"/>
            </w:numPr>
          </w:pPr>
        </w:pPrChange>
      </w:pPr>
      <w:bookmarkStart w:id="1122" w:name="_Toc511988498"/>
      <w:bookmarkStart w:id="1123" w:name="_Toc71106229"/>
      <w:ins w:id="1124" w:author="Simon Johnson" w:date="2021-03-26T11:43:00Z">
        <w:r>
          <w:t xml:space="preserve">Packet </w:t>
        </w:r>
      </w:ins>
      <w:r w:rsidR="00CF2139">
        <w:t>H</w:t>
      </w:r>
      <w:r w:rsidR="00CF2139" w:rsidRPr="00BA5453">
        <w:t>eader</w:t>
      </w:r>
      <w:bookmarkEnd w:id="1122"/>
      <w:bookmarkEnd w:id="1123"/>
    </w:p>
    <w:p w14:paraId="1065215B" w14:textId="7D26094F" w:rsidR="00CF2139" w:rsidRDefault="00CF2139" w:rsidP="00CF2139">
      <w:pPr>
        <w:rPr>
          <w:rFonts w:eastAsia="Arial" w:cs="Arial"/>
        </w:rPr>
      </w:pPr>
      <w:r w:rsidRPr="5796DA54">
        <w:rPr>
          <w:rFonts w:eastAsia="Arial" w:cs="Arial"/>
        </w:rPr>
        <w:t>Each MQTT</w:t>
      </w:r>
      <w:r w:rsidR="001E2D5E">
        <w:rPr>
          <w:rFonts w:eastAsia="Arial" w:cs="Arial"/>
        </w:rPr>
        <w:t>-SN</w:t>
      </w:r>
      <w:r w:rsidRPr="5796DA54">
        <w:rPr>
          <w:rFonts w:eastAsia="Arial" w:cs="Arial"/>
        </w:rPr>
        <w:t xml:space="preserve"> Control Packet contains a </w:t>
      </w:r>
      <w:r>
        <w:rPr>
          <w:rFonts w:eastAsia="Arial" w:cs="Arial"/>
        </w:rPr>
        <w:t xml:space="preserve">Header </w:t>
      </w:r>
      <w:r w:rsidR="00E67873">
        <w:rPr>
          <w:rFonts w:eastAsia="Arial" w:cs="Arial"/>
        </w:rPr>
        <w:t xml:space="preserve">of format1 or format2 as </w:t>
      </w:r>
      <w:r>
        <w:rPr>
          <w:rFonts w:eastAsia="Arial" w:cs="Arial"/>
        </w:rPr>
        <w:t>shown below.</w:t>
      </w:r>
    </w:p>
    <w:p w14:paraId="12BD5C87" w14:textId="77777777" w:rsidR="00CF2139" w:rsidRPr="00BA5453" w:rsidRDefault="00CF2139" w:rsidP="00CF2139">
      <w:pPr>
        <w:rPr>
          <w:rFonts w:cs="Arial"/>
        </w:rPr>
      </w:pPr>
    </w:p>
    <w:p w14:paraId="059370ED" w14:textId="08300341" w:rsidR="00CF2139" w:rsidRDefault="00CF2139" w:rsidP="00A4784E">
      <w:pPr>
        <w:pStyle w:val="Caption"/>
      </w:pPr>
      <w:bookmarkStart w:id="1125" w:name="_Figure_2.2_-"/>
      <w:bookmarkStart w:id="1126" w:name="_Ref459299955"/>
      <w:bookmarkEnd w:id="1125"/>
      <w:r>
        <w:t xml:space="preserve">Figure </w:t>
      </w:r>
      <w:fldSimple w:instr=" STYLEREF 1 \s ">
        <w:r>
          <w:rPr>
            <w:noProof/>
          </w:rPr>
          <w:t>2</w:t>
        </w:r>
      </w:fldSimple>
      <w:r>
        <w:noBreakHyphen/>
      </w:r>
      <w:fldSimple w:instr=" SEQ Figure \* ARABIC \s 1 ">
        <w:r>
          <w:rPr>
            <w:noProof/>
          </w:rPr>
          <w:t>2</w:t>
        </w:r>
      </w:fldSimple>
      <w:r w:rsidRPr="5095BE67">
        <w:t xml:space="preserve"> </w:t>
      </w:r>
      <w:r>
        <w:t>Header</w:t>
      </w:r>
      <w:r w:rsidRPr="00763470">
        <w:t xml:space="preserve"> format</w:t>
      </w:r>
      <w:bookmarkEnd w:id="1126"/>
      <w:r w:rsidR="00E67873">
        <w:t>1</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7815"/>
      </w:tblGrid>
      <w:tr w:rsidR="00E67873" w:rsidRPr="00BA5453" w14:paraId="6654CE64" w14:textId="77777777" w:rsidTr="00C95EB6">
        <w:tc>
          <w:tcPr>
            <w:tcW w:w="1541" w:type="dxa"/>
            <w:shd w:val="clear" w:color="auto" w:fill="auto"/>
          </w:tcPr>
          <w:p w14:paraId="045FEB53" w14:textId="4018D11E" w:rsidR="00E67873" w:rsidRPr="00BA5453" w:rsidRDefault="00E67873" w:rsidP="00C84FE9">
            <w:pPr>
              <w:jc w:val="center"/>
              <w:rPr>
                <w:rFonts w:cs="Arial"/>
                <w:b/>
              </w:rPr>
            </w:pPr>
            <w:r w:rsidRPr="255C7935">
              <w:rPr>
                <w:rFonts w:eastAsia="Arial" w:cs="Arial"/>
                <w:b/>
                <w:bCs/>
              </w:rPr>
              <w:t>B</w:t>
            </w:r>
            <w:r>
              <w:rPr>
                <w:rFonts w:eastAsia="Arial" w:cs="Arial"/>
                <w:b/>
                <w:bCs/>
              </w:rPr>
              <w:t>yte</w:t>
            </w:r>
          </w:p>
        </w:tc>
        <w:tc>
          <w:tcPr>
            <w:tcW w:w="7810" w:type="dxa"/>
            <w:shd w:val="clear" w:color="auto" w:fill="auto"/>
          </w:tcPr>
          <w:p w14:paraId="6ED37D9B" w14:textId="257DF058" w:rsidR="00E67873" w:rsidRPr="00BA5453" w:rsidRDefault="00E67873" w:rsidP="00C84FE9">
            <w:pPr>
              <w:jc w:val="center"/>
              <w:rPr>
                <w:rFonts w:cs="Arial"/>
                <w:b/>
              </w:rPr>
            </w:pPr>
            <w:r>
              <w:rPr>
                <w:rFonts w:cs="Arial"/>
                <w:b/>
              </w:rPr>
              <w:t>Use</w:t>
            </w:r>
          </w:p>
        </w:tc>
      </w:tr>
      <w:tr w:rsidR="00E67873" w:rsidRPr="00BA5453" w14:paraId="149C5ED2" w14:textId="77777777" w:rsidTr="00C95EB6">
        <w:tc>
          <w:tcPr>
            <w:tcW w:w="1541" w:type="dxa"/>
            <w:tcBorders>
              <w:top w:val="single" w:sz="4" w:space="0" w:color="auto"/>
              <w:left w:val="single" w:sz="4" w:space="0" w:color="auto"/>
              <w:bottom w:val="single" w:sz="4" w:space="0" w:color="auto"/>
              <w:right w:val="single" w:sz="4" w:space="0" w:color="auto"/>
            </w:tcBorders>
            <w:shd w:val="clear" w:color="auto" w:fill="auto"/>
          </w:tcPr>
          <w:p w14:paraId="3A032B39" w14:textId="15ADFF49" w:rsidR="00E67873" w:rsidRPr="00BA5453" w:rsidRDefault="00E67873" w:rsidP="00C95EB6">
            <w:pPr>
              <w:jc w:val="center"/>
              <w:rPr>
                <w:rFonts w:cs="Arial"/>
              </w:rPr>
            </w:pPr>
            <w:bookmarkStart w:id="1127" w:name="_Hlk33623917"/>
            <w:r w:rsidRPr="255C7935">
              <w:rPr>
                <w:rFonts w:eastAsia="Arial" w:cs="Arial"/>
              </w:rPr>
              <w:t>1</w:t>
            </w:r>
          </w:p>
        </w:tc>
        <w:tc>
          <w:tcPr>
            <w:tcW w:w="7815" w:type="dxa"/>
            <w:tcBorders>
              <w:top w:val="single" w:sz="4" w:space="0" w:color="auto"/>
              <w:left w:val="single" w:sz="4" w:space="0" w:color="auto"/>
              <w:bottom w:val="single" w:sz="4" w:space="0" w:color="auto"/>
              <w:right w:val="single" w:sz="4" w:space="0" w:color="auto"/>
            </w:tcBorders>
            <w:shd w:val="clear" w:color="auto" w:fill="auto"/>
          </w:tcPr>
          <w:p w14:paraId="269DF3BD" w14:textId="54B7B32F" w:rsidR="00E67873" w:rsidRPr="00BA5453" w:rsidRDefault="00E67873" w:rsidP="00C84FE9">
            <w:pPr>
              <w:jc w:val="center"/>
              <w:rPr>
                <w:rFonts w:cs="Arial"/>
              </w:rPr>
            </w:pPr>
            <w:r>
              <w:rPr>
                <w:rFonts w:cs="Arial"/>
              </w:rPr>
              <w:t>Length</w:t>
            </w:r>
          </w:p>
        </w:tc>
      </w:tr>
      <w:tr w:rsidR="00E67873" w:rsidRPr="00BA5453" w14:paraId="50E13071" w14:textId="77777777" w:rsidTr="00C95EB6">
        <w:tc>
          <w:tcPr>
            <w:tcW w:w="1541" w:type="dxa"/>
            <w:tcBorders>
              <w:top w:val="single" w:sz="4" w:space="0" w:color="auto"/>
              <w:left w:val="single" w:sz="4" w:space="0" w:color="auto"/>
              <w:bottom w:val="single" w:sz="4" w:space="0" w:color="auto"/>
              <w:right w:val="single" w:sz="4" w:space="0" w:color="auto"/>
            </w:tcBorders>
            <w:shd w:val="clear" w:color="auto" w:fill="auto"/>
          </w:tcPr>
          <w:p w14:paraId="76B46163" w14:textId="48352475" w:rsidR="00E67873" w:rsidRPr="00C95EB6" w:rsidRDefault="0080630D" w:rsidP="00C95EB6">
            <w:pPr>
              <w:jc w:val="center"/>
              <w:rPr>
                <w:rFonts w:eastAsia="Arial" w:cs="Arial"/>
              </w:rPr>
            </w:pPr>
            <w:bookmarkStart w:id="1128" w:name="_Hlk33623454"/>
            <w:bookmarkEnd w:id="1127"/>
            <w:r>
              <w:rPr>
                <w:rFonts w:eastAsia="Arial" w:cs="Arial"/>
              </w:rPr>
              <w:t>2</w:t>
            </w:r>
          </w:p>
        </w:tc>
        <w:tc>
          <w:tcPr>
            <w:tcW w:w="7815" w:type="dxa"/>
            <w:tcBorders>
              <w:top w:val="single" w:sz="4" w:space="0" w:color="auto"/>
              <w:left w:val="single" w:sz="4" w:space="0" w:color="auto"/>
              <w:bottom w:val="single" w:sz="4" w:space="0" w:color="auto"/>
              <w:right w:val="single" w:sz="4" w:space="0" w:color="auto"/>
            </w:tcBorders>
            <w:shd w:val="clear" w:color="auto" w:fill="auto"/>
          </w:tcPr>
          <w:p w14:paraId="0108FD11" w14:textId="2F76E520" w:rsidR="00E67873" w:rsidRPr="00BA5453" w:rsidRDefault="003D7DD1" w:rsidP="00C84FE9">
            <w:pPr>
              <w:jc w:val="center"/>
              <w:rPr>
                <w:rFonts w:cs="Arial"/>
              </w:rPr>
            </w:pPr>
            <w:ins w:id="1129" w:author="Andrew Banks" w:date="2021-01-22T14:58:00Z">
              <w:r>
                <w:rPr>
                  <w:rFonts w:eastAsia="Arial" w:cs="Arial"/>
                </w:rPr>
                <w:t xml:space="preserve">MQTT-SN Control </w:t>
              </w:r>
            </w:ins>
            <w:r w:rsidR="00E67873">
              <w:rPr>
                <w:rFonts w:eastAsia="Arial" w:cs="Arial"/>
              </w:rPr>
              <w:t>Packet Type</w:t>
            </w:r>
          </w:p>
        </w:tc>
      </w:tr>
      <w:bookmarkEnd w:id="1128"/>
    </w:tbl>
    <w:p w14:paraId="381E8C97" w14:textId="21F944EC" w:rsidR="00CF2139" w:rsidRDefault="00CF2139" w:rsidP="00402451"/>
    <w:p w14:paraId="5E65DF4B" w14:textId="67C6AE93" w:rsidR="00E67873" w:rsidRDefault="00E67873" w:rsidP="00A4784E">
      <w:pPr>
        <w:pStyle w:val="Caption"/>
      </w:pPr>
      <w:r>
        <w:t xml:space="preserve">Figure </w:t>
      </w:r>
      <w:fldSimple w:instr=" STYLEREF 1 \s ">
        <w:r>
          <w:rPr>
            <w:noProof/>
          </w:rPr>
          <w:t>2</w:t>
        </w:r>
      </w:fldSimple>
      <w:r>
        <w:noBreakHyphen/>
      </w:r>
      <w:fldSimple w:instr=" SEQ Figure \* ARABIC \s 1 ">
        <w:r>
          <w:rPr>
            <w:noProof/>
          </w:rPr>
          <w:t>2</w:t>
        </w:r>
      </w:fldSimple>
      <w:r w:rsidRPr="5095BE67">
        <w:t xml:space="preserve"> </w:t>
      </w:r>
      <w:r>
        <w:t>Header</w:t>
      </w:r>
      <w:r w:rsidRPr="00763470">
        <w:t xml:space="preserve"> format</w:t>
      </w:r>
      <w:r>
        <w:t>2</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7815"/>
      </w:tblGrid>
      <w:tr w:rsidR="00E67873" w:rsidRPr="00BA5453" w14:paraId="257FA6AC" w14:textId="77777777" w:rsidTr="00D833D0">
        <w:tc>
          <w:tcPr>
            <w:tcW w:w="1541" w:type="dxa"/>
            <w:shd w:val="clear" w:color="auto" w:fill="auto"/>
          </w:tcPr>
          <w:p w14:paraId="05342B8C" w14:textId="77777777" w:rsidR="00E67873" w:rsidRPr="00BA5453" w:rsidRDefault="00E67873" w:rsidP="00C84FE9">
            <w:pPr>
              <w:jc w:val="center"/>
              <w:rPr>
                <w:rFonts w:cs="Arial"/>
                <w:b/>
              </w:rPr>
            </w:pPr>
            <w:r w:rsidRPr="255C7935">
              <w:rPr>
                <w:rFonts w:eastAsia="Arial" w:cs="Arial"/>
                <w:b/>
                <w:bCs/>
              </w:rPr>
              <w:t>B</w:t>
            </w:r>
            <w:r>
              <w:rPr>
                <w:rFonts w:eastAsia="Arial" w:cs="Arial"/>
                <w:b/>
                <w:bCs/>
              </w:rPr>
              <w:t>yte</w:t>
            </w:r>
          </w:p>
        </w:tc>
        <w:tc>
          <w:tcPr>
            <w:tcW w:w="7815" w:type="dxa"/>
            <w:shd w:val="clear" w:color="auto" w:fill="auto"/>
          </w:tcPr>
          <w:p w14:paraId="3D775188" w14:textId="77777777" w:rsidR="00E67873" w:rsidRPr="00BA5453" w:rsidRDefault="00E67873" w:rsidP="00C84FE9">
            <w:pPr>
              <w:jc w:val="center"/>
              <w:rPr>
                <w:rFonts w:cs="Arial"/>
                <w:b/>
              </w:rPr>
            </w:pPr>
            <w:r>
              <w:rPr>
                <w:rFonts w:cs="Arial"/>
                <w:b/>
              </w:rPr>
              <w:t>Use</w:t>
            </w:r>
          </w:p>
        </w:tc>
      </w:tr>
      <w:tr w:rsidR="00E67873" w:rsidRPr="00BA5453" w14:paraId="27C72893" w14:textId="77777777" w:rsidTr="00C95EB6">
        <w:tc>
          <w:tcPr>
            <w:tcW w:w="1541" w:type="dxa"/>
            <w:tcBorders>
              <w:top w:val="single" w:sz="4" w:space="0" w:color="auto"/>
              <w:left w:val="single" w:sz="4" w:space="0" w:color="auto"/>
              <w:bottom w:val="single" w:sz="4" w:space="0" w:color="auto"/>
              <w:right w:val="single" w:sz="4" w:space="0" w:color="auto"/>
            </w:tcBorders>
            <w:shd w:val="clear" w:color="auto" w:fill="auto"/>
          </w:tcPr>
          <w:p w14:paraId="2D29ED47" w14:textId="5F661DBC" w:rsidR="00E67873" w:rsidRPr="00BA5453" w:rsidRDefault="00E67873" w:rsidP="00C95EB6">
            <w:pPr>
              <w:jc w:val="center"/>
              <w:rPr>
                <w:rFonts w:cs="Arial"/>
              </w:rPr>
            </w:pPr>
            <w:r w:rsidRPr="255C7935">
              <w:rPr>
                <w:rFonts w:eastAsia="Arial" w:cs="Arial"/>
              </w:rPr>
              <w:t>1</w:t>
            </w:r>
          </w:p>
        </w:tc>
        <w:tc>
          <w:tcPr>
            <w:tcW w:w="7815" w:type="dxa"/>
            <w:tcBorders>
              <w:top w:val="single" w:sz="4" w:space="0" w:color="auto"/>
              <w:left w:val="single" w:sz="4" w:space="0" w:color="auto"/>
              <w:bottom w:val="single" w:sz="4" w:space="0" w:color="auto"/>
              <w:right w:val="single" w:sz="4" w:space="0" w:color="auto"/>
            </w:tcBorders>
            <w:shd w:val="clear" w:color="auto" w:fill="auto"/>
          </w:tcPr>
          <w:p w14:paraId="3C8079A3" w14:textId="62A39A3C" w:rsidR="00E67873" w:rsidRPr="00BA5453" w:rsidRDefault="00E67873" w:rsidP="00C84FE9">
            <w:pPr>
              <w:jc w:val="center"/>
              <w:rPr>
                <w:rFonts w:cs="Arial"/>
              </w:rPr>
            </w:pPr>
            <w:r>
              <w:rPr>
                <w:rFonts w:cs="Arial"/>
              </w:rPr>
              <w:t>Length</w:t>
            </w:r>
            <w:del w:id="1130" w:author="Simon Johnson" w:date="2021-03-01T16:03:00Z">
              <w:r w:rsidDel="003479F1">
                <w:rPr>
                  <w:rFonts w:cs="Arial"/>
                </w:rPr>
                <w:delText xml:space="preserve"> </w:delText>
              </w:r>
              <w:r w:rsidR="0080630D" w:rsidDel="003479F1">
                <w:rPr>
                  <w:rFonts w:cs="Arial"/>
                </w:rPr>
                <w:delText>M</w:delText>
              </w:r>
              <w:r w:rsidDel="003479F1">
                <w:rPr>
                  <w:rFonts w:cs="Arial"/>
                </w:rPr>
                <w:delText>SB</w:delText>
              </w:r>
            </w:del>
            <w:r w:rsidR="00FB5396">
              <w:rPr>
                <w:rFonts w:cs="Arial"/>
              </w:rPr>
              <w:t xml:space="preserve"> 0x01</w:t>
            </w:r>
          </w:p>
        </w:tc>
      </w:tr>
      <w:tr w:rsidR="00E67873" w:rsidRPr="00BA5453" w14:paraId="1204E328" w14:textId="1979E272" w:rsidTr="00C95EB6">
        <w:tc>
          <w:tcPr>
            <w:tcW w:w="1541" w:type="dxa"/>
            <w:tcBorders>
              <w:top w:val="single" w:sz="4" w:space="0" w:color="auto"/>
              <w:left w:val="single" w:sz="4" w:space="0" w:color="auto"/>
              <w:bottom w:val="single" w:sz="4" w:space="0" w:color="auto"/>
              <w:right w:val="single" w:sz="4" w:space="0" w:color="auto"/>
            </w:tcBorders>
            <w:shd w:val="clear" w:color="auto" w:fill="auto"/>
          </w:tcPr>
          <w:p w14:paraId="1E6C5863" w14:textId="5D8C3A3F" w:rsidR="00E67873" w:rsidRPr="00A34786" w:rsidRDefault="00E67873" w:rsidP="00C95EB6">
            <w:pPr>
              <w:jc w:val="center"/>
              <w:rPr>
                <w:rFonts w:eastAsia="Arial" w:cs="Arial"/>
              </w:rPr>
            </w:pPr>
            <w:r w:rsidRPr="255C7935">
              <w:rPr>
                <w:rFonts w:eastAsia="Arial" w:cs="Arial"/>
              </w:rPr>
              <w:t>2</w:t>
            </w:r>
          </w:p>
        </w:tc>
        <w:tc>
          <w:tcPr>
            <w:tcW w:w="7815" w:type="dxa"/>
            <w:tcBorders>
              <w:top w:val="single" w:sz="4" w:space="0" w:color="auto"/>
              <w:left w:val="single" w:sz="4" w:space="0" w:color="auto"/>
              <w:bottom w:val="single" w:sz="4" w:space="0" w:color="auto"/>
              <w:right w:val="single" w:sz="4" w:space="0" w:color="auto"/>
            </w:tcBorders>
            <w:shd w:val="clear" w:color="auto" w:fill="auto"/>
          </w:tcPr>
          <w:p w14:paraId="3D877E4B" w14:textId="750279AD" w:rsidR="00E67873" w:rsidRPr="00BA5453" w:rsidRDefault="00E67873" w:rsidP="00C84FE9">
            <w:pPr>
              <w:jc w:val="center"/>
              <w:rPr>
                <w:rFonts w:cs="Arial"/>
              </w:rPr>
            </w:pPr>
            <w:r>
              <w:rPr>
                <w:rFonts w:eastAsia="Arial" w:cs="Arial"/>
              </w:rPr>
              <w:t>Length</w:t>
            </w:r>
            <w:ins w:id="1131" w:author="Simon Johnson" w:date="2021-03-01T16:03:00Z">
              <w:r w:rsidR="003479F1">
                <w:rPr>
                  <w:rFonts w:eastAsia="Arial" w:cs="Arial"/>
                </w:rPr>
                <w:t xml:space="preserve"> MSB</w:t>
              </w:r>
            </w:ins>
          </w:p>
        </w:tc>
      </w:tr>
      <w:tr w:rsidR="00E67873" w:rsidRPr="00BA5453" w14:paraId="49461D74" w14:textId="39F88E3C" w:rsidTr="00C95EB6">
        <w:tc>
          <w:tcPr>
            <w:tcW w:w="1541" w:type="dxa"/>
            <w:tcBorders>
              <w:top w:val="single" w:sz="4" w:space="0" w:color="auto"/>
              <w:left w:val="single" w:sz="4" w:space="0" w:color="auto"/>
              <w:bottom w:val="single" w:sz="4" w:space="0" w:color="auto"/>
              <w:right w:val="single" w:sz="4" w:space="0" w:color="auto"/>
            </w:tcBorders>
            <w:shd w:val="clear" w:color="auto" w:fill="auto"/>
          </w:tcPr>
          <w:p w14:paraId="608B3C30" w14:textId="7E761CE2" w:rsidR="00E67873" w:rsidRPr="00BA5453" w:rsidRDefault="00E67873" w:rsidP="00C95EB6">
            <w:pPr>
              <w:jc w:val="center"/>
              <w:rPr>
                <w:rFonts w:cs="Arial"/>
              </w:rPr>
            </w:pPr>
            <w:r>
              <w:rPr>
                <w:rFonts w:eastAsia="Arial" w:cs="Arial"/>
              </w:rPr>
              <w:t>3</w:t>
            </w:r>
          </w:p>
        </w:tc>
        <w:tc>
          <w:tcPr>
            <w:tcW w:w="7815" w:type="dxa"/>
            <w:tcBorders>
              <w:top w:val="single" w:sz="4" w:space="0" w:color="auto"/>
              <w:left w:val="single" w:sz="4" w:space="0" w:color="auto"/>
              <w:bottom w:val="single" w:sz="4" w:space="0" w:color="auto"/>
              <w:right w:val="single" w:sz="4" w:space="0" w:color="auto"/>
            </w:tcBorders>
            <w:shd w:val="clear" w:color="auto" w:fill="auto"/>
          </w:tcPr>
          <w:p w14:paraId="5890E24A" w14:textId="0C447992" w:rsidR="00E67873" w:rsidRPr="00BA5453" w:rsidRDefault="00E67873" w:rsidP="00C84FE9">
            <w:pPr>
              <w:jc w:val="center"/>
              <w:rPr>
                <w:rFonts w:cs="Arial"/>
              </w:rPr>
            </w:pPr>
            <w:r>
              <w:rPr>
                <w:rFonts w:eastAsia="Arial" w:cs="Arial"/>
              </w:rPr>
              <w:t xml:space="preserve">Length </w:t>
            </w:r>
            <w:r w:rsidR="0080630D">
              <w:rPr>
                <w:rFonts w:eastAsia="Arial" w:cs="Arial"/>
              </w:rPr>
              <w:t>L</w:t>
            </w:r>
            <w:r>
              <w:rPr>
                <w:rFonts w:eastAsia="Arial" w:cs="Arial"/>
              </w:rPr>
              <w:t>SB</w:t>
            </w:r>
          </w:p>
        </w:tc>
      </w:tr>
      <w:tr w:rsidR="00E67873" w:rsidRPr="00BA5453" w14:paraId="37ED4BE8" w14:textId="77777777" w:rsidTr="00C95EB6">
        <w:tc>
          <w:tcPr>
            <w:tcW w:w="1541" w:type="dxa"/>
            <w:tcBorders>
              <w:top w:val="single" w:sz="4" w:space="0" w:color="auto"/>
              <w:left w:val="single" w:sz="4" w:space="0" w:color="auto"/>
              <w:bottom w:val="single" w:sz="4" w:space="0" w:color="auto"/>
              <w:right w:val="single" w:sz="4" w:space="0" w:color="auto"/>
            </w:tcBorders>
            <w:shd w:val="clear" w:color="auto" w:fill="auto"/>
          </w:tcPr>
          <w:p w14:paraId="21E4CC8D" w14:textId="77777777" w:rsidR="00E67873" w:rsidRPr="00E67873" w:rsidRDefault="00E67873" w:rsidP="00C95EB6">
            <w:pPr>
              <w:jc w:val="center"/>
              <w:rPr>
                <w:rFonts w:eastAsia="Arial" w:cs="Arial"/>
              </w:rPr>
            </w:pPr>
            <w:r>
              <w:rPr>
                <w:rFonts w:eastAsia="Arial" w:cs="Arial"/>
              </w:rPr>
              <w:t>4</w:t>
            </w:r>
          </w:p>
        </w:tc>
        <w:tc>
          <w:tcPr>
            <w:tcW w:w="7815" w:type="dxa"/>
            <w:tcBorders>
              <w:top w:val="single" w:sz="4" w:space="0" w:color="auto"/>
              <w:left w:val="single" w:sz="4" w:space="0" w:color="auto"/>
              <w:bottom w:val="single" w:sz="4" w:space="0" w:color="auto"/>
              <w:right w:val="single" w:sz="4" w:space="0" w:color="auto"/>
            </w:tcBorders>
            <w:shd w:val="clear" w:color="auto" w:fill="auto"/>
          </w:tcPr>
          <w:p w14:paraId="6187F5CB" w14:textId="5D7D921F" w:rsidR="00E67873" w:rsidRPr="00E67873" w:rsidRDefault="003D7DD1" w:rsidP="00C84FE9">
            <w:pPr>
              <w:jc w:val="center"/>
              <w:rPr>
                <w:rFonts w:eastAsia="Arial" w:cs="Arial"/>
              </w:rPr>
            </w:pPr>
            <w:ins w:id="1132" w:author="Andrew Banks" w:date="2021-01-22T14:58:00Z">
              <w:r>
                <w:rPr>
                  <w:rFonts w:eastAsia="Arial" w:cs="Arial"/>
                </w:rPr>
                <w:t xml:space="preserve">MQTT-SN Control </w:t>
              </w:r>
            </w:ins>
            <w:r w:rsidR="00E67873">
              <w:rPr>
                <w:rFonts w:eastAsia="Arial" w:cs="Arial"/>
              </w:rPr>
              <w:t>Packet Type</w:t>
            </w:r>
          </w:p>
        </w:tc>
      </w:tr>
    </w:tbl>
    <w:p w14:paraId="72D5C535" w14:textId="458B9261" w:rsidR="00E67873" w:rsidRDefault="00E67873" w:rsidP="00402451"/>
    <w:p w14:paraId="167B7912" w14:textId="542FF809" w:rsidR="00C84FE9" w:rsidRDefault="00C84FE9" w:rsidP="00402451"/>
    <w:p w14:paraId="2155B2B1" w14:textId="77777777" w:rsidR="00C84FE9" w:rsidRDefault="00C84FE9" w:rsidP="00C84FE9">
      <w:pPr>
        <w:pStyle w:val="Heading3"/>
        <w:keepLines/>
        <w:spacing w:before="0" w:after="145" w:line="259" w:lineRule="auto"/>
        <w:ind w:left="583" w:hanging="598"/>
      </w:pPr>
      <w:bookmarkStart w:id="1133" w:name="_Toc42673"/>
      <w:bookmarkStart w:id="1134" w:name="_Toc71106230"/>
      <w:r>
        <w:t>Length</w:t>
      </w:r>
      <w:bookmarkEnd w:id="1133"/>
      <w:bookmarkEnd w:id="1134"/>
    </w:p>
    <w:p w14:paraId="6FB4FBAD" w14:textId="419D0D7F" w:rsidR="00C84FE9" w:rsidRDefault="00C84FE9">
      <w:pPr>
        <w:spacing w:after="18"/>
        <w:ind w:right="4"/>
        <w:pPrChange w:id="1135" w:author="Simon Johnson" w:date="2021-03-26T11:43:00Z">
          <w:pPr>
            <w:spacing w:after="18"/>
            <w:ind w:left="-5" w:right="990"/>
          </w:pPr>
        </w:pPrChange>
      </w:pPr>
      <w:r>
        <w:t xml:space="preserve">The </w:t>
      </w:r>
      <w:r>
        <w:rPr>
          <w:i/>
        </w:rPr>
        <w:t xml:space="preserve">Length </w:t>
      </w:r>
      <w:r>
        <w:t>field is either 1-</w:t>
      </w:r>
      <w:r w:rsidR="00FB5396">
        <w:t>byte</w:t>
      </w:r>
      <w:r>
        <w:t xml:space="preserve"> or 3-</w:t>
      </w:r>
      <w:r w:rsidR="00FB5396">
        <w:t>byte</w:t>
      </w:r>
      <w:r>
        <w:t xml:space="preserve"> </w:t>
      </w:r>
      <w:r w:rsidR="00FB5396">
        <w:t xml:space="preserve">integer </w:t>
      </w:r>
      <w:r>
        <w:t xml:space="preserve">and specifies the total number of </w:t>
      </w:r>
      <w:r w:rsidR="00FB5396">
        <w:t>byte</w:t>
      </w:r>
      <w:r>
        <w:t xml:space="preserve">s contained in the </w:t>
      </w:r>
      <w:r w:rsidR="00FB5396">
        <w:t>packet</w:t>
      </w:r>
      <w:r>
        <w:t xml:space="preserve"> (including the </w:t>
      </w:r>
      <w:r>
        <w:rPr>
          <w:i/>
        </w:rPr>
        <w:t xml:space="preserve">Length </w:t>
      </w:r>
      <w:r>
        <w:t>field itself).</w:t>
      </w:r>
    </w:p>
    <w:p w14:paraId="0D2811B7" w14:textId="46272E1F" w:rsidR="00C84FE9" w:rsidRDefault="00C84FE9">
      <w:pPr>
        <w:spacing w:after="4"/>
        <w:ind w:left="-15" w:right="4" w:firstLine="299"/>
        <w:pPrChange w:id="1136" w:author="Simon Johnson" w:date="2021-03-26T11:43:00Z">
          <w:pPr>
            <w:spacing w:after="4"/>
            <w:ind w:left="-15" w:right="990" w:firstLine="299"/>
          </w:pPr>
        </w:pPrChange>
      </w:pPr>
      <w:r>
        <w:t xml:space="preserve">If the first </w:t>
      </w:r>
      <w:r w:rsidR="00FB5396">
        <w:t>byte</w:t>
      </w:r>
      <w:r>
        <w:t xml:space="preserve"> of the </w:t>
      </w:r>
      <w:r>
        <w:rPr>
          <w:i/>
        </w:rPr>
        <w:t xml:space="preserve">Length </w:t>
      </w:r>
      <w:r>
        <w:t xml:space="preserve">field is coded “0x01” then the </w:t>
      </w:r>
      <w:r>
        <w:rPr>
          <w:i/>
        </w:rPr>
        <w:t xml:space="preserve">Length </w:t>
      </w:r>
      <w:r>
        <w:t>field is 3-</w:t>
      </w:r>
      <w:r w:rsidR="00FB5396">
        <w:t>bytes</w:t>
      </w:r>
      <w:r>
        <w:t xml:space="preserve"> long; in this case, the two following </w:t>
      </w:r>
      <w:del w:id="1137" w:author="Simon Johnson" w:date="2021-03-09T11:31:00Z">
        <w:r w:rsidDel="0018058B">
          <w:delText xml:space="preserve">octets </w:delText>
        </w:r>
      </w:del>
      <w:ins w:id="1138" w:author="Simon Johnson" w:date="2021-03-09T11:31:00Z">
        <w:r w:rsidR="0018058B">
          <w:t xml:space="preserve">bytes </w:t>
        </w:r>
      </w:ins>
      <w:r>
        <w:t xml:space="preserve">specify the total number of </w:t>
      </w:r>
      <w:del w:id="1139" w:author="Simon Johnson" w:date="2021-03-09T11:31:00Z">
        <w:r w:rsidDel="0018058B">
          <w:delText xml:space="preserve">octets </w:delText>
        </w:r>
      </w:del>
      <w:ins w:id="1140" w:author="Simon Johnson" w:date="2021-03-09T11:31:00Z">
        <w:r w:rsidR="0018058B">
          <w:t xml:space="preserve">bytes </w:t>
        </w:r>
      </w:ins>
      <w:r>
        <w:t xml:space="preserve">of the </w:t>
      </w:r>
      <w:ins w:id="1141" w:author="Simon Johnson" w:date="2021-03-09T11:31:00Z">
        <w:r w:rsidR="0018058B">
          <w:t>packet</w:t>
        </w:r>
      </w:ins>
      <w:del w:id="1142" w:author="Simon Johnson" w:date="2021-03-09T11:31:00Z">
        <w:r w:rsidDel="0018058B">
          <w:delText>message</w:delText>
        </w:r>
      </w:del>
      <w:r>
        <w:t xml:space="preserve"> (most-significant </w:t>
      </w:r>
      <w:del w:id="1143" w:author="Simon Johnson" w:date="2021-03-09T11:31:00Z">
        <w:r w:rsidDel="0018058B">
          <w:delText xml:space="preserve">octet </w:delText>
        </w:r>
      </w:del>
      <w:ins w:id="1144" w:author="Simon Johnson" w:date="2021-03-09T11:31:00Z">
        <w:r w:rsidR="0018058B">
          <w:t xml:space="preserve">byte </w:t>
        </w:r>
      </w:ins>
      <w:r>
        <w:t xml:space="preserve">first). Otherwise, the </w:t>
      </w:r>
      <w:r>
        <w:rPr>
          <w:i/>
        </w:rPr>
        <w:t xml:space="preserve">Length </w:t>
      </w:r>
      <w:r>
        <w:t>field is only 1-</w:t>
      </w:r>
      <w:r w:rsidR="00FB5396">
        <w:t>byte</w:t>
      </w:r>
      <w:r>
        <w:t xml:space="preserve"> long and specifies itself the total number of </w:t>
      </w:r>
      <w:del w:id="1145" w:author="Andrew Banks" w:date="2021-01-22T14:52:00Z">
        <w:r w:rsidR="00FB5396" w:rsidDel="003D7DD1">
          <w:delText>bytes</w:delText>
        </w:r>
        <w:r w:rsidDel="003D7DD1">
          <w:delText>s</w:delText>
        </w:r>
      </w:del>
      <w:ins w:id="1146" w:author="Andrew Banks" w:date="2021-01-22T14:52:00Z">
        <w:r w:rsidR="003D7DD1">
          <w:t>bytes</w:t>
        </w:r>
      </w:ins>
      <w:r>
        <w:t xml:space="preserve"> contained in the </w:t>
      </w:r>
      <w:r w:rsidR="00FB5396">
        <w:t>packet</w:t>
      </w:r>
      <w:r>
        <w:t>.</w:t>
      </w:r>
    </w:p>
    <w:p w14:paraId="553C4251" w14:textId="283EE5A2" w:rsidR="00C84FE9" w:rsidRDefault="3621F86E">
      <w:pPr>
        <w:spacing w:after="0"/>
        <w:ind w:left="-15" w:right="4" w:firstLine="299"/>
        <w:pPrChange w:id="1147" w:author="Simon Johnson" w:date="2021-03-26T11:43:00Z">
          <w:pPr>
            <w:spacing w:after="0"/>
            <w:ind w:left="-15" w:right="990" w:firstLine="299"/>
          </w:pPr>
        </w:pPrChange>
      </w:pPr>
      <w:r>
        <w:t>The 3-byte</w:t>
      </w:r>
      <w:del w:id="1148" w:author="Andrew Banks" w:date="2021-01-22T14:54:00Z">
        <w:r w:rsidR="00C84FE9" w:rsidDel="3621F86E">
          <w:delText>byte</w:delText>
        </w:r>
      </w:del>
      <w:r>
        <w:t xml:space="preserve"> format allows the encoding of packet lengths up to 65535 bytes</w:t>
      </w:r>
      <w:del w:id="1149" w:author="Andrew Banks" w:date="2021-01-22T14:53:00Z">
        <w:r w:rsidR="00C84FE9" w:rsidDel="3621F86E">
          <w:delText>byte</w:delText>
        </w:r>
      </w:del>
      <w:r>
        <w:t xml:space="preserve">. </w:t>
      </w:r>
      <w:del w:id="1150" w:author="Simon Johnson" w:date="2021-03-09T11:31:00Z">
        <w:r w:rsidDel="0018058B">
          <w:delText xml:space="preserve">Messages </w:delText>
        </w:r>
      </w:del>
      <w:ins w:id="1151" w:author="Simon Johnson" w:date="2021-03-09T11:31:00Z">
        <w:r w:rsidR="0018058B">
          <w:t xml:space="preserve">Packets </w:t>
        </w:r>
      </w:ins>
      <w:r>
        <w:t xml:space="preserve">with lengths </w:t>
      </w:r>
      <w:ins w:id="1152" w:author="Ian Craggs" w:date="2021-02-18T11:21:00Z">
        <w:r>
          <w:t>up to and including</w:t>
        </w:r>
      </w:ins>
      <w:del w:id="1153" w:author="Ian Craggs" w:date="2021-02-18T11:21:00Z">
        <w:r w:rsidR="00C84FE9" w:rsidDel="3621F86E">
          <w:delText>smaller than</w:delText>
        </w:r>
      </w:del>
      <w:r>
        <w:t xml:space="preserve"> 25</w:t>
      </w:r>
      <w:ins w:id="1154" w:author="Ian Craggs" w:date="2021-02-18T11:21:00Z">
        <w:r>
          <w:t>5</w:t>
        </w:r>
      </w:ins>
      <w:del w:id="1155" w:author="Ian Craggs" w:date="2021-02-18T11:21:00Z">
        <w:r w:rsidR="00C84FE9" w:rsidDel="3621F86E">
          <w:delText>6</w:delText>
        </w:r>
      </w:del>
      <w:r>
        <w:t xml:space="preserve"> bytes</w:t>
      </w:r>
      <w:del w:id="1156" w:author="Andrew Banks" w:date="2021-01-22T14:53:00Z">
        <w:r w:rsidR="00C84FE9" w:rsidDel="3621F86E">
          <w:delText>byte</w:delText>
        </w:r>
      </w:del>
      <w:ins w:id="1157" w:author="Ian Craggs" w:date="2021-02-18T11:21:00Z">
        <w:r>
          <w:t xml:space="preserve"> MUST</w:t>
        </w:r>
      </w:ins>
      <w:del w:id="1158" w:author="Ian Craggs" w:date="2021-02-18T11:21:00Z">
        <w:r w:rsidR="00C84FE9" w:rsidDel="3621F86E">
          <w:delText xml:space="preserve"> may</w:delText>
        </w:r>
      </w:del>
      <w:r>
        <w:t xml:space="preserve"> use the shorter </w:t>
      </w:r>
      <w:del w:id="1159" w:author="Andrew Banks" w:date="2021-01-22T14:53:00Z">
        <w:r w:rsidR="00C84FE9" w:rsidDel="3621F86E">
          <w:delText>Byte</w:delText>
        </w:r>
      </w:del>
      <w:r>
        <w:t>byte format.</w:t>
      </w:r>
    </w:p>
    <w:p w14:paraId="1B2BCD17" w14:textId="1C47C64E" w:rsidR="003D7DD1" w:rsidDel="00F762F2" w:rsidRDefault="003D7DD1" w:rsidP="00F762F2">
      <w:pPr>
        <w:ind w:right="4"/>
        <w:rPr>
          <w:del w:id="1160" w:author="Simon Johnson" w:date="2021-03-26T11:44:00Z"/>
          <w:rFonts w:ascii="Arial" w:eastAsia="Arial" w:hAnsi="Arial"/>
          <w:b/>
        </w:rPr>
      </w:pPr>
    </w:p>
    <w:p w14:paraId="088F673F" w14:textId="77777777" w:rsidR="00F762F2" w:rsidRDefault="00F762F2">
      <w:pPr>
        <w:spacing w:after="307"/>
        <w:ind w:left="-15" w:right="4" w:firstLine="299"/>
        <w:rPr>
          <w:ins w:id="1161" w:author="Simon Johnson" w:date="2021-03-26T11:44:00Z"/>
        </w:rPr>
        <w:pPrChange w:id="1162" w:author="Simon Johnson" w:date="2021-03-26T11:43:00Z">
          <w:pPr>
            <w:spacing w:after="307"/>
            <w:ind w:left="-15" w:right="990" w:firstLine="299"/>
          </w:pPr>
        </w:pPrChange>
      </w:pPr>
    </w:p>
    <w:p w14:paraId="457025F5" w14:textId="77777777" w:rsidR="003D7DD1" w:rsidRPr="003D7DD1" w:rsidRDefault="003D7DD1">
      <w:pPr>
        <w:ind w:right="4" w:firstLine="583"/>
        <w:rPr>
          <w:ins w:id="1163" w:author="Andrew Banks" w:date="2021-01-22T14:55:00Z"/>
          <w:rFonts w:ascii="Arial" w:hAnsi="Arial"/>
          <w:b/>
        </w:rPr>
        <w:pPrChange w:id="1164" w:author="Simon Johnson" w:date="2021-03-26T11:44:00Z">
          <w:pPr>
            <w:ind w:left="720"/>
          </w:pPr>
        </w:pPrChange>
      </w:pPr>
      <w:bookmarkStart w:id="1165" w:name="_Toc473619971"/>
      <w:ins w:id="1166" w:author="Andrew Banks" w:date="2021-01-22T14:55:00Z">
        <w:r w:rsidRPr="003D7DD1">
          <w:rPr>
            <w:rFonts w:ascii="Arial" w:eastAsia="Arial" w:hAnsi="Arial"/>
            <w:b/>
          </w:rPr>
          <w:lastRenderedPageBreak/>
          <w:t>Non-normative comment</w:t>
        </w:r>
        <w:bookmarkEnd w:id="1165"/>
      </w:ins>
    </w:p>
    <w:p w14:paraId="03C8F70B" w14:textId="4E41C9E1" w:rsidR="00C84FE9" w:rsidRDefault="00C84FE9">
      <w:pPr>
        <w:spacing w:after="307"/>
        <w:ind w:left="583" w:right="4"/>
        <w:pPrChange w:id="1167" w:author="Simon Johnson" w:date="2021-03-26T11:44:00Z">
          <w:pPr>
            <w:spacing w:after="307"/>
            <w:ind w:left="-15" w:right="990" w:firstLine="299"/>
          </w:pPr>
        </w:pPrChange>
      </w:pPr>
      <w:del w:id="1168" w:author="Andrew Banks" w:date="2021-01-22T14:58:00Z">
        <w:r w:rsidDel="003D7DD1">
          <w:delText xml:space="preserve">Note that because </w:delText>
        </w:r>
      </w:del>
      <w:r>
        <w:t xml:space="preserve">MQTT-SN does not support </w:t>
      </w:r>
      <w:ins w:id="1169" w:author="Simon Johnson" w:date="2021-03-09T11:31:00Z">
        <w:r w:rsidR="0018058B">
          <w:t>packet</w:t>
        </w:r>
      </w:ins>
      <w:del w:id="1170" w:author="Simon Johnson" w:date="2021-03-09T11:31:00Z">
        <w:r w:rsidDel="0018058B">
          <w:delText>message</w:delText>
        </w:r>
      </w:del>
      <w:r>
        <w:t xml:space="preserve"> fragmentation and reassembly, the maximum </w:t>
      </w:r>
      <w:ins w:id="1171" w:author="Simon Johnson" w:date="2021-03-09T11:31:00Z">
        <w:r w:rsidR="0018058B">
          <w:t>packet</w:t>
        </w:r>
        <w:r w:rsidR="0018058B" w:rsidDel="0018058B">
          <w:t xml:space="preserve"> </w:t>
        </w:r>
      </w:ins>
      <w:del w:id="1172" w:author="Simon Johnson" w:date="2021-03-09T11:31:00Z">
        <w:r w:rsidDel="0018058B">
          <w:delText>message</w:delText>
        </w:r>
      </w:del>
      <w:r>
        <w:t xml:space="preserve"> length that could be used in a network is governed by the maximum packet size that is supported by that network, and not by the maximum length that could be encoded by MQTT-SN.</w:t>
      </w:r>
    </w:p>
    <w:p w14:paraId="4FBA1DC3" w14:textId="6DE7C565" w:rsidR="00C84FE9" w:rsidRDefault="009E4C54">
      <w:pPr>
        <w:pStyle w:val="Heading3"/>
        <w:keepLines/>
        <w:spacing w:before="0" w:after="145" w:line="259" w:lineRule="auto"/>
        <w:ind w:left="583" w:right="4" w:hanging="598"/>
        <w:pPrChange w:id="1173" w:author="Simon Johnson" w:date="2021-03-26T11:43:00Z">
          <w:pPr>
            <w:pStyle w:val="Heading3"/>
            <w:keepLines/>
            <w:spacing w:before="0" w:after="145" w:line="259" w:lineRule="auto"/>
            <w:ind w:left="583" w:hanging="598"/>
          </w:pPr>
        </w:pPrChange>
      </w:pPr>
      <w:bookmarkStart w:id="1174" w:name="_Toc42674"/>
      <w:bookmarkStart w:id="1175" w:name="_Toc71106231"/>
      <w:r>
        <w:t>MQTT-SN Control Packet Type</w:t>
      </w:r>
      <w:bookmarkEnd w:id="1174"/>
      <w:bookmarkEnd w:id="1175"/>
    </w:p>
    <w:p w14:paraId="3430DEE1" w14:textId="57A67D2C" w:rsidR="009E4C54" w:rsidRDefault="00C84FE9">
      <w:pPr>
        <w:spacing w:after="9"/>
        <w:ind w:left="-5" w:right="4"/>
        <w:rPr>
          <w:ins w:id="1176" w:author="Andrew Banks" w:date="2021-01-22T15:00:00Z"/>
        </w:rPr>
        <w:pPrChange w:id="1177" w:author="Simon Johnson" w:date="2021-03-26T11:43:00Z">
          <w:pPr>
            <w:spacing w:after="9"/>
            <w:ind w:left="-5" w:right="990"/>
          </w:pPr>
        </w:pPrChange>
      </w:pPr>
      <w:r>
        <w:t xml:space="preserve">The </w:t>
      </w:r>
      <w:r w:rsidR="009E4C54">
        <w:t>MQTT-SN Control Packet Type</w:t>
      </w:r>
      <w:del w:id="1178" w:author="Simon Johnson" w:date="2021-03-09T12:44:00Z">
        <w:r w:rsidDel="008D26C8">
          <w:rPr>
            <w:i/>
          </w:rPr>
          <w:delText>MsgType</w:delText>
        </w:r>
      </w:del>
      <w:r>
        <w:rPr>
          <w:i/>
        </w:rPr>
        <w:t xml:space="preserve"> </w:t>
      </w:r>
      <w:r>
        <w:t>field is 1-</w:t>
      </w:r>
      <w:r w:rsidR="00FB5396">
        <w:t>byte</w:t>
      </w:r>
      <w:r>
        <w:t xml:space="preserve"> long and specifies the </w:t>
      </w:r>
      <w:ins w:id="1179" w:author="Andrew Banks" w:date="2021-01-22T14:59:00Z">
        <w:r w:rsidR="003D7DD1">
          <w:t xml:space="preserve">MQTT-SN </w:t>
        </w:r>
      </w:ins>
      <w:r w:rsidR="009E4C54">
        <w:t>Control Packet</w:t>
      </w:r>
      <w:r>
        <w:t xml:space="preserve"> type</w:t>
      </w:r>
      <w:r w:rsidR="009E4C54">
        <w:t xml:space="preserve"> which is</w:t>
      </w:r>
      <w:r>
        <w:t xml:space="preserve"> one of the values shown </w:t>
      </w:r>
      <w:r w:rsidR="009E4C54">
        <w:t>below.</w:t>
      </w:r>
    </w:p>
    <w:p w14:paraId="1E9E9952" w14:textId="70240463" w:rsidR="003D7DD1" w:rsidRDefault="003D7DD1" w:rsidP="00C84FE9">
      <w:pPr>
        <w:spacing w:after="9"/>
        <w:ind w:left="-5" w:right="990"/>
        <w:rPr>
          <w:ins w:id="1180" w:author="Andrew Banks" w:date="2021-01-22T15:00:00Z"/>
        </w:rPr>
      </w:pPr>
    </w:p>
    <w:p w14:paraId="4945794A" w14:textId="77777777" w:rsidR="003D7DD1" w:rsidRDefault="003D7DD1" w:rsidP="003D7DD1">
      <w:pPr>
        <w:rPr>
          <w:ins w:id="1181" w:author="Andrew Banks" w:date="2021-01-22T15:00:00Z"/>
          <w:rFonts w:ascii="Arial" w:hAnsi="Arial"/>
        </w:rPr>
      </w:pPr>
      <w:bookmarkStart w:id="1182" w:name="_Ref459299555"/>
      <w:bookmarkStart w:id="1183" w:name="_Toc473619964"/>
      <w:ins w:id="1184" w:author="Andrew Banks" w:date="2021-01-22T15:00:00Z">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w:t>
        </w:r>
        <w:r>
          <w:fldChar w:fldCharType="end"/>
        </w:r>
        <w:r>
          <w:t xml:space="preserve"> MQTT Control Packet types</w:t>
        </w:r>
        <w:bookmarkEnd w:id="1182"/>
        <w:bookmarkEnd w:id="1183"/>
      </w:ins>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185" w:author="Simon Johnson" w:date="2021-03-01T10:55:00Z">
          <w:tblPr>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80"/>
        <w:gridCol w:w="992"/>
        <w:gridCol w:w="2268"/>
        <w:gridCol w:w="4678"/>
        <w:tblGridChange w:id="1186">
          <w:tblGrid>
            <w:gridCol w:w="1661"/>
            <w:gridCol w:w="177"/>
            <w:gridCol w:w="142"/>
            <w:gridCol w:w="738"/>
            <w:gridCol w:w="254"/>
            <w:gridCol w:w="1725"/>
            <w:gridCol w:w="543"/>
            <w:gridCol w:w="4765"/>
          </w:tblGrid>
        </w:tblGridChange>
      </w:tblGrid>
      <w:tr w:rsidR="003D7DD1" w14:paraId="43A5B2EE" w14:textId="77777777" w:rsidTr="00634D7F">
        <w:trPr>
          <w:ins w:id="1187" w:author="Andrew Banks" w:date="2021-01-22T15:00:00Z"/>
        </w:trPr>
        <w:tc>
          <w:tcPr>
            <w:tcW w:w="1980" w:type="dxa"/>
            <w:tcBorders>
              <w:top w:val="single" w:sz="4" w:space="0" w:color="auto"/>
              <w:left w:val="single" w:sz="4" w:space="0" w:color="auto"/>
              <w:bottom w:val="single" w:sz="4" w:space="0" w:color="auto"/>
              <w:right w:val="single" w:sz="4" w:space="0" w:color="auto"/>
            </w:tcBorders>
            <w:hideMark/>
            <w:tcPrChange w:id="1188" w:author="Simon Johnson" w:date="2021-03-01T10:55:00Z">
              <w:tcPr>
                <w:tcW w:w="1661" w:type="dxa"/>
                <w:tcBorders>
                  <w:top w:val="single" w:sz="4" w:space="0" w:color="auto"/>
                  <w:left w:val="single" w:sz="4" w:space="0" w:color="auto"/>
                  <w:bottom w:val="single" w:sz="4" w:space="0" w:color="auto"/>
                  <w:right w:val="single" w:sz="4" w:space="0" w:color="auto"/>
                </w:tcBorders>
                <w:hideMark/>
              </w:tcPr>
            </w:tcPrChange>
          </w:tcPr>
          <w:p w14:paraId="094ADD09" w14:textId="77777777" w:rsidR="003D7DD1" w:rsidRDefault="003D7DD1">
            <w:pPr>
              <w:jc w:val="center"/>
              <w:rPr>
                <w:ins w:id="1189" w:author="Andrew Banks" w:date="2021-01-22T15:00:00Z"/>
                <w:rFonts w:cs="Arial"/>
                <w:b/>
              </w:rPr>
            </w:pPr>
            <w:ins w:id="1190" w:author="Andrew Banks" w:date="2021-01-22T15:00:00Z">
              <w:r>
                <w:rPr>
                  <w:rFonts w:eastAsia="Arial" w:cs="Arial"/>
                  <w:b/>
                  <w:bCs/>
                </w:rPr>
                <w:t>Name</w:t>
              </w:r>
            </w:ins>
          </w:p>
        </w:tc>
        <w:tc>
          <w:tcPr>
            <w:tcW w:w="992" w:type="dxa"/>
            <w:tcBorders>
              <w:top w:val="single" w:sz="4" w:space="0" w:color="auto"/>
              <w:left w:val="single" w:sz="4" w:space="0" w:color="auto"/>
              <w:bottom w:val="single" w:sz="4" w:space="0" w:color="auto"/>
              <w:right w:val="single" w:sz="4" w:space="0" w:color="auto"/>
            </w:tcBorders>
            <w:hideMark/>
            <w:tcPrChange w:id="1191" w:author="Simon Johnson" w:date="2021-03-01T10:55:00Z">
              <w:tcPr>
                <w:tcW w:w="1057" w:type="dxa"/>
                <w:gridSpan w:val="3"/>
                <w:tcBorders>
                  <w:top w:val="single" w:sz="4" w:space="0" w:color="auto"/>
                  <w:left w:val="single" w:sz="4" w:space="0" w:color="auto"/>
                  <w:bottom w:val="single" w:sz="4" w:space="0" w:color="auto"/>
                  <w:right w:val="single" w:sz="4" w:space="0" w:color="auto"/>
                </w:tcBorders>
                <w:hideMark/>
              </w:tcPr>
            </w:tcPrChange>
          </w:tcPr>
          <w:p w14:paraId="180E4AE2" w14:textId="77777777" w:rsidR="003D7DD1" w:rsidRDefault="003D7DD1">
            <w:pPr>
              <w:jc w:val="center"/>
              <w:rPr>
                <w:ins w:id="1192" w:author="Andrew Banks" w:date="2021-01-22T15:00:00Z"/>
                <w:rFonts w:cs="Arial"/>
                <w:b/>
              </w:rPr>
            </w:pPr>
            <w:ins w:id="1193" w:author="Andrew Banks" w:date="2021-01-22T15:00:00Z">
              <w:r>
                <w:rPr>
                  <w:rFonts w:eastAsia="Arial" w:cs="Arial"/>
                  <w:b/>
                  <w:bCs/>
                </w:rPr>
                <w:t>Value</w:t>
              </w:r>
            </w:ins>
          </w:p>
        </w:tc>
        <w:tc>
          <w:tcPr>
            <w:tcW w:w="2268" w:type="dxa"/>
            <w:tcBorders>
              <w:top w:val="single" w:sz="4" w:space="0" w:color="auto"/>
              <w:left w:val="single" w:sz="4" w:space="0" w:color="auto"/>
              <w:bottom w:val="single" w:sz="4" w:space="0" w:color="auto"/>
              <w:right w:val="single" w:sz="4" w:space="0" w:color="auto"/>
            </w:tcBorders>
            <w:hideMark/>
            <w:tcPrChange w:id="1194" w:author="Simon Johnson" w:date="2021-03-01T10:55:00Z">
              <w:tcPr>
                <w:tcW w:w="1979" w:type="dxa"/>
                <w:gridSpan w:val="2"/>
                <w:tcBorders>
                  <w:top w:val="single" w:sz="4" w:space="0" w:color="auto"/>
                  <w:left w:val="single" w:sz="4" w:space="0" w:color="auto"/>
                  <w:bottom w:val="single" w:sz="4" w:space="0" w:color="auto"/>
                  <w:right w:val="single" w:sz="4" w:space="0" w:color="auto"/>
                </w:tcBorders>
                <w:hideMark/>
              </w:tcPr>
            </w:tcPrChange>
          </w:tcPr>
          <w:p w14:paraId="775B84CF" w14:textId="77777777" w:rsidR="003D7DD1" w:rsidRDefault="003D7DD1">
            <w:pPr>
              <w:jc w:val="center"/>
              <w:rPr>
                <w:ins w:id="1195" w:author="Andrew Banks" w:date="2021-01-22T15:00:00Z"/>
                <w:rFonts w:cs="Arial"/>
                <w:b/>
              </w:rPr>
            </w:pPr>
            <w:ins w:id="1196" w:author="Andrew Banks" w:date="2021-01-22T15:00:00Z">
              <w:r>
                <w:rPr>
                  <w:rFonts w:eastAsia="Arial" w:cs="Arial"/>
                  <w:b/>
                  <w:bCs/>
                </w:rPr>
                <w:t>Direction of flow</w:t>
              </w:r>
            </w:ins>
          </w:p>
        </w:tc>
        <w:tc>
          <w:tcPr>
            <w:tcW w:w="4678" w:type="dxa"/>
            <w:tcBorders>
              <w:top w:val="single" w:sz="4" w:space="0" w:color="auto"/>
              <w:left w:val="single" w:sz="4" w:space="0" w:color="auto"/>
              <w:bottom w:val="single" w:sz="4" w:space="0" w:color="auto"/>
              <w:right w:val="single" w:sz="4" w:space="0" w:color="auto"/>
            </w:tcBorders>
            <w:hideMark/>
            <w:tcPrChange w:id="1197" w:author="Simon Johnson" w:date="2021-03-01T10:55:00Z">
              <w:tcPr>
                <w:tcW w:w="5308" w:type="dxa"/>
                <w:gridSpan w:val="2"/>
                <w:tcBorders>
                  <w:top w:val="single" w:sz="4" w:space="0" w:color="auto"/>
                  <w:left w:val="single" w:sz="4" w:space="0" w:color="auto"/>
                  <w:bottom w:val="single" w:sz="4" w:space="0" w:color="auto"/>
                  <w:right w:val="single" w:sz="4" w:space="0" w:color="auto"/>
                </w:tcBorders>
                <w:hideMark/>
              </w:tcPr>
            </w:tcPrChange>
          </w:tcPr>
          <w:p w14:paraId="0D02E8B2" w14:textId="77777777" w:rsidR="003D7DD1" w:rsidRDefault="003D7DD1">
            <w:pPr>
              <w:jc w:val="center"/>
              <w:rPr>
                <w:ins w:id="1198" w:author="Andrew Banks" w:date="2021-01-22T15:00:00Z"/>
                <w:rFonts w:cs="Arial"/>
                <w:b/>
              </w:rPr>
            </w:pPr>
            <w:ins w:id="1199" w:author="Andrew Banks" w:date="2021-01-22T15:00:00Z">
              <w:r>
                <w:rPr>
                  <w:rFonts w:eastAsia="Arial" w:cs="Arial"/>
                  <w:b/>
                  <w:bCs/>
                </w:rPr>
                <w:t>Description</w:t>
              </w:r>
            </w:ins>
          </w:p>
        </w:tc>
      </w:tr>
      <w:tr w:rsidR="003D7DD1" w14:paraId="4B30B0DC" w14:textId="77777777" w:rsidTr="00634D7F">
        <w:trPr>
          <w:ins w:id="1200" w:author="Andrew Banks" w:date="2021-01-22T15:00:00Z"/>
        </w:trPr>
        <w:tc>
          <w:tcPr>
            <w:tcW w:w="1980" w:type="dxa"/>
            <w:tcBorders>
              <w:top w:val="single" w:sz="4" w:space="0" w:color="auto"/>
              <w:left w:val="single" w:sz="4" w:space="0" w:color="auto"/>
              <w:bottom w:val="single" w:sz="4" w:space="0" w:color="auto"/>
              <w:right w:val="single" w:sz="4" w:space="0" w:color="auto"/>
            </w:tcBorders>
            <w:hideMark/>
            <w:tcPrChange w:id="1201" w:author="Simon Johnson" w:date="2021-03-01T10:55:00Z">
              <w:tcPr>
                <w:tcW w:w="1661" w:type="dxa"/>
                <w:tcBorders>
                  <w:top w:val="single" w:sz="4" w:space="0" w:color="auto"/>
                  <w:left w:val="single" w:sz="4" w:space="0" w:color="auto"/>
                  <w:bottom w:val="single" w:sz="4" w:space="0" w:color="auto"/>
                  <w:right w:val="single" w:sz="4" w:space="0" w:color="auto"/>
                </w:tcBorders>
                <w:hideMark/>
              </w:tcPr>
            </w:tcPrChange>
          </w:tcPr>
          <w:p w14:paraId="46CE2C20" w14:textId="42A47DA9" w:rsidR="003D7DD1" w:rsidRDefault="003D7DD1">
            <w:pPr>
              <w:rPr>
                <w:ins w:id="1202" w:author="Andrew Banks" w:date="2021-01-22T15:00:00Z"/>
                <w:rFonts w:cs="Arial"/>
              </w:rPr>
            </w:pPr>
            <w:ins w:id="1203" w:author="Andrew Banks" w:date="2021-01-22T15:00:00Z">
              <w:r>
                <w:t>ADVERTISE</w:t>
              </w:r>
            </w:ins>
          </w:p>
        </w:tc>
        <w:tc>
          <w:tcPr>
            <w:tcW w:w="992" w:type="dxa"/>
            <w:tcBorders>
              <w:top w:val="single" w:sz="4" w:space="0" w:color="auto"/>
              <w:left w:val="single" w:sz="4" w:space="0" w:color="auto"/>
              <w:bottom w:val="single" w:sz="4" w:space="0" w:color="auto"/>
              <w:right w:val="single" w:sz="4" w:space="0" w:color="auto"/>
            </w:tcBorders>
            <w:hideMark/>
            <w:tcPrChange w:id="1204" w:author="Simon Johnson" w:date="2021-03-01T10:55:00Z">
              <w:tcPr>
                <w:tcW w:w="1057" w:type="dxa"/>
                <w:gridSpan w:val="3"/>
                <w:tcBorders>
                  <w:top w:val="single" w:sz="4" w:space="0" w:color="auto"/>
                  <w:left w:val="single" w:sz="4" w:space="0" w:color="auto"/>
                  <w:bottom w:val="single" w:sz="4" w:space="0" w:color="auto"/>
                  <w:right w:val="single" w:sz="4" w:space="0" w:color="auto"/>
                </w:tcBorders>
                <w:hideMark/>
              </w:tcPr>
            </w:tcPrChange>
          </w:tcPr>
          <w:p w14:paraId="6E7FB564" w14:textId="7E26F65F" w:rsidR="003D7DD1" w:rsidRDefault="003D7DD1">
            <w:pPr>
              <w:jc w:val="center"/>
              <w:rPr>
                <w:ins w:id="1205" w:author="Andrew Banks" w:date="2021-01-22T15:00:00Z"/>
                <w:rFonts w:cs="Arial"/>
              </w:rPr>
            </w:pPr>
            <w:ins w:id="1206" w:author="Andrew Banks" w:date="2021-01-22T15:00:00Z">
              <w:r>
                <w:rPr>
                  <w:rFonts w:eastAsia="Arial" w:cs="Arial"/>
                </w:rPr>
                <w:t>0</w:t>
              </w:r>
            </w:ins>
            <w:ins w:id="1207" w:author="Andrew Banks" w:date="2021-01-22T15:02:00Z">
              <w:r w:rsidR="008A520C">
                <w:rPr>
                  <w:rFonts w:eastAsia="Arial" w:cs="Arial"/>
                </w:rPr>
                <w:t>x00</w:t>
              </w:r>
            </w:ins>
          </w:p>
        </w:tc>
        <w:tc>
          <w:tcPr>
            <w:tcW w:w="2268" w:type="dxa"/>
            <w:tcBorders>
              <w:top w:val="single" w:sz="4" w:space="0" w:color="auto"/>
              <w:left w:val="single" w:sz="4" w:space="0" w:color="auto"/>
              <w:bottom w:val="single" w:sz="4" w:space="0" w:color="auto"/>
              <w:right w:val="single" w:sz="4" w:space="0" w:color="auto"/>
            </w:tcBorders>
            <w:hideMark/>
            <w:tcPrChange w:id="1208" w:author="Simon Johnson" w:date="2021-03-01T10:55:00Z">
              <w:tcPr>
                <w:tcW w:w="1979" w:type="dxa"/>
                <w:gridSpan w:val="2"/>
                <w:tcBorders>
                  <w:top w:val="single" w:sz="4" w:space="0" w:color="auto"/>
                  <w:left w:val="single" w:sz="4" w:space="0" w:color="auto"/>
                  <w:bottom w:val="single" w:sz="4" w:space="0" w:color="auto"/>
                  <w:right w:val="single" w:sz="4" w:space="0" w:color="auto"/>
                </w:tcBorders>
                <w:hideMark/>
              </w:tcPr>
            </w:tcPrChange>
          </w:tcPr>
          <w:p w14:paraId="345EC181" w14:textId="46AC824B" w:rsidR="003D7DD1" w:rsidRDefault="00F30F19">
            <w:pPr>
              <w:jc w:val="center"/>
              <w:rPr>
                <w:ins w:id="1209" w:author="Andrew Banks" w:date="2021-01-22T15:00:00Z"/>
                <w:rFonts w:cs="Arial"/>
              </w:rPr>
            </w:pPr>
            <w:ins w:id="1210" w:author="Andrew Banks" w:date="2021-01-22T15:03:00Z">
              <w:r>
                <w:rPr>
                  <w:rFonts w:eastAsia="Arial" w:cs="Arial"/>
                </w:rPr>
                <w:t>Gateway broadcast</w:t>
              </w:r>
            </w:ins>
          </w:p>
        </w:tc>
        <w:tc>
          <w:tcPr>
            <w:tcW w:w="4678" w:type="dxa"/>
            <w:tcBorders>
              <w:top w:val="single" w:sz="4" w:space="0" w:color="auto"/>
              <w:left w:val="single" w:sz="4" w:space="0" w:color="auto"/>
              <w:bottom w:val="single" w:sz="4" w:space="0" w:color="auto"/>
              <w:right w:val="single" w:sz="4" w:space="0" w:color="auto"/>
            </w:tcBorders>
            <w:hideMark/>
            <w:tcPrChange w:id="1211" w:author="Simon Johnson" w:date="2021-03-01T10:55:00Z">
              <w:tcPr>
                <w:tcW w:w="5308" w:type="dxa"/>
                <w:gridSpan w:val="2"/>
                <w:tcBorders>
                  <w:top w:val="single" w:sz="4" w:space="0" w:color="auto"/>
                  <w:left w:val="single" w:sz="4" w:space="0" w:color="auto"/>
                  <w:bottom w:val="single" w:sz="4" w:space="0" w:color="auto"/>
                  <w:right w:val="single" w:sz="4" w:space="0" w:color="auto"/>
                </w:tcBorders>
                <w:hideMark/>
              </w:tcPr>
            </w:tcPrChange>
          </w:tcPr>
          <w:p w14:paraId="3232353A" w14:textId="546E6348" w:rsidR="003D7DD1" w:rsidRDefault="00F30F19">
            <w:pPr>
              <w:rPr>
                <w:ins w:id="1212" w:author="Andrew Banks" w:date="2021-01-22T15:00:00Z"/>
                <w:rFonts w:cs="Arial"/>
              </w:rPr>
            </w:pPr>
            <w:ins w:id="1213" w:author="Andrew Banks" w:date="2021-01-22T15:03:00Z">
              <w:r>
                <w:rPr>
                  <w:rFonts w:cs="Arial"/>
                </w:rPr>
                <w:t>Advertise the gateway presence</w:t>
              </w:r>
            </w:ins>
          </w:p>
        </w:tc>
      </w:tr>
      <w:tr w:rsidR="008A520C" w14:paraId="1E42E938" w14:textId="77777777" w:rsidTr="00634D7F">
        <w:trPr>
          <w:ins w:id="1214" w:author="Andrew Banks" w:date="2021-01-22T15:01:00Z"/>
        </w:trPr>
        <w:tc>
          <w:tcPr>
            <w:tcW w:w="1980" w:type="dxa"/>
            <w:tcBorders>
              <w:top w:val="single" w:sz="4" w:space="0" w:color="auto"/>
              <w:left w:val="single" w:sz="4" w:space="0" w:color="auto"/>
              <w:bottom w:val="single" w:sz="4" w:space="0" w:color="auto"/>
              <w:right w:val="single" w:sz="4" w:space="0" w:color="auto"/>
            </w:tcBorders>
            <w:tcPrChange w:id="1215"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659488BA" w14:textId="511B95F2" w:rsidR="008A520C" w:rsidRDefault="008A520C" w:rsidP="008A520C">
            <w:pPr>
              <w:rPr>
                <w:ins w:id="1216" w:author="Andrew Banks" w:date="2021-01-22T15:01:00Z"/>
              </w:rPr>
            </w:pPr>
            <w:ins w:id="1217" w:author="Andrew Banks" w:date="2021-01-22T15:01:00Z">
              <w:r>
                <w:t>SEARCHGW</w:t>
              </w:r>
            </w:ins>
          </w:p>
        </w:tc>
        <w:tc>
          <w:tcPr>
            <w:tcW w:w="992" w:type="dxa"/>
            <w:tcBorders>
              <w:top w:val="single" w:sz="4" w:space="0" w:color="auto"/>
              <w:left w:val="single" w:sz="4" w:space="0" w:color="auto"/>
              <w:bottom w:val="single" w:sz="4" w:space="0" w:color="auto"/>
              <w:right w:val="single" w:sz="4" w:space="0" w:color="auto"/>
            </w:tcBorders>
            <w:tcPrChange w:id="1218"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0E4E4454" w14:textId="7CCC7CD6" w:rsidR="008A520C" w:rsidRDefault="008A520C" w:rsidP="008A520C">
            <w:pPr>
              <w:jc w:val="center"/>
              <w:rPr>
                <w:ins w:id="1219" w:author="Andrew Banks" w:date="2021-01-22T15:01:00Z"/>
                <w:rFonts w:eastAsia="Arial" w:cs="Arial"/>
              </w:rPr>
            </w:pPr>
            <w:ins w:id="1220" w:author="Andrew Banks" w:date="2021-01-22T15:02:00Z">
              <w:r>
                <w:rPr>
                  <w:rFonts w:eastAsia="Arial" w:cs="Arial"/>
                </w:rPr>
                <w:t>0x01</w:t>
              </w:r>
            </w:ins>
          </w:p>
        </w:tc>
        <w:tc>
          <w:tcPr>
            <w:tcW w:w="2268" w:type="dxa"/>
            <w:tcBorders>
              <w:top w:val="single" w:sz="4" w:space="0" w:color="auto"/>
              <w:left w:val="single" w:sz="4" w:space="0" w:color="auto"/>
              <w:bottom w:val="single" w:sz="4" w:space="0" w:color="auto"/>
              <w:right w:val="single" w:sz="4" w:space="0" w:color="auto"/>
            </w:tcBorders>
            <w:tcPrChange w:id="1221"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6BA00E8C" w14:textId="2405ADCE" w:rsidR="008A520C" w:rsidRDefault="00F30F19" w:rsidP="008A520C">
            <w:pPr>
              <w:jc w:val="center"/>
              <w:rPr>
                <w:ins w:id="1222" w:author="Andrew Banks" w:date="2021-01-22T15:01:00Z"/>
                <w:rFonts w:eastAsia="Arial" w:cs="Arial"/>
              </w:rPr>
            </w:pPr>
            <w:ins w:id="1223" w:author="Andrew Banks" w:date="2021-01-22T15:05:00Z">
              <w:r>
                <w:rPr>
                  <w:rFonts w:eastAsia="Arial" w:cs="Arial"/>
                </w:rPr>
                <w:t>Client broadcast</w:t>
              </w:r>
            </w:ins>
          </w:p>
        </w:tc>
        <w:tc>
          <w:tcPr>
            <w:tcW w:w="4678" w:type="dxa"/>
            <w:tcBorders>
              <w:top w:val="single" w:sz="4" w:space="0" w:color="auto"/>
              <w:left w:val="single" w:sz="4" w:space="0" w:color="auto"/>
              <w:bottom w:val="single" w:sz="4" w:space="0" w:color="auto"/>
              <w:right w:val="single" w:sz="4" w:space="0" w:color="auto"/>
            </w:tcBorders>
            <w:tcPrChange w:id="1224"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765B0E5C" w14:textId="1A224958" w:rsidR="008A520C" w:rsidRDefault="00F30F19" w:rsidP="008A520C">
            <w:pPr>
              <w:rPr>
                <w:ins w:id="1225" w:author="Andrew Banks" w:date="2021-01-22T15:01:00Z"/>
                <w:rFonts w:cs="Arial"/>
              </w:rPr>
            </w:pPr>
            <w:ins w:id="1226" w:author="Andrew Banks" w:date="2021-01-22T15:06:00Z">
              <w:r>
                <w:rPr>
                  <w:rFonts w:cs="Arial"/>
                </w:rPr>
                <w:t>Client GWINFO request</w:t>
              </w:r>
            </w:ins>
          </w:p>
        </w:tc>
      </w:tr>
      <w:tr w:rsidR="008A520C" w14:paraId="23B28866" w14:textId="77777777" w:rsidTr="00634D7F">
        <w:trPr>
          <w:ins w:id="1227" w:author="Andrew Banks" w:date="2021-01-22T15:01:00Z"/>
        </w:trPr>
        <w:tc>
          <w:tcPr>
            <w:tcW w:w="1980" w:type="dxa"/>
            <w:tcBorders>
              <w:top w:val="single" w:sz="4" w:space="0" w:color="auto"/>
              <w:left w:val="single" w:sz="4" w:space="0" w:color="auto"/>
              <w:bottom w:val="single" w:sz="4" w:space="0" w:color="auto"/>
              <w:right w:val="single" w:sz="4" w:space="0" w:color="auto"/>
            </w:tcBorders>
            <w:tcPrChange w:id="1228"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5600C786" w14:textId="642491C7" w:rsidR="008A520C" w:rsidRDefault="008A520C" w:rsidP="008A520C">
            <w:pPr>
              <w:rPr>
                <w:ins w:id="1229" w:author="Andrew Banks" w:date="2021-01-22T15:01:00Z"/>
              </w:rPr>
            </w:pPr>
            <w:ins w:id="1230" w:author="Andrew Banks" w:date="2021-01-22T15:02:00Z">
              <w:r>
                <w:t>GWINFO</w:t>
              </w:r>
            </w:ins>
          </w:p>
        </w:tc>
        <w:tc>
          <w:tcPr>
            <w:tcW w:w="992" w:type="dxa"/>
            <w:tcBorders>
              <w:top w:val="single" w:sz="4" w:space="0" w:color="auto"/>
              <w:left w:val="single" w:sz="4" w:space="0" w:color="auto"/>
              <w:bottom w:val="single" w:sz="4" w:space="0" w:color="auto"/>
              <w:right w:val="single" w:sz="4" w:space="0" w:color="auto"/>
            </w:tcBorders>
            <w:tcPrChange w:id="1231"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76F3358B" w14:textId="24FC51A2" w:rsidR="008A520C" w:rsidRDefault="008A520C" w:rsidP="008A520C">
            <w:pPr>
              <w:jc w:val="center"/>
              <w:rPr>
                <w:ins w:id="1232" w:author="Andrew Banks" w:date="2021-01-22T15:01:00Z"/>
                <w:rFonts w:eastAsia="Arial" w:cs="Arial"/>
              </w:rPr>
            </w:pPr>
            <w:ins w:id="1233" w:author="Andrew Banks" w:date="2021-01-22T15:02:00Z">
              <w:r>
                <w:rPr>
                  <w:rFonts w:eastAsia="Arial" w:cs="Arial"/>
                </w:rPr>
                <w:t>0x02</w:t>
              </w:r>
            </w:ins>
          </w:p>
        </w:tc>
        <w:tc>
          <w:tcPr>
            <w:tcW w:w="2268" w:type="dxa"/>
            <w:tcBorders>
              <w:top w:val="single" w:sz="4" w:space="0" w:color="auto"/>
              <w:left w:val="single" w:sz="4" w:space="0" w:color="auto"/>
              <w:bottom w:val="single" w:sz="4" w:space="0" w:color="auto"/>
              <w:right w:val="single" w:sz="4" w:space="0" w:color="auto"/>
            </w:tcBorders>
            <w:tcPrChange w:id="1234"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6B5A1BD7" w14:textId="16A8368E" w:rsidR="008A520C" w:rsidRDefault="00F30F19" w:rsidP="008A520C">
            <w:pPr>
              <w:jc w:val="center"/>
              <w:rPr>
                <w:ins w:id="1235" w:author="Andrew Banks" w:date="2021-01-22T15:01:00Z"/>
                <w:rFonts w:eastAsia="Arial" w:cs="Arial"/>
              </w:rPr>
            </w:pPr>
            <w:ins w:id="1236" w:author="Andrew Banks" w:date="2021-01-22T15:05:00Z">
              <w:r>
                <w:rPr>
                  <w:rFonts w:eastAsia="Arial" w:cs="Arial"/>
                </w:rPr>
                <w:t>Gateway to Client</w:t>
              </w:r>
            </w:ins>
          </w:p>
        </w:tc>
        <w:tc>
          <w:tcPr>
            <w:tcW w:w="4678" w:type="dxa"/>
            <w:tcBorders>
              <w:top w:val="single" w:sz="4" w:space="0" w:color="auto"/>
              <w:left w:val="single" w:sz="4" w:space="0" w:color="auto"/>
              <w:bottom w:val="single" w:sz="4" w:space="0" w:color="auto"/>
              <w:right w:val="single" w:sz="4" w:space="0" w:color="auto"/>
            </w:tcBorders>
            <w:tcPrChange w:id="1237"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7AEAFB2B" w14:textId="696F87A4" w:rsidR="008A520C" w:rsidRDefault="00F30F19" w:rsidP="008A520C">
            <w:pPr>
              <w:rPr>
                <w:ins w:id="1238" w:author="Andrew Banks" w:date="2021-01-22T15:01:00Z"/>
                <w:rFonts w:cs="Arial"/>
              </w:rPr>
            </w:pPr>
            <w:ins w:id="1239" w:author="Andrew Banks" w:date="2021-01-22T15:05:00Z">
              <w:r>
                <w:t>Response to a SEARCHGW</w:t>
              </w:r>
            </w:ins>
          </w:p>
        </w:tc>
      </w:tr>
      <w:tr w:rsidR="008A520C" w14:paraId="78717E7C" w14:textId="77777777" w:rsidTr="00634D7F">
        <w:trPr>
          <w:ins w:id="1240" w:author="Andrew Banks" w:date="2021-01-22T15:00:00Z"/>
        </w:trPr>
        <w:tc>
          <w:tcPr>
            <w:tcW w:w="1980" w:type="dxa"/>
            <w:tcBorders>
              <w:top w:val="single" w:sz="4" w:space="0" w:color="auto"/>
              <w:left w:val="single" w:sz="4" w:space="0" w:color="auto"/>
              <w:bottom w:val="single" w:sz="4" w:space="0" w:color="auto"/>
              <w:right w:val="single" w:sz="4" w:space="0" w:color="auto"/>
            </w:tcBorders>
            <w:hideMark/>
            <w:tcPrChange w:id="1241" w:author="Simon Johnson" w:date="2021-03-01T10:55:00Z">
              <w:tcPr>
                <w:tcW w:w="1661" w:type="dxa"/>
                <w:tcBorders>
                  <w:top w:val="single" w:sz="4" w:space="0" w:color="auto"/>
                  <w:left w:val="single" w:sz="4" w:space="0" w:color="auto"/>
                  <w:bottom w:val="single" w:sz="4" w:space="0" w:color="auto"/>
                  <w:right w:val="single" w:sz="4" w:space="0" w:color="auto"/>
                </w:tcBorders>
                <w:hideMark/>
              </w:tcPr>
            </w:tcPrChange>
          </w:tcPr>
          <w:p w14:paraId="25FDCA01" w14:textId="7D410ADD" w:rsidR="008A520C" w:rsidRDefault="00F30F19" w:rsidP="008A520C">
            <w:pPr>
              <w:rPr>
                <w:ins w:id="1242" w:author="Andrew Banks" w:date="2021-01-22T15:00:00Z"/>
                <w:rFonts w:cs="Arial"/>
              </w:rPr>
            </w:pPr>
            <w:ins w:id="1243" w:author="Andrew Banks" w:date="2021-01-22T15:06:00Z">
              <w:del w:id="1244" w:author="Simon Johnson" w:date="2021-03-26T10:55:00Z">
                <w:r w:rsidDel="00F22664">
                  <w:delText>reserved</w:delText>
                </w:r>
              </w:del>
            </w:ins>
            <w:ins w:id="1245" w:author="Simon Johnson" w:date="2021-03-26T10:55:00Z">
              <w:r w:rsidR="00F22664">
                <w:t>AUTH</w:t>
              </w:r>
            </w:ins>
          </w:p>
        </w:tc>
        <w:tc>
          <w:tcPr>
            <w:tcW w:w="992" w:type="dxa"/>
            <w:tcBorders>
              <w:top w:val="single" w:sz="4" w:space="0" w:color="auto"/>
              <w:left w:val="single" w:sz="4" w:space="0" w:color="auto"/>
              <w:bottom w:val="single" w:sz="4" w:space="0" w:color="auto"/>
              <w:right w:val="single" w:sz="4" w:space="0" w:color="auto"/>
            </w:tcBorders>
            <w:hideMark/>
            <w:tcPrChange w:id="1246" w:author="Simon Johnson" w:date="2021-03-01T10:55:00Z">
              <w:tcPr>
                <w:tcW w:w="1057" w:type="dxa"/>
                <w:gridSpan w:val="3"/>
                <w:tcBorders>
                  <w:top w:val="single" w:sz="4" w:space="0" w:color="auto"/>
                  <w:left w:val="single" w:sz="4" w:space="0" w:color="auto"/>
                  <w:bottom w:val="single" w:sz="4" w:space="0" w:color="auto"/>
                  <w:right w:val="single" w:sz="4" w:space="0" w:color="auto"/>
                </w:tcBorders>
                <w:hideMark/>
              </w:tcPr>
            </w:tcPrChange>
          </w:tcPr>
          <w:p w14:paraId="143B594A" w14:textId="388B049D" w:rsidR="008A520C" w:rsidRDefault="00F30F19" w:rsidP="008A520C">
            <w:pPr>
              <w:jc w:val="center"/>
              <w:rPr>
                <w:ins w:id="1247" w:author="Andrew Banks" w:date="2021-01-22T15:00:00Z"/>
                <w:rFonts w:cs="Arial"/>
              </w:rPr>
            </w:pPr>
            <w:ins w:id="1248" w:author="Andrew Banks" w:date="2021-01-22T15:02:00Z">
              <w:r>
                <w:rPr>
                  <w:rFonts w:eastAsia="Arial" w:cs="Arial"/>
                </w:rPr>
                <w:t>0x03</w:t>
              </w:r>
            </w:ins>
          </w:p>
        </w:tc>
        <w:tc>
          <w:tcPr>
            <w:tcW w:w="2268" w:type="dxa"/>
            <w:tcBorders>
              <w:top w:val="single" w:sz="4" w:space="0" w:color="auto"/>
              <w:left w:val="single" w:sz="4" w:space="0" w:color="auto"/>
              <w:bottom w:val="single" w:sz="4" w:space="0" w:color="auto"/>
              <w:right w:val="single" w:sz="4" w:space="0" w:color="auto"/>
            </w:tcBorders>
            <w:hideMark/>
            <w:tcPrChange w:id="1249" w:author="Simon Johnson" w:date="2021-03-01T10:55:00Z">
              <w:tcPr>
                <w:tcW w:w="1979" w:type="dxa"/>
                <w:gridSpan w:val="2"/>
                <w:tcBorders>
                  <w:top w:val="single" w:sz="4" w:space="0" w:color="auto"/>
                  <w:left w:val="single" w:sz="4" w:space="0" w:color="auto"/>
                  <w:bottom w:val="single" w:sz="4" w:space="0" w:color="auto"/>
                  <w:right w:val="single" w:sz="4" w:space="0" w:color="auto"/>
                </w:tcBorders>
                <w:hideMark/>
              </w:tcPr>
            </w:tcPrChange>
          </w:tcPr>
          <w:p w14:paraId="43DD25F4" w14:textId="7643A328" w:rsidR="008A520C" w:rsidRDefault="00F22664" w:rsidP="008A520C">
            <w:pPr>
              <w:jc w:val="center"/>
              <w:rPr>
                <w:ins w:id="1250" w:author="Andrew Banks" w:date="2021-01-22T15:00:00Z"/>
                <w:rFonts w:cs="Arial"/>
              </w:rPr>
            </w:pPr>
            <w:ins w:id="1251" w:author="Simon Johnson" w:date="2021-03-26T10:55:00Z">
              <w:r>
                <w:rPr>
                  <w:rFonts w:cs="Arial"/>
                </w:rPr>
                <w:t xml:space="preserve">Client to Gateway or </w:t>
              </w:r>
              <w:r>
                <w:rPr>
                  <w:rFonts w:eastAsia="Arial" w:cs="Arial"/>
                </w:rPr>
                <w:t>Gateway to Client</w:t>
              </w:r>
            </w:ins>
          </w:p>
        </w:tc>
        <w:tc>
          <w:tcPr>
            <w:tcW w:w="4678" w:type="dxa"/>
            <w:tcBorders>
              <w:top w:val="single" w:sz="4" w:space="0" w:color="auto"/>
              <w:left w:val="single" w:sz="4" w:space="0" w:color="auto"/>
              <w:bottom w:val="single" w:sz="4" w:space="0" w:color="auto"/>
              <w:right w:val="single" w:sz="4" w:space="0" w:color="auto"/>
            </w:tcBorders>
            <w:hideMark/>
            <w:tcPrChange w:id="1252" w:author="Simon Johnson" w:date="2021-03-01T10:55:00Z">
              <w:tcPr>
                <w:tcW w:w="5308" w:type="dxa"/>
                <w:gridSpan w:val="2"/>
                <w:tcBorders>
                  <w:top w:val="single" w:sz="4" w:space="0" w:color="auto"/>
                  <w:left w:val="single" w:sz="4" w:space="0" w:color="auto"/>
                  <w:bottom w:val="single" w:sz="4" w:space="0" w:color="auto"/>
                  <w:right w:val="single" w:sz="4" w:space="0" w:color="auto"/>
                </w:tcBorders>
                <w:hideMark/>
              </w:tcPr>
            </w:tcPrChange>
          </w:tcPr>
          <w:p w14:paraId="1605D2B7" w14:textId="02EE2D3B" w:rsidR="008A520C" w:rsidRDefault="00F30F19" w:rsidP="008A520C">
            <w:pPr>
              <w:rPr>
                <w:ins w:id="1253" w:author="Andrew Banks" w:date="2021-01-22T15:00:00Z"/>
                <w:rFonts w:cs="Arial"/>
              </w:rPr>
            </w:pPr>
            <w:ins w:id="1254" w:author="Andrew Banks" w:date="2021-01-22T15:06:00Z">
              <w:del w:id="1255" w:author="Simon Johnson" w:date="2021-03-26T10:56:00Z">
                <w:r w:rsidDel="00F22664">
                  <w:rPr>
                    <w:rFonts w:eastAsia="Arial" w:cs="Arial"/>
                  </w:rPr>
                  <w:delText>Forbidden</w:delText>
                </w:r>
              </w:del>
            </w:ins>
            <w:ins w:id="1256" w:author="Simon Johnson" w:date="2021-03-26T10:56:00Z">
              <w:r w:rsidR="00F22664">
                <w:rPr>
                  <w:rFonts w:eastAsia="Arial" w:cs="Arial"/>
                </w:rPr>
                <w:t>Authentication handshake</w:t>
              </w:r>
            </w:ins>
          </w:p>
        </w:tc>
      </w:tr>
      <w:tr w:rsidR="00F30F19" w14:paraId="2876F1D9" w14:textId="77777777" w:rsidTr="00634D7F">
        <w:trPr>
          <w:ins w:id="1257" w:author="Andrew Banks" w:date="2021-01-22T15:09:00Z"/>
        </w:trPr>
        <w:tc>
          <w:tcPr>
            <w:tcW w:w="1980" w:type="dxa"/>
            <w:tcBorders>
              <w:top w:val="single" w:sz="4" w:space="0" w:color="auto"/>
              <w:left w:val="single" w:sz="4" w:space="0" w:color="auto"/>
              <w:bottom w:val="single" w:sz="4" w:space="0" w:color="auto"/>
              <w:right w:val="single" w:sz="4" w:space="0" w:color="auto"/>
            </w:tcBorders>
            <w:tcPrChange w:id="1258"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1A45385E" w14:textId="3F8CC6DD" w:rsidR="00F30F19" w:rsidRDefault="00F30F19" w:rsidP="008A520C">
            <w:pPr>
              <w:rPr>
                <w:ins w:id="1259" w:author="Andrew Banks" w:date="2021-01-22T15:09:00Z"/>
              </w:rPr>
            </w:pPr>
            <w:ins w:id="1260" w:author="Andrew Banks" w:date="2021-01-22T15:10:00Z">
              <w:r>
                <w:t>CONNECT</w:t>
              </w:r>
            </w:ins>
          </w:p>
        </w:tc>
        <w:tc>
          <w:tcPr>
            <w:tcW w:w="992" w:type="dxa"/>
            <w:tcBorders>
              <w:top w:val="single" w:sz="4" w:space="0" w:color="auto"/>
              <w:left w:val="single" w:sz="4" w:space="0" w:color="auto"/>
              <w:bottom w:val="single" w:sz="4" w:space="0" w:color="auto"/>
              <w:right w:val="single" w:sz="4" w:space="0" w:color="auto"/>
            </w:tcBorders>
            <w:tcPrChange w:id="1261"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6C9020F3" w14:textId="57A0355E" w:rsidR="00F30F19" w:rsidRDefault="00F30F19" w:rsidP="008A520C">
            <w:pPr>
              <w:jc w:val="center"/>
              <w:rPr>
                <w:ins w:id="1262" w:author="Andrew Banks" w:date="2021-01-22T15:09:00Z"/>
                <w:rFonts w:eastAsia="Arial" w:cs="Arial"/>
              </w:rPr>
            </w:pPr>
            <w:ins w:id="1263" w:author="Andrew Banks" w:date="2021-01-22T15:09:00Z">
              <w:r>
                <w:rPr>
                  <w:rFonts w:eastAsia="Arial" w:cs="Arial"/>
                </w:rPr>
                <w:t>0x04</w:t>
              </w:r>
            </w:ins>
          </w:p>
        </w:tc>
        <w:tc>
          <w:tcPr>
            <w:tcW w:w="2268" w:type="dxa"/>
            <w:tcBorders>
              <w:top w:val="single" w:sz="4" w:space="0" w:color="auto"/>
              <w:left w:val="single" w:sz="4" w:space="0" w:color="auto"/>
              <w:bottom w:val="single" w:sz="4" w:space="0" w:color="auto"/>
              <w:right w:val="single" w:sz="4" w:space="0" w:color="auto"/>
            </w:tcBorders>
            <w:tcPrChange w:id="1264"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704CE9F5" w14:textId="50ACC888" w:rsidR="00F30F19" w:rsidRDefault="003103AA" w:rsidP="008A520C">
            <w:pPr>
              <w:jc w:val="center"/>
              <w:rPr>
                <w:ins w:id="1265" w:author="Andrew Banks" w:date="2021-01-22T15:09:00Z"/>
                <w:rFonts w:cs="Arial"/>
              </w:rPr>
            </w:pPr>
            <w:ins w:id="1266" w:author="Andrew Banks" w:date="2021-01-22T15:21:00Z">
              <w:r>
                <w:rPr>
                  <w:rFonts w:cs="Arial"/>
                </w:rPr>
                <w:t>Client to Gateway</w:t>
              </w:r>
            </w:ins>
          </w:p>
        </w:tc>
        <w:tc>
          <w:tcPr>
            <w:tcW w:w="4678" w:type="dxa"/>
            <w:tcBorders>
              <w:top w:val="single" w:sz="4" w:space="0" w:color="auto"/>
              <w:left w:val="single" w:sz="4" w:space="0" w:color="auto"/>
              <w:bottom w:val="single" w:sz="4" w:space="0" w:color="auto"/>
              <w:right w:val="single" w:sz="4" w:space="0" w:color="auto"/>
            </w:tcBorders>
            <w:tcPrChange w:id="1267"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51B85A8F" w14:textId="4A139B90" w:rsidR="00F30F19" w:rsidRDefault="00A056A4" w:rsidP="008A520C">
            <w:pPr>
              <w:rPr>
                <w:ins w:id="1268" w:author="Andrew Banks" w:date="2021-01-22T15:09:00Z"/>
                <w:rFonts w:eastAsia="Arial" w:cs="Arial"/>
              </w:rPr>
            </w:pPr>
            <w:ins w:id="1269" w:author="Andrew Banks" w:date="2021-01-22T16:35:00Z">
              <w:r>
                <w:rPr>
                  <w:rFonts w:eastAsia="Arial" w:cs="Arial"/>
                </w:rPr>
                <w:t>Connection request</w:t>
              </w:r>
            </w:ins>
          </w:p>
        </w:tc>
      </w:tr>
      <w:tr w:rsidR="00F30F19" w14:paraId="2A9E279E" w14:textId="77777777" w:rsidTr="00634D7F">
        <w:trPr>
          <w:ins w:id="1270" w:author="Andrew Banks" w:date="2021-01-22T15:09:00Z"/>
        </w:trPr>
        <w:tc>
          <w:tcPr>
            <w:tcW w:w="1980" w:type="dxa"/>
            <w:tcBorders>
              <w:top w:val="single" w:sz="4" w:space="0" w:color="auto"/>
              <w:left w:val="single" w:sz="4" w:space="0" w:color="auto"/>
              <w:bottom w:val="single" w:sz="4" w:space="0" w:color="auto"/>
              <w:right w:val="single" w:sz="4" w:space="0" w:color="auto"/>
            </w:tcBorders>
            <w:tcPrChange w:id="1271"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708D2595" w14:textId="30ACF8FF" w:rsidR="00F30F19" w:rsidRDefault="00F30F19" w:rsidP="008A520C">
            <w:pPr>
              <w:rPr>
                <w:ins w:id="1272" w:author="Andrew Banks" w:date="2021-01-22T15:09:00Z"/>
              </w:rPr>
            </w:pPr>
            <w:ins w:id="1273" w:author="Andrew Banks" w:date="2021-01-22T15:10:00Z">
              <w:r>
                <w:t>CONNACK</w:t>
              </w:r>
            </w:ins>
          </w:p>
        </w:tc>
        <w:tc>
          <w:tcPr>
            <w:tcW w:w="992" w:type="dxa"/>
            <w:tcBorders>
              <w:top w:val="single" w:sz="4" w:space="0" w:color="auto"/>
              <w:left w:val="single" w:sz="4" w:space="0" w:color="auto"/>
              <w:bottom w:val="single" w:sz="4" w:space="0" w:color="auto"/>
              <w:right w:val="single" w:sz="4" w:space="0" w:color="auto"/>
            </w:tcBorders>
            <w:tcPrChange w:id="1274"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71E7C52E" w14:textId="42C968CD" w:rsidR="00F30F19" w:rsidRDefault="00F30F19" w:rsidP="008A520C">
            <w:pPr>
              <w:jc w:val="center"/>
              <w:rPr>
                <w:ins w:id="1275" w:author="Andrew Banks" w:date="2021-01-22T15:09:00Z"/>
                <w:rFonts w:eastAsia="Arial" w:cs="Arial"/>
              </w:rPr>
            </w:pPr>
            <w:ins w:id="1276" w:author="Andrew Banks" w:date="2021-01-22T15:09:00Z">
              <w:r>
                <w:rPr>
                  <w:rFonts w:eastAsia="Arial" w:cs="Arial"/>
                </w:rPr>
                <w:t>0x05</w:t>
              </w:r>
            </w:ins>
          </w:p>
        </w:tc>
        <w:tc>
          <w:tcPr>
            <w:tcW w:w="2268" w:type="dxa"/>
            <w:tcBorders>
              <w:top w:val="single" w:sz="4" w:space="0" w:color="auto"/>
              <w:left w:val="single" w:sz="4" w:space="0" w:color="auto"/>
              <w:bottom w:val="single" w:sz="4" w:space="0" w:color="auto"/>
              <w:right w:val="single" w:sz="4" w:space="0" w:color="auto"/>
            </w:tcBorders>
            <w:tcPrChange w:id="1277"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63845FE2" w14:textId="6886BD4F" w:rsidR="00F30F19" w:rsidRDefault="003103AA" w:rsidP="008A520C">
            <w:pPr>
              <w:jc w:val="center"/>
              <w:rPr>
                <w:ins w:id="1278" w:author="Andrew Banks" w:date="2021-01-22T15:09:00Z"/>
                <w:rFonts w:cs="Arial"/>
              </w:rPr>
            </w:pPr>
            <w:ins w:id="1279" w:author="Andrew Banks" w:date="2021-01-22T15:22:00Z">
              <w:r>
                <w:rPr>
                  <w:rFonts w:cs="Arial"/>
                </w:rPr>
                <w:t>Gateway to Client</w:t>
              </w:r>
            </w:ins>
          </w:p>
        </w:tc>
        <w:tc>
          <w:tcPr>
            <w:tcW w:w="4678" w:type="dxa"/>
            <w:tcBorders>
              <w:top w:val="single" w:sz="4" w:space="0" w:color="auto"/>
              <w:left w:val="single" w:sz="4" w:space="0" w:color="auto"/>
              <w:bottom w:val="single" w:sz="4" w:space="0" w:color="auto"/>
              <w:right w:val="single" w:sz="4" w:space="0" w:color="auto"/>
            </w:tcBorders>
            <w:tcPrChange w:id="1280"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685F49C6" w14:textId="502C0025" w:rsidR="00F30F19" w:rsidRDefault="00A056A4" w:rsidP="008A520C">
            <w:pPr>
              <w:rPr>
                <w:ins w:id="1281" w:author="Andrew Banks" w:date="2021-01-22T15:09:00Z"/>
                <w:rFonts w:eastAsia="Arial" w:cs="Arial"/>
              </w:rPr>
            </w:pPr>
            <w:ins w:id="1282" w:author="Andrew Banks" w:date="2021-01-22T16:35:00Z">
              <w:r>
                <w:rPr>
                  <w:rFonts w:eastAsia="Arial" w:cs="Arial"/>
                </w:rPr>
                <w:t>Connection acknowledgement</w:t>
              </w:r>
            </w:ins>
          </w:p>
        </w:tc>
      </w:tr>
      <w:tr w:rsidR="00F30F19" w14:paraId="3CA9851E" w14:textId="77777777" w:rsidTr="00634D7F">
        <w:trPr>
          <w:ins w:id="1283" w:author="Andrew Banks" w:date="2021-01-22T15:09:00Z"/>
        </w:trPr>
        <w:tc>
          <w:tcPr>
            <w:tcW w:w="1980" w:type="dxa"/>
            <w:tcBorders>
              <w:top w:val="single" w:sz="4" w:space="0" w:color="auto"/>
              <w:left w:val="single" w:sz="4" w:space="0" w:color="auto"/>
              <w:bottom w:val="single" w:sz="4" w:space="0" w:color="auto"/>
              <w:right w:val="single" w:sz="4" w:space="0" w:color="auto"/>
            </w:tcBorders>
            <w:tcPrChange w:id="1284"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07547D92" w14:textId="3E43FF3E" w:rsidR="00F30F19" w:rsidRDefault="00F30F19" w:rsidP="008A520C">
            <w:pPr>
              <w:rPr>
                <w:ins w:id="1285" w:author="Andrew Banks" w:date="2021-01-22T15:09:00Z"/>
              </w:rPr>
            </w:pPr>
            <w:ins w:id="1286" w:author="Andrew Banks" w:date="2021-01-22T15:11:00Z">
              <w:r>
                <w:t>WILLTOPICREQ</w:t>
              </w:r>
            </w:ins>
          </w:p>
        </w:tc>
        <w:tc>
          <w:tcPr>
            <w:tcW w:w="992" w:type="dxa"/>
            <w:tcBorders>
              <w:top w:val="single" w:sz="4" w:space="0" w:color="auto"/>
              <w:left w:val="single" w:sz="4" w:space="0" w:color="auto"/>
              <w:bottom w:val="single" w:sz="4" w:space="0" w:color="auto"/>
              <w:right w:val="single" w:sz="4" w:space="0" w:color="auto"/>
            </w:tcBorders>
            <w:tcPrChange w:id="1287"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4F620E69" w14:textId="64C108DB" w:rsidR="00F30F19" w:rsidRDefault="00F30F19" w:rsidP="008A520C">
            <w:pPr>
              <w:jc w:val="center"/>
              <w:rPr>
                <w:ins w:id="1288" w:author="Andrew Banks" w:date="2021-01-22T15:09:00Z"/>
                <w:rFonts w:eastAsia="Arial" w:cs="Arial"/>
              </w:rPr>
            </w:pPr>
            <w:ins w:id="1289" w:author="Andrew Banks" w:date="2021-01-22T15:09:00Z">
              <w:r>
                <w:rPr>
                  <w:rFonts w:eastAsia="Arial" w:cs="Arial"/>
                </w:rPr>
                <w:t>0x06</w:t>
              </w:r>
            </w:ins>
          </w:p>
        </w:tc>
        <w:tc>
          <w:tcPr>
            <w:tcW w:w="2268" w:type="dxa"/>
            <w:tcBorders>
              <w:top w:val="single" w:sz="4" w:space="0" w:color="auto"/>
              <w:left w:val="single" w:sz="4" w:space="0" w:color="auto"/>
              <w:bottom w:val="single" w:sz="4" w:space="0" w:color="auto"/>
              <w:right w:val="single" w:sz="4" w:space="0" w:color="auto"/>
            </w:tcBorders>
            <w:tcPrChange w:id="1290"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7FCFB575" w14:textId="1095DA82" w:rsidR="00F30F19" w:rsidRDefault="00A056A4" w:rsidP="008A520C">
            <w:pPr>
              <w:jc w:val="center"/>
              <w:rPr>
                <w:ins w:id="1291" w:author="Andrew Banks" w:date="2021-01-22T15:09:00Z"/>
                <w:rFonts w:cs="Arial"/>
              </w:rPr>
            </w:pPr>
            <w:ins w:id="1292" w:author="Andrew Banks" w:date="2021-01-22T16:37:00Z">
              <w:r>
                <w:rPr>
                  <w:rFonts w:cs="Arial"/>
                </w:rPr>
                <w:t>Gateway to Client</w:t>
              </w:r>
            </w:ins>
          </w:p>
        </w:tc>
        <w:tc>
          <w:tcPr>
            <w:tcW w:w="4678" w:type="dxa"/>
            <w:tcBorders>
              <w:top w:val="single" w:sz="4" w:space="0" w:color="auto"/>
              <w:left w:val="single" w:sz="4" w:space="0" w:color="auto"/>
              <w:bottom w:val="single" w:sz="4" w:space="0" w:color="auto"/>
              <w:right w:val="single" w:sz="4" w:space="0" w:color="auto"/>
            </w:tcBorders>
            <w:tcPrChange w:id="1293"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5E7153D2" w14:textId="621BD61D" w:rsidR="00F30F19" w:rsidRDefault="00A056A4" w:rsidP="008A520C">
            <w:pPr>
              <w:rPr>
                <w:ins w:id="1294" w:author="Andrew Banks" w:date="2021-01-22T15:09:00Z"/>
                <w:rFonts w:eastAsia="Arial" w:cs="Arial"/>
              </w:rPr>
            </w:pPr>
            <w:ins w:id="1295" w:author="Andrew Banks" w:date="2021-01-22T16:37:00Z">
              <w:r>
                <w:rPr>
                  <w:rFonts w:eastAsia="Arial" w:cs="Arial"/>
                </w:rPr>
                <w:t>Request the will topic</w:t>
              </w:r>
            </w:ins>
            <w:ins w:id="1296" w:author="Simon Johnson" w:date="2021-03-09T12:42:00Z">
              <w:r w:rsidR="008D26C8">
                <w:rPr>
                  <w:rFonts w:eastAsia="Arial" w:cs="Arial"/>
                </w:rPr>
                <w:t xml:space="preserve"> </w:t>
              </w:r>
            </w:ins>
            <w:ins w:id="1297" w:author="Andrew Banks" w:date="2021-01-22T16:37:00Z">
              <w:r>
                <w:rPr>
                  <w:rFonts w:eastAsia="Arial" w:cs="Arial"/>
                </w:rPr>
                <w:t>name</w:t>
              </w:r>
            </w:ins>
          </w:p>
        </w:tc>
      </w:tr>
      <w:tr w:rsidR="00A056A4" w14:paraId="074281C7" w14:textId="77777777" w:rsidTr="00634D7F">
        <w:trPr>
          <w:ins w:id="1298" w:author="Andrew Banks" w:date="2021-01-22T15:09:00Z"/>
        </w:trPr>
        <w:tc>
          <w:tcPr>
            <w:tcW w:w="1980" w:type="dxa"/>
            <w:tcBorders>
              <w:top w:val="single" w:sz="4" w:space="0" w:color="auto"/>
              <w:left w:val="single" w:sz="4" w:space="0" w:color="auto"/>
              <w:bottom w:val="single" w:sz="4" w:space="0" w:color="auto"/>
              <w:right w:val="single" w:sz="4" w:space="0" w:color="auto"/>
            </w:tcBorders>
            <w:tcPrChange w:id="1299"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375BAECF" w14:textId="1C3707FF" w:rsidR="00A056A4" w:rsidRDefault="00A056A4" w:rsidP="00A056A4">
            <w:pPr>
              <w:rPr>
                <w:ins w:id="1300" w:author="Andrew Banks" w:date="2021-01-22T15:09:00Z"/>
              </w:rPr>
            </w:pPr>
            <w:ins w:id="1301" w:author="Andrew Banks" w:date="2021-01-22T15:13:00Z">
              <w:r>
                <w:t>WILLTOPIC</w:t>
              </w:r>
            </w:ins>
          </w:p>
        </w:tc>
        <w:tc>
          <w:tcPr>
            <w:tcW w:w="992" w:type="dxa"/>
            <w:tcBorders>
              <w:top w:val="single" w:sz="4" w:space="0" w:color="auto"/>
              <w:left w:val="single" w:sz="4" w:space="0" w:color="auto"/>
              <w:bottom w:val="single" w:sz="4" w:space="0" w:color="auto"/>
              <w:right w:val="single" w:sz="4" w:space="0" w:color="auto"/>
            </w:tcBorders>
            <w:tcPrChange w:id="1302"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534E0228" w14:textId="5657F86D" w:rsidR="00A056A4" w:rsidRDefault="00A056A4" w:rsidP="00A056A4">
            <w:pPr>
              <w:jc w:val="center"/>
              <w:rPr>
                <w:ins w:id="1303" w:author="Andrew Banks" w:date="2021-01-22T15:09:00Z"/>
                <w:rFonts w:eastAsia="Arial" w:cs="Arial"/>
              </w:rPr>
            </w:pPr>
            <w:ins w:id="1304" w:author="Andrew Banks" w:date="2021-01-22T15:09:00Z">
              <w:r>
                <w:rPr>
                  <w:rFonts w:eastAsia="Arial" w:cs="Arial"/>
                </w:rPr>
                <w:t>0x07</w:t>
              </w:r>
            </w:ins>
          </w:p>
        </w:tc>
        <w:tc>
          <w:tcPr>
            <w:tcW w:w="2268" w:type="dxa"/>
            <w:tcBorders>
              <w:top w:val="single" w:sz="4" w:space="0" w:color="auto"/>
              <w:left w:val="single" w:sz="4" w:space="0" w:color="auto"/>
              <w:bottom w:val="single" w:sz="4" w:space="0" w:color="auto"/>
              <w:right w:val="single" w:sz="4" w:space="0" w:color="auto"/>
            </w:tcBorders>
            <w:tcPrChange w:id="1305"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72B592E4" w14:textId="1EF11FFA" w:rsidR="00A056A4" w:rsidRDefault="00A056A4" w:rsidP="00A056A4">
            <w:pPr>
              <w:jc w:val="center"/>
              <w:rPr>
                <w:ins w:id="1306" w:author="Andrew Banks" w:date="2021-01-22T15:09:00Z"/>
                <w:rFonts w:cs="Arial"/>
              </w:rPr>
            </w:pPr>
            <w:ins w:id="1307" w:author="Andrew Banks" w:date="2021-01-22T16:37:00Z">
              <w:r>
                <w:rPr>
                  <w:rFonts w:cs="Arial"/>
                </w:rPr>
                <w:t>Client to Gateway</w:t>
              </w:r>
            </w:ins>
          </w:p>
        </w:tc>
        <w:tc>
          <w:tcPr>
            <w:tcW w:w="4678" w:type="dxa"/>
            <w:tcBorders>
              <w:top w:val="single" w:sz="4" w:space="0" w:color="auto"/>
              <w:left w:val="single" w:sz="4" w:space="0" w:color="auto"/>
              <w:bottom w:val="single" w:sz="4" w:space="0" w:color="auto"/>
              <w:right w:val="single" w:sz="4" w:space="0" w:color="auto"/>
            </w:tcBorders>
            <w:tcPrChange w:id="1308"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3AD13747" w14:textId="7C76515A" w:rsidR="00A056A4" w:rsidRDefault="00A056A4" w:rsidP="00A056A4">
            <w:pPr>
              <w:rPr>
                <w:ins w:id="1309" w:author="Andrew Banks" w:date="2021-01-22T15:09:00Z"/>
                <w:rFonts w:eastAsia="Arial" w:cs="Arial"/>
              </w:rPr>
            </w:pPr>
            <w:ins w:id="1310" w:author="Andrew Banks" w:date="2021-01-22T16:38:00Z">
              <w:r>
                <w:rPr>
                  <w:rFonts w:eastAsia="Arial" w:cs="Arial"/>
                </w:rPr>
                <w:t>Supply t</w:t>
              </w:r>
            </w:ins>
            <w:ins w:id="1311" w:author="Simon Johnson" w:date="2021-03-09T12:42:00Z">
              <w:r w:rsidR="008D26C8">
                <w:rPr>
                  <w:rFonts w:eastAsia="Arial" w:cs="Arial"/>
                </w:rPr>
                <w:t>h</w:t>
              </w:r>
            </w:ins>
            <w:ins w:id="1312" w:author="Andrew Banks" w:date="2021-01-22T16:38:00Z">
              <w:r>
                <w:rPr>
                  <w:rFonts w:eastAsia="Arial" w:cs="Arial"/>
                </w:rPr>
                <w:t>e will topic</w:t>
              </w:r>
            </w:ins>
            <w:ins w:id="1313" w:author="Simon Johnson" w:date="2021-03-09T12:42:00Z">
              <w:r w:rsidR="008D26C8">
                <w:rPr>
                  <w:rFonts w:eastAsia="Arial" w:cs="Arial"/>
                </w:rPr>
                <w:t xml:space="preserve"> </w:t>
              </w:r>
            </w:ins>
            <w:ins w:id="1314" w:author="Andrew Banks" w:date="2021-01-22T16:38:00Z">
              <w:r>
                <w:rPr>
                  <w:rFonts w:eastAsia="Arial" w:cs="Arial"/>
                </w:rPr>
                <w:t>name</w:t>
              </w:r>
            </w:ins>
          </w:p>
        </w:tc>
      </w:tr>
      <w:tr w:rsidR="00A056A4" w14:paraId="1B5F1783" w14:textId="77777777" w:rsidTr="00634D7F">
        <w:trPr>
          <w:ins w:id="1315" w:author="Andrew Banks" w:date="2021-01-22T15:09:00Z"/>
        </w:trPr>
        <w:tc>
          <w:tcPr>
            <w:tcW w:w="1980" w:type="dxa"/>
            <w:tcBorders>
              <w:top w:val="single" w:sz="4" w:space="0" w:color="auto"/>
              <w:left w:val="single" w:sz="4" w:space="0" w:color="auto"/>
              <w:bottom w:val="single" w:sz="4" w:space="0" w:color="auto"/>
              <w:right w:val="single" w:sz="4" w:space="0" w:color="auto"/>
            </w:tcBorders>
            <w:tcPrChange w:id="1316"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6A621929" w14:textId="235C9EA7" w:rsidR="00A056A4" w:rsidRDefault="00A056A4" w:rsidP="00A056A4">
            <w:pPr>
              <w:rPr>
                <w:ins w:id="1317" w:author="Andrew Banks" w:date="2021-01-22T15:09:00Z"/>
              </w:rPr>
            </w:pPr>
            <w:ins w:id="1318" w:author="Andrew Banks" w:date="2021-01-22T15:13:00Z">
              <w:r>
                <w:t>WILL</w:t>
              </w:r>
            </w:ins>
            <w:ins w:id="1319" w:author="Simon Johnson" w:date="2021-03-09T12:42:00Z">
              <w:r w:rsidR="008D26C8">
                <w:t>PACKET</w:t>
              </w:r>
            </w:ins>
            <w:ins w:id="1320" w:author="Andrew Banks" w:date="2021-01-22T15:13:00Z">
              <w:del w:id="1321" w:author="Simon Johnson" w:date="2021-03-09T12:42:00Z">
                <w:r w:rsidDel="008D26C8">
                  <w:delText>MSG</w:delText>
                </w:r>
              </w:del>
              <w:r>
                <w:t>REQ</w:t>
              </w:r>
            </w:ins>
          </w:p>
        </w:tc>
        <w:tc>
          <w:tcPr>
            <w:tcW w:w="992" w:type="dxa"/>
            <w:tcBorders>
              <w:top w:val="single" w:sz="4" w:space="0" w:color="auto"/>
              <w:left w:val="single" w:sz="4" w:space="0" w:color="auto"/>
              <w:bottom w:val="single" w:sz="4" w:space="0" w:color="auto"/>
              <w:right w:val="single" w:sz="4" w:space="0" w:color="auto"/>
            </w:tcBorders>
            <w:tcPrChange w:id="1322"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506C3A9F" w14:textId="62A06003" w:rsidR="00A056A4" w:rsidRDefault="00A056A4" w:rsidP="00A056A4">
            <w:pPr>
              <w:jc w:val="center"/>
              <w:rPr>
                <w:ins w:id="1323" w:author="Andrew Banks" w:date="2021-01-22T15:09:00Z"/>
                <w:rFonts w:eastAsia="Arial" w:cs="Arial"/>
              </w:rPr>
            </w:pPr>
            <w:ins w:id="1324" w:author="Andrew Banks" w:date="2021-01-22T15:09:00Z">
              <w:r>
                <w:rPr>
                  <w:rFonts w:eastAsia="Arial" w:cs="Arial"/>
                </w:rPr>
                <w:t>0x08</w:t>
              </w:r>
            </w:ins>
          </w:p>
        </w:tc>
        <w:tc>
          <w:tcPr>
            <w:tcW w:w="2268" w:type="dxa"/>
            <w:tcBorders>
              <w:top w:val="single" w:sz="4" w:space="0" w:color="auto"/>
              <w:left w:val="single" w:sz="4" w:space="0" w:color="auto"/>
              <w:bottom w:val="single" w:sz="4" w:space="0" w:color="auto"/>
              <w:right w:val="single" w:sz="4" w:space="0" w:color="auto"/>
            </w:tcBorders>
            <w:tcPrChange w:id="1325"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6311C1D9" w14:textId="73848814" w:rsidR="00A056A4" w:rsidRDefault="00A056A4" w:rsidP="00A056A4">
            <w:pPr>
              <w:jc w:val="center"/>
              <w:rPr>
                <w:ins w:id="1326" w:author="Andrew Banks" w:date="2021-01-22T15:09:00Z"/>
                <w:rFonts w:cs="Arial"/>
              </w:rPr>
            </w:pPr>
            <w:ins w:id="1327" w:author="Andrew Banks" w:date="2021-01-22T16:37:00Z">
              <w:r>
                <w:rPr>
                  <w:rFonts w:cs="Arial"/>
                </w:rPr>
                <w:t>Gateway to Client</w:t>
              </w:r>
            </w:ins>
          </w:p>
        </w:tc>
        <w:tc>
          <w:tcPr>
            <w:tcW w:w="4678" w:type="dxa"/>
            <w:tcBorders>
              <w:top w:val="single" w:sz="4" w:space="0" w:color="auto"/>
              <w:left w:val="single" w:sz="4" w:space="0" w:color="auto"/>
              <w:bottom w:val="single" w:sz="4" w:space="0" w:color="auto"/>
              <w:right w:val="single" w:sz="4" w:space="0" w:color="auto"/>
            </w:tcBorders>
            <w:tcPrChange w:id="1328"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3B4684BD" w14:textId="61DE3810" w:rsidR="00A056A4" w:rsidRDefault="00A056A4" w:rsidP="00A056A4">
            <w:pPr>
              <w:rPr>
                <w:ins w:id="1329" w:author="Andrew Banks" w:date="2021-01-22T15:09:00Z"/>
                <w:rFonts w:eastAsia="Arial" w:cs="Arial"/>
              </w:rPr>
            </w:pPr>
            <w:ins w:id="1330" w:author="Andrew Banks" w:date="2021-01-22T16:37:00Z">
              <w:r>
                <w:rPr>
                  <w:rFonts w:eastAsia="Arial" w:cs="Arial"/>
                </w:rPr>
                <w:t>Request</w:t>
              </w:r>
            </w:ins>
            <w:ins w:id="1331" w:author="Andrew Banks" w:date="2021-01-22T16:38:00Z">
              <w:r>
                <w:rPr>
                  <w:rFonts w:eastAsia="Arial" w:cs="Arial"/>
                </w:rPr>
                <w:t xml:space="preserve"> the will </w:t>
              </w:r>
            </w:ins>
            <w:ins w:id="1332" w:author="Simon Johnson" w:date="2021-03-09T11:32:00Z">
              <w:r w:rsidR="0018058B">
                <w:t>packet</w:t>
              </w:r>
            </w:ins>
            <w:ins w:id="1333" w:author="Andrew Banks" w:date="2021-01-22T16:38:00Z">
              <w:del w:id="1334" w:author="Simon Johnson" w:date="2021-03-09T11:32:00Z">
                <w:r w:rsidDel="0018058B">
                  <w:rPr>
                    <w:rFonts w:eastAsia="Arial" w:cs="Arial"/>
                  </w:rPr>
                  <w:delText>message</w:delText>
                </w:r>
              </w:del>
            </w:ins>
          </w:p>
        </w:tc>
      </w:tr>
      <w:tr w:rsidR="00A056A4" w14:paraId="0526E707" w14:textId="77777777" w:rsidTr="00634D7F">
        <w:trPr>
          <w:ins w:id="1335" w:author="Andrew Banks" w:date="2021-01-22T15:09:00Z"/>
        </w:trPr>
        <w:tc>
          <w:tcPr>
            <w:tcW w:w="1980" w:type="dxa"/>
            <w:tcBorders>
              <w:top w:val="single" w:sz="4" w:space="0" w:color="auto"/>
              <w:left w:val="single" w:sz="4" w:space="0" w:color="auto"/>
              <w:bottom w:val="single" w:sz="4" w:space="0" w:color="auto"/>
              <w:right w:val="single" w:sz="4" w:space="0" w:color="auto"/>
            </w:tcBorders>
            <w:tcPrChange w:id="1336"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5337B393" w14:textId="12B206CC" w:rsidR="00A056A4" w:rsidRDefault="00A056A4" w:rsidP="00A056A4">
            <w:pPr>
              <w:rPr>
                <w:ins w:id="1337" w:author="Andrew Banks" w:date="2021-01-22T15:09:00Z"/>
              </w:rPr>
            </w:pPr>
            <w:ins w:id="1338" w:author="Andrew Banks" w:date="2021-01-22T15:13:00Z">
              <w:r>
                <w:t>WILL</w:t>
              </w:r>
            </w:ins>
            <w:ins w:id="1339" w:author="Simon Johnson" w:date="2021-03-09T12:42:00Z">
              <w:r w:rsidR="008D26C8">
                <w:t>PACKET</w:t>
              </w:r>
            </w:ins>
            <w:ins w:id="1340" w:author="Andrew Banks" w:date="2021-01-22T15:13:00Z">
              <w:del w:id="1341" w:author="Simon Johnson" w:date="2021-03-09T12:42:00Z">
                <w:r w:rsidDel="008D26C8">
                  <w:delText>MSG</w:delText>
                </w:r>
              </w:del>
            </w:ins>
          </w:p>
        </w:tc>
        <w:tc>
          <w:tcPr>
            <w:tcW w:w="992" w:type="dxa"/>
            <w:tcBorders>
              <w:top w:val="single" w:sz="4" w:space="0" w:color="auto"/>
              <w:left w:val="single" w:sz="4" w:space="0" w:color="auto"/>
              <w:bottom w:val="single" w:sz="4" w:space="0" w:color="auto"/>
              <w:right w:val="single" w:sz="4" w:space="0" w:color="auto"/>
            </w:tcBorders>
            <w:tcPrChange w:id="1342"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1AF0E326" w14:textId="22F99FC1" w:rsidR="00A056A4" w:rsidRDefault="00A056A4" w:rsidP="00A056A4">
            <w:pPr>
              <w:jc w:val="center"/>
              <w:rPr>
                <w:ins w:id="1343" w:author="Andrew Banks" w:date="2021-01-22T15:09:00Z"/>
                <w:rFonts w:eastAsia="Arial" w:cs="Arial"/>
              </w:rPr>
            </w:pPr>
            <w:ins w:id="1344" w:author="Andrew Banks" w:date="2021-01-22T15:09:00Z">
              <w:r>
                <w:rPr>
                  <w:rFonts w:eastAsia="Arial" w:cs="Arial"/>
                </w:rPr>
                <w:t>0x09</w:t>
              </w:r>
            </w:ins>
          </w:p>
        </w:tc>
        <w:tc>
          <w:tcPr>
            <w:tcW w:w="2268" w:type="dxa"/>
            <w:tcBorders>
              <w:top w:val="single" w:sz="4" w:space="0" w:color="auto"/>
              <w:left w:val="single" w:sz="4" w:space="0" w:color="auto"/>
              <w:bottom w:val="single" w:sz="4" w:space="0" w:color="auto"/>
              <w:right w:val="single" w:sz="4" w:space="0" w:color="auto"/>
            </w:tcBorders>
            <w:tcPrChange w:id="1345"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2646ECFE" w14:textId="5D7161B9" w:rsidR="00A056A4" w:rsidRDefault="00A056A4" w:rsidP="00A056A4">
            <w:pPr>
              <w:jc w:val="center"/>
              <w:rPr>
                <w:ins w:id="1346" w:author="Andrew Banks" w:date="2021-01-22T15:09:00Z"/>
                <w:rFonts w:cs="Arial"/>
              </w:rPr>
            </w:pPr>
            <w:ins w:id="1347" w:author="Andrew Banks" w:date="2021-01-22T16:37:00Z">
              <w:r>
                <w:rPr>
                  <w:rFonts w:cs="Arial"/>
                </w:rPr>
                <w:t>Client to Gateway</w:t>
              </w:r>
            </w:ins>
          </w:p>
        </w:tc>
        <w:tc>
          <w:tcPr>
            <w:tcW w:w="4678" w:type="dxa"/>
            <w:tcBorders>
              <w:top w:val="single" w:sz="4" w:space="0" w:color="auto"/>
              <w:left w:val="single" w:sz="4" w:space="0" w:color="auto"/>
              <w:bottom w:val="single" w:sz="4" w:space="0" w:color="auto"/>
              <w:right w:val="single" w:sz="4" w:space="0" w:color="auto"/>
            </w:tcBorders>
            <w:tcPrChange w:id="1348"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09FE8AFE" w14:textId="61885717" w:rsidR="00A056A4" w:rsidRDefault="00A056A4" w:rsidP="00A056A4">
            <w:pPr>
              <w:rPr>
                <w:ins w:id="1349" w:author="Andrew Banks" w:date="2021-01-22T15:09:00Z"/>
                <w:rFonts w:eastAsia="Arial" w:cs="Arial"/>
              </w:rPr>
            </w:pPr>
            <w:ins w:id="1350" w:author="Andrew Banks" w:date="2021-01-22T16:38:00Z">
              <w:r>
                <w:rPr>
                  <w:rFonts w:eastAsia="Arial" w:cs="Arial"/>
                </w:rPr>
                <w:t xml:space="preserve">Supply the will </w:t>
              </w:r>
            </w:ins>
            <w:ins w:id="1351" w:author="Simon Johnson" w:date="2021-03-09T11:32:00Z">
              <w:r w:rsidR="0018058B">
                <w:t>packet</w:t>
              </w:r>
            </w:ins>
            <w:ins w:id="1352" w:author="Andrew Banks" w:date="2021-01-22T16:38:00Z">
              <w:del w:id="1353" w:author="Simon Johnson" w:date="2021-03-09T11:32:00Z">
                <w:r w:rsidDel="0018058B">
                  <w:rPr>
                    <w:rFonts w:eastAsia="Arial" w:cs="Arial"/>
                  </w:rPr>
                  <w:delText>message</w:delText>
                </w:r>
              </w:del>
            </w:ins>
          </w:p>
        </w:tc>
      </w:tr>
      <w:tr w:rsidR="00A056A4" w14:paraId="16AE7270" w14:textId="77777777" w:rsidTr="00634D7F">
        <w:trPr>
          <w:ins w:id="1354" w:author="Andrew Banks" w:date="2021-01-22T15:09:00Z"/>
        </w:trPr>
        <w:tc>
          <w:tcPr>
            <w:tcW w:w="1980" w:type="dxa"/>
            <w:tcBorders>
              <w:top w:val="single" w:sz="4" w:space="0" w:color="auto"/>
              <w:left w:val="single" w:sz="4" w:space="0" w:color="auto"/>
              <w:bottom w:val="single" w:sz="4" w:space="0" w:color="auto"/>
              <w:right w:val="single" w:sz="4" w:space="0" w:color="auto"/>
            </w:tcBorders>
            <w:tcPrChange w:id="1355"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218DC6CC" w14:textId="7913C77D" w:rsidR="00A056A4" w:rsidRDefault="00A056A4" w:rsidP="00A056A4">
            <w:pPr>
              <w:rPr>
                <w:ins w:id="1356" w:author="Andrew Banks" w:date="2021-01-22T15:09:00Z"/>
              </w:rPr>
            </w:pPr>
            <w:ins w:id="1357" w:author="Andrew Banks" w:date="2021-01-22T15:13:00Z">
              <w:r>
                <w:t>REGISTER</w:t>
              </w:r>
            </w:ins>
          </w:p>
        </w:tc>
        <w:tc>
          <w:tcPr>
            <w:tcW w:w="992" w:type="dxa"/>
            <w:tcBorders>
              <w:top w:val="single" w:sz="4" w:space="0" w:color="auto"/>
              <w:left w:val="single" w:sz="4" w:space="0" w:color="auto"/>
              <w:bottom w:val="single" w:sz="4" w:space="0" w:color="auto"/>
              <w:right w:val="single" w:sz="4" w:space="0" w:color="auto"/>
            </w:tcBorders>
            <w:tcPrChange w:id="1358"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57104139" w14:textId="732EE165" w:rsidR="00A056A4" w:rsidRDefault="00A056A4" w:rsidP="00A056A4">
            <w:pPr>
              <w:jc w:val="center"/>
              <w:rPr>
                <w:ins w:id="1359" w:author="Andrew Banks" w:date="2021-01-22T15:09:00Z"/>
                <w:rFonts w:eastAsia="Arial" w:cs="Arial"/>
              </w:rPr>
            </w:pPr>
            <w:ins w:id="1360" w:author="Andrew Banks" w:date="2021-01-22T15:10:00Z">
              <w:r>
                <w:rPr>
                  <w:rFonts w:eastAsia="Arial" w:cs="Arial"/>
                </w:rPr>
                <w:t>0x0A</w:t>
              </w:r>
            </w:ins>
          </w:p>
        </w:tc>
        <w:tc>
          <w:tcPr>
            <w:tcW w:w="2268" w:type="dxa"/>
            <w:tcBorders>
              <w:top w:val="single" w:sz="4" w:space="0" w:color="auto"/>
              <w:left w:val="single" w:sz="4" w:space="0" w:color="auto"/>
              <w:bottom w:val="single" w:sz="4" w:space="0" w:color="auto"/>
              <w:right w:val="single" w:sz="4" w:space="0" w:color="auto"/>
            </w:tcBorders>
            <w:tcPrChange w:id="1361"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25A2FBA1" w14:textId="0A741028" w:rsidR="00A056A4" w:rsidRDefault="00272B6A" w:rsidP="00A056A4">
            <w:pPr>
              <w:jc w:val="center"/>
              <w:rPr>
                <w:ins w:id="1362" w:author="Andrew Banks" w:date="2021-01-22T15:09:00Z"/>
                <w:rFonts w:cs="Arial"/>
              </w:rPr>
            </w:pPr>
            <w:ins w:id="1363" w:author="Andrew Banks" w:date="2021-01-22T16:49:00Z">
              <w:r>
                <w:rPr>
                  <w:rFonts w:cs="Arial"/>
                </w:rPr>
                <w:t>Client to Gateway</w:t>
              </w:r>
            </w:ins>
          </w:p>
        </w:tc>
        <w:tc>
          <w:tcPr>
            <w:tcW w:w="4678" w:type="dxa"/>
            <w:tcBorders>
              <w:top w:val="single" w:sz="4" w:space="0" w:color="auto"/>
              <w:left w:val="single" w:sz="4" w:space="0" w:color="auto"/>
              <w:bottom w:val="single" w:sz="4" w:space="0" w:color="auto"/>
              <w:right w:val="single" w:sz="4" w:space="0" w:color="auto"/>
            </w:tcBorders>
            <w:tcPrChange w:id="1364"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789C13BF" w14:textId="1DB568A5" w:rsidR="00A056A4" w:rsidRDefault="00272B6A" w:rsidP="00A056A4">
            <w:pPr>
              <w:rPr>
                <w:ins w:id="1365" w:author="Andrew Banks" w:date="2021-01-22T15:09:00Z"/>
                <w:rFonts w:eastAsia="Arial" w:cs="Arial"/>
              </w:rPr>
            </w:pPr>
            <w:ins w:id="1366" w:author="Andrew Banks" w:date="2021-01-22T16:49:00Z">
              <w:r>
                <w:rPr>
                  <w:rFonts w:eastAsia="Arial" w:cs="Arial"/>
                </w:rPr>
                <w:t xml:space="preserve">Request topic </w:t>
              </w:r>
            </w:ins>
            <w:ins w:id="1367" w:author="Simon Johnson" w:date="2021-03-09T12:09:00Z">
              <w:r w:rsidR="00F02E04">
                <w:t>alias</w:t>
              </w:r>
            </w:ins>
            <w:ins w:id="1368" w:author="Andrew Banks" w:date="2021-01-22T16:49:00Z">
              <w:del w:id="1369" w:author="Simon Johnson" w:date="2021-03-09T12:09:00Z">
                <w:r w:rsidDel="00F02E04">
                  <w:rPr>
                    <w:rFonts w:eastAsia="Arial" w:cs="Arial"/>
                  </w:rPr>
                  <w:delText>identifier</w:delText>
                </w:r>
              </w:del>
            </w:ins>
          </w:p>
        </w:tc>
      </w:tr>
      <w:tr w:rsidR="00A056A4" w14:paraId="64450414" w14:textId="77777777" w:rsidTr="00634D7F">
        <w:trPr>
          <w:ins w:id="1370" w:author="Andrew Banks" w:date="2021-01-22T15:09:00Z"/>
        </w:trPr>
        <w:tc>
          <w:tcPr>
            <w:tcW w:w="1980" w:type="dxa"/>
            <w:tcBorders>
              <w:top w:val="single" w:sz="4" w:space="0" w:color="auto"/>
              <w:left w:val="single" w:sz="4" w:space="0" w:color="auto"/>
              <w:bottom w:val="single" w:sz="4" w:space="0" w:color="auto"/>
              <w:right w:val="single" w:sz="4" w:space="0" w:color="auto"/>
            </w:tcBorders>
            <w:tcPrChange w:id="1371"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1950C0F9" w14:textId="7C56F753" w:rsidR="00A056A4" w:rsidRDefault="00A056A4" w:rsidP="00A056A4">
            <w:pPr>
              <w:rPr>
                <w:ins w:id="1372" w:author="Andrew Banks" w:date="2021-01-22T15:09:00Z"/>
              </w:rPr>
            </w:pPr>
            <w:ins w:id="1373" w:author="Andrew Banks" w:date="2021-01-22T15:13:00Z">
              <w:r>
                <w:t>REGACK</w:t>
              </w:r>
            </w:ins>
          </w:p>
        </w:tc>
        <w:tc>
          <w:tcPr>
            <w:tcW w:w="992" w:type="dxa"/>
            <w:tcBorders>
              <w:top w:val="single" w:sz="4" w:space="0" w:color="auto"/>
              <w:left w:val="single" w:sz="4" w:space="0" w:color="auto"/>
              <w:bottom w:val="single" w:sz="4" w:space="0" w:color="auto"/>
              <w:right w:val="single" w:sz="4" w:space="0" w:color="auto"/>
            </w:tcBorders>
            <w:tcPrChange w:id="1374"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4A07D47E" w14:textId="400954A2" w:rsidR="00A056A4" w:rsidRDefault="00A056A4" w:rsidP="00A056A4">
            <w:pPr>
              <w:jc w:val="center"/>
              <w:rPr>
                <w:ins w:id="1375" w:author="Andrew Banks" w:date="2021-01-22T15:09:00Z"/>
                <w:rFonts w:eastAsia="Arial" w:cs="Arial"/>
              </w:rPr>
            </w:pPr>
            <w:ins w:id="1376" w:author="Andrew Banks" w:date="2021-01-22T15:10:00Z">
              <w:r>
                <w:rPr>
                  <w:rFonts w:eastAsia="Arial" w:cs="Arial"/>
                </w:rPr>
                <w:t>0x0B</w:t>
              </w:r>
            </w:ins>
          </w:p>
        </w:tc>
        <w:tc>
          <w:tcPr>
            <w:tcW w:w="2268" w:type="dxa"/>
            <w:tcBorders>
              <w:top w:val="single" w:sz="4" w:space="0" w:color="auto"/>
              <w:left w:val="single" w:sz="4" w:space="0" w:color="auto"/>
              <w:bottom w:val="single" w:sz="4" w:space="0" w:color="auto"/>
              <w:right w:val="single" w:sz="4" w:space="0" w:color="auto"/>
            </w:tcBorders>
            <w:tcPrChange w:id="1377"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296FBCEB" w14:textId="46D0F290" w:rsidR="00A056A4" w:rsidRDefault="00272B6A" w:rsidP="00A056A4">
            <w:pPr>
              <w:jc w:val="center"/>
              <w:rPr>
                <w:ins w:id="1378" w:author="Andrew Banks" w:date="2021-01-22T15:09:00Z"/>
                <w:rFonts w:cs="Arial"/>
              </w:rPr>
            </w:pPr>
            <w:ins w:id="1379" w:author="Andrew Banks" w:date="2021-01-22T16:49:00Z">
              <w:r>
                <w:rPr>
                  <w:rFonts w:cs="Arial"/>
                </w:rPr>
                <w:t>Gateway to Client</w:t>
              </w:r>
            </w:ins>
          </w:p>
        </w:tc>
        <w:tc>
          <w:tcPr>
            <w:tcW w:w="4678" w:type="dxa"/>
            <w:tcBorders>
              <w:top w:val="single" w:sz="4" w:space="0" w:color="auto"/>
              <w:left w:val="single" w:sz="4" w:space="0" w:color="auto"/>
              <w:bottom w:val="single" w:sz="4" w:space="0" w:color="auto"/>
              <w:right w:val="single" w:sz="4" w:space="0" w:color="auto"/>
            </w:tcBorders>
            <w:tcPrChange w:id="1380"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3EAF405D" w14:textId="5F5398F4" w:rsidR="00A056A4" w:rsidRDefault="00272B6A" w:rsidP="00A056A4">
            <w:pPr>
              <w:rPr>
                <w:ins w:id="1381" w:author="Andrew Banks" w:date="2021-01-22T15:09:00Z"/>
                <w:rFonts w:eastAsia="Arial" w:cs="Arial"/>
              </w:rPr>
            </w:pPr>
            <w:ins w:id="1382" w:author="Andrew Banks" w:date="2021-01-22T16:49:00Z">
              <w:r>
                <w:rPr>
                  <w:rFonts w:eastAsia="Arial" w:cs="Arial"/>
                </w:rPr>
                <w:t xml:space="preserve">Supply topic </w:t>
              </w:r>
            </w:ins>
            <w:ins w:id="1383" w:author="Simon Johnson" w:date="2021-03-09T12:09:00Z">
              <w:r w:rsidR="00F02E04">
                <w:t>alias</w:t>
              </w:r>
            </w:ins>
            <w:ins w:id="1384" w:author="Andrew Banks" w:date="2021-01-22T16:49:00Z">
              <w:del w:id="1385" w:author="Simon Johnson" w:date="2021-03-09T12:09:00Z">
                <w:r w:rsidDel="00F02E04">
                  <w:rPr>
                    <w:rFonts w:eastAsia="Arial" w:cs="Arial"/>
                  </w:rPr>
                  <w:delText>identifier</w:delText>
                </w:r>
              </w:del>
            </w:ins>
          </w:p>
        </w:tc>
      </w:tr>
      <w:tr w:rsidR="00A056A4" w14:paraId="06F4471B" w14:textId="77777777" w:rsidTr="00634D7F">
        <w:trPr>
          <w:ins w:id="1386" w:author="Andrew Banks" w:date="2021-01-22T15:07:00Z"/>
        </w:trPr>
        <w:tc>
          <w:tcPr>
            <w:tcW w:w="1980" w:type="dxa"/>
            <w:tcBorders>
              <w:top w:val="single" w:sz="4" w:space="0" w:color="auto"/>
              <w:left w:val="single" w:sz="4" w:space="0" w:color="auto"/>
              <w:bottom w:val="single" w:sz="4" w:space="0" w:color="auto"/>
              <w:right w:val="single" w:sz="4" w:space="0" w:color="auto"/>
            </w:tcBorders>
            <w:tcPrChange w:id="1387"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4DD728F3" w14:textId="5BA970FE" w:rsidR="00A056A4" w:rsidRDefault="00A056A4" w:rsidP="00A056A4">
            <w:pPr>
              <w:rPr>
                <w:ins w:id="1388" w:author="Andrew Banks" w:date="2021-01-22T15:07:00Z"/>
              </w:rPr>
            </w:pPr>
            <w:ins w:id="1389" w:author="Andrew Banks" w:date="2021-01-22T15:13:00Z">
              <w:r>
                <w:t>PUBLISH</w:t>
              </w:r>
            </w:ins>
          </w:p>
        </w:tc>
        <w:tc>
          <w:tcPr>
            <w:tcW w:w="992" w:type="dxa"/>
            <w:tcBorders>
              <w:top w:val="single" w:sz="4" w:space="0" w:color="auto"/>
              <w:left w:val="single" w:sz="4" w:space="0" w:color="auto"/>
              <w:bottom w:val="single" w:sz="4" w:space="0" w:color="auto"/>
              <w:right w:val="single" w:sz="4" w:space="0" w:color="auto"/>
            </w:tcBorders>
            <w:tcPrChange w:id="1390"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524ADF4C" w14:textId="6492E792" w:rsidR="00A056A4" w:rsidRDefault="00A056A4" w:rsidP="00A056A4">
            <w:pPr>
              <w:jc w:val="center"/>
              <w:rPr>
                <w:ins w:id="1391" w:author="Andrew Banks" w:date="2021-01-22T15:07:00Z"/>
                <w:rFonts w:eastAsia="Arial" w:cs="Arial"/>
              </w:rPr>
            </w:pPr>
            <w:ins w:id="1392" w:author="Andrew Banks" w:date="2021-01-22T15:10:00Z">
              <w:r>
                <w:rPr>
                  <w:rFonts w:eastAsia="Arial" w:cs="Arial"/>
                </w:rPr>
                <w:t>0x0C</w:t>
              </w:r>
            </w:ins>
          </w:p>
        </w:tc>
        <w:tc>
          <w:tcPr>
            <w:tcW w:w="2268" w:type="dxa"/>
            <w:tcBorders>
              <w:top w:val="single" w:sz="4" w:space="0" w:color="auto"/>
              <w:left w:val="single" w:sz="4" w:space="0" w:color="auto"/>
              <w:bottom w:val="single" w:sz="4" w:space="0" w:color="auto"/>
              <w:right w:val="single" w:sz="4" w:space="0" w:color="auto"/>
            </w:tcBorders>
            <w:tcPrChange w:id="1393"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54A53342" w14:textId="74C11BED" w:rsidR="00A056A4" w:rsidRDefault="00A056A4" w:rsidP="00A056A4">
            <w:pPr>
              <w:jc w:val="center"/>
              <w:rPr>
                <w:ins w:id="1394" w:author="Andrew Banks" w:date="2021-01-22T16:39:00Z"/>
                <w:rFonts w:ascii="Arial" w:hAnsi="Arial" w:cs="Arial"/>
              </w:rPr>
            </w:pPr>
            <w:ins w:id="1395" w:author="Andrew Banks" w:date="2021-01-22T16:39:00Z">
              <w:r>
                <w:rPr>
                  <w:rFonts w:eastAsia="Arial" w:cs="Arial"/>
                </w:rPr>
                <w:t xml:space="preserve">Client to </w:t>
              </w:r>
            </w:ins>
            <w:ins w:id="1396" w:author="Andrew Banks" w:date="2021-01-22T16:47:00Z">
              <w:r w:rsidR="00EC63F9">
                <w:rPr>
                  <w:rFonts w:eastAsia="Arial" w:cs="Arial"/>
                </w:rPr>
                <w:t>Gateway</w:t>
              </w:r>
            </w:ins>
            <w:ins w:id="1397" w:author="Andrew Banks" w:date="2021-01-22T16:39:00Z">
              <w:r>
                <w:rPr>
                  <w:rFonts w:eastAsia="Arial" w:cs="Arial"/>
                </w:rPr>
                <w:t xml:space="preserve"> or</w:t>
              </w:r>
            </w:ins>
          </w:p>
          <w:p w14:paraId="1D6559DA" w14:textId="104249B5" w:rsidR="00A056A4" w:rsidRDefault="00EC63F9" w:rsidP="00A056A4">
            <w:pPr>
              <w:jc w:val="center"/>
              <w:rPr>
                <w:ins w:id="1398" w:author="Andrew Banks" w:date="2021-01-22T15:07:00Z"/>
                <w:rFonts w:cs="Arial"/>
              </w:rPr>
            </w:pPr>
            <w:ins w:id="1399" w:author="Andrew Banks" w:date="2021-01-22T16:47:00Z">
              <w:r>
                <w:rPr>
                  <w:rFonts w:eastAsia="Arial" w:cs="Arial"/>
                </w:rPr>
                <w:t>Gateway</w:t>
              </w:r>
            </w:ins>
            <w:ins w:id="1400" w:author="Andrew Banks" w:date="2021-01-22T16:39:00Z">
              <w:r w:rsidR="00A056A4">
                <w:rPr>
                  <w:rFonts w:eastAsia="Arial" w:cs="Arial"/>
                </w:rPr>
                <w:t xml:space="preserve"> to Client</w:t>
              </w:r>
            </w:ins>
          </w:p>
        </w:tc>
        <w:tc>
          <w:tcPr>
            <w:tcW w:w="4678" w:type="dxa"/>
            <w:tcBorders>
              <w:top w:val="single" w:sz="4" w:space="0" w:color="auto"/>
              <w:left w:val="single" w:sz="4" w:space="0" w:color="auto"/>
              <w:bottom w:val="single" w:sz="4" w:space="0" w:color="auto"/>
              <w:right w:val="single" w:sz="4" w:space="0" w:color="auto"/>
            </w:tcBorders>
            <w:tcPrChange w:id="1401"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5434C19B" w14:textId="012793FC" w:rsidR="00A056A4" w:rsidRDefault="00A056A4" w:rsidP="00A056A4">
            <w:pPr>
              <w:rPr>
                <w:ins w:id="1402" w:author="Andrew Banks" w:date="2021-01-22T15:07:00Z"/>
                <w:rFonts w:eastAsia="Arial" w:cs="Arial"/>
              </w:rPr>
            </w:pPr>
            <w:ins w:id="1403" w:author="Andrew Banks" w:date="2021-01-22T16:39:00Z">
              <w:r>
                <w:rPr>
                  <w:rFonts w:eastAsia="Arial" w:cs="Arial"/>
                </w:rPr>
                <w:t xml:space="preserve">Publish </w:t>
              </w:r>
            </w:ins>
            <w:ins w:id="1404" w:author="Simon Johnson" w:date="2021-03-09T11:32:00Z">
              <w:r w:rsidR="0018058B">
                <w:t>packet</w:t>
              </w:r>
            </w:ins>
            <w:ins w:id="1405" w:author="Andrew Banks" w:date="2021-01-22T16:39:00Z">
              <w:del w:id="1406" w:author="Simon Johnson" w:date="2021-03-09T11:32:00Z">
                <w:r w:rsidDel="0018058B">
                  <w:rPr>
                    <w:rFonts w:eastAsia="Arial" w:cs="Arial"/>
                  </w:rPr>
                  <w:delText>message</w:delText>
                </w:r>
              </w:del>
            </w:ins>
          </w:p>
        </w:tc>
      </w:tr>
      <w:tr w:rsidR="00A056A4" w14:paraId="1FCE593A" w14:textId="77777777" w:rsidTr="00634D7F">
        <w:trPr>
          <w:ins w:id="1407" w:author="Andrew Banks" w:date="2021-01-22T15:10:00Z"/>
        </w:trPr>
        <w:tc>
          <w:tcPr>
            <w:tcW w:w="1980" w:type="dxa"/>
            <w:tcBorders>
              <w:top w:val="single" w:sz="4" w:space="0" w:color="auto"/>
              <w:left w:val="single" w:sz="4" w:space="0" w:color="auto"/>
              <w:bottom w:val="single" w:sz="4" w:space="0" w:color="auto"/>
              <w:right w:val="single" w:sz="4" w:space="0" w:color="auto"/>
            </w:tcBorders>
            <w:tcPrChange w:id="1408"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727429BA" w14:textId="044FC34B" w:rsidR="00A056A4" w:rsidRDefault="00A056A4" w:rsidP="00A056A4">
            <w:pPr>
              <w:rPr>
                <w:ins w:id="1409" w:author="Andrew Banks" w:date="2021-01-22T15:10:00Z"/>
              </w:rPr>
            </w:pPr>
            <w:ins w:id="1410" w:author="Andrew Banks" w:date="2021-01-22T15:14:00Z">
              <w:r>
                <w:t>PUBACK</w:t>
              </w:r>
            </w:ins>
          </w:p>
        </w:tc>
        <w:tc>
          <w:tcPr>
            <w:tcW w:w="992" w:type="dxa"/>
            <w:tcBorders>
              <w:top w:val="single" w:sz="4" w:space="0" w:color="auto"/>
              <w:left w:val="single" w:sz="4" w:space="0" w:color="auto"/>
              <w:bottom w:val="single" w:sz="4" w:space="0" w:color="auto"/>
              <w:right w:val="single" w:sz="4" w:space="0" w:color="auto"/>
            </w:tcBorders>
            <w:tcPrChange w:id="1411"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6D71B898" w14:textId="2B292B30" w:rsidR="00A056A4" w:rsidRDefault="00A056A4" w:rsidP="00A056A4">
            <w:pPr>
              <w:jc w:val="center"/>
              <w:rPr>
                <w:ins w:id="1412" w:author="Andrew Banks" w:date="2021-01-22T15:10:00Z"/>
                <w:rFonts w:eastAsia="Arial" w:cs="Arial"/>
              </w:rPr>
            </w:pPr>
            <w:ins w:id="1413" w:author="Andrew Banks" w:date="2021-01-22T15:10:00Z">
              <w:r>
                <w:rPr>
                  <w:rFonts w:eastAsia="Arial" w:cs="Arial"/>
                </w:rPr>
                <w:t>0x0D</w:t>
              </w:r>
            </w:ins>
          </w:p>
        </w:tc>
        <w:tc>
          <w:tcPr>
            <w:tcW w:w="2268" w:type="dxa"/>
            <w:tcBorders>
              <w:top w:val="single" w:sz="4" w:space="0" w:color="auto"/>
              <w:left w:val="single" w:sz="4" w:space="0" w:color="auto"/>
              <w:bottom w:val="single" w:sz="4" w:space="0" w:color="auto"/>
              <w:right w:val="single" w:sz="4" w:space="0" w:color="auto"/>
            </w:tcBorders>
            <w:tcPrChange w:id="1414"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13BACB16" w14:textId="0CA4830C" w:rsidR="00A056A4" w:rsidRDefault="00A056A4" w:rsidP="00A056A4">
            <w:pPr>
              <w:jc w:val="center"/>
              <w:rPr>
                <w:ins w:id="1415" w:author="Andrew Banks" w:date="2021-01-22T16:39:00Z"/>
                <w:rFonts w:ascii="Arial" w:hAnsi="Arial" w:cs="Arial"/>
              </w:rPr>
            </w:pPr>
            <w:ins w:id="1416" w:author="Andrew Banks" w:date="2021-01-22T16:39:00Z">
              <w:r>
                <w:rPr>
                  <w:rFonts w:eastAsia="Arial" w:cs="Arial"/>
                </w:rPr>
                <w:t xml:space="preserve">Client to </w:t>
              </w:r>
            </w:ins>
            <w:ins w:id="1417" w:author="Andrew Banks" w:date="2021-01-22T16:47:00Z">
              <w:r w:rsidR="00EC63F9">
                <w:rPr>
                  <w:rFonts w:eastAsia="Arial" w:cs="Arial"/>
                </w:rPr>
                <w:t>Gateway</w:t>
              </w:r>
            </w:ins>
            <w:ins w:id="1418" w:author="Andrew Banks" w:date="2021-01-22T16:39:00Z">
              <w:r>
                <w:rPr>
                  <w:rFonts w:eastAsia="Arial" w:cs="Arial"/>
                </w:rPr>
                <w:t xml:space="preserve"> or</w:t>
              </w:r>
            </w:ins>
          </w:p>
          <w:p w14:paraId="3EC396BB" w14:textId="389F59B6" w:rsidR="00A056A4" w:rsidRDefault="00EC63F9" w:rsidP="00A056A4">
            <w:pPr>
              <w:jc w:val="center"/>
              <w:rPr>
                <w:ins w:id="1419" w:author="Andrew Banks" w:date="2021-01-22T15:10:00Z"/>
                <w:rFonts w:cs="Arial"/>
              </w:rPr>
            </w:pPr>
            <w:ins w:id="1420" w:author="Andrew Banks" w:date="2021-01-22T16:47:00Z">
              <w:r>
                <w:rPr>
                  <w:rFonts w:eastAsia="Arial" w:cs="Arial"/>
                </w:rPr>
                <w:t>Gateway</w:t>
              </w:r>
            </w:ins>
            <w:ins w:id="1421" w:author="Andrew Banks" w:date="2021-01-22T16:39:00Z">
              <w:r w:rsidR="00A056A4">
                <w:rPr>
                  <w:rFonts w:eastAsia="Arial" w:cs="Arial"/>
                </w:rPr>
                <w:t xml:space="preserve"> to Client</w:t>
              </w:r>
            </w:ins>
          </w:p>
        </w:tc>
        <w:tc>
          <w:tcPr>
            <w:tcW w:w="4678" w:type="dxa"/>
            <w:tcBorders>
              <w:top w:val="single" w:sz="4" w:space="0" w:color="auto"/>
              <w:left w:val="single" w:sz="4" w:space="0" w:color="auto"/>
              <w:bottom w:val="single" w:sz="4" w:space="0" w:color="auto"/>
              <w:right w:val="single" w:sz="4" w:space="0" w:color="auto"/>
            </w:tcBorders>
            <w:tcPrChange w:id="1422"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707A52FB" w14:textId="085F553D" w:rsidR="00A056A4" w:rsidRDefault="00A056A4" w:rsidP="00A056A4">
            <w:pPr>
              <w:rPr>
                <w:ins w:id="1423" w:author="Andrew Banks" w:date="2021-01-22T15:10:00Z"/>
                <w:rFonts w:eastAsia="Arial" w:cs="Arial"/>
              </w:rPr>
            </w:pPr>
            <w:ins w:id="1424" w:author="Andrew Banks" w:date="2021-01-22T16:39:00Z">
              <w:r>
                <w:rPr>
                  <w:rFonts w:eastAsia="Arial" w:cs="Arial"/>
                </w:rPr>
                <w:t>Publish acknowledgment (QoS 1)</w:t>
              </w:r>
            </w:ins>
          </w:p>
        </w:tc>
      </w:tr>
      <w:tr w:rsidR="00A056A4" w14:paraId="1B2118AB" w14:textId="77777777" w:rsidTr="00634D7F">
        <w:trPr>
          <w:ins w:id="1425" w:author="Andrew Banks" w:date="2021-01-22T15:10:00Z"/>
        </w:trPr>
        <w:tc>
          <w:tcPr>
            <w:tcW w:w="1980" w:type="dxa"/>
            <w:tcBorders>
              <w:top w:val="single" w:sz="4" w:space="0" w:color="auto"/>
              <w:left w:val="single" w:sz="4" w:space="0" w:color="auto"/>
              <w:bottom w:val="single" w:sz="4" w:space="0" w:color="auto"/>
              <w:right w:val="single" w:sz="4" w:space="0" w:color="auto"/>
            </w:tcBorders>
            <w:tcPrChange w:id="1426"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1FC65CC2" w14:textId="40DAEDD9" w:rsidR="00A056A4" w:rsidRDefault="00A056A4" w:rsidP="00A056A4">
            <w:pPr>
              <w:rPr>
                <w:ins w:id="1427" w:author="Andrew Banks" w:date="2021-01-22T15:10:00Z"/>
              </w:rPr>
            </w:pPr>
            <w:ins w:id="1428" w:author="Andrew Banks" w:date="2021-01-22T15:14:00Z">
              <w:r>
                <w:t>PUBCOMP</w:t>
              </w:r>
            </w:ins>
          </w:p>
        </w:tc>
        <w:tc>
          <w:tcPr>
            <w:tcW w:w="992" w:type="dxa"/>
            <w:tcBorders>
              <w:top w:val="single" w:sz="4" w:space="0" w:color="auto"/>
              <w:left w:val="single" w:sz="4" w:space="0" w:color="auto"/>
              <w:bottom w:val="single" w:sz="4" w:space="0" w:color="auto"/>
              <w:right w:val="single" w:sz="4" w:space="0" w:color="auto"/>
            </w:tcBorders>
            <w:tcPrChange w:id="1429"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17E144E9" w14:textId="2F02C73E" w:rsidR="00A056A4" w:rsidRDefault="00A056A4" w:rsidP="00A056A4">
            <w:pPr>
              <w:jc w:val="center"/>
              <w:rPr>
                <w:ins w:id="1430" w:author="Andrew Banks" w:date="2021-01-22T15:10:00Z"/>
                <w:rFonts w:eastAsia="Arial" w:cs="Arial"/>
              </w:rPr>
            </w:pPr>
            <w:ins w:id="1431" w:author="Andrew Banks" w:date="2021-01-22T15:14:00Z">
              <w:r>
                <w:rPr>
                  <w:rFonts w:eastAsia="Arial" w:cs="Arial"/>
                </w:rPr>
                <w:t>0x0E</w:t>
              </w:r>
            </w:ins>
          </w:p>
        </w:tc>
        <w:tc>
          <w:tcPr>
            <w:tcW w:w="2268" w:type="dxa"/>
            <w:tcBorders>
              <w:top w:val="single" w:sz="4" w:space="0" w:color="auto"/>
              <w:left w:val="single" w:sz="4" w:space="0" w:color="auto"/>
              <w:bottom w:val="single" w:sz="4" w:space="0" w:color="auto"/>
              <w:right w:val="single" w:sz="4" w:space="0" w:color="auto"/>
            </w:tcBorders>
            <w:tcPrChange w:id="1432"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476AFD33" w14:textId="6E3F0C07" w:rsidR="00A056A4" w:rsidRDefault="00A056A4" w:rsidP="00A056A4">
            <w:pPr>
              <w:jc w:val="center"/>
              <w:rPr>
                <w:ins w:id="1433" w:author="Andrew Banks" w:date="2021-01-22T16:40:00Z"/>
                <w:rFonts w:ascii="Arial" w:hAnsi="Arial" w:cs="Arial"/>
              </w:rPr>
            </w:pPr>
            <w:ins w:id="1434" w:author="Andrew Banks" w:date="2021-01-22T16:40:00Z">
              <w:r>
                <w:rPr>
                  <w:rFonts w:eastAsia="Arial" w:cs="Arial"/>
                </w:rPr>
                <w:t xml:space="preserve">Client to </w:t>
              </w:r>
            </w:ins>
            <w:ins w:id="1435" w:author="Andrew Banks" w:date="2021-01-22T16:47:00Z">
              <w:r w:rsidR="00EC63F9">
                <w:rPr>
                  <w:rFonts w:eastAsia="Arial" w:cs="Arial"/>
                </w:rPr>
                <w:t>Gateway</w:t>
              </w:r>
            </w:ins>
            <w:ins w:id="1436" w:author="Andrew Banks" w:date="2021-01-22T16:40:00Z">
              <w:r>
                <w:rPr>
                  <w:rFonts w:eastAsia="Arial" w:cs="Arial"/>
                </w:rPr>
                <w:t xml:space="preserve"> or</w:t>
              </w:r>
            </w:ins>
          </w:p>
          <w:p w14:paraId="381D6E98" w14:textId="11407D8D" w:rsidR="00A056A4" w:rsidRDefault="00EC63F9" w:rsidP="00A056A4">
            <w:pPr>
              <w:jc w:val="center"/>
              <w:rPr>
                <w:ins w:id="1437" w:author="Andrew Banks" w:date="2021-01-22T15:10:00Z"/>
                <w:rFonts w:cs="Arial"/>
              </w:rPr>
            </w:pPr>
            <w:ins w:id="1438" w:author="Andrew Banks" w:date="2021-01-22T16:47:00Z">
              <w:r>
                <w:rPr>
                  <w:rFonts w:eastAsia="Arial" w:cs="Arial"/>
                </w:rPr>
                <w:t>Gateway</w:t>
              </w:r>
            </w:ins>
            <w:ins w:id="1439" w:author="Andrew Banks" w:date="2021-01-22T16:40:00Z">
              <w:r w:rsidR="00A056A4">
                <w:rPr>
                  <w:rFonts w:eastAsia="Arial" w:cs="Arial"/>
                </w:rPr>
                <w:t xml:space="preserve"> to Client</w:t>
              </w:r>
            </w:ins>
          </w:p>
        </w:tc>
        <w:tc>
          <w:tcPr>
            <w:tcW w:w="4678" w:type="dxa"/>
            <w:tcBorders>
              <w:top w:val="single" w:sz="4" w:space="0" w:color="auto"/>
              <w:left w:val="single" w:sz="4" w:space="0" w:color="auto"/>
              <w:bottom w:val="single" w:sz="4" w:space="0" w:color="auto"/>
              <w:right w:val="single" w:sz="4" w:space="0" w:color="auto"/>
            </w:tcBorders>
            <w:tcPrChange w:id="1440"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5C288FCA" w14:textId="3B292836" w:rsidR="00A056A4" w:rsidRDefault="00EC63F9" w:rsidP="00A056A4">
            <w:pPr>
              <w:rPr>
                <w:ins w:id="1441" w:author="Andrew Banks" w:date="2021-01-22T15:10:00Z"/>
                <w:rFonts w:eastAsia="Arial" w:cs="Arial"/>
              </w:rPr>
            </w:pPr>
            <w:ins w:id="1442" w:author="Andrew Banks" w:date="2021-01-22T16:43:00Z">
              <w:r>
                <w:rPr>
                  <w:rFonts w:eastAsia="Arial" w:cs="Arial"/>
                </w:rPr>
                <w:t>Publish complete (QoS 2 delivery part 3)</w:t>
              </w:r>
            </w:ins>
          </w:p>
        </w:tc>
      </w:tr>
      <w:tr w:rsidR="00A056A4" w14:paraId="19BF3488" w14:textId="77777777" w:rsidTr="00634D7F">
        <w:trPr>
          <w:ins w:id="1443" w:author="Andrew Banks" w:date="2021-01-22T15:10:00Z"/>
        </w:trPr>
        <w:tc>
          <w:tcPr>
            <w:tcW w:w="1980" w:type="dxa"/>
            <w:tcBorders>
              <w:top w:val="single" w:sz="4" w:space="0" w:color="auto"/>
              <w:left w:val="single" w:sz="4" w:space="0" w:color="auto"/>
              <w:bottom w:val="single" w:sz="4" w:space="0" w:color="auto"/>
              <w:right w:val="single" w:sz="4" w:space="0" w:color="auto"/>
            </w:tcBorders>
            <w:tcPrChange w:id="1444"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60EDEFD3" w14:textId="52956D39" w:rsidR="00A056A4" w:rsidRDefault="00A056A4" w:rsidP="00A056A4">
            <w:pPr>
              <w:rPr>
                <w:ins w:id="1445" w:author="Andrew Banks" w:date="2021-01-22T15:10:00Z"/>
              </w:rPr>
            </w:pPr>
            <w:ins w:id="1446" w:author="Andrew Banks" w:date="2021-01-22T15:14:00Z">
              <w:r>
                <w:t>PUBREC</w:t>
              </w:r>
            </w:ins>
          </w:p>
        </w:tc>
        <w:tc>
          <w:tcPr>
            <w:tcW w:w="992" w:type="dxa"/>
            <w:tcBorders>
              <w:top w:val="single" w:sz="4" w:space="0" w:color="auto"/>
              <w:left w:val="single" w:sz="4" w:space="0" w:color="auto"/>
              <w:bottom w:val="single" w:sz="4" w:space="0" w:color="auto"/>
              <w:right w:val="single" w:sz="4" w:space="0" w:color="auto"/>
            </w:tcBorders>
            <w:tcPrChange w:id="1447"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231662F2" w14:textId="370D85E4" w:rsidR="00A056A4" w:rsidRDefault="00A056A4" w:rsidP="00A056A4">
            <w:pPr>
              <w:jc w:val="center"/>
              <w:rPr>
                <w:ins w:id="1448" w:author="Andrew Banks" w:date="2021-01-22T15:10:00Z"/>
                <w:rFonts w:eastAsia="Arial" w:cs="Arial"/>
              </w:rPr>
            </w:pPr>
            <w:ins w:id="1449" w:author="Andrew Banks" w:date="2021-01-22T15:14:00Z">
              <w:r>
                <w:rPr>
                  <w:rFonts w:eastAsia="Arial" w:cs="Arial"/>
                </w:rPr>
                <w:t>0x0F</w:t>
              </w:r>
            </w:ins>
          </w:p>
        </w:tc>
        <w:tc>
          <w:tcPr>
            <w:tcW w:w="2268" w:type="dxa"/>
            <w:tcBorders>
              <w:top w:val="single" w:sz="4" w:space="0" w:color="auto"/>
              <w:left w:val="single" w:sz="4" w:space="0" w:color="auto"/>
              <w:bottom w:val="single" w:sz="4" w:space="0" w:color="auto"/>
              <w:right w:val="single" w:sz="4" w:space="0" w:color="auto"/>
            </w:tcBorders>
            <w:tcPrChange w:id="1450"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35DEF775" w14:textId="69EB4A22" w:rsidR="00A056A4" w:rsidRDefault="00A056A4" w:rsidP="00A056A4">
            <w:pPr>
              <w:jc w:val="center"/>
              <w:rPr>
                <w:ins w:id="1451" w:author="Andrew Banks" w:date="2021-01-22T16:40:00Z"/>
                <w:rFonts w:ascii="Arial" w:hAnsi="Arial" w:cs="Arial"/>
              </w:rPr>
            </w:pPr>
            <w:ins w:id="1452" w:author="Andrew Banks" w:date="2021-01-22T16:40:00Z">
              <w:r>
                <w:rPr>
                  <w:rFonts w:eastAsia="Arial" w:cs="Arial"/>
                </w:rPr>
                <w:t xml:space="preserve">Client to </w:t>
              </w:r>
            </w:ins>
            <w:ins w:id="1453" w:author="Andrew Banks" w:date="2021-01-22T16:47:00Z">
              <w:r w:rsidR="00EC63F9">
                <w:rPr>
                  <w:rFonts w:eastAsia="Arial" w:cs="Arial"/>
                </w:rPr>
                <w:t>Gateway</w:t>
              </w:r>
            </w:ins>
            <w:ins w:id="1454" w:author="Andrew Banks" w:date="2021-01-22T16:40:00Z">
              <w:r>
                <w:rPr>
                  <w:rFonts w:eastAsia="Arial" w:cs="Arial"/>
                </w:rPr>
                <w:t xml:space="preserve"> or</w:t>
              </w:r>
            </w:ins>
          </w:p>
          <w:p w14:paraId="2CDEA9F8" w14:textId="32794FBB" w:rsidR="00A056A4" w:rsidRDefault="00EC63F9" w:rsidP="00A056A4">
            <w:pPr>
              <w:jc w:val="center"/>
              <w:rPr>
                <w:ins w:id="1455" w:author="Andrew Banks" w:date="2021-01-22T15:10:00Z"/>
                <w:rFonts w:cs="Arial"/>
              </w:rPr>
            </w:pPr>
            <w:ins w:id="1456" w:author="Andrew Banks" w:date="2021-01-22T16:47:00Z">
              <w:r>
                <w:rPr>
                  <w:rFonts w:eastAsia="Arial" w:cs="Arial"/>
                </w:rPr>
                <w:t>Gateway</w:t>
              </w:r>
            </w:ins>
            <w:ins w:id="1457" w:author="Andrew Banks" w:date="2021-01-22T16:40:00Z">
              <w:r w:rsidR="00A056A4">
                <w:rPr>
                  <w:rFonts w:eastAsia="Arial" w:cs="Arial"/>
                </w:rPr>
                <w:t xml:space="preserve"> to Client</w:t>
              </w:r>
            </w:ins>
          </w:p>
        </w:tc>
        <w:tc>
          <w:tcPr>
            <w:tcW w:w="4678" w:type="dxa"/>
            <w:tcBorders>
              <w:top w:val="single" w:sz="4" w:space="0" w:color="auto"/>
              <w:left w:val="single" w:sz="4" w:space="0" w:color="auto"/>
              <w:bottom w:val="single" w:sz="4" w:space="0" w:color="auto"/>
              <w:right w:val="single" w:sz="4" w:space="0" w:color="auto"/>
            </w:tcBorders>
            <w:tcPrChange w:id="1458"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752B5094" w14:textId="52F6E550" w:rsidR="00A056A4" w:rsidRDefault="00EC63F9" w:rsidP="00A056A4">
            <w:pPr>
              <w:rPr>
                <w:ins w:id="1459" w:author="Andrew Banks" w:date="2021-01-22T15:10:00Z"/>
                <w:rFonts w:eastAsia="Arial" w:cs="Arial"/>
              </w:rPr>
            </w:pPr>
            <w:ins w:id="1460" w:author="Andrew Banks" w:date="2021-01-22T16:44:00Z">
              <w:r>
                <w:rPr>
                  <w:rFonts w:eastAsia="Arial" w:cs="Arial"/>
                </w:rPr>
                <w:t>Publish received (QoS 2 delivery part 1)</w:t>
              </w:r>
            </w:ins>
          </w:p>
        </w:tc>
      </w:tr>
      <w:tr w:rsidR="00A056A4" w14:paraId="00D956E6" w14:textId="77777777" w:rsidTr="00634D7F">
        <w:trPr>
          <w:ins w:id="1461" w:author="Andrew Banks" w:date="2021-01-22T15:10:00Z"/>
        </w:trPr>
        <w:tc>
          <w:tcPr>
            <w:tcW w:w="1980" w:type="dxa"/>
            <w:tcBorders>
              <w:top w:val="single" w:sz="4" w:space="0" w:color="auto"/>
              <w:left w:val="single" w:sz="4" w:space="0" w:color="auto"/>
              <w:bottom w:val="single" w:sz="4" w:space="0" w:color="auto"/>
              <w:right w:val="single" w:sz="4" w:space="0" w:color="auto"/>
            </w:tcBorders>
            <w:tcPrChange w:id="1462"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5EFED9BB" w14:textId="3B9A3F9A" w:rsidR="00A056A4" w:rsidRDefault="00A056A4" w:rsidP="00A056A4">
            <w:pPr>
              <w:rPr>
                <w:ins w:id="1463" w:author="Andrew Banks" w:date="2021-01-22T15:10:00Z"/>
              </w:rPr>
            </w:pPr>
            <w:ins w:id="1464" w:author="Andrew Banks" w:date="2021-01-22T15:15:00Z">
              <w:r>
                <w:t>PUBREL</w:t>
              </w:r>
            </w:ins>
          </w:p>
        </w:tc>
        <w:tc>
          <w:tcPr>
            <w:tcW w:w="992" w:type="dxa"/>
            <w:tcBorders>
              <w:top w:val="single" w:sz="4" w:space="0" w:color="auto"/>
              <w:left w:val="single" w:sz="4" w:space="0" w:color="auto"/>
              <w:bottom w:val="single" w:sz="4" w:space="0" w:color="auto"/>
              <w:right w:val="single" w:sz="4" w:space="0" w:color="auto"/>
            </w:tcBorders>
            <w:tcPrChange w:id="1465"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71F3C1F5" w14:textId="69B175E3" w:rsidR="00A056A4" w:rsidRDefault="00A056A4" w:rsidP="00A056A4">
            <w:pPr>
              <w:jc w:val="center"/>
              <w:rPr>
                <w:ins w:id="1466" w:author="Andrew Banks" w:date="2021-01-22T15:10:00Z"/>
                <w:rFonts w:eastAsia="Arial" w:cs="Arial"/>
              </w:rPr>
            </w:pPr>
            <w:ins w:id="1467" w:author="Andrew Banks" w:date="2021-01-22T15:14:00Z">
              <w:r>
                <w:rPr>
                  <w:rFonts w:eastAsia="Arial" w:cs="Arial"/>
                </w:rPr>
                <w:t>0x01</w:t>
              </w:r>
            </w:ins>
          </w:p>
        </w:tc>
        <w:tc>
          <w:tcPr>
            <w:tcW w:w="2268" w:type="dxa"/>
            <w:tcBorders>
              <w:top w:val="single" w:sz="4" w:space="0" w:color="auto"/>
              <w:left w:val="single" w:sz="4" w:space="0" w:color="auto"/>
              <w:bottom w:val="single" w:sz="4" w:space="0" w:color="auto"/>
              <w:right w:val="single" w:sz="4" w:space="0" w:color="auto"/>
            </w:tcBorders>
            <w:tcPrChange w:id="1468"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0DB50CC4" w14:textId="278DCE33" w:rsidR="00A056A4" w:rsidRDefault="00A056A4" w:rsidP="00A056A4">
            <w:pPr>
              <w:jc w:val="center"/>
              <w:rPr>
                <w:ins w:id="1469" w:author="Andrew Banks" w:date="2021-01-22T16:40:00Z"/>
                <w:rFonts w:ascii="Arial" w:hAnsi="Arial" w:cs="Arial"/>
              </w:rPr>
            </w:pPr>
            <w:ins w:id="1470" w:author="Andrew Banks" w:date="2021-01-22T16:40:00Z">
              <w:r>
                <w:rPr>
                  <w:rFonts w:eastAsia="Arial" w:cs="Arial"/>
                </w:rPr>
                <w:t xml:space="preserve">Client to </w:t>
              </w:r>
            </w:ins>
            <w:ins w:id="1471" w:author="Andrew Banks" w:date="2021-01-22T16:47:00Z">
              <w:r w:rsidR="00EC63F9">
                <w:rPr>
                  <w:rFonts w:eastAsia="Arial" w:cs="Arial"/>
                </w:rPr>
                <w:t>Gateway</w:t>
              </w:r>
            </w:ins>
            <w:ins w:id="1472" w:author="Andrew Banks" w:date="2021-01-22T16:40:00Z">
              <w:r>
                <w:rPr>
                  <w:rFonts w:eastAsia="Arial" w:cs="Arial"/>
                </w:rPr>
                <w:t xml:space="preserve"> or</w:t>
              </w:r>
            </w:ins>
          </w:p>
          <w:p w14:paraId="2F64CAD7" w14:textId="69915B27" w:rsidR="00A056A4" w:rsidRDefault="00EC63F9" w:rsidP="00A056A4">
            <w:pPr>
              <w:jc w:val="center"/>
              <w:rPr>
                <w:ins w:id="1473" w:author="Andrew Banks" w:date="2021-01-22T15:10:00Z"/>
                <w:rFonts w:cs="Arial"/>
              </w:rPr>
            </w:pPr>
            <w:ins w:id="1474" w:author="Andrew Banks" w:date="2021-01-22T16:47:00Z">
              <w:r>
                <w:rPr>
                  <w:rFonts w:eastAsia="Arial" w:cs="Arial"/>
                </w:rPr>
                <w:t>Gateway</w:t>
              </w:r>
            </w:ins>
            <w:ins w:id="1475" w:author="Andrew Banks" w:date="2021-01-22T16:40:00Z">
              <w:r w:rsidR="00A056A4">
                <w:rPr>
                  <w:rFonts w:eastAsia="Arial" w:cs="Arial"/>
                </w:rPr>
                <w:t xml:space="preserve"> to Client</w:t>
              </w:r>
            </w:ins>
          </w:p>
        </w:tc>
        <w:tc>
          <w:tcPr>
            <w:tcW w:w="4678" w:type="dxa"/>
            <w:tcBorders>
              <w:top w:val="single" w:sz="4" w:space="0" w:color="auto"/>
              <w:left w:val="single" w:sz="4" w:space="0" w:color="auto"/>
              <w:bottom w:val="single" w:sz="4" w:space="0" w:color="auto"/>
              <w:right w:val="single" w:sz="4" w:space="0" w:color="auto"/>
            </w:tcBorders>
            <w:tcPrChange w:id="1476"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48C6773E" w14:textId="43E1AEA5" w:rsidR="00A056A4" w:rsidRPr="00EC63F9" w:rsidRDefault="00EC63F9" w:rsidP="00A056A4">
            <w:pPr>
              <w:rPr>
                <w:ins w:id="1477" w:author="Andrew Banks" w:date="2021-01-22T15:10:00Z"/>
                <w:rFonts w:ascii="Arial" w:hAnsi="Arial" w:cs="Arial"/>
                <w:rPrChange w:id="1478" w:author="Andrew Banks" w:date="2021-01-22T16:43:00Z">
                  <w:rPr>
                    <w:ins w:id="1479" w:author="Andrew Banks" w:date="2021-01-22T15:10:00Z"/>
                    <w:rFonts w:eastAsia="Arial" w:cs="Arial"/>
                  </w:rPr>
                </w:rPrChange>
              </w:rPr>
            </w:pPr>
            <w:ins w:id="1480" w:author="Andrew Banks" w:date="2021-01-22T16:43:00Z">
              <w:r>
                <w:rPr>
                  <w:rFonts w:eastAsia="Arial" w:cs="Arial"/>
                </w:rPr>
                <w:t>Publish release (QoS 2 delivery part 2)</w:t>
              </w:r>
            </w:ins>
          </w:p>
        </w:tc>
      </w:tr>
      <w:tr w:rsidR="00A056A4" w14:paraId="4CBA3786" w14:textId="77777777" w:rsidTr="00634D7F">
        <w:trPr>
          <w:ins w:id="1481" w:author="Andrew Banks" w:date="2021-01-22T15:10:00Z"/>
        </w:trPr>
        <w:tc>
          <w:tcPr>
            <w:tcW w:w="1980" w:type="dxa"/>
            <w:tcBorders>
              <w:top w:val="single" w:sz="4" w:space="0" w:color="auto"/>
              <w:left w:val="single" w:sz="4" w:space="0" w:color="auto"/>
              <w:bottom w:val="single" w:sz="4" w:space="0" w:color="auto"/>
              <w:right w:val="single" w:sz="4" w:space="0" w:color="auto"/>
            </w:tcBorders>
            <w:tcPrChange w:id="1482"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277B0F4F" w14:textId="5C923EAF" w:rsidR="00A056A4" w:rsidRDefault="00A056A4" w:rsidP="00A056A4">
            <w:pPr>
              <w:rPr>
                <w:ins w:id="1483" w:author="Andrew Banks" w:date="2021-01-22T15:10:00Z"/>
              </w:rPr>
            </w:pPr>
            <w:ins w:id="1484" w:author="Andrew Banks" w:date="2021-01-22T15:15:00Z">
              <w:r>
                <w:t>reserved</w:t>
              </w:r>
            </w:ins>
          </w:p>
        </w:tc>
        <w:tc>
          <w:tcPr>
            <w:tcW w:w="992" w:type="dxa"/>
            <w:tcBorders>
              <w:top w:val="single" w:sz="4" w:space="0" w:color="auto"/>
              <w:left w:val="single" w:sz="4" w:space="0" w:color="auto"/>
              <w:bottom w:val="single" w:sz="4" w:space="0" w:color="auto"/>
              <w:right w:val="single" w:sz="4" w:space="0" w:color="auto"/>
            </w:tcBorders>
            <w:tcPrChange w:id="1485"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370703D8" w14:textId="39C6740C" w:rsidR="00A056A4" w:rsidRDefault="00A056A4" w:rsidP="00A056A4">
            <w:pPr>
              <w:jc w:val="center"/>
              <w:rPr>
                <w:ins w:id="1486" w:author="Andrew Banks" w:date="2021-01-22T15:10:00Z"/>
                <w:rFonts w:eastAsia="Arial" w:cs="Arial"/>
              </w:rPr>
            </w:pPr>
            <w:ins w:id="1487" w:author="Andrew Banks" w:date="2021-01-22T15:15:00Z">
              <w:r>
                <w:rPr>
                  <w:rFonts w:eastAsia="Arial" w:cs="Arial"/>
                </w:rPr>
                <w:t>0x11</w:t>
              </w:r>
            </w:ins>
          </w:p>
        </w:tc>
        <w:tc>
          <w:tcPr>
            <w:tcW w:w="2268" w:type="dxa"/>
            <w:tcBorders>
              <w:top w:val="single" w:sz="4" w:space="0" w:color="auto"/>
              <w:left w:val="single" w:sz="4" w:space="0" w:color="auto"/>
              <w:bottom w:val="single" w:sz="4" w:space="0" w:color="auto"/>
              <w:right w:val="single" w:sz="4" w:space="0" w:color="auto"/>
            </w:tcBorders>
            <w:tcPrChange w:id="1488"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232B4D83" w14:textId="77777777" w:rsidR="00A056A4" w:rsidRDefault="00A056A4" w:rsidP="00A056A4">
            <w:pPr>
              <w:jc w:val="center"/>
              <w:rPr>
                <w:ins w:id="1489" w:author="Andrew Banks" w:date="2021-01-22T15:10:00Z"/>
                <w:rFonts w:cs="Arial"/>
              </w:rPr>
            </w:pPr>
          </w:p>
        </w:tc>
        <w:tc>
          <w:tcPr>
            <w:tcW w:w="4678" w:type="dxa"/>
            <w:tcBorders>
              <w:top w:val="single" w:sz="4" w:space="0" w:color="auto"/>
              <w:left w:val="single" w:sz="4" w:space="0" w:color="auto"/>
              <w:bottom w:val="single" w:sz="4" w:space="0" w:color="auto"/>
              <w:right w:val="single" w:sz="4" w:space="0" w:color="auto"/>
            </w:tcBorders>
            <w:tcPrChange w:id="1490"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4F495E79" w14:textId="04CA7957" w:rsidR="00A056A4" w:rsidRDefault="00EC63F9" w:rsidP="00A056A4">
            <w:pPr>
              <w:rPr>
                <w:ins w:id="1491" w:author="Andrew Banks" w:date="2021-01-22T15:10:00Z"/>
                <w:rFonts w:eastAsia="Arial" w:cs="Arial"/>
              </w:rPr>
            </w:pPr>
            <w:ins w:id="1492" w:author="Andrew Banks" w:date="2021-01-22T16:44:00Z">
              <w:r>
                <w:rPr>
                  <w:rFonts w:eastAsia="Arial" w:cs="Arial"/>
                </w:rPr>
                <w:t>Forbidden</w:t>
              </w:r>
            </w:ins>
          </w:p>
        </w:tc>
      </w:tr>
      <w:tr w:rsidR="00A056A4" w14:paraId="26383967" w14:textId="77777777" w:rsidTr="00634D7F">
        <w:trPr>
          <w:ins w:id="1493" w:author="Andrew Banks" w:date="2021-01-22T15:12:00Z"/>
        </w:trPr>
        <w:tc>
          <w:tcPr>
            <w:tcW w:w="1980" w:type="dxa"/>
            <w:tcBorders>
              <w:top w:val="single" w:sz="4" w:space="0" w:color="auto"/>
              <w:left w:val="single" w:sz="4" w:space="0" w:color="auto"/>
              <w:bottom w:val="single" w:sz="4" w:space="0" w:color="auto"/>
              <w:right w:val="single" w:sz="4" w:space="0" w:color="auto"/>
            </w:tcBorders>
            <w:tcPrChange w:id="1494"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317D37DC" w14:textId="61DF8D58" w:rsidR="00A056A4" w:rsidRDefault="00A056A4" w:rsidP="00A056A4">
            <w:pPr>
              <w:rPr>
                <w:ins w:id="1495" w:author="Andrew Banks" w:date="2021-01-22T15:12:00Z"/>
              </w:rPr>
            </w:pPr>
            <w:ins w:id="1496" w:author="Andrew Banks" w:date="2021-01-22T15:15:00Z">
              <w:r>
                <w:t>SUBSCRIBE</w:t>
              </w:r>
            </w:ins>
          </w:p>
        </w:tc>
        <w:tc>
          <w:tcPr>
            <w:tcW w:w="992" w:type="dxa"/>
            <w:tcBorders>
              <w:top w:val="single" w:sz="4" w:space="0" w:color="auto"/>
              <w:left w:val="single" w:sz="4" w:space="0" w:color="auto"/>
              <w:bottom w:val="single" w:sz="4" w:space="0" w:color="auto"/>
              <w:right w:val="single" w:sz="4" w:space="0" w:color="auto"/>
            </w:tcBorders>
            <w:tcPrChange w:id="1497"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2BD4B16A" w14:textId="741B80DE" w:rsidR="00A056A4" w:rsidRDefault="00A056A4" w:rsidP="00A056A4">
            <w:pPr>
              <w:jc w:val="center"/>
              <w:rPr>
                <w:ins w:id="1498" w:author="Andrew Banks" w:date="2021-01-22T15:12:00Z"/>
                <w:rFonts w:eastAsia="Arial" w:cs="Arial"/>
              </w:rPr>
            </w:pPr>
            <w:ins w:id="1499" w:author="Andrew Banks" w:date="2021-01-22T15:15:00Z">
              <w:r>
                <w:rPr>
                  <w:rFonts w:eastAsia="Arial" w:cs="Arial"/>
                </w:rPr>
                <w:t>0x12</w:t>
              </w:r>
            </w:ins>
          </w:p>
        </w:tc>
        <w:tc>
          <w:tcPr>
            <w:tcW w:w="2268" w:type="dxa"/>
            <w:tcBorders>
              <w:top w:val="single" w:sz="4" w:space="0" w:color="auto"/>
              <w:left w:val="single" w:sz="4" w:space="0" w:color="auto"/>
              <w:bottom w:val="single" w:sz="4" w:space="0" w:color="auto"/>
              <w:right w:val="single" w:sz="4" w:space="0" w:color="auto"/>
            </w:tcBorders>
            <w:tcPrChange w:id="1500"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19A6F5B8" w14:textId="5153A739" w:rsidR="00A056A4" w:rsidRPr="00A056A4" w:rsidRDefault="00A056A4" w:rsidP="00A056A4">
            <w:pPr>
              <w:jc w:val="center"/>
              <w:rPr>
                <w:ins w:id="1501" w:author="Andrew Banks" w:date="2021-01-22T15:12:00Z"/>
                <w:rFonts w:ascii="Arial" w:hAnsi="Arial" w:cs="Arial"/>
                <w:rPrChange w:id="1502" w:author="Andrew Banks" w:date="2021-01-22T16:41:00Z">
                  <w:rPr>
                    <w:ins w:id="1503" w:author="Andrew Banks" w:date="2021-01-22T15:12:00Z"/>
                    <w:rFonts w:cs="Arial"/>
                  </w:rPr>
                </w:rPrChange>
              </w:rPr>
            </w:pPr>
            <w:ins w:id="1504" w:author="Andrew Banks" w:date="2021-01-22T16:40:00Z">
              <w:r>
                <w:rPr>
                  <w:rFonts w:eastAsia="Arial" w:cs="Arial"/>
                </w:rPr>
                <w:t xml:space="preserve">Client to </w:t>
              </w:r>
            </w:ins>
            <w:ins w:id="1505" w:author="Andrew Banks" w:date="2021-01-22T16:47:00Z">
              <w:r w:rsidR="00EC63F9">
                <w:rPr>
                  <w:rFonts w:eastAsia="Arial" w:cs="Arial"/>
                </w:rPr>
                <w:t>Gateway</w:t>
              </w:r>
            </w:ins>
          </w:p>
        </w:tc>
        <w:tc>
          <w:tcPr>
            <w:tcW w:w="4678" w:type="dxa"/>
            <w:tcBorders>
              <w:top w:val="single" w:sz="4" w:space="0" w:color="auto"/>
              <w:left w:val="single" w:sz="4" w:space="0" w:color="auto"/>
              <w:bottom w:val="single" w:sz="4" w:space="0" w:color="auto"/>
              <w:right w:val="single" w:sz="4" w:space="0" w:color="auto"/>
            </w:tcBorders>
            <w:tcPrChange w:id="1506"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352D4EE3" w14:textId="289B897F" w:rsidR="00A056A4" w:rsidRDefault="00EC63F9" w:rsidP="00A056A4">
            <w:pPr>
              <w:rPr>
                <w:ins w:id="1507" w:author="Andrew Banks" w:date="2021-01-22T15:12:00Z"/>
                <w:rFonts w:eastAsia="Arial" w:cs="Arial"/>
              </w:rPr>
            </w:pPr>
            <w:ins w:id="1508" w:author="Andrew Banks" w:date="2021-01-22T16:46:00Z">
              <w:r>
                <w:rPr>
                  <w:rFonts w:eastAsia="Arial" w:cs="Arial"/>
                </w:rPr>
                <w:t>Subscribe request</w:t>
              </w:r>
            </w:ins>
          </w:p>
        </w:tc>
      </w:tr>
      <w:tr w:rsidR="00A056A4" w14:paraId="10BD999A" w14:textId="77777777" w:rsidTr="00634D7F">
        <w:trPr>
          <w:ins w:id="1509" w:author="Andrew Banks" w:date="2021-01-22T15:12:00Z"/>
        </w:trPr>
        <w:tc>
          <w:tcPr>
            <w:tcW w:w="1980" w:type="dxa"/>
            <w:tcBorders>
              <w:top w:val="single" w:sz="4" w:space="0" w:color="auto"/>
              <w:left w:val="single" w:sz="4" w:space="0" w:color="auto"/>
              <w:bottom w:val="single" w:sz="4" w:space="0" w:color="auto"/>
              <w:right w:val="single" w:sz="4" w:space="0" w:color="auto"/>
            </w:tcBorders>
            <w:tcPrChange w:id="1510"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52E970D2" w14:textId="03F928E0" w:rsidR="00A056A4" w:rsidRDefault="00A056A4" w:rsidP="00A056A4">
            <w:pPr>
              <w:rPr>
                <w:ins w:id="1511" w:author="Andrew Banks" w:date="2021-01-22T15:12:00Z"/>
              </w:rPr>
            </w:pPr>
            <w:ins w:id="1512" w:author="Andrew Banks" w:date="2021-01-22T15:16:00Z">
              <w:r>
                <w:t>SUBACK</w:t>
              </w:r>
            </w:ins>
          </w:p>
        </w:tc>
        <w:tc>
          <w:tcPr>
            <w:tcW w:w="992" w:type="dxa"/>
            <w:tcBorders>
              <w:top w:val="single" w:sz="4" w:space="0" w:color="auto"/>
              <w:left w:val="single" w:sz="4" w:space="0" w:color="auto"/>
              <w:bottom w:val="single" w:sz="4" w:space="0" w:color="auto"/>
              <w:right w:val="single" w:sz="4" w:space="0" w:color="auto"/>
            </w:tcBorders>
            <w:tcPrChange w:id="1513"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609A0653" w14:textId="71DDF96F" w:rsidR="00A056A4" w:rsidRDefault="00A056A4" w:rsidP="00A056A4">
            <w:pPr>
              <w:jc w:val="center"/>
              <w:rPr>
                <w:ins w:id="1514" w:author="Andrew Banks" w:date="2021-01-22T15:12:00Z"/>
                <w:rFonts w:eastAsia="Arial" w:cs="Arial"/>
              </w:rPr>
            </w:pPr>
            <w:ins w:id="1515" w:author="Andrew Banks" w:date="2021-01-22T15:15:00Z">
              <w:r>
                <w:rPr>
                  <w:rFonts w:eastAsia="Arial" w:cs="Arial"/>
                </w:rPr>
                <w:t>0x13</w:t>
              </w:r>
            </w:ins>
          </w:p>
        </w:tc>
        <w:tc>
          <w:tcPr>
            <w:tcW w:w="2268" w:type="dxa"/>
            <w:tcBorders>
              <w:top w:val="single" w:sz="4" w:space="0" w:color="auto"/>
              <w:left w:val="single" w:sz="4" w:space="0" w:color="auto"/>
              <w:bottom w:val="single" w:sz="4" w:space="0" w:color="auto"/>
              <w:right w:val="single" w:sz="4" w:space="0" w:color="auto"/>
            </w:tcBorders>
            <w:tcPrChange w:id="1516"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0FF1766C" w14:textId="560B7045" w:rsidR="00A056A4" w:rsidRDefault="00EC63F9" w:rsidP="00A056A4">
            <w:pPr>
              <w:jc w:val="center"/>
              <w:rPr>
                <w:ins w:id="1517" w:author="Andrew Banks" w:date="2021-01-22T15:12:00Z"/>
                <w:rFonts w:cs="Arial"/>
              </w:rPr>
            </w:pPr>
            <w:ins w:id="1518" w:author="Andrew Banks" w:date="2021-01-22T16:47:00Z">
              <w:r>
                <w:rPr>
                  <w:rFonts w:eastAsia="Arial" w:cs="Arial"/>
                </w:rPr>
                <w:t>Gateway</w:t>
              </w:r>
            </w:ins>
            <w:ins w:id="1519" w:author="Andrew Banks" w:date="2021-01-22T16:42:00Z">
              <w:r>
                <w:rPr>
                  <w:rFonts w:eastAsia="Arial" w:cs="Arial"/>
                </w:rPr>
                <w:t xml:space="preserve"> to Client</w:t>
              </w:r>
            </w:ins>
          </w:p>
        </w:tc>
        <w:tc>
          <w:tcPr>
            <w:tcW w:w="4678" w:type="dxa"/>
            <w:tcBorders>
              <w:top w:val="single" w:sz="4" w:space="0" w:color="auto"/>
              <w:left w:val="single" w:sz="4" w:space="0" w:color="auto"/>
              <w:bottom w:val="single" w:sz="4" w:space="0" w:color="auto"/>
              <w:right w:val="single" w:sz="4" w:space="0" w:color="auto"/>
            </w:tcBorders>
            <w:tcPrChange w:id="1520"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3D58BFA9" w14:textId="0D6F31A5" w:rsidR="00A056A4" w:rsidRDefault="00EC63F9" w:rsidP="00A056A4">
            <w:pPr>
              <w:rPr>
                <w:ins w:id="1521" w:author="Andrew Banks" w:date="2021-01-22T15:12:00Z"/>
                <w:rFonts w:eastAsia="Arial" w:cs="Arial"/>
              </w:rPr>
            </w:pPr>
            <w:ins w:id="1522" w:author="Andrew Banks" w:date="2021-01-22T16:46:00Z">
              <w:r>
                <w:rPr>
                  <w:rFonts w:eastAsia="Arial" w:cs="Arial"/>
                </w:rPr>
                <w:t>Subscribe acknowledgment</w:t>
              </w:r>
            </w:ins>
          </w:p>
        </w:tc>
      </w:tr>
      <w:tr w:rsidR="00A056A4" w14:paraId="737272E3" w14:textId="77777777" w:rsidTr="00634D7F">
        <w:trPr>
          <w:ins w:id="1523" w:author="Andrew Banks" w:date="2021-01-22T15:12:00Z"/>
        </w:trPr>
        <w:tc>
          <w:tcPr>
            <w:tcW w:w="1980" w:type="dxa"/>
            <w:tcBorders>
              <w:top w:val="single" w:sz="4" w:space="0" w:color="auto"/>
              <w:left w:val="single" w:sz="4" w:space="0" w:color="auto"/>
              <w:bottom w:val="single" w:sz="4" w:space="0" w:color="auto"/>
              <w:right w:val="single" w:sz="4" w:space="0" w:color="auto"/>
            </w:tcBorders>
            <w:tcPrChange w:id="1524"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7BC8FECF" w14:textId="57DD97CD" w:rsidR="00A056A4" w:rsidRDefault="00A056A4" w:rsidP="00A056A4">
            <w:pPr>
              <w:rPr>
                <w:ins w:id="1525" w:author="Andrew Banks" w:date="2021-01-22T15:12:00Z"/>
              </w:rPr>
            </w:pPr>
            <w:ins w:id="1526" w:author="Andrew Banks" w:date="2021-01-22T15:16:00Z">
              <w:r>
                <w:lastRenderedPageBreak/>
                <w:t>UNSUBSCRIBE</w:t>
              </w:r>
            </w:ins>
          </w:p>
        </w:tc>
        <w:tc>
          <w:tcPr>
            <w:tcW w:w="992" w:type="dxa"/>
            <w:tcBorders>
              <w:top w:val="single" w:sz="4" w:space="0" w:color="auto"/>
              <w:left w:val="single" w:sz="4" w:space="0" w:color="auto"/>
              <w:bottom w:val="single" w:sz="4" w:space="0" w:color="auto"/>
              <w:right w:val="single" w:sz="4" w:space="0" w:color="auto"/>
            </w:tcBorders>
            <w:tcPrChange w:id="1527"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68E455E4" w14:textId="1E1EC6F0" w:rsidR="00A056A4" w:rsidRDefault="00A056A4" w:rsidP="00A056A4">
            <w:pPr>
              <w:jc w:val="center"/>
              <w:rPr>
                <w:ins w:id="1528" w:author="Andrew Banks" w:date="2021-01-22T15:12:00Z"/>
                <w:rFonts w:eastAsia="Arial" w:cs="Arial"/>
              </w:rPr>
            </w:pPr>
            <w:ins w:id="1529" w:author="Andrew Banks" w:date="2021-01-22T15:15:00Z">
              <w:r>
                <w:rPr>
                  <w:rFonts w:eastAsia="Arial" w:cs="Arial"/>
                </w:rPr>
                <w:t>0x14</w:t>
              </w:r>
            </w:ins>
          </w:p>
        </w:tc>
        <w:tc>
          <w:tcPr>
            <w:tcW w:w="2268" w:type="dxa"/>
            <w:tcBorders>
              <w:top w:val="single" w:sz="4" w:space="0" w:color="auto"/>
              <w:left w:val="single" w:sz="4" w:space="0" w:color="auto"/>
              <w:bottom w:val="single" w:sz="4" w:space="0" w:color="auto"/>
              <w:right w:val="single" w:sz="4" w:space="0" w:color="auto"/>
            </w:tcBorders>
            <w:tcPrChange w:id="1530"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1ABFEE10" w14:textId="7632E142" w:rsidR="00A056A4" w:rsidRPr="00A056A4" w:rsidRDefault="00A056A4" w:rsidP="00A056A4">
            <w:pPr>
              <w:jc w:val="center"/>
              <w:rPr>
                <w:ins w:id="1531" w:author="Andrew Banks" w:date="2021-01-22T15:12:00Z"/>
                <w:rFonts w:ascii="Arial" w:hAnsi="Arial" w:cs="Arial"/>
                <w:rPrChange w:id="1532" w:author="Andrew Banks" w:date="2021-01-22T16:40:00Z">
                  <w:rPr>
                    <w:ins w:id="1533" w:author="Andrew Banks" w:date="2021-01-22T15:12:00Z"/>
                    <w:rFonts w:cs="Arial"/>
                  </w:rPr>
                </w:rPrChange>
              </w:rPr>
            </w:pPr>
            <w:ins w:id="1534" w:author="Andrew Banks" w:date="2021-01-22T16:40:00Z">
              <w:r>
                <w:rPr>
                  <w:rFonts w:eastAsia="Arial" w:cs="Arial"/>
                </w:rPr>
                <w:t xml:space="preserve">Client to </w:t>
              </w:r>
            </w:ins>
            <w:ins w:id="1535" w:author="Andrew Banks" w:date="2021-01-22T16:47:00Z">
              <w:r w:rsidR="00EC63F9">
                <w:rPr>
                  <w:rFonts w:eastAsia="Arial" w:cs="Arial"/>
                </w:rPr>
                <w:t>Gateway</w:t>
              </w:r>
            </w:ins>
          </w:p>
        </w:tc>
        <w:tc>
          <w:tcPr>
            <w:tcW w:w="4678" w:type="dxa"/>
            <w:tcBorders>
              <w:top w:val="single" w:sz="4" w:space="0" w:color="auto"/>
              <w:left w:val="single" w:sz="4" w:space="0" w:color="auto"/>
              <w:bottom w:val="single" w:sz="4" w:space="0" w:color="auto"/>
              <w:right w:val="single" w:sz="4" w:space="0" w:color="auto"/>
            </w:tcBorders>
            <w:tcPrChange w:id="1536"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501C944F" w14:textId="5FD0876F" w:rsidR="00A056A4" w:rsidRDefault="00EC63F9" w:rsidP="00A056A4">
            <w:pPr>
              <w:rPr>
                <w:ins w:id="1537" w:author="Andrew Banks" w:date="2021-01-22T15:12:00Z"/>
                <w:rFonts w:eastAsia="Arial" w:cs="Arial"/>
              </w:rPr>
            </w:pPr>
            <w:ins w:id="1538" w:author="Andrew Banks" w:date="2021-01-22T16:46:00Z">
              <w:r>
                <w:rPr>
                  <w:rFonts w:eastAsia="Arial" w:cs="Arial"/>
                </w:rPr>
                <w:t>Unsubscribe request</w:t>
              </w:r>
            </w:ins>
          </w:p>
        </w:tc>
      </w:tr>
      <w:tr w:rsidR="00A056A4" w14:paraId="7A4D24E7" w14:textId="77777777" w:rsidTr="00634D7F">
        <w:trPr>
          <w:ins w:id="1539" w:author="Andrew Banks" w:date="2021-01-22T15:10:00Z"/>
        </w:trPr>
        <w:tc>
          <w:tcPr>
            <w:tcW w:w="1980" w:type="dxa"/>
            <w:tcBorders>
              <w:top w:val="single" w:sz="4" w:space="0" w:color="auto"/>
              <w:left w:val="single" w:sz="4" w:space="0" w:color="auto"/>
              <w:bottom w:val="single" w:sz="4" w:space="0" w:color="auto"/>
              <w:right w:val="single" w:sz="4" w:space="0" w:color="auto"/>
            </w:tcBorders>
            <w:tcPrChange w:id="1540" w:author="Simon Johnson" w:date="2021-03-01T10:55:00Z">
              <w:tcPr>
                <w:tcW w:w="1661" w:type="dxa"/>
                <w:tcBorders>
                  <w:top w:val="single" w:sz="4" w:space="0" w:color="auto"/>
                  <w:left w:val="single" w:sz="4" w:space="0" w:color="auto"/>
                  <w:bottom w:val="single" w:sz="4" w:space="0" w:color="auto"/>
                  <w:right w:val="single" w:sz="4" w:space="0" w:color="auto"/>
                </w:tcBorders>
              </w:tcPr>
            </w:tcPrChange>
          </w:tcPr>
          <w:p w14:paraId="51B60303" w14:textId="075D9D7A" w:rsidR="00A056A4" w:rsidRDefault="00A056A4" w:rsidP="00A056A4">
            <w:pPr>
              <w:rPr>
                <w:ins w:id="1541" w:author="Andrew Banks" w:date="2021-01-22T15:10:00Z"/>
              </w:rPr>
            </w:pPr>
            <w:ins w:id="1542" w:author="Andrew Banks" w:date="2021-01-22T15:16:00Z">
              <w:r>
                <w:t>UNSUBACK</w:t>
              </w:r>
            </w:ins>
          </w:p>
        </w:tc>
        <w:tc>
          <w:tcPr>
            <w:tcW w:w="992" w:type="dxa"/>
            <w:tcBorders>
              <w:top w:val="single" w:sz="4" w:space="0" w:color="auto"/>
              <w:left w:val="single" w:sz="4" w:space="0" w:color="auto"/>
              <w:bottom w:val="single" w:sz="4" w:space="0" w:color="auto"/>
              <w:right w:val="single" w:sz="4" w:space="0" w:color="auto"/>
            </w:tcBorders>
            <w:tcPrChange w:id="1543" w:author="Simon Johnson" w:date="2021-03-01T10:55:00Z">
              <w:tcPr>
                <w:tcW w:w="1057" w:type="dxa"/>
                <w:gridSpan w:val="3"/>
                <w:tcBorders>
                  <w:top w:val="single" w:sz="4" w:space="0" w:color="auto"/>
                  <w:left w:val="single" w:sz="4" w:space="0" w:color="auto"/>
                  <w:bottom w:val="single" w:sz="4" w:space="0" w:color="auto"/>
                  <w:right w:val="single" w:sz="4" w:space="0" w:color="auto"/>
                </w:tcBorders>
              </w:tcPr>
            </w:tcPrChange>
          </w:tcPr>
          <w:p w14:paraId="4E9E601B" w14:textId="29277D3A" w:rsidR="00A056A4" w:rsidRDefault="00A056A4" w:rsidP="00A056A4">
            <w:pPr>
              <w:jc w:val="center"/>
              <w:rPr>
                <w:ins w:id="1544" w:author="Andrew Banks" w:date="2021-01-22T15:10:00Z"/>
                <w:rFonts w:eastAsia="Arial" w:cs="Arial"/>
              </w:rPr>
            </w:pPr>
            <w:ins w:id="1545" w:author="Andrew Banks" w:date="2021-01-22T15:15:00Z">
              <w:r>
                <w:rPr>
                  <w:rFonts w:eastAsia="Arial" w:cs="Arial"/>
                </w:rPr>
                <w:t>0x</w:t>
              </w:r>
            </w:ins>
            <w:ins w:id="1546" w:author="Andrew Banks" w:date="2021-01-22T15:16:00Z">
              <w:r>
                <w:rPr>
                  <w:rFonts w:eastAsia="Arial" w:cs="Arial"/>
                </w:rPr>
                <w:t>15</w:t>
              </w:r>
            </w:ins>
          </w:p>
        </w:tc>
        <w:tc>
          <w:tcPr>
            <w:tcW w:w="2268" w:type="dxa"/>
            <w:tcBorders>
              <w:top w:val="single" w:sz="4" w:space="0" w:color="auto"/>
              <w:left w:val="single" w:sz="4" w:space="0" w:color="auto"/>
              <w:bottom w:val="single" w:sz="4" w:space="0" w:color="auto"/>
              <w:right w:val="single" w:sz="4" w:space="0" w:color="auto"/>
            </w:tcBorders>
            <w:tcPrChange w:id="1547" w:author="Simon Johnson" w:date="2021-03-01T10:55:00Z">
              <w:tcPr>
                <w:tcW w:w="1979" w:type="dxa"/>
                <w:gridSpan w:val="2"/>
                <w:tcBorders>
                  <w:top w:val="single" w:sz="4" w:space="0" w:color="auto"/>
                  <w:left w:val="single" w:sz="4" w:space="0" w:color="auto"/>
                  <w:bottom w:val="single" w:sz="4" w:space="0" w:color="auto"/>
                  <w:right w:val="single" w:sz="4" w:space="0" w:color="auto"/>
                </w:tcBorders>
              </w:tcPr>
            </w:tcPrChange>
          </w:tcPr>
          <w:p w14:paraId="2CD9D9BB" w14:textId="142700A7" w:rsidR="00A056A4" w:rsidRDefault="00EC63F9" w:rsidP="00A056A4">
            <w:pPr>
              <w:jc w:val="center"/>
              <w:rPr>
                <w:ins w:id="1548" w:author="Andrew Banks" w:date="2021-01-22T15:10:00Z"/>
                <w:rFonts w:cs="Arial"/>
              </w:rPr>
            </w:pPr>
            <w:ins w:id="1549" w:author="Andrew Banks" w:date="2021-01-22T16:48:00Z">
              <w:r>
                <w:rPr>
                  <w:rFonts w:eastAsia="Arial" w:cs="Arial"/>
                </w:rPr>
                <w:t>Gateway</w:t>
              </w:r>
            </w:ins>
            <w:ins w:id="1550" w:author="Andrew Banks" w:date="2021-01-22T16:42:00Z">
              <w:r>
                <w:rPr>
                  <w:rFonts w:eastAsia="Arial" w:cs="Arial"/>
                </w:rPr>
                <w:t xml:space="preserve"> to Client</w:t>
              </w:r>
            </w:ins>
          </w:p>
        </w:tc>
        <w:tc>
          <w:tcPr>
            <w:tcW w:w="4678" w:type="dxa"/>
            <w:tcBorders>
              <w:top w:val="single" w:sz="4" w:space="0" w:color="auto"/>
              <w:left w:val="single" w:sz="4" w:space="0" w:color="auto"/>
              <w:bottom w:val="single" w:sz="4" w:space="0" w:color="auto"/>
              <w:right w:val="single" w:sz="4" w:space="0" w:color="auto"/>
            </w:tcBorders>
            <w:tcPrChange w:id="1551" w:author="Simon Johnson" w:date="2021-03-01T10:55:00Z">
              <w:tcPr>
                <w:tcW w:w="5308" w:type="dxa"/>
                <w:gridSpan w:val="2"/>
                <w:tcBorders>
                  <w:top w:val="single" w:sz="4" w:space="0" w:color="auto"/>
                  <w:left w:val="single" w:sz="4" w:space="0" w:color="auto"/>
                  <w:bottom w:val="single" w:sz="4" w:space="0" w:color="auto"/>
                  <w:right w:val="single" w:sz="4" w:space="0" w:color="auto"/>
                </w:tcBorders>
              </w:tcPr>
            </w:tcPrChange>
          </w:tcPr>
          <w:p w14:paraId="3C82A051" w14:textId="2910A49C" w:rsidR="00A056A4" w:rsidRDefault="00EC63F9" w:rsidP="00A056A4">
            <w:pPr>
              <w:rPr>
                <w:ins w:id="1552" w:author="Andrew Banks" w:date="2021-01-22T15:10:00Z"/>
                <w:rFonts w:eastAsia="Arial" w:cs="Arial"/>
              </w:rPr>
            </w:pPr>
            <w:ins w:id="1553" w:author="Andrew Banks" w:date="2021-01-22T16:45:00Z">
              <w:r>
                <w:rPr>
                  <w:rFonts w:eastAsia="Arial" w:cs="Arial"/>
                </w:rPr>
                <w:t>Unsubscribe acknowledgment</w:t>
              </w:r>
            </w:ins>
          </w:p>
        </w:tc>
      </w:tr>
      <w:tr w:rsidR="00A056A4" w14:paraId="79CCA551" w14:textId="77777777" w:rsidTr="00634D7F">
        <w:trPr>
          <w:ins w:id="1554" w:author="Andrew Banks" w:date="2021-01-22T15:15:00Z"/>
        </w:trPr>
        <w:tc>
          <w:tcPr>
            <w:tcW w:w="1980" w:type="dxa"/>
            <w:tcBorders>
              <w:top w:val="single" w:sz="4" w:space="0" w:color="auto"/>
              <w:left w:val="single" w:sz="4" w:space="0" w:color="auto"/>
              <w:bottom w:val="single" w:sz="4" w:space="0" w:color="auto"/>
              <w:right w:val="single" w:sz="4" w:space="0" w:color="auto"/>
            </w:tcBorders>
            <w:tcPrChange w:id="1555"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0C74617D" w14:textId="3DCF93D8" w:rsidR="00A056A4" w:rsidRDefault="00A056A4" w:rsidP="00A056A4">
            <w:pPr>
              <w:rPr>
                <w:ins w:id="1556" w:author="Andrew Banks" w:date="2021-01-22T15:15:00Z"/>
              </w:rPr>
            </w:pPr>
            <w:ins w:id="1557" w:author="Andrew Banks" w:date="2021-01-22T15:17:00Z">
              <w:r>
                <w:t>PINGREQ</w:t>
              </w:r>
            </w:ins>
          </w:p>
        </w:tc>
        <w:tc>
          <w:tcPr>
            <w:tcW w:w="992" w:type="dxa"/>
            <w:tcBorders>
              <w:top w:val="single" w:sz="4" w:space="0" w:color="auto"/>
              <w:left w:val="single" w:sz="4" w:space="0" w:color="auto"/>
              <w:bottom w:val="single" w:sz="4" w:space="0" w:color="auto"/>
              <w:right w:val="single" w:sz="4" w:space="0" w:color="auto"/>
            </w:tcBorders>
            <w:tcPrChange w:id="1558"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67CCAE35" w14:textId="2E5DD70A" w:rsidR="00A056A4" w:rsidRDefault="00A056A4" w:rsidP="00A056A4">
            <w:pPr>
              <w:jc w:val="center"/>
              <w:rPr>
                <w:ins w:id="1559" w:author="Andrew Banks" w:date="2021-01-22T15:15:00Z"/>
                <w:rFonts w:eastAsia="Arial" w:cs="Arial"/>
              </w:rPr>
            </w:pPr>
            <w:ins w:id="1560" w:author="Andrew Banks" w:date="2021-01-22T15:16:00Z">
              <w:r>
                <w:rPr>
                  <w:rFonts w:eastAsia="Arial" w:cs="Arial"/>
                </w:rPr>
                <w:t>0x16</w:t>
              </w:r>
            </w:ins>
          </w:p>
        </w:tc>
        <w:tc>
          <w:tcPr>
            <w:tcW w:w="2268" w:type="dxa"/>
            <w:tcBorders>
              <w:top w:val="single" w:sz="4" w:space="0" w:color="auto"/>
              <w:left w:val="single" w:sz="4" w:space="0" w:color="auto"/>
              <w:bottom w:val="single" w:sz="4" w:space="0" w:color="auto"/>
              <w:right w:val="single" w:sz="4" w:space="0" w:color="auto"/>
            </w:tcBorders>
            <w:tcPrChange w:id="1561"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32441121" w14:textId="2FBCC6B5" w:rsidR="00A056A4" w:rsidRDefault="00A056A4" w:rsidP="00A056A4">
            <w:pPr>
              <w:jc w:val="center"/>
              <w:rPr>
                <w:ins w:id="1562" w:author="Andrew Banks" w:date="2021-01-22T15:15:00Z"/>
                <w:rFonts w:cs="Arial"/>
              </w:rPr>
            </w:pPr>
            <w:ins w:id="1563" w:author="Andrew Banks" w:date="2021-01-22T16:41:00Z">
              <w:r>
                <w:rPr>
                  <w:rFonts w:eastAsia="Arial" w:cs="Arial"/>
                </w:rPr>
                <w:t xml:space="preserve">Client to </w:t>
              </w:r>
            </w:ins>
            <w:ins w:id="1564" w:author="Andrew Banks" w:date="2021-01-22T16:48:00Z">
              <w:r w:rsidR="00EC63F9">
                <w:rPr>
                  <w:rFonts w:eastAsia="Arial" w:cs="Arial"/>
                </w:rPr>
                <w:t>Gateway</w:t>
              </w:r>
            </w:ins>
          </w:p>
        </w:tc>
        <w:tc>
          <w:tcPr>
            <w:tcW w:w="4678" w:type="dxa"/>
            <w:tcBorders>
              <w:top w:val="single" w:sz="4" w:space="0" w:color="auto"/>
              <w:left w:val="single" w:sz="4" w:space="0" w:color="auto"/>
              <w:bottom w:val="single" w:sz="4" w:space="0" w:color="auto"/>
              <w:right w:val="single" w:sz="4" w:space="0" w:color="auto"/>
            </w:tcBorders>
            <w:tcPrChange w:id="1565"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7851EBB6" w14:textId="4F45768B" w:rsidR="00A056A4" w:rsidRDefault="00EC63F9" w:rsidP="00A056A4">
            <w:pPr>
              <w:rPr>
                <w:ins w:id="1566" w:author="Andrew Banks" w:date="2021-01-22T15:15:00Z"/>
                <w:rFonts w:eastAsia="Arial" w:cs="Arial"/>
              </w:rPr>
            </w:pPr>
            <w:ins w:id="1567" w:author="Andrew Banks" w:date="2021-01-22T16:45:00Z">
              <w:r>
                <w:rPr>
                  <w:rFonts w:eastAsia="Arial" w:cs="Arial"/>
                </w:rPr>
                <w:t>PING request</w:t>
              </w:r>
            </w:ins>
          </w:p>
        </w:tc>
      </w:tr>
      <w:tr w:rsidR="00A056A4" w14:paraId="5EAE9119" w14:textId="77777777" w:rsidTr="00634D7F">
        <w:trPr>
          <w:ins w:id="1568" w:author="Andrew Banks" w:date="2021-01-22T15:15:00Z"/>
        </w:trPr>
        <w:tc>
          <w:tcPr>
            <w:tcW w:w="1980" w:type="dxa"/>
            <w:tcBorders>
              <w:top w:val="single" w:sz="4" w:space="0" w:color="auto"/>
              <w:left w:val="single" w:sz="4" w:space="0" w:color="auto"/>
              <w:bottom w:val="single" w:sz="4" w:space="0" w:color="auto"/>
              <w:right w:val="single" w:sz="4" w:space="0" w:color="auto"/>
            </w:tcBorders>
            <w:tcPrChange w:id="1569"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47C5114B" w14:textId="0C7E2A85" w:rsidR="00A056A4" w:rsidRDefault="00A056A4" w:rsidP="00A056A4">
            <w:pPr>
              <w:rPr>
                <w:ins w:id="1570" w:author="Andrew Banks" w:date="2021-01-22T15:15:00Z"/>
              </w:rPr>
            </w:pPr>
            <w:ins w:id="1571" w:author="Andrew Banks" w:date="2021-01-22T15:17:00Z">
              <w:r>
                <w:t>PINGRESP</w:t>
              </w:r>
            </w:ins>
          </w:p>
        </w:tc>
        <w:tc>
          <w:tcPr>
            <w:tcW w:w="992" w:type="dxa"/>
            <w:tcBorders>
              <w:top w:val="single" w:sz="4" w:space="0" w:color="auto"/>
              <w:left w:val="single" w:sz="4" w:space="0" w:color="auto"/>
              <w:bottom w:val="single" w:sz="4" w:space="0" w:color="auto"/>
              <w:right w:val="single" w:sz="4" w:space="0" w:color="auto"/>
            </w:tcBorders>
            <w:tcPrChange w:id="1572"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6E355637" w14:textId="04B9327C" w:rsidR="00A056A4" w:rsidRDefault="00A056A4" w:rsidP="00A056A4">
            <w:pPr>
              <w:jc w:val="center"/>
              <w:rPr>
                <w:ins w:id="1573" w:author="Andrew Banks" w:date="2021-01-22T15:15:00Z"/>
                <w:rFonts w:eastAsia="Arial" w:cs="Arial"/>
              </w:rPr>
            </w:pPr>
            <w:ins w:id="1574" w:author="Andrew Banks" w:date="2021-01-22T15:16:00Z">
              <w:r>
                <w:rPr>
                  <w:rFonts w:eastAsia="Arial" w:cs="Arial"/>
                </w:rPr>
                <w:t>0x17</w:t>
              </w:r>
            </w:ins>
          </w:p>
        </w:tc>
        <w:tc>
          <w:tcPr>
            <w:tcW w:w="2268" w:type="dxa"/>
            <w:tcBorders>
              <w:top w:val="single" w:sz="4" w:space="0" w:color="auto"/>
              <w:left w:val="single" w:sz="4" w:space="0" w:color="auto"/>
              <w:bottom w:val="single" w:sz="4" w:space="0" w:color="auto"/>
              <w:right w:val="single" w:sz="4" w:space="0" w:color="auto"/>
            </w:tcBorders>
            <w:tcPrChange w:id="1575"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0F39725F" w14:textId="7B0D2380" w:rsidR="00A056A4" w:rsidRPr="00EC63F9" w:rsidRDefault="00EC63F9" w:rsidP="00EC63F9">
            <w:pPr>
              <w:jc w:val="center"/>
              <w:rPr>
                <w:ins w:id="1576" w:author="Andrew Banks" w:date="2021-01-22T15:15:00Z"/>
                <w:rFonts w:ascii="Arial" w:hAnsi="Arial" w:cs="Arial"/>
                <w:rPrChange w:id="1577" w:author="Andrew Banks" w:date="2021-01-22T16:45:00Z">
                  <w:rPr>
                    <w:ins w:id="1578" w:author="Andrew Banks" w:date="2021-01-22T15:15:00Z"/>
                    <w:rFonts w:cs="Arial"/>
                  </w:rPr>
                </w:rPrChange>
              </w:rPr>
            </w:pPr>
            <w:ins w:id="1579" w:author="Andrew Banks" w:date="2021-01-22T16:48:00Z">
              <w:r>
                <w:rPr>
                  <w:rFonts w:eastAsia="Arial" w:cs="Arial"/>
                </w:rPr>
                <w:t>Gateway</w:t>
              </w:r>
            </w:ins>
            <w:ins w:id="1580" w:author="Andrew Banks" w:date="2021-01-22T16:41:00Z">
              <w:r w:rsidR="00A056A4">
                <w:rPr>
                  <w:rFonts w:eastAsia="Arial" w:cs="Arial"/>
                </w:rPr>
                <w:t xml:space="preserve"> to Client</w:t>
              </w:r>
            </w:ins>
          </w:p>
        </w:tc>
        <w:tc>
          <w:tcPr>
            <w:tcW w:w="4678" w:type="dxa"/>
            <w:tcBorders>
              <w:top w:val="single" w:sz="4" w:space="0" w:color="auto"/>
              <w:left w:val="single" w:sz="4" w:space="0" w:color="auto"/>
              <w:bottom w:val="single" w:sz="4" w:space="0" w:color="auto"/>
              <w:right w:val="single" w:sz="4" w:space="0" w:color="auto"/>
            </w:tcBorders>
            <w:tcPrChange w:id="1581"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29E559B0" w14:textId="151697D6" w:rsidR="00A056A4" w:rsidRDefault="00EC63F9" w:rsidP="00A056A4">
            <w:pPr>
              <w:rPr>
                <w:ins w:id="1582" w:author="Andrew Banks" w:date="2021-01-22T15:15:00Z"/>
                <w:rFonts w:eastAsia="Arial" w:cs="Arial"/>
              </w:rPr>
            </w:pPr>
            <w:ins w:id="1583" w:author="Andrew Banks" w:date="2021-01-22T16:45:00Z">
              <w:r>
                <w:rPr>
                  <w:rFonts w:eastAsia="Arial" w:cs="Arial"/>
                </w:rPr>
                <w:t>PING response</w:t>
              </w:r>
            </w:ins>
          </w:p>
        </w:tc>
      </w:tr>
      <w:tr w:rsidR="00A056A4" w14:paraId="21B441FF" w14:textId="77777777" w:rsidTr="00634D7F">
        <w:trPr>
          <w:ins w:id="1584" w:author="Andrew Banks" w:date="2021-01-22T15:16:00Z"/>
        </w:trPr>
        <w:tc>
          <w:tcPr>
            <w:tcW w:w="1980" w:type="dxa"/>
            <w:tcBorders>
              <w:top w:val="single" w:sz="4" w:space="0" w:color="auto"/>
              <w:left w:val="single" w:sz="4" w:space="0" w:color="auto"/>
              <w:bottom w:val="single" w:sz="4" w:space="0" w:color="auto"/>
              <w:right w:val="single" w:sz="4" w:space="0" w:color="auto"/>
            </w:tcBorders>
            <w:tcPrChange w:id="1585"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2757D008" w14:textId="0CE8AA31" w:rsidR="00A056A4" w:rsidRDefault="00A056A4" w:rsidP="00A056A4">
            <w:pPr>
              <w:rPr>
                <w:ins w:id="1586" w:author="Andrew Banks" w:date="2021-01-22T15:16:00Z"/>
              </w:rPr>
            </w:pPr>
            <w:ins w:id="1587" w:author="Andrew Banks" w:date="2021-01-22T15:17:00Z">
              <w:r>
                <w:t>DISCONNECT</w:t>
              </w:r>
            </w:ins>
          </w:p>
        </w:tc>
        <w:tc>
          <w:tcPr>
            <w:tcW w:w="992" w:type="dxa"/>
            <w:tcBorders>
              <w:top w:val="single" w:sz="4" w:space="0" w:color="auto"/>
              <w:left w:val="single" w:sz="4" w:space="0" w:color="auto"/>
              <w:bottom w:val="single" w:sz="4" w:space="0" w:color="auto"/>
              <w:right w:val="single" w:sz="4" w:space="0" w:color="auto"/>
            </w:tcBorders>
            <w:tcPrChange w:id="1588"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6ED497BA" w14:textId="107584D4" w:rsidR="00A056A4" w:rsidRDefault="00A056A4" w:rsidP="00A056A4">
            <w:pPr>
              <w:jc w:val="center"/>
              <w:rPr>
                <w:ins w:id="1589" w:author="Andrew Banks" w:date="2021-01-22T15:16:00Z"/>
                <w:rFonts w:eastAsia="Arial" w:cs="Arial"/>
              </w:rPr>
            </w:pPr>
            <w:ins w:id="1590" w:author="Andrew Banks" w:date="2021-01-22T15:16:00Z">
              <w:r>
                <w:rPr>
                  <w:rFonts w:eastAsia="Arial" w:cs="Arial"/>
                </w:rPr>
                <w:t>0x18</w:t>
              </w:r>
            </w:ins>
          </w:p>
        </w:tc>
        <w:tc>
          <w:tcPr>
            <w:tcW w:w="2268" w:type="dxa"/>
            <w:tcBorders>
              <w:top w:val="single" w:sz="4" w:space="0" w:color="auto"/>
              <w:left w:val="single" w:sz="4" w:space="0" w:color="auto"/>
              <w:bottom w:val="single" w:sz="4" w:space="0" w:color="auto"/>
              <w:right w:val="single" w:sz="4" w:space="0" w:color="auto"/>
            </w:tcBorders>
            <w:tcPrChange w:id="1591"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4757F666" w14:textId="27EB5220" w:rsidR="00EC63F9" w:rsidRDefault="00EC63F9" w:rsidP="00EC63F9">
            <w:pPr>
              <w:jc w:val="center"/>
              <w:rPr>
                <w:ins w:id="1592" w:author="Andrew Banks" w:date="2021-01-22T16:43:00Z"/>
                <w:rFonts w:ascii="Arial" w:hAnsi="Arial" w:cs="Arial"/>
              </w:rPr>
            </w:pPr>
            <w:ins w:id="1593" w:author="Andrew Banks" w:date="2021-01-22T16:43:00Z">
              <w:r>
                <w:rPr>
                  <w:rFonts w:eastAsia="Arial" w:cs="Arial"/>
                </w:rPr>
                <w:t xml:space="preserve">Client to </w:t>
              </w:r>
            </w:ins>
            <w:ins w:id="1594" w:author="Andrew Banks" w:date="2021-01-22T16:48:00Z">
              <w:r>
                <w:rPr>
                  <w:rFonts w:eastAsia="Arial" w:cs="Arial"/>
                </w:rPr>
                <w:t>Gateway</w:t>
              </w:r>
            </w:ins>
            <w:ins w:id="1595" w:author="Andrew Banks" w:date="2021-01-22T16:43:00Z">
              <w:r>
                <w:rPr>
                  <w:rFonts w:eastAsia="Arial" w:cs="Arial"/>
                </w:rPr>
                <w:t xml:space="preserve"> or</w:t>
              </w:r>
            </w:ins>
          </w:p>
          <w:p w14:paraId="6CCD9CB9" w14:textId="4D0E7F89" w:rsidR="00A056A4" w:rsidRDefault="00EC63F9" w:rsidP="00EC63F9">
            <w:pPr>
              <w:jc w:val="center"/>
              <w:rPr>
                <w:ins w:id="1596" w:author="Andrew Banks" w:date="2021-01-22T15:16:00Z"/>
                <w:rFonts w:cs="Arial"/>
              </w:rPr>
            </w:pPr>
            <w:ins w:id="1597" w:author="Andrew Banks" w:date="2021-01-22T16:48:00Z">
              <w:r>
                <w:rPr>
                  <w:rFonts w:eastAsia="Arial" w:cs="Arial"/>
                </w:rPr>
                <w:t>Gateway</w:t>
              </w:r>
            </w:ins>
            <w:ins w:id="1598" w:author="Andrew Banks" w:date="2021-01-22T16:43:00Z">
              <w:r>
                <w:rPr>
                  <w:rFonts w:eastAsia="Arial" w:cs="Arial"/>
                </w:rPr>
                <w:t xml:space="preserve"> to Client</w:t>
              </w:r>
            </w:ins>
          </w:p>
        </w:tc>
        <w:tc>
          <w:tcPr>
            <w:tcW w:w="4678" w:type="dxa"/>
            <w:tcBorders>
              <w:top w:val="single" w:sz="4" w:space="0" w:color="auto"/>
              <w:left w:val="single" w:sz="4" w:space="0" w:color="auto"/>
              <w:bottom w:val="single" w:sz="4" w:space="0" w:color="auto"/>
              <w:right w:val="single" w:sz="4" w:space="0" w:color="auto"/>
            </w:tcBorders>
            <w:tcPrChange w:id="1599"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2702639D" w14:textId="1AB9DA29" w:rsidR="00A056A4" w:rsidRPr="00EC63F9" w:rsidRDefault="00EC63F9" w:rsidP="00A056A4">
            <w:pPr>
              <w:rPr>
                <w:ins w:id="1600" w:author="Andrew Banks" w:date="2021-01-22T15:16:00Z"/>
                <w:rFonts w:ascii="Arial" w:hAnsi="Arial" w:cs="Arial"/>
                <w:rPrChange w:id="1601" w:author="Andrew Banks" w:date="2021-01-22T16:44:00Z">
                  <w:rPr>
                    <w:ins w:id="1602" w:author="Andrew Banks" w:date="2021-01-22T15:16:00Z"/>
                    <w:rFonts w:eastAsia="Arial" w:cs="Arial"/>
                  </w:rPr>
                </w:rPrChange>
              </w:rPr>
            </w:pPr>
            <w:ins w:id="1603" w:author="Andrew Banks" w:date="2021-01-22T16:44:00Z">
              <w:r>
                <w:rPr>
                  <w:rFonts w:eastAsia="Arial" w:cs="Arial"/>
                </w:rPr>
                <w:t>Disconnect notification</w:t>
              </w:r>
            </w:ins>
          </w:p>
        </w:tc>
      </w:tr>
      <w:tr w:rsidR="00A056A4" w14:paraId="0D46981E" w14:textId="77777777" w:rsidTr="00634D7F">
        <w:trPr>
          <w:ins w:id="1604" w:author="Andrew Banks" w:date="2021-01-22T15:16:00Z"/>
        </w:trPr>
        <w:tc>
          <w:tcPr>
            <w:tcW w:w="1980" w:type="dxa"/>
            <w:tcBorders>
              <w:top w:val="single" w:sz="4" w:space="0" w:color="auto"/>
              <w:left w:val="single" w:sz="4" w:space="0" w:color="auto"/>
              <w:bottom w:val="single" w:sz="4" w:space="0" w:color="auto"/>
              <w:right w:val="single" w:sz="4" w:space="0" w:color="auto"/>
            </w:tcBorders>
            <w:tcPrChange w:id="1605"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22728F7F" w14:textId="2749C248" w:rsidR="00A056A4" w:rsidRDefault="00A056A4" w:rsidP="00A056A4">
            <w:pPr>
              <w:rPr>
                <w:ins w:id="1606" w:author="Andrew Banks" w:date="2021-01-22T15:16:00Z"/>
              </w:rPr>
            </w:pPr>
            <w:ins w:id="1607" w:author="Andrew Banks" w:date="2021-01-22T15:17:00Z">
              <w:r>
                <w:t>reserved</w:t>
              </w:r>
            </w:ins>
          </w:p>
        </w:tc>
        <w:tc>
          <w:tcPr>
            <w:tcW w:w="992" w:type="dxa"/>
            <w:tcBorders>
              <w:top w:val="single" w:sz="4" w:space="0" w:color="auto"/>
              <w:left w:val="single" w:sz="4" w:space="0" w:color="auto"/>
              <w:bottom w:val="single" w:sz="4" w:space="0" w:color="auto"/>
              <w:right w:val="single" w:sz="4" w:space="0" w:color="auto"/>
            </w:tcBorders>
            <w:tcPrChange w:id="1608"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1FF7D068" w14:textId="10DD86B5" w:rsidR="00A056A4" w:rsidRDefault="00A056A4" w:rsidP="00A056A4">
            <w:pPr>
              <w:jc w:val="center"/>
              <w:rPr>
                <w:ins w:id="1609" w:author="Andrew Banks" w:date="2021-01-22T15:16:00Z"/>
                <w:rFonts w:eastAsia="Arial" w:cs="Arial"/>
              </w:rPr>
            </w:pPr>
            <w:ins w:id="1610" w:author="Andrew Banks" w:date="2021-01-22T15:16:00Z">
              <w:r>
                <w:rPr>
                  <w:rFonts w:eastAsia="Arial" w:cs="Arial"/>
                </w:rPr>
                <w:t>0x19</w:t>
              </w:r>
            </w:ins>
          </w:p>
        </w:tc>
        <w:tc>
          <w:tcPr>
            <w:tcW w:w="2268" w:type="dxa"/>
            <w:tcBorders>
              <w:top w:val="single" w:sz="4" w:space="0" w:color="auto"/>
              <w:left w:val="single" w:sz="4" w:space="0" w:color="auto"/>
              <w:bottom w:val="single" w:sz="4" w:space="0" w:color="auto"/>
              <w:right w:val="single" w:sz="4" w:space="0" w:color="auto"/>
            </w:tcBorders>
            <w:tcPrChange w:id="1611"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0102F463" w14:textId="77777777" w:rsidR="00A056A4" w:rsidRDefault="00A056A4" w:rsidP="00A056A4">
            <w:pPr>
              <w:jc w:val="center"/>
              <w:rPr>
                <w:ins w:id="1612" w:author="Andrew Banks" w:date="2021-01-22T15:16:00Z"/>
                <w:rFonts w:cs="Arial"/>
              </w:rPr>
            </w:pPr>
          </w:p>
        </w:tc>
        <w:tc>
          <w:tcPr>
            <w:tcW w:w="4678" w:type="dxa"/>
            <w:tcBorders>
              <w:top w:val="single" w:sz="4" w:space="0" w:color="auto"/>
              <w:left w:val="single" w:sz="4" w:space="0" w:color="auto"/>
              <w:bottom w:val="single" w:sz="4" w:space="0" w:color="auto"/>
              <w:right w:val="single" w:sz="4" w:space="0" w:color="auto"/>
            </w:tcBorders>
            <w:tcPrChange w:id="1613"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69661BD5" w14:textId="4698A8A7" w:rsidR="00A056A4" w:rsidRDefault="00A056A4" w:rsidP="00A056A4">
            <w:pPr>
              <w:rPr>
                <w:ins w:id="1614" w:author="Andrew Banks" w:date="2021-01-22T15:16:00Z"/>
                <w:rFonts w:eastAsia="Arial" w:cs="Arial"/>
              </w:rPr>
            </w:pPr>
            <w:ins w:id="1615" w:author="Andrew Banks" w:date="2021-01-22T15:21:00Z">
              <w:r>
                <w:rPr>
                  <w:rFonts w:eastAsia="Arial" w:cs="Arial"/>
                </w:rPr>
                <w:t>Forbidden</w:t>
              </w:r>
            </w:ins>
          </w:p>
        </w:tc>
      </w:tr>
      <w:tr w:rsidR="00A056A4" w14:paraId="24309C43" w14:textId="77777777" w:rsidTr="00634D7F">
        <w:trPr>
          <w:ins w:id="1616" w:author="Andrew Banks" w:date="2021-01-22T15:16:00Z"/>
        </w:trPr>
        <w:tc>
          <w:tcPr>
            <w:tcW w:w="1980" w:type="dxa"/>
            <w:tcBorders>
              <w:top w:val="single" w:sz="4" w:space="0" w:color="auto"/>
              <w:left w:val="single" w:sz="4" w:space="0" w:color="auto"/>
              <w:bottom w:val="single" w:sz="4" w:space="0" w:color="auto"/>
              <w:right w:val="single" w:sz="4" w:space="0" w:color="auto"/>
            </w:tcBorders>
            <w:tcPrChange w:id="1617"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08B46B4E" w14:textId="079ED029" w:rsidR="00A056A4" w:rsidRDefault="00A056A4" w:rsidP="00A056A4">
            <w:pPr>
              <w:rPr>
                <w:ins w:id="1618" w:author="Andrew Banks" w:date="2021-01-22T15:16:00Z"/>
              </w:rPr>
            </w:pPr>
            <w:ins w:id="1619" w:author="Andrew Banks" w:date="2021-01-22T15:18:00Z">
              <w:r>
                <w:t>WILLTOPICUPD</w:t>
              </w:r>
            </w:ins>
          </w:p>
        </w:tc>
        <w:tc>
          <w:tcPr>
            <w:tcW w:w="992" w:type="dxa"/>
            <w:tcBorders>
              <w:top w:val="single" w:sz="4" w:space="0" w:color="auto"/>
              <w:left w:val="single" w:sz="4" w:space="0" w:color="auto"/>
              <w:bottom w:val="single" w:sz="4" w:space="0" w:color="auto"/>
              <w:right w:val="single" w:sz="4" w:space="0" w:color="auto"/>
            </w:tcBorders>
            <w:tcPrChange w:id="1620"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0C8537F3" w14:textId="7ABDAF41" w:rsidR="00A056A4" w:rsidRDefault="00A056A4" w:rsidP="00A056A4">
            <w:pPr>
              <w:jc w:val="center"/>
              <w:rPr>
                <w:ins w:id="1621" w:author="Andrew Banks" w:date="2021-01-22T15:16:00Z"/>
                <w:rFonts w:eastAsia="Arial" w:cs="Arial"/>
              </w:rPr>
            </w:pPr>
            <w:ins w:id="1622" w:author="Andrew Banks" w:date="2021-01-22T15:17:00Z">
              <w:r>
                <w:rPr>
                  <w:rFonts w:eastAsia="Arial" w:cs="Arial"/>
                </w:rPr>
                <w:t>0</w:t>
              </w:r>
            </w:ins>
            <w:ins w:id="1623" w:author="Andrew Banks" w:date="2021-01-22T15:16:00Z">
              <w:r>
                <w:rPr>
                  <w:rFonts w:eastAsia="Arial" w:cs="Arial"/>
                </w:rPr>
                <w:t>x1A</w:t>
              </w:r>
            </w:ins>
          </w:p>
        </w:tc>
        <w:tc>
          <w:tcPr>
            <w:tcW w:w="2268" w:type="dxa"/>
            <w:tcBorders>
              <w:top w:val="single" w:sz="4" w:space="0" w:color="auto"/>
              <w:left w:val="single" w:sz="4" w:space="0" w:color="auto"/>
              <w:bottom w:val="single" w:sz="4" w:space="0" w:color="auto"/>
              <w:right w:val="single" w:sz="4" w:space="0" w:color="auto"/>
            </w:tcBorders>
            <w:tcPrChange w:id="1624"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6DC029FC" w14:textId="4BEB7331" w:rsidR="00A056A4" w:rsidRDefault="00272B6A" w:rsidP="00A056A4">
            <w:pPr>
              <w:jc w:val="center"/>
              <w:rPr>
                <w:ins w:id="1625" w:author="Andrew Banks" w:date="2021-01-22T15:16:00Z"/>
                <w:rFonts w:cs="Arial"/>
              </w:rPr>
            </w:pPr>
            <w:ins w:id="1626" w:author="Andrew Banks" w:date="2021-01-22T16:50:00Z">
              <w:r>
                <w:rPr>
                  <w:rFonts w:eastAsia="Arial" w:cs="Arial"/>
                </w:rPr>
                <w:t>Client to Gateway</w:t>
              </w:r>
            </w:ins>
          </w:p>
        </w:tc>
        <w:tc>
          <w:tcPr>
            <w:tcW w:w="4678" w:type="dxa"/>
            <w:tcBorders>
              <w:top w:val="single" w:sz="4" w:space="0" w:color="auto"/>
              <w:left w:val="single" w:sz="4" w:space="0" w:color="auto"/>
              <w:bottom w:val="single" w:sz="4" w:space="0" w:color="auto"/>
              <w:right w:val="single" w:sz="4" w:space="0" w:color="auto"/>
            </w:tcBorders>
            <w:tcPrChange w:id="1627"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0017980B" w14:textId="60F21071" w:rsidR="00A056A4" w:rsidRDefault="00272B6A" w:rsidP="00A056A4">
            <w:pPr>
              <w:rPr>
                <w:ins w:id="1628" w:author="Andrew Banks" w:date="2021-01-22T15:16:00Z"/>
                <w:rFonts w:eastAsia="Arial" w:cs="Arial"/>
              </w:rPr>
            </w:pPr>
            <w:ins w:id="1629" w:author="Andrew Banks" w:date="2021-01-22T16:51:00Z">
              <w:r>
                <w:rPr>
                  <w:rFonts w:eastAsia="Arial" w:cs="Arial"/>
                </w:rPr>
                <w:t>Modify the will topic</w:t>
              </w:r>
            </w:ins>
            <w:ins w:id="1630" w:author="Simon Johnson" w:date="2021-03-09T12:42:00Z">
              <w:r w:rsidR="008D26C8">
                <w:rPr>
                  <w:rFonts w:eastAsia="Arial" w:cs="Arial"/>
                </w:rPr>
                <w:t xml:space="preserve"> </w:t>
              </w:r>
            </w:ins>
            <w:ins w:id="1631" w:author="Andrew Banks" w:date="2021-01-22T16:51:00Z">
              <w:r>
                <w:rPr>
                  <w:rFonts w:eastAsia="Arial" w:cs="Arial"/>
                </w:rPr>
                <w:t>name</w:t>
              </w:r>
            </w:ins>
          </w:p>
        </w:tc>
      </w:tr>
      <w:tr w:rsidR="00A056A4" w14:paraId="00E09868" w14:textId="77777777" w:rsidTr="00634D7F">
        <w:trPr>
          <w:ins w:id="1632" w:author="Andrew Banks" w:date="2021-01-22T15:16:00Z"/>
        </w:trPr>
        <w:tc>
          <w:tcPr>
            <w:tcW w:w="1980" w:type="dxa"/>
            <w:tcBorders>
              <w:top w:val="single" w:sz="4" w:space="0" w:color="auto"/>
              <w:left w:val="single" w:sz="4" w:space="0" w:color="auto"/>
              <w:bottom w:val="single" w:sz="4" w:space="0" w:color="auto"/>
              <w:right w:val="single" w:sz="4" w:space="0" w:color="auto"/>
            </w:tcBorders>
            <w:tcPrChange w:id="1633"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78EA7F8A" w14:textId="37777518" w:rsidR="00A056A4" w:rsidRDefault="00A056A4" w:rsidP="00A056A4">
            <w:pPr>
              <w:rPr>
                <w:ins w:id="1634" w:author="Andrew Banks" w:date="2021-01-22T15:16:00Z"/>
              </w:rPr>
            </w:pPr>
            <w:ins w:id="1635" w:author="Andrew Banks" w:date="2021-01-22T15:18:00Z">
              <w:r>
                <w:t>WILLTOPICRESP</w:t>
              </w:r>
            </w:ins>
          </w:p>
        </w:tc>
        <w:tc>
          <w:tcPr>
            <w:tcW w:w="992" w:type="dxa"/>
            <w:tcBorders>
              <w:top w:val="single" w:sz="4" w:space="0" w:color="auto"/>
              <w:left w:val="single" w:sz="4" w:space="0" w:color="auto"/>
              <w:bottom w:val="single" w:sz="4" w:space="0" w:color="auto"/>
              <w:right w:val="single" w:sz="4" w:space="0" w:color="auto"/>
            </w:tcBorders>
            <w:tcPrChange w:id="1636"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572BD143" w14:textId="32FC74E5" w:rsidR="00A056A4" w:rsidRDefault="00A056A4" w:rsidP="00A056A4">
            <w:pPr>
              <w:jc w:val="center"/>
              <w:rPr>
                <w:ins w:id="1637" w:author="Andrew Banks" w:date="2021-01-22T15:16:00Z"/>
                <w:rFonts w:eastAsia="Arial" w:cs="Arial"/>
              </w:rPr>
            </w:pPr>
            <w:ins w:id="1638" w:author="Andrew Banks" w:date="2021-01-22T15:17:00Z">
              <w:r>
                <w:rPr>
                  <w:rFonts w:eastAsia="Arial" w:cs="Arial"/>
                </w:rPr>
                <w:t>0x1B</w:t>
              </w:r>
            </w:ins>
          </w:p>
        </w:tc>
        <w:tc>
          <w:tcPr>
            <w:tcW w:w="2268" w:type="dxa"/>
            <w:tcBorders>
              <w:top w:val="single" w:sz="4" w:space="0" w:color="auto"/>
              <w:left w:val="single" w:sz="4" w:space="0" w:color="auto"/>
              <w:bottom w:val="single" w:sz="4" w:space="0" w:color="auto"/>
              <w:right w:val="single" w:sz="4" w:space="0" w:color="auto"/>
            </w:tcBorders>
            <w:tcPrChange w:id="1639"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4707D91F" w14:textId="315CFC7B" w:rsidR="00A056A4" w:rsidRDefault="00272B6A" w:rsidP="00A056A4">
            <w:pPr>
              <w:jc w:val="center"/>
              <w:rPr>
                <w:ins w:id="1640" w:author="Andrew Banks" w:date="2021-01-22T15:16:00Z"/>
                <w:rFonts w:cs="Arial"/>
              </w:rPr>
            </w:pPr>
            <w:ins w:id="1641" w:author="Andrew Banks" w:date="2021-01-22T16:51:00Z">
              <w:r>
                <w:rPr>
                  <w:rFonts w:eastAsia="Arial" w:cs="Arial"/>
                </w:rPr>
                <w:t>Gateway to Client</w:t>
              </w:r>
            </w:ins>
          </w:p>
        </w:tc>
        <w:tc>
          <w:tcPr>
            <w:tcW w:w="4678" w:type="dxa"/>
            <w:tcBorders>
              <w:top w:val="single" w:sz="4" w:space="0" w:color="auto"/>
              <w:left w:val="single" w:sz="4" w:space="0" w:color="auto"/>
              <w:bottom w:val="single" w:sz="4" w:space="0" w:color="auto"/>
              <w:right w:val="single" w:sz="4" w:space="0" w:color="auto"/>
            </w:tcBorders>
            <w:tcPrChange w:id="1642"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132155AD" w14:textId="416DAD32" w:rsidR="00A056A4" w:rsidRDefault="00272B6A" w:rsidP="00A056A4">
            <w:pPr>
              <w:rPr>
                <w:ins w:id="1643" w:author="Andrew Banks" w:date="2021-01-22T15:16:00Z"/>
                <w:rFonts w:eastAsia="Arial" w:cs="Arial"/>
              </w:rPr>
            </w:pPr>
            <w:ins w:id="1644" w:author="Andrew Banks" w:date="2021-01-22T16:51:00Z">
              <w:r>
                <w:rPr>
                  <w:rFonts w:eastAsia="Arial" w:cs="Arial"/>
                </w:rPr>
                <w:t>Acknowledge the will topic</w:t>
              </w:r>
            </w:ins>
            <w:ins w:id="1645" w:author="Simon Johnson" w:date="2021-03-09T12:42:00Z">
              <w:r w:rsidR="008D26C8">
                <w:rPr>
                  <w:rFonts w:eastAsia="Arial" w:cs="Arial"/>
                </w:rPr>
                <w:t xml:space="preserve"> </w:t>
              </w:r>
            </w:ins>
            <w:ins w:id="1646" w:author="Andrew Banks" w:date="2021-01-22T16:51:00Z">
              <w:r>
                <w:rPr>
                  <w:rFonts w:eastAsia="Arial" w:cs="Arial"/>
                </w:rPr>
                <w:t>name modification</w:t>
              </w:r>
            </w:ins>
          </w:p>
        </w:tc>
      </w:tr>
      <w:tr w:rsidR="00A056A4" w14:paraId="530E27C7" w14:textId="77777777" w:rsidTr="00634D7F">
        <w:trPr>
          <w:ins w:id="1647" w:author="Andrew Banks" w:date="2021-01-22T15:16:00Z"/>
        </w:trPr>
        <w:tc>
          <w:tcPr>
            <w:tcW w:w="1980" w:type="dxa"/>
            <w:tcBorders>
              <w:top w:val="single" w:sz="4" w:space="0" w:color="auto"/>
              <w:left w:val="single" w:sz="4" w:space="0" w:color="auto"/>
              <w:bottom w:val="single" w:sz="4" w:space="0" w:color="auto"/>
              <w:right w:val="single" w:sz="4" w:space="0" w:color="auto"/>
            </w:tcBorders>
            <w:tcPrChange w:id="1648"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5F45024E" w14:textId="5240F60D" w:rsidR="00A056A4" w:rsidRDefault="00A056A4" w:rsidP="00A056A4">
            <w:pPr>
              <w:rPr>
                <w:ins w:id="1649" w:author="Andrew Banks" w:date="2021-01-22T15:16:00Z"/>
              </w:rPr>
            </w:pPr>
            <w:ins w:id="1650" w:author="Andrew Banks" w:date="2021-01-22T15:18:00Z">
              <w:r>
                <w:t>WILL</w:t>
              </w:r>
              <w:del w:id="1651" w:author="Simon Johnson" w:date="2021-03-09T12:43:00Z">
                <w:r w:rsidDel="008D26C8">
                  <w:delText>MSG</w:delText>
                </w:r>
              </w:del>
            </w:ins>
            <w:ins w:id="1652" w:author="Simon Johnson" w:date="2021-03-09T12:43:00Z">
              <w:r w:rsidR="008D26C8">
                <w:t>PACKET</w:t>
              </w:r>
            </w:ins>
            <w:ins w:id="1653" w:author="Andrew Banks" w:date="2021-01-22T15:18:00Z">
              <w:r>
                <w:t>UPD</w:t>
              </w:r>
            </w:ins>
          </w:p>
        </w:tc>
        <w:tc>
          <w:tcPr>
            <w:tcW w:w="992" w:type="dxa"/>
            <w:tcBorders>
              <w:top w:val="single" w:sz="4" w:space="0" w:color="auto"/>
              <w:left w:val="single" w:sz="4" w:space="0" w:color="auto"/>
              <w:bottom w:val="single" w:sz="4" w:space="0" w:color="auto"/>
              <w:right w:val="single" w:sz="4" w:space="0" w:color="auto"/>
            </w:tcBorders>
            <w:tcPrChange w:id="1654"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75764FC9" w14:textId="73D55802" w:rsidR="00A056A4" w:rsidRDefault="00A056A4" w:rsidP="00A056A4">
            <w:pPr>
              <w:jc w:val="center"/>
              <w:rPr>
                <w:ins w:id="1655" w:author="Andrew Banks" w:date="2021-01-22T15:16:00Z"/>
                <w:rFonts w:eastAsia="Arial" w:cs="Arial"/>
              </w:rPr>
            </w:pPr>
            <w:ins w:id="1656" w:author="Andrew Banks" w:date="2021-01-22T15:18:00Z">
              <w:r>
                <w:rPr>
                  <w:rFonts w:eastAsia="Arial" w:cs="Arial"/>
                </w:rPr>
                <w:t>0x1C</w:t>
              </w:r>
            </w:ins>
          </w:p>
        </w:tc>
        <w:tc>
          <w:tcPr>
            <w:tcW w:w="2268" w:type="dxa"/>
            <w:tcBorders>
              <w:top w:val="single" w:sz="4" w:space="0" w:color="auto"/>
              <w:left w:val="single" w:sz="4" w:space="0" w:color="auto"/>
              <w:bottom w:val="single" w:sz="4" w:space="0" w:color="auto"/>
              <w:right w:val="single" w:sz="4" w:space="0" w:color="auto"/>
            </w:tcBorders>
            <w:tcPrChange w:id="1657"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56DFCFF9" w14:textId="22AEFABD" w:rsidR="00A056A4" w:rsidRDefault="00272B6A" w:rsidP="00A056A4">
            <w:pPr>
              <w:jc w:val="center"/>
              <w:rPr>
                <w:ins w:id="1658" w:author="Andrew Banks" w:date="2021-01-22T15:16:00Z"/>
                <w:rFonts w:cs="Arial"/>
              </w:rPr>
            </w:pPr>
            <w:ins w:id="1659" w:author="Andrew Banks" w:date="2021-01-22T16:50:00Z">
              <w:r>
                <w:rPr>
                  <w:rFonts w:eastAsia="Arial" w:cs="Arial"/>
                </w:rPr>
                <w:t>Client to Gateway</w:t>
              </w:r>
            </w:ins>
          </w:p>
        </w:tc>
        <w:tc>
          <w:tcPr>
            <w:tcW w:w="4678" w:type="dxa"/>
            <w:tcBorders>
              <w:top w:val="single" w:sz="4" w:space="0" w:color="auto"/>
              <w:left w:val="single" w:sz="4" w:space="0" w:color="auto"/>
              <w:bottom w:val="single" w:sz="4" w:space="0" w:color="auto"/>
              <w:right w:val="single" w:sz="4" w:space="0" w:color="auto"/>
            </w:tcBorders>
            <w:tcPrChange w:id="1660"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633A6A55" w14:textId="48586A53" w:rsidR="00A056A4" w:rsidRDefault="00272B6A" w:rsidP="00A056A4">
            <w:pPr>
              <w:rPr>
                <w:ins w:id="1661" w:author="Andrew Banks" w:date="2021-01-22T15:16:00Z"/>
                <w:rFonts w:eastAsia="Arial" w:cs="Arial"/>
              </w:rPr>
            </w:pPr>
            <w:ins w:id="1662" w:author="Andrew Banks" w:date="2021-01-22T16:51:00Z">
              <w:r>
                <w:rPr>
                  <w:rFonts w:eastAsia="Arial" w:cs="Arial"/>
                </w:rPr>
                <w:t xml:space="preserve">Modify the will </w:t>
              </w:r>
            </w:ins>
            <w:ins w:id="1663" w:author="Simon Johnson" w:date="2021-03-09T11:32:00Z">
              <w:r w:rsidR="0018058B">
                <w:t>packet</w:t>
              </w:r>
            </w:ins>
            <w:ins w:id="1664" w:author="Andrew Banks" w:date="2021-01-22T16:51:00Z">
              <w:del w:id="1665" w:author="Simon Johnson" w:date="2021-03-09T11:32:00Z">
                <w:r w:rsidDel="0018058B">
                  <w:rPr>
                    <w:rFonts w:eastAsia="Arial" w:cs="Arial"/>
                  </w:rPr>
                  <w:delText>message</w:delText>
                </w:r>
              </w:del>
            </w:ins>
          </w:p>
        </w:tc>
      </w:tr>
      <w:tr w:rsidR="00A056A4" w14:paraId="4C6E34F1" w14:textId="77777777" w:rsidTr="00634D7F">
        <w:trPr>
          <w:ins w:id="1666" w:author="Andrew Banks" w:date="2021-01-22T15:17:00Z"/>
        </w:trPr>
        <w:tc>
          <w:tcPr>
            <w:tcW w:w="1980" w:type="dxa"/>
            <w:tcBorders>
              <w:top w:val="single" w:sz="4" w:space="0" w:color="auto"/>
              <w:left w:val="single" w:sz="4" w:space="0" w:color="auto"/>
              <w:bottom w:val="single" w:sz="4" w:space="0" w:color="auto"/>
              <w:right w:val="single" w:sz="4" w:space="0" w:color="auto"/>
            </w:tcBorders>
            <w:tcPrChange w:id="1667"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46C18D3F" w14:textId="6258193C" w:rsidR="00A056A4" w:rsidRDefault="00A056A4" w:rsidP="00A056A4">
            <w:pPr>
              <w:rPr>
                <w:ins w:id="1668" w:author="Andrew Banks" w:date="2021-01-22T15:17:00Z"/>
              </w:rPr>
            </w:pPr>
            <w:ins w:id="1669" w:author="Andrew Banks" w:date="2021-01-22T15:19:00Z">
              <w:r>
                <w:t>WILL</w:t>
              </w:r>
            </w:ins>
            <w:ins w:id="1670" w:author="Simon Johnson" w:date="2021-03-09T12:43:00Z">
              <w:r w:rsidR="008D26C8">
                <w:t>PACKET</w:t>
              </w:r>
            </w:ins>
            <w:ins w:id="1671" w:author="Andrew Banks" w:date="2021-01-22T15:19:00Z">
              <w:del w:id="1672" w:author="Simon Johnson" w:date="2021-03-09T12:43:00Z">
                <w:r w:rsidDel="008D26C8">
                  <w:delText>MSG</w:delText>
                </w:r>
              </w:del>
              <w:r>
                <w:t>RESP</w:t>
              </w:r>
            </w:ins>
          </w:p>
        </w:tc>
        <w:tc>
          <w:tcPr>
            <w:tcW w:w="992" w:type="dxa"/>
            <w:tcBorders>
              <w:top w:val="single" w:sz="4" w:space="0" w:color="auto"/>
              <w:left w:val="single" w:sz="4" w:space="0" w:color="auto"/>
              <w:bottom w:val="single" w:sz="4" w:space="0" w:color="auto"/>
              <w:right w:val="single" w:sz="4" w:space="0" w:color="auto"/>
            </w:tcBorders>
            <w:tcPrChange w:id="1673"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0A548C1F" w14:textId="0998E796" w:rsidR="00A056A4" w:rsidRDefault="00A056A4" w:rsidP="00A056A4">
            <w:pPr>
              <w:jc w:val="center"/>
              <w:rPr>
                <w:ins w:id="1674" w:author="Andrew Banks" w:date="2021-01-22T15:17:00Z"/>
                <w:rFonts w:eastAsia="Arial" w:cs="Arial"/>
              </w:rPr>
            </w:pPr>
            <w:ins w:id="1675" w:author="Andrew Banks" w:date="2021-01-22T15:18:00Z">
              <w:r>
                <w:rPr>
                  <w:rFonts w:eastAsia="Arial" w:cs="Arial"/>
                </w:rPr>
                <w:t>0x1D</w:t>
              </w:r>
            </w:ins>
          </w:p>
        </w:tc>
        <w:tc>
          <w:tcPr>
            <w:tcW w:w="2268" w:type="dxa"/>
            <w:tcBorders>
              <w:top w:val="single" w:sz="4" w:space="0" w:color="auto"/>
              <w:left w:val="single" w:sz="4" w:space="0" w:color="auto"/>
              <w:bottom w:val="single" w:sz="4" w:space="0" w:color="auto"/>
              <w:right w:val="single" w:sz="4" w:space="0" w:color="auto"/>
            </w:tcBorders>
            <w:tcPrChange w:id="1676"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689039C1" w14:textId="574ED6EB" w:rsidR="00A056A4" w:rsidRDefault="00272B6A" w:rsidP="00A056A4">
            <w:pPr>
              <w:jc w:val="center"/>
              <w:rPr>
                <w:ins w:id="1677" w:author="Andrew Banks" w:date="2021-01-22T15:17:00Z"/>
                <w:rFonts w:cs="Arial"/>
              </w:rPr>
            </w:pPr>
            <w:ins w:id="1678" w:author="Andrew Banks" w:date="2021-01-22T16:51:00Z">
              <w:r>
                <w:rPr>
                  <w:rFonts w:eastAsia="Arial" w:cs="Arial"/>
                </w:rPr>
                <w:t>Gateway to Client</w:t>
              </w:r>
            </w:ins>
          </w:p>
        </w:tc>
        <w:tc>
          <w:tcPr>
            <w:tcW w:w="4678" w:type="dxa"/>
            <w:tcBorders>
              <w:top w:val="single" w:sz="4" w:space="0" w:color="auto"/>
              <w:left w:val="single" w:sz="4" w:space="0" w:color="auto"/>
              <w:bottom w:val="single" w:sz="4" w:space="0" w:color="auto"/>
              <w:right w:val="single" w:sz="4" w:space="0" w:color="auto"/>
            </w:tcBorders>
            <w:tcPrChange w:id="1679"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00049FAC" w14:textId="56CB6575" w:rsidR="00A056A4" w:rsidRDefault="00272B6A" w:rsidP="00A056A4">
            <w:pPr>
              <w:rPr>
                <w:ins w:id="1680" w:author="Andrew Banks" w:date="2021-01-22T15:17:00Z"/>
                <w:rFonts w:eastAsia="Arial" w:cs="Arial"/>
              </w:rPr>
            </w:pPr>
            <w:ins w:id="1681" w:author="Andrew Banks" w:date="2021-01-22T16:51:00Z">
              <w:r>
                <w:rPr>
                  <w:rFonts w:eastAsia="Arial" w:cs="Arial"/>
                </w:rPr>
                <w:t xml:space="preserve">Acknowledge the will </w:t>
              </w:r>
            </w:ins>
            <w:ins w:id="1682" w:author="Simon Johnson" w:date="2021-03-09T11:32:00Z">
              <w:r w:rsidR="0018058B">
                <w:t>packet</w:t>
              </w:r>
              <w:r w:rsidR="0018058B" w:rsidDel="0018058B">
                <w:rPr>
                  <w:rFonts w:eastAsia="Arial" w:cs="Arial"/>
                </w:rPr>
                <w:t xml:space="preserve"> </w:t>
              </w:r>
            </w:ins>
            <w:ins w:id="1683" w:author="Andrew Banks" w:date="2021-01-22T16:51:00Z">
              <w:del w:id="1684" w:author="Simon Johnson" w:date="2021-03-09T11:32:00Z">
                <w:r w:rsidDel="0018058B">
                  <w:rPr>
                    <w:rFonts w:eastAsia="Arial" w:cs="Arial"/>
                  </w:rPr>
                  <w:delText>mes</w:delText>
                </w:r>
              </w:del>
            </w:ins>
            <w:ins w:id="1685" w:author="Andrew Banks" w:date="2021-01-22T16:52:00Z">
              <w:del w:id="1686" w:author="Simon Johnson" w:date="2021-03-09T11:32:00Z">
                <w:r w:rsidDel="0018058B">
                  <w:rPr>
                    <w:rFonts w:eastAsia="Arial" w:cs="Arial"/>
                  </w:rPr>
                  <w:delText xml:space="preserve">sage </w:delText>
                </w:r>
              </w:del>
              <w:r>
                <w:rPr>
                  <w:rFonts w:eastAsia="Arial" w:cs="Arial"/>
                </w:rPr>
                <w:t>modification</w:t>
              </w:r>
            </w:ins>
          </w:p>
        </w:tc>
      </w:tr>
      <w:tr w:rsidR="00A056A4" w14:paraId="61238054" w14:textId="77777777" w:rsidTr="00634D7F">
        <w:trPr>
          <w:ins w:id="1687" w:author="Andrew Banks" w:date="2021-01-22T15:17:00Z"/>
        </w:trPr>
        <w:tc>
          <w:tcPr>
            <w:tcW w:w="1980" w:type="dxa"/>
            <w:tcBorders>
              <w:top w:val="single" w:sz="4" w:space="0" w:color="auto"/>
              <w:left w:val="single" w:sz="4" w:space="0" w:color="auto"/>
              <w:bottom w:val="single" w:sz="4" w:space="0" w:color="auto"/>
              <w:right w:val="single" w:sz="4" w:space="0" w:color="auto"/>
            </w:tcBorders>
            <w:tcPrChange w:id="1688"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724155C2" w14:textId="23D896DE" w:rsidR="00A056A4" w:rsidRDefault="00A056A4" w:rsidP="00A056A4">
            <w:pPr>
              <w:rPr>
                <w:ins w:id="1689" w:author="Andrew Banks" w:date="2021-01-22T15:17:00Z"/>
              </w:rPr>
            </w:pPr>
            <w:ins w:id="1690" w:author="Andrew Banks" w:date="2021-01-22T15:19:00Z">
              <w:r>
                <w:t>reserved</w:t>
              </w:r>
            </w:ins>
          </w:p>
        </w:tc>
        <w:tc>
          <w:tcPr>
            <w:tcW w:w="992" w:type="dxa"/>
            <w:tcBorders>
              <w:top w:val="single" w:sz="4" w:space="0" w:color="auto"/>
              <w:left w:val="single" w:sz="4" w:space="0" w:color="auto"/>
              <w:bottom w:val="single" w:sz="4" w:space="0" w:color="auto"/>
              <w:right w:val="single" w:sz="4" w:space="0" w:color="auto"/>
            </w:tcBorders>
            <w:tcPrChange w:id="1691"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4F83DF26" w14:textId="2A2B8A56" w:rsidR="00A056A4" w:rsidRDefault="00A056A4" w:rsidP="00A056A4">
            <w:pPr>
              <w:jc w:val="center"/>
              <w:rPr>
                <w:ins w:id="1692" w:author="Andrew Banks" w:date="2021-01-22T15:17:00Z"/>
                <w:rFonts w:eastAsia="Arial" w:cs="Arial"/>
              </w:rPr>
            </w:pPr>
            <w:ins w:id="1693" w:author="Andrew Banks" w:date="2021-01-22T15:19:00Z">
              <w:r>
                <w:rPr>
                  <w:rFonts w:eastAsia="Arial" w:cs="Arial"/>
                </w:rPr>
                <w:t>0x1E-0xFD</w:t>
              </w:r>
            </w:ins>
          </w:p>
        </w:tc>
        <w:tc>
          <w:tcPr>
            <w:tcW w:w="2268" w:type="dxa"/>
            <w:tcBorders>
              <w:top w:val="single" w:sz="4" w:space="0" w:color="auto"/>
              <w:left w:val="single" w:sz="4" w:space="0" w:color="auto"/>
              <w:bottom w:val="single" w:sz="4" w:space="0" w:color="auto"/>
              <w:right w:val="single" w:sz="4" w:space="0" w:color="auto"/>
            </w:tcBorders>
            <w:tcPrChange w:id="1694"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11148F65" w14:textId="77777777" w:rsidR="00A056A4" w:rsidRDefault="00A056A4" w:rsidP="00A056A4">
            <w:pPr>
              <w:jc w:val="center"/>
              <w:rPr>
                <w:ins w:id="1695" w:author="Andrew Banks" w:date="2021-01-22T15:17:00Z"/>
                <w:rFonts w:cs="Arial"/>
              </w:rPr>
            </w:pPr>
          </w:p>
        </w:tc>
        <w:tc>
          <w:tcPr>
            <w:tcW w:w="4678" w:type="dxa"/>
            <w:tcBorders>
              <w:top w:val="single" w:sz="4" w:space="0" w:color="auto"/>
              <w:left w:val="single" w:sz="4" w:space="0" w:color="auto"/>
              <w:bottom w:val="single" w:sz="4" w:space="0" w:color="auto"/>
              <w:right w:val="single" w:sz="4" w:space="0" w:color="auto"/>
            </w:tcBorders>
            <w:tcPrChange w:id="1696"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5CCDE052" w14:textId="1DAC8EF4" w:rsidR="00A056A4" w:rsidRDefault="00A056A4" w:rsidP="00A056A4">
            <w:pPr>
              <w:rPr>
                <w:ins w:id="1697" w:author="Andrew Banks" w:date="2021-01-22T15:17:00Z"/>
                <w:rFonts w:eastAsia="Arial" w:cs="Arial"/>
              </w:rPr>
            </w:pPr>
            <w:ins w:id="1698" w:author="Andrew Banks" w:date="2021-01-22T15:21:00Z">
              <w:r>
                <w:rPr>
                  <w:rFonts w:eastAsia="Arial" w:cs="Arial"/>
                </w:rPr>
                <w:t>Forbidden</w:t>
              </w:r>
            </w:ins>
          </w:p>
        </w:tc>
      </w:tr>
      <w:tr w:rsidR="00A056A4" w14:paraId="789A4946" w14:textId="77777777" w:rsidTr="00634D7F">
        <w:trPr>
          <w:ins w:id="1699" w:author="Andrew Banks" w:date="2021-01-22T15:19:00Z"/>
        </w:trPr>
        <w:tc>
          <w:tcPr>
            <w:tcW w:w="1980" w:type="dxa"/>
            <w:tcBorders>
              <w:top w:val="single" w:sz="4" w:space="0" w:color="auto"/>
              <w:left w:val="single" w:sz="4" w:space="0" w:color="auto"/>
              <w:bottom w:val="single" w:sz="4" w:space="0" w:color="auto"/>
              <w:right w:val="single" w:sz="4" w:space="0" w:color="auto"/>
            </w:tcBorders>
            <w:tcPrChange w:id="1700" w:author="Simon Johnson" w:date="2021-03-01T10:55:00Z">
              <w:tcPr>
                <w:tcW w:w="1980" w:type="dxa"/>
                <w:gridSpan w:val="3"/>
                <w:tcBorders>
                  <w:top w:val="single" w:sz="4" w:space="0" w:color="auto"/>
                  <w:left w:val="single" w:sz="4" w:space="0" w:color="auto"/>
                  <w:bottom w:val="single" w:sz="4" w:space="0" w:color="auto"/>
                  <w:right w:val="single" w:sz="4" w:space="0" w:color="auto"/>
                </w:tcBorders>
              </w:tcPr>
            </w:tcPrChange>
          </w:tcPr>
          <w:p w14:paraId="2965BD0F" w14:textId="238B1647" w:rsidR="00A056A4" w:rsidRDefault="00A056A4" w:rsidP="00A056A4">
            <w:pPr>
              <w:rPr>
                <w:ins w:id="1701" w:author="Andrew Banks" w:date="2021-01-22T15:19:00Z"/>
              </w:rPr>
            </w:pPr>
            <w:ins w:id="1702" w:author="Andrew Banks" w:date="2021-01-22T15:20:00Z">
              <w:r>
                <w:t xml:space="preserve">Encapsulated </w:t>
              </w:r>
            </w:ins>
            <w:ins w:id="1703" w:author="Simon Johnson" w:date="2021-03-09T11:32:00Z">
              <w:r w:rsidR="0018058B">
                <w:t>packet</w:t>
              </w:r>
            </w:ins>
            <w:ins w:id="1704" w:author="Andrew Banks" w:date="2021-01-22T15:20:00Z">
              <w:del w:id="1705" w:author="Simon Johnson" w:date="2021-03-09T11:32:00Z">
                <w:r w:rsidDel="0018058B">
                  <w:delText>message</w:delText>
                </w:r>
              </w:del>
            </w:ins>
          </w:p>
        </w:tc>
        <w:tc>
          <w:tcPr>
            <w:tcW w:w="992" w:type="dxa"/>
            <w:tcBorders>
              <w:top w:val="single" w:sz="4" w:space="0" w:color="auto"/>
              <w:left w:val="single" w:sz="4" w:space="0" w:color="auto"/>
              <w:bottom w:val="single" w:sz="4" w:space="0" w:color="auto"/>
              <w:right w:val="single" w:sz="4" w:space="0" w:color="auto"/>
            </w:tcBorders>
            <w:tcPrChange w:id="1706" w:author="Simon Johnson" w:date="2021-03-01T10:55:00Z">
              <w:tcPr>
                <w:tcW w:w="992" w:type="dxa"/>
                <w:gridSpan w:val="2"/>
                <w:tcBorders>
                  <w:top w:val="single" w:sz="4" w:space="0" w:color="auto"/>
                  <w:left w:val="single" w:sz="4" w:space="0" w:color="auto"/>
                  <w:bottom w:val="single" w:sz="4" w:space="0" w:color="auto"/>
                  <w:right w:val="single" w:sz="4" w:space="0" w:color="auto"/>
                </w:tcBorders>
              </w:tcPr>
            </w:tcPrChange>
          </w:tcPr>
          <w:p w14:paraId="3F12C31D" w14:textId="0BE4629E" w:rsidR="00A056A4" w:rsidRDefault="00A056A4" w:rsidP="00A056A4">
            <w:pPr>
              <w:jc w:val="center"/>
              <w:rPr>
                <w:ins w:id="1707" w:author="Andrew Banks" w:date="2021-01-22T15:19:00Z"/>
                <w:rFonts w:eastAsia="Arial" w:cs="Arial"/>
              </w:rPr>
            </w:pPr>
            <w:ins w:id="1708" w:author="Andrew Banks" w:date="2021-01-22T15:20:00Z">
              <w:r>
                <w:rPr>
                  <w:rFonts w:eastAsia="Arial" w:cs="Arial"/>
                </w:rPr>
                <w:t>0xFE</w:t>
              </w:r>
            </w:ins>
          </w:p>
        </w:tc>
        <w:tc>
          <w:tcPr>
            <w:tcW w:w="2268" w:type="dxa"/>
            <w:tcBorders>
              <w:top w:val="single" w:sz="4" w:space="0" w:color="auto"/>
              <w:left w:val="single" w:sz="4" w:space="0" w:color="auto"/>
              <w:bottom w:val="single" w:sz="4" w:space="0" w:color="auto"/>
              <w:right w:val="single" w:sz="4" w:space="0" w:color="auto"/>
            </w:tcBorders>
            <w:tcPrChange w:id="1709"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64023215" w14:textId="77777777" w:rsidR="00A056A4" w:rsidRDefault="002C4D77" w:rsidP="00A056A4">
            <w:pPr>
              <w:jc w:val="center"/>
              <w:rPr>
                <w:ins w:id="1710" w:author="Andrew Banks" w:date="2021-01-22T16:55:00Z"/>
                <w:rFonts w:cs="Arial"/>
              </w:rPr>
            </w:pPr>
            <w:ins w:id="1711" w:author="Andrew Banks" w:date="2021-01-22T16:54:00Z">
              <w:r>
                <w:rPr>
                  <w:rFonts w:cs="Arial"/>
                </w:rPr>
                <w:t>Forwarder</w:t>
              </w:r>
            </w:ins>
            <w:ins w:id="1712" w:author="Andrew Banks" w:date="2021-01-22T16:55:00Z">
              <w:r>
                <w:rPr>
                  <w:rFonts w:cs="Arial"/>
                </w:rPr>
                <w:t xml:space="preserve"> to Client or</w:t>
              </w:r>
            </w:ins>
          </w:p>
          <w:p w14:paraId="4DD40122" w14:textId="3D12DFCB" w:rsidR="002C4D77" w:rsidRDefault="002C4D77" w:rsidP="00A056A4">
            <w:pPr>
              <w:jc w:val="center"/>
              <w:rPr>
                <w:ins w:id="1713" w:author="Andrew Banks" w:date="2021-01-22T15:19:00Z"/>
                <w:rFonts w:cs="Arial"/>
              </w:rPr>
            </w:pPr>
            <w:ins w:id="1714" w:author="Andrew Banks" w:date="2021-01-22T16:55:00Z">
              <w:r>
                <w:rPr>
                  <w:rFonts w:cs="Arial"/>
                </w:rPr>
                <w:t>Forwarder to Gateway</w:t>
              </w:r>
            </w:ins>
          </w:p>
        </w:tc>
        <w:tc>
          <w:tcPr>
            <w:tcW w:w="4678" w:type="dxa"/>
            <w:tcBorders>
              <w:top w:val="single" w:sz="4" w:space="0" w:color="auto"/>
              <w:left w:val="single" w:sz="4" w:space="0" w:color="auto"/>
              <w:bottom w:val="single" w:sz="4" w:space="0" w:color="auto"/>
              <w:right w:val="single" w:sz="4" w:space="0" w:color="auto"/>
            </w:tcBorders>
            <w:tcPrChange w:id="1715"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593C47C5" w14:textId="3348AF77" w:rsidR="00A056A4" w:rsidRDefault="002C4D77" w:rsidP="00A056A4">
            <w:pPr>
              <w:rPr>
                <w:ins w:id="1716" w:author="Andrew Banks" w:date="2021-01-22T15:19:00Z"/>
                <w:rFonts w:eastAsia="Arial" w:cs="Arial"/>
              </w:rPr>
            </w:pPr>
            <w:ins w:id="1717" w:author="Andrew Banks" w:date="2021-01-22T16:55:00Z">
              <w:r>
                <w:rPr>
                  <w:rFonts w:eastAsia="Arial" w:cs="Arial"/>
                </w:rPr>
                <w:t>Encapsulated MQTT-SN packet</w:t>
              </w:r>
            </w:ins>
          </w:p>
        </w:tc>
      </w:tr>
      <w:tr w:rsidR="00A056A4" w14:paraId="672AD5F6" w14:textId="77777777" w:rsidTr="00634D7F">
        <w:trPr>
          <w:ins w:id="1718" w:author="Andrew Banks" w:date="2021-01-22T15:14:00Z"/>
        </w:trPr>
        <w:tc>
          <w:tcPr>
            <w:tcW w:w="1980" w:type="dxa"/>
            <w:tcBorders>
              <w:top w:val="single" w:sz="4" w:space="0" w:color="auto"/>
              <w:left w:val="single" w:sz="4" w:space="0" w:color="auto"/>
              <w:bottom w:val="single" w:sz="4" w:space="0" w:color="auto"/>
              <w:right w:val="single" w:sz="4" w:space="0" w:color="auto"/>
            </w:tcBorders>
            <w:tcPrChange w:id="1719" w:author="Simon Johnson" w:date="2021-03-01T10:55:00Z">
              <w:tcPr>
                <w:tcW w:w="1838" w:type="dxa"/>
                <w:gridSpan w:val="2"/>
                <w:tcBorders>
                  <w:top w:val="single" w:sz="4" w:space="0" w:color="auto"/>
                  <w:left w:val="single" w:sz="4" w:space="0" w:color="auto"/>
                  <w:bottom w:val="single" w:sz="4" w:space="0" w:color="auto"/>
                  <w:right w:val="single" w:sz="4" w:space="0" w:color="auto"/>
                </w:tcBorders>
              </w:tcPr>
            </w:tcPrChange>
          </w:tcPr>
          <w:p w14:paraId="064A8275" w14:textId="53F61156" w:rsidR="00A056A4" w:rsidRDefault="00A056A4" w:rsidP="00A056A4">
            <w:pPr>
              <w:rPr>
                <w:ins w:id="1720" w:author="Andrew Banks" w:date="2021-01-22T15:14:00Z"/>
              </w:rPr>
            </w:pPr>
            <w:ins w:id="1721" w:author="Andrew Banks" w:date="2021-01-22T15:20:00Z">
              <w:r>
                <w:t>reserved</w:t>
              </w:r>
            </w:ins>
          </w:p>
        </w:tc>
        <w:tc>
          <w:tcPr>
            <w:tcW w:w="992" w:type="dxa"/>
            <w:tcBorders>
              <w:top w:val="single" w:sz="4" w:space="0" w:color="auto"/>
              <w:left w:val="single" w:sz="4" w:space="0" w:color="auto"/>
              <w:bottom w:val="single" w:sz="4" w:space="0" w:color="auto"/>
              <w:right w:val="single" w:sz="4" w:space="0" w:color="auto"/>
            </w:tcBorders>
            <w:tcPrChange w:id="1722" w:author="Simon Johnson" w:date="2021-03-01T10:55:00Z">
              <w:tcPr>
                <w:tcW w:w="1134" w:type="dxa"/>
                <w:gridSpan w:val="3"/>
                <w:tcBorders>
                  <w:top w:val="single" w:sz="4" w:space="0" w:color="auto"/>
                  <w:left w:val="single" w:sz="4" w:space="0" w:color="auto"/>
                  <w:bottom w:val="single" w:sz="4" w:space="0" w:color="auto"/>
                  <w:right w:val="single" w:sz="4" w:space="0" w:color="auto"/>
                </w:tcBorders>
              </w:tcPr>
            </w:tcPrChange>
          </w:tcPr>
          <w:p w14:paraId="737B8975" w14:textId="10E9E3BB" w:rsidR="00A056A4" w:rsidRDefault="00A056A4" w:rsidP="00A056A4">
            <w:pPr>
              <w:jc w:val="center"/>
              <w:rPr>
                <w:ins w:id="1723" w:author="Andrew Banks" w:date="2021-01-22T15:14:00Z"/>
                <w:rFonts w:eastAsia="Arial" w:cs="Arial"/>
              </w:rPr>
            </w:pPr>
            <w:ins w:id="1724" w:author="Andrew Banks" w:date="2021-01-22T15:20:00Z">
              <w:r>
                <w:rPr>
                  <w:rFonts w:eastAsia="Arial" w:cs="Arial"/>
                </w:rPr>
                <w:t>0xFF</w:t>
              </w:r>
            </w:ins>
          </w:p>
        </w:tc>
        <w:tc>
          <w:tcPr>
            <w:tcW w:w="2268" w:type="dxa"/>
            <w:tcBorders>
              <w:top w:val="single" w:sz="4" w:space="0" w:color="auto"/>
              <w:left w:val="single" w:sz="4" w:space="0" w:color="auto"/>
              <w:bottom w:val="single" w:sz="4" w:space="0" w:color="auto"/>
              <w:right w:val="single" w:sz="4" w:space="0" w:color="auto"/>
            </w:tcBorders>
            <w:tcPrChange w:id="1725" w:author="Simon Johnson" w:date="2021-03-01T10:55:00Z">
              <w:tcPr>
                <w:tcW w:w="2268" w:type="dxa"/>
                <w:gridSpan w:val="2"/>
                <w:tcBorders>
                  <w:top w:val="single" w:sz="4" w:space="0" w:color="auto"/>
                  <w:left w:val="single" w:sz="4" w:space="0" w:color="auto"/>
                  <w:bottom w:val="single" w:sz="4" w:space="0" w:color="auto"/>
                  <w:right w:val="single" w:sz="4" w:space="0" w:color="auto"/>
                </w:tcBorders>
              </w:tcPr>
            </w:tcPrChange>
          </w:tcPr>
          <w:p w14:paraId="65554E3B" w14:textId="77777777" w:rsidR="00A056A4" w:rsidRDefault="00A056A4" w:rsidP="00A056A4">
            <w:pPr>
              <w:jc w:val="center"/>
              <w:rPr>
                <w:ins w:id="1726" w:author="Andrew Banks" w:date="2021-01-22T15:14:00Z"/>
                <w:rFonts w:cs="Arial"/>
              </w:rPr>
            </w:pPr>
          </w:p>
        </w:tc>
        <w:tc>
          <w:tcPr>
            <w:tcW w:w="4678" w:type="dxa"/>
            <w:tcBorders>
              <w:top w:val="single" w:sz="4" w:space="0" w:color="auto"/>
              <w:left w:val="single" w:sz="4" w:space="0" w:color="auto"/>
              <w:bottom w:val="single" w:sz="4" w:space="0" w:color="auto"/>
              <w:right w:val="single" w:sz="4" w:space="0" w:color="auto"/>
            </w:tcBorders>
            <w:tcPrChange w:id="1727" w:author="Simon Johnson" w:date="2021-03-01T10:55:00Z">
              <w:tcPr>
                <w:tcW w:w="4765" w:type="dxa"/>
                <w:tcBorders>
                  <w:top w:val="single" w:sz="4" w:space="0" w:color="auto"/>
                  <w:left w:val="single" w:sz="4" w:space="0" w:color="auto"/>
                  <w:bottom w:val="single" w:sz="4" w:space="0" w:color="auto"/>
                  <w:right w:val="single" w:sz="4" w:space="0" w:color="auto"/>
                </w:tcBorders>
              </w:tcPr>
            </w:tcPrChange>
          </w:tcPr>
          <w:p w14:paraId="14A709AC" w14:textId="210D79E3" w:rsidR="00A056A4" w:rsidRDefault="00A056A4" w:rsidP="00A056A4">
            <w:pPr>
              <w:rPr>
                <w:ins w:id="1728" w:author="Andrew Banks" w:date="2021-01-22T15:14:00Z"/>
                <w:rFonts w:eastAsia="Arial" w:cs="Arial"/>
              </w:rPr>
            </w:pPr>
            <w:ins w:id="1729" w:author="Andrew Banks" w:date="2021-01-22T15:21:00Z">
              <w:r>
                <w:rPr>
                  <w:rFonts w:eastAsia="Arial" w:cs="Arial"/>
                </w:rPr>
                <w:t>Forbidden</w:t>
              </w:r>
            </w:ins>
          </w:p>
        </w:tc>
      </w:tr>
    </w:tbl>
    <w:p w14:paraId="30C93497" w14:textId="77777777" w:rsidR="003D7DD1" w:rsidRDefault="003D7DD1" w:rsidP="00C84FE9">
      <w:pPr>
        <w:spacing w:after="9"/>
        <w:ind w:left="-5" w:right="990"/>
        <w:rPr>
          <w:ins w:id="1730" w:author="Andrew Banks" w:date="2021-01-22T15:00:00Z"/>
        </w:rPr>
      </w:pPr>
    </w:p>
    <w:p w14:paraId="7580FAD7" w14:textId="77777777" w:rsidR="003D7DD1" w:rsidRDefault="003D7DD1" w:rsidP="00C84FE9">
      <w:pPr>
        <w:spacing w:after="9"/>
        <w:ind w:left="-5" w:right="990"/>
      </w:pPr>
    </w:p>
    <w:p w14:paraId="3214A798" w14:textId="0D4BD99D" w:rsidR="00C84FE9" w:rsidDel="003103AA" w:rsidRDefault="00C84FE9" w:rsidP="00C84FE9">
      <w:pPr>
        <w:spacing w:after="9"/>
        <w:ind w:left="-5" w:right="990"/>
        <w:rPr>
          <w:del w:id="1731" w:author="Andrew Banks" w:date="2021-01-22T15:21:00Z"/>
        </w:rPr>
      </w:pPr>
      <w:del w:id="1732" w:author="Andrew Banks" w:date="2021-01-22T15:21:00Z">
        <w:r w:rsidDel="003103AA">
          <w:delText>Table 3 .</w:delText>
        </w:r>
      </w:del>
    </w:p>
    <w:tbl>
      <w:tblPr>
        <w:tblStyle w:val="TableGrid0"/>
        <w:tblW w:w="7821" w:type="dxa"/>
        <w:tblInd w:w="590" w:type="dxa"/>
        <w:tblCellMar>
          <w:top w:w="30" w:type="dxa"/>
          <w:left w:w="120" w:type="dxa"/>
          <w:right w:w="115" w:type="dxa"/>
        </w:tblCellMar>
        <w:tblLook w:val="04A0" w:firstRow="1" w:lastRow="0" w:firstColumn="1" w:lastColumn="0" w:noHBand="0" w:noVBand="1"/>
      </w:tblPr>
      <w:tblGrid>
        <w:gridCol w:w="1939"/>
        <w:gridCol w:w="1898"/>
        <w:gridCol w:w="1958"/>
        <w:gridCol w:w="2026"/>
        <w:tblGridChange w:id="1733">
          <w:tblGrid>
            <w:gridCol w:w="4"/>
            <w:gridCol w:w="1935"/>
            <w:gridCol w:w="4"/>
            <w:gridCol w:w="1894"/>
            <w:gridCol w:w="4"/>
            <w:gridCol w:w="1954"/>
            <w:gridCol w:w="4"/>
            <w:gridCol w:w="2022"/>
            <w:gridCol w:w="4"/>
          </w:tblGrid>
        </w:tblGridChange>
      </w:tblGrid>
      <w:tr w:rsidR="00C84FE9" w:rsidDel="003103AA" w14:paraId="528B6B5D" w14:textId="40B07EC2" w:rsidTr="00C84FE9">
        <w:trPr>
          <w:trHeight w:val="247"/>
          <w:del w:id="1734" w:author="Andrew Banks" w:date="2021-01-22T15:21:00Z"/>
        </w:trPr>
        <w:tc>
          <w:tcPr>
            <w:tcW w:w="2033" w:type="dxa"/>
            <w:tcBorders>
              <w:top w:val="single" w:sz="3" w:space="0" w:color="000000"/>
              <w:left w:val="single" w:sz="3" w:space="0" w:color="000000"/>
              <w:bottom w:val="single" w:sz="3" w:space="0" w:color="000000"/>
              <w:right w:val="single" w:sz="3" w:space="0" w:color="000000"/>
            </w:tcBorders>
          </w:tcPr>
          <w:p w14:paraId="5D6E3F52" w14:textId="2EEFC308" w:rsidR="00C84FE9" w:rsidDel="003103AA" w:rsidRDefault="00C84FE9" w:rsidP="00C84FE9">
            <w:pPr>
              <w:spacing w:after="0" w:line="259" w:lineRule="auto"/>
              <w:rPr>
                <w:del w:id="1735" w:author="Andrew Banks" w:date="2021-01-22T15:21:00Z"/>
              </w:rPr>
            </w:pPr>
            <w:del w:id="1736" w:author="Andrew Banks" w:date="2021-01-22T15:21:00Z">
              <w:r w:rsidDel="003103AA">
                <w:delText>MsgType Field Value</w:delText>
              </w:r>
            </w:del>
          </w:p>
        </w:tc>
        <w:tc>
          <w:tcPr>
            <w:tcW w:w="1709" w:type="dxa"/>
            <w:tcBorders>
              <w:top w:val="single" w:sz="3" w:space="0" w:color="000000"/>
              <w:left w:val="single" w:sz="3" w:space="0" w:color="000000"/>
              <w:bottom w:val="single" w:sz="3" w:space="0" w:color="000000"/>
              <w:right w:val="double" w:sz="3" w:space="0" w:color="000000"/>
            </w:tcBorders>
          </w:tcPr>
          <w:p w14:paraId="6980031B" w14:textId="5B40B63A" w:rsidR="00C84FE9" w:rsidDel="003103AA" w:rsidRDefault="00C84FE9" w:rsidP="00C84FE9">
            <w:pPr>
              <w:spacing w:after="0" w:line="259" w:lineRule="auto"/>
              <w:ind w:right="24"/>
              <w:jc w:val="center"/>
              <w:rPr>
                <w:del w:id="1737" w:author="Andrew Banks" w:date="2021-01-22T15:21:00Z"/>
              </w:rPr>
            </w:pPr>
            <w:del w:id="1738" w:author="Andrew Banks" w:date="2021-01-22T15:21:00Z">
              <w:r w:rsidDel="003103AA">
                <w:delText>MsgType</w:delText>
              </w:r>
            </w:del>
          </w:p>
        </w:tc>
        <w:tc>
          <w:tcPr>
            <w:tcW w:w="2052" w:type="dxa"/>
            <w:tcBorders>
              <w:top w:val="single" w:sz="3" w:space="0" w:color="000000"/>
              <w:left w:val="double" w:sz="3" w:space="0" w:color="000000"/>
              <w:bottom w:val="single" w:sz="3" w:space="0" w:color="000000"/>
              <w:right w:val="single" w:sz="3" w:space="0" w:color="000000"/>
            </w:tcBorders>
          </w:tcPr>
          <w:p w14:paraId="6F04063C" w14:textId="5C9D0DF1" w:rsidR="00C84FE9" w:rsidDel="003103AA" w:rsidRDefault="00C84FE9" w:rsidP="00C84FE9">
            <w:pPr>
              <w:spacing w:after="0" w:line="259" w:lineRule="auto"/>
              <w:ind w:left="20"/>
              <w:rPr>
                <w:del w:id="1739" w:author="Andrew Banks" w:date="2021-01-22T15:21:00Z"/>
              </w:rPr>
            </w:pPr>
            <w:del w:id="1740" w:author="Andrew Banks" w:date="2021-01-22T15:21:00Z">
              <w:r w:rsidDel="003103AA">
                <w:delText>MsgType Field Value</w:delText>
              </w:r>
            </w:del>
          </w:p>
        </w:tc>
        <w:tc>
          <w:tcPr>
            <w:tcW w:w="2026" w:type="dxa"/>
            <w:tcBorders>
              <w:top w:val="single" w:sz="3" w:space="0" w:color="000000"/>
              <w:left w:val="single" w:sz="3" w:space="0" w:color="000000"/>
              <w:bottom w:val="single" w:sz="3" w:space="0" w:color="000000"/>
              <w:right w:val="single" w:sz="3" w:space="0" w:color="000000"/>
            </w:tcBorders>
          </w:tcPr>
          <w:p w14:paraId="08702D6D" w14:textId="1FCAC33B" w:rsidR="00C84FE9" w:rsidDel="003103AA" w:rsidRDefault="00C84FE9" w:rsidP="00C84FE9">
            <w:pPr>
              <w:spacing w:after="0" w:line="259" w:lineRule="auto"/>
              <w:ind w:right="4"/>
              <w:jc w:val="center"/>
              <w:rPr>
                <w:del w:id="1741" w:author="Andrew Banks" w:date="2021-01-22T15:21:00Z"/>
              </w:rPr>
            </w:pPr>
            <w:del w:id="1742" w:author="Andrew Banks" w:date="2021-01-22T15:21:00Z">
              <w:r w:rsidDel="003103AA">
                <w:delText>MsgType</w:delText>
              </w:r>
            </w:del>
          </w:p>
        </w:tc>
      </w:tr>
      <w:tr w:rsidR="00C84FE9" w:rsidDel="003103AA" w14:paraId="31DE33FF" w14:textId="3EB22BEA" w:rsidTr="00C84FE9">
        <w:trPr>
          <w:trHeight w:val="245"/>
          <w:del w:id="1743" w:author="Andrew Banks" w:date="2021-01-22T15:21:00Z"/>
        </w:trPr>
        <w:tc>
          <w:tcPr>
            <w:tcW w:w="2033" w:type="dxa"/>
            <w:tcBorders>
              <w:top w:val="single" w:sz="3" w:space="0" w:color="000000"/>
              <w:left w:val="single" w:sz="3" w:space="0" w:color="000000"/>
              <w:bottom w:val="nil"/>
              <w:right w:val="single" w:sz="3" w:space="0" w:color="000000"/>
            </w:tcBorders>
          </w:tcPr>
          <w:p w14:paraId="49A2B48A" w14:textId="4A56B1B8" w:rsidR="00C84FE9" w:rsidDel="003103AA" w:rsidRDefault="00C84FE9" w:rsidP="00C84FE9">
            <w:pPr>
              <w:spacing w:after="0" w:line="259" w:lineRule="auto"/>
              <w:ind w:right="4"/>
              <w:jc w:val="center"/>
              <w:rPr>
                <w:del w:id="1744" w:author="Andrew Banks" w:date="2021-01-22T15:21:00Z"/>
              </w:rPr>
            </w:pPr>
            <w:del w:id="1745" w:author="Andrew Banks" w:date="2021-01-22T15:21:00Z">
              <w:r w:rsidDel="003103AA">
                <w:delText>0x00</w:delText>
              </w:r>
            </w:del>
          </w:p>
        </w:tc>
        <w:tc>
          <w:tcPr>
            <w:tcW w:w="1709" w:type="dxa"/>
            <w:tcBorders>
              <w:top w:val="single" w:sz="3" w:space="0" w:color="000000"/>
              <w:left w:val="single" w:sz="3" w:space="0" w:color="000000"/>
              <w:bottom w:val="nil"/>
              <w:right w:val="double" w:sz="3" w:space="0" w:color="000000"/>
            </w:tcBorders>
          </w:tcPr>
          <w:p w14:paraId="01F4DF3D" w14:textId="7AECCB36" w:rsidR="00C84FE9" w:rsidDel="003103AA" w:rsidRDefault="00C84FE9" w:rsidP="00C84FE9">
            <w:pPr>
              <w:spacing w:after="0" w:line="259" w:lineRule="auto"/>
              <w:ind w:right="24"/>
              <w:jc w:val="center"/>
              <w:rPr>
                <w:del w:id="1746" w:author="Andrew Banks" w:date="2021-01-22T15:21:00Z"/>
              </w:rPr>
            </w:pPr>
            <w:del w:id="1747" w:author="Andrew Banks" w:date="2021-01-22T15:00:00Z">
              <w:r w:rsidDel="003D7DD1">
                <w:delText>ADVERTISE</w:delText>
              </w:r>
            </w:del>
          </w:p>
        </w:tc>
        <w:tc>
          <w:tcPr>
            <w:tcW w:w="2052" w:type="dxa"/>
            <w:tcBorders>
              <w:top w:val="single" w:sz="3" w:space="0" w:color="000000"/>
              <w:left w:val="double" w:sz="3" w:space="0" w:color="000000"/>
              <w:bottom w:val="nil"/>
              <w:right w:val="single" w:sz="3" w:space="0" w:color="000000"/>
            </w:tcBorders>
          </w:tcPr>
          <w:p w14:paraId="2A24D71E" w14:textId="5FB654B1" w:rsidR="00C84FE9" w:rsidDel="003103AA" w:rsidRDefault="00C84FE9" w:rsidP="00C84FE9">
            <w:pPr>
              <w:spacing w:after="0" w:line="259" w:lineRule="auto"/>
              <w:ind w:left="16"/>
              <w:jc w:val="center"/>
              <w:rPr>
                <w:del w:id="1748" w:author="Andrew Banks" w:date="2021-01-22T15:21:00Z"/>
              </w:rPr>
            </w:pPr>
            <w:del w:id="1749" w:author="Andrew Banks" w:date="2021-01-22T15:21:00Z">
              <w:r w:rsidDel="003103AA">
                <w:delText>0x01</w:delText>
              </w:r>
            </w:del>
          </w:p>
        </w:tc>
        <w:tc>
          <w:tcPr>
            <w:tcW w:w="2026" w:type="dxa"/>
            <w:tcBorders>
              <w:top w:val="single" w:sz="3" w:space="0" w:color="000000"/>
              <w:left w:val="single" w:sz="3" w:space="0" w:color="000000"/>
              <w:bottom w:val="nil"/>
              <w:right w:val="single" w:sz="3" w:space="0" w:color="000000"/>
            </w:tcBorders>
          </w:tcPr>
          <w:p w14:paraId="625D56F7" w14:textId="70DBE376" w:rsidR="00C84FE9" w:rsidDel="003103AA" w:rsidRDefault="00C84FE9" w:rsidP="00C84FE9">
            <w:pPr>
              <w:spacing w:after="0" w:line="259" w:lineRule="auto"/>
              <w:ind w:right="4"/>
              <w:jc w:val="center"/>
              <w:rPr>
                <w:del w:id="1750" w:author="Andrew Banks" w:date="2021-01-22T15:21:00Z"/>
              </w:rPr>
            </w:pPr>
            <w:del w:id="1751" w:author="Andrew Banks" w:date="2021-01-22T15:01:00Z">
              <w:r w:rsidDel="008A520C">
                <w:delText>SEARCHGW</w:delText>
              </w:r>
            </w:del>
          </w:p>
        </w:tc>
      </w:tr>
      <w:tr w:rsidR="00C84FE9" w:rsidDel="003103AA" w14:paraId="25AFE6AC" w14:textId="4074A6B5" w:rsidTr="00C84FE9">
        <w:trPr>
          <w:trHeight w:val="239"/>
          <w:del w:id="1752" w:author="Andrew Banks" w:date="2021-01-22T15:21:00Z"/>
        </w:trPr>
        <w:tc>
          <w:tcPr>
            <w:tcW w:w="2033" w:type="dxa"/>
            <w:tcBorders>
              <w:top w:val="nil"/>
              <w:left w:val="single" w:sz="3" w:space="0" w:color="000000"/>
              <w:bottom w:val="nil"/>
              <w:right w:val="single" w:sz="3" w:space="0" w:color="000000"/>
            </w:tcBorders>
          </w:tcPr>
          <w:p w14:paraId="347D978D" w14:textId="70B4DE59" w:rsidR="00C84FE9" w:rsidDel="003103AA" w:rsidRDefault="00C84FE9" w:rsidP="00C84FE9">
            <w:pPr>
              <w:spacing w:after="0" w:line="259" w:lineRule="auto"/>
              <w:ind w:right="4"/>
              <w:jc w:val="center"/>
              <w:rPr>
                <w:del w:id="1753" w:author="Andrew Banks" w:date="2021-01-22T15:21:00Z"/>
              </w:rPr>
            </w:pPr>
            <w:del w:id="1754" w:author="Andrew Banks" w:date="2021-01-22T15:21:00Z">
              <w:r w:rsidDel="003103AA">
                <w:delText>0x02</w:delText>
              </w:r>
            </w:del>
          </w:p>
        </w:tc>
        <w:tc>
          <w:tcPr>
            <w:tcW w:w="1709" w:type="dxa"/>
            <w:tcBorders>
              <w:top w:val="nil"/>
              <w:left w:val="single" w:sz="3" w:space="0" w:color="000000"/>
              <w:bottom w:val="nil"/>
              <w:right w:val="double" w:sz="3" w:space="0" w:color="000000"/>
            </w:tcBorders>
          </w:tcPr>
          <w:p w14:paraId="512BD4DD" w14:textId="65C2E3A8" w:rsidR="00C84FE9" w:rsidDel="003103AA" w:rsidRDefault="00C84FE9" w:rsidP="00C84FE9">
            <w:pPr>
              <w:spacing w:after="0" w:line="259" w:lineRule="auto"/>
              <w:ind w:right="24"/>
              <w:jc w:val="center"/>
              <w:rPr>
                <w:del w:id="1755" w:author="Andrew Banks" w:date="2021-01-22T15:21:00Z"/>
              </w:rPr>
            </w:pPr>
            <w:del w:id="1756" w:author="Andrew Banks" w:date="2021-01-22T15:02:00Z">
              <w:r w:rsidDel="008A520C">
                <w:delText>GWINFO</w:delText>
              </w:r>
            </w:del>
          </w:p>
        </w:tc>
        <w:tc>
          <w:tcPr>
            <w:tcW w:w="2052" w:type="dxa"/>
            <w:tcBorders>
              <w:top w:val="nil"/>
              <w:left w:val="double" w:sz="3" w:space="0" w:color="000000"/>
              <w:bottom w:val="nil"/>
              <w:right w:val="single" w:sz="3" w:space="0" w:color="000000"/>
            </w:tcBorders>
          </w:tcPr>
          <w:p w14:paraId="1991F78E" w14:textId="4446859C" w:rsidR="00C84FE9" w:rsidDel="003103AA" w:rsidRDefault="00C84FE9" w:rsidP="00C84FE9">
            <w:pPr>
              <w:spacing w:after="0" w:line="259" w:lineRule="auto"/>
              <w:ind w:left="16"/>
              <w:jc w:val="center"/>
              <w:rPr>
                <w:del w:id="1757" w:author="Andrew Banks" w:date="2021-01-22T15:21:00Z"/>
              </w:rPr>
            </w:pPr>
            <w:del w:id="1758" w:author="Andrew Banks" w:date="2021-01-22T15:21:00Z">
              <w:r w:rsidDel="003103AA">
                <w:delText>0x03</w:delText>
              </w:r>
            </w:del>
          </w:p>
        </w:tc>
        <w:tc>
          <w:tcPr>
            <w:tcW w:w="2026" w:type="dxa"/>
            <w:tcBorders>
              <w:top w:val="nil"/>
              <w:left w:val="single" w:sz="3" w:space="0" w:color="000000"/>
              <w:bottom w:val="nil"/>
              <w:right w:val="single" w:sz="3" w:space="0" w:color="000000"/>
            </w:tcBorders>
          </w:tcPr>
          <w:p w14:paraId="0FD2D130" w14:textId="608098D9" w:rsidR="00C84FE9" w:rsidDel="003103AA" w:rsidRDefault="00C84FE9" w:rsidP="00C84FE9">
            <w:pPr>
              <w:spacing w:after="0" w:line="259" w:lineRule="auto"/>
              <w:ind w:right="4"/>
              <w:jc w:val="center"/>
              <w:rPr>
                <w:del w:id="1759" w:author="Andrew Banks" w:date="2021-01-22T15:21:00Z"/>
              </w:rPr>
            </w:pPr>
            <w:del w:id="1760" w:author="Andrew Banks" w:date="2021-01-22T15:06:00Z">
              <w:r w:rsidDel="00F30F19">
                <w:delText>reserved</w:delText>
              </w:r>
            </w:del>
          </w:p>
        </w:tc>
      </w:tr>
      <w:tr w:rsidR="00C84FE9" w:rsidDel="003103AA" w14:paraId="4CFB87B9" w14:textId="45B88B35" w:rsidTr="00C84FE9">
        <w:trPr>
          <w:trHeight w:val="239"/>
          <w:del w:id="1761" w:author="Andrew Banks" w:date="2021-01-22T15:21:00Z"/>
        </w:trPr>
        <w:tc>
          <w:tcPr>
            <w:tcW w:w="2033" w:type="dxa"/>
            <w:tcBorders>
              <w:top w:val="nil"/>
              <w:left w:val="single" w:sz="3" w:space="0" w:color="000000"/>
              <w:bottom w:val="nil"/>
              <w:right w:val="single" w:sz="3" w:space="0" w:color="000000"/>
            </w:tcBorders>
          </w:tcPr>
          <w:p w14:paraId="68310BDB" w14:textId="79CC5A85" w:rsidR="00C84FE9" w:rsidDel="003103AA" w:rsidRDefault="00C84FE9" w:rsidP="00C84FE9">
            <w:pPr>
              <w:spacing w:after="0" w:line="259" w:lineRule="auto"/>
              <w:ind w:right="4"/>
              <w:jc w:val="center"/>
              <w:rPr>
                <w:del w:id="1762" w:author="Andrew Banks" w:date="2021-01-22T15:21:00Z"/>
              </w:rPr>
            </w:pPr>
            <w:del w:id="1763" w:author="Andrew Banks" w:date="2021-01-22T15:21:00Z">
              <w:r w:rsidDel="003103AA">
                <w:delText>0x04</w:delText>
              </w:r>
            </w:del>
          </w:p>
        </w:tc>
        <w:tc>
          <w:tcPr>
            <w:tcW w:w="1709" w:type="dxa"/>
            <w:tcBorders>
              <w:top w:val="nil"/>
              <w:left w:val="single" w:sz="3" w:space="0" w:color="000000"/>
              <w:bottom w:val="nil"/>
              <w:right w:val="double" w:sz="3" w:space="0" w:color="000000"/>
            </w:tcBorders>
          </w:tcPr>
          <w:p w14:paraId="3CA0B351" w14:textId="2FB9985A" w:rsidR="00C84FE9" w:rsidDel="003103AA" w:rsidRDefault="00C84FE9" w:rsidP="00C84FE9">
            <w:pPr>
              <w:spacing w:after="0" w:line="259" w:lineRule="auto"/>
              <w:ind w:right="24"/>
              <w:jc w:val="center"/>
              <w:rPr>
                <w:del w:id="1764" w:author="Andrew Banks" w:date="2021-01-22T15:21:00Z"/>
              </w:rPr>
            </w:pPr>
            <w:del w:id="1765" w:author="Andrew Banks" w:date="2021-01-22T15:10:00Z">
              <w:r w:rsidDel="00F30F19">
                <w:delText>CONNECT</w:delText>
              </w:r>
            </w:del>
          </w:p>
        </w:tc>
        <w:tc>
          <w:tcPr>
            <w:tcW w:w="2052" w:type="dxa"/>
            <w:tcBorders>
              <w:top w:val="nil"/>
              <w:left w:val="double" w:sz="3" w:space="0" w:color="000000"/>
              <w:bottom w:val="nil"/>
              <w:right w:val="single" w:sz="3" w:space="0" w:color="000000"/>
            </w:tcBorders>
          </w:tcPr>
          <w:p w14:paraId="7C0BED55" w14:textId="425B6FF5" w:rsidR="00C84FE9" w:rsidDel="003103AA" w:rsidRDefault="00C84FE9" w:rsidP="00C84FE9">
            <w:pPr>
              <w:spacing w:after="0" w:line="259" w:lineRule="auto"/>
              <w:ind w:left="16"/>
              <w:jc w:val="center"/>
              <w:rPr>
                <w:del w:id="1766" w:author="Andrew Banks" w:date="2021-01-22T15:21:00Z"/>
              </w:rPr>
            </w:pPr>
            <w:del w:id="1767" w:author="Andrew Banks" w:date="2021-01-22T15:21:00Z">
              <w:r w:rsidDel="003103AA">
                <w:delText>0x05</w:delText>
              </w:r>
            </w:del>
          </w:p>
        </w:tc>
        <w:tc>
          <w:tcPr>
            <w:tcW w:w="2026" w:type="dxa"/>
            <w:tcBorders>
              <w:top w:val="nil"/>
              <w:left w:val="single" w:sz="3" w:space="0" w:color="000000"/>
              <w:bottom w:val="nil"/>
              <w:right w:val="single" w:sz="3" w:space="0" w:color="000000"/>
            </w:tcBorders>
          </w:tcPr>
          <w:p w14:paraId="709CDDF2" w14:textId="48E2F407" w:rsidR="00C84FE9" w:rsidDel="003103AA" w:rsidRDefault="00C84FE9" w:rsidP="00C84FE9">
            <w:pPr>
              <w:spacing w:after="0" w:line="259" w:lineRule="auto"/>
              <w:ind w:right="4"/>
              <w:jc w:val="center"/>
              <w:rPr>
                <w:del w:id="1768" w:author="Andrew Banks" w:date="2021-01-22T15:21:00Z"/>
              </w:rPr>
            </w:pPr>
            <w:del w:id="1769" w:author="Andrew Banks" w:date="2021-01-22T15:10:00Z">
              <w:r w:rsidDel="00F30F19">
                <w:delText>CONNACK</w:delText>
              </w:r>
            </w:del>
          </w:p>
        </w:tc>
      </w:tr>
      <w:tr w:rsidR="00C84FE9" w:rsidDel="003103AA" w14:paraId="1021A7E3" w14:textId="2174339A" w:rsidTr="00C84FE9">
        <w:trPr>
          <w:trHeight w:val="239"/>
          <w:del w:id="1770" w:author="Andrew Banks" w:date="2021-01-22T15:21:00Z"/>
        </w:trPr>
        <w:tc>
          <w:tcPr>
            <w:tcW w:w="2033" w:type="dxa"/>
            <w:tcBorders>
              <w:top w:val="nil"/>
              <w:left w:val="single" w:sz="3" w:space="0" w:color="000000"/>
              <w:bottom w:val="nil"/>
              <w:right w:val="single" w:sz="3" w:space="0" w:color="000000"/>
            </w:tcBorders>
          </w:tcPr>
          <w:p w14:paraId="689292F4" w14:textId="38081A9E" w:rsidR="00C84FE9" w:rsidDel="003103AA" w:rsidRDefault="00C84FE9" w:rsidP="00C84FE9">
            <w:pPr>
              <w:spacing w:after="0" w:line="259" w:lineRule="auto"/>
              <w:ind w:right="4"/>
              <w:jc w:val="center"/>
              <w:rPr>
                <w:del w:id="1771" w:author="Andrew Banks" w:date="2021-01-22T15:21:00Z"/>
              </w:rPr>
            </w:pPr>
            <w:del w:id="1772" w:author="Andrew Banks" w:date="2021-01-22T15:21:00Z">
              <w:r w:rsidDel="003103AA">
                <w:delText>0x06</w:delText>
              </w:r>
            </w:del>
          </w:p>
        </w:tc>
        <w:tc>
          <w:tcPr>
            <w:tcW w:w="1709" w:type="dxa"/>
            <w:tcBorders>
              <w:top w:val="nil"/>
              <w:left w:val="single" w:sz="3" w:space="0" w:color="000000"/>
              <w:bottom w:val="nil"/>
              <w:right w:val="double" w:sz="3" w:space="0" w:color="000000"/>
            </w:tcBorders>
          </w:tcPr>
          <w:p w14:paraId="5A1C972C" w14:textId="29F1F1BF" w:rsidR="00C84FE9" w:rsidDel="003103AA" w:rsidRDefault="00C84FE9" w:rsidP="00C84FE9">
            <w:pPr>
              <w:spacing w:after="0" w:line="259" w:lineRule="auto"/>
              <w:rPr>
                <w:del w:id="1773" w:author="Andrew Banks" w:date="2021-01-22T15:21:00Z"/>
              </w:rPr>
            </w:pPr>
            <w:del w:id="1774" w:author="Andrew Banks" w:date="2021-01-22T15:11:00Z">
              <w:r w:rsidDel="00F30F19">
                <w:delText>WILLTOPICREQ</w:delText>
              </w:r>
            </w:del>
          </w:p>
        </w:tc>
        <w:tc>
          <w:tcPr>
            <w:tcW w:w="2052" w:type="dxa"/>
            <w:tcBorders>
              <w:top w:val="nil"/>
              <w:left w:val="double" w:sz="3" w:space="0" w:color="000000"/>
              <w:bottom w:val="nil"/>
              <w:right w:val="single" w:sz="3" w:space="0" w:color="000000"/>
            </w:tcBorders>
          </w:tcPr>
          <w:p w14:paraId="15E0487B" w14:textId="7BD4E9B3" w:rsidR="00C84FE9" w:rsidDel="003103AA" w:rsidRDefault="00C84FE9" w:rsidP="00C84FE9">
            <w:pPr>
              <w:spacing w:after="0" w:line="259" w:lineRule="auto"/>
              <w:ind w:left="16"/>
              <w:jc w:val="center"/>
              <w:rPr>
                <w:del w:id="1775" w:author="Andrew Banks" w:date="2021-01-22T15:21:00Z"/>
              </w:rPr>
            </w:pPr>
            <w:del w:id="1776" w:author="Andrew Banks" w:date="2021-01-22T15:21:00Z">
              <w:r w:rsidDel="003103AA">
                <w:delText>0x07</w:delText>
              </w:r>
            </w:del>
          </w:p>
        </w:tc>
        <w:tc>
          <w:tcPr>
            <w:tcW w:w="2026" w:type="dxa"/>
            <w:tcBorders>
              <w:top w:val="nil"/>
              <w:left w:val="single" w:sz="3" w:space="0" w:color="000000"/>
              <w:bottom w:val="nil"/>
              <w:right w:val="single" w:sz="3" w:space="0" w:color="000000"/>
            </w:tcBorders>
          </w:tcPr>
          <w:p w14:paraId="584953D3" w14:textId="32166D84" w:rsidR="00C84FE9" w:rsidDel="003103AA" w:rsidRDefault="00C84FE9" w:rsidP="00C84FE9">
            <w:pPr>
              <w:spacing w:after="0" w:line="259" w:lineRule="auto"/>
              <w:ind w:right="4"/>
              <w:jc w:val="center"/>
              <w:rPr>
                <w:del w:id="1777" w:author="Andrew Banks" w:date="2021-01-22T15:21:00Z"/>
              </w:rPr>
            </w:pPr>
            <w:del w:id="1778" w:author="Andrew Banks" w:date="2021-01-22T15:12:00Z">
              <w:r w:rsidDel="00F30F19">
                <w:delText>WILLTOPIC</w:delText>
              </w:r>
            </w:del>
          </w:p>
        </w:tc>
      </w:tr>
      <w:tr w:rsidR="00C84FE9" w:rsidDel="003103AA" w14:paraId="7E44D410" w14:textId="2DC3DA90" w:rsidTr="00C84FE9">
        <w:trPr>
          <w:trHeight w:val="239"/>
          <w:del w:id="1779" w:author="Andrew Banks" w:date="2021-01-22T15:21:00Z"/>
        </w:trPr>
        <w:tc>
          <w:tcPr>
            <w:tcW w:w="2033" w:type="dxa"/>
            <w:tcBorders>
              <w:top w:val="nil"/>
              <w:left w:val="single" w:sz="3" w:space="0" w:color="000000"/>
              <w:bottom w:val="nil"/>
              <w:right w:val="single" w:sz="3" w:space="0" w:color="000000"/>
            </w:tcBorders>
          </w:tcPr>
          <w:p w14:paraId="763267F5" w14:textId="638BDFC1" w:rsidR="00C84FE9" w:rsidDel="003103AA" w:rsidRDefault="00C84FE9" w:rsidP="00C84FE9">
            <w:pPr>
              <w:spacing w:after="0" w:line="259" w:lineRule="auto"/>
              <w:ind w:right="4"/>
              <w:jc w:val="center"/>
              <w:rPr>
                <w:del w:id="1780" w:author="Andrew Banks" w:date="2021-01-22T15:21:00Z"/>
              </w:rPr>
            </w:pPr>
            <w:del w:id="1781" w:author="Andrew Banks" w:date="2021-01-22T15:21:00Z">
              <w:r w:rsidDel="003103AA">
                <w:delText>0x08</w:delText>
              </w:r>
            </w:del>
          </w:p>
        </w:tc>
        <w:tc>
          <w:tcPr>
            <w:tcW w:w="1709" w:type="dxa"/>
            <w:tcBorders>
              <w:top w:val="nil"/>
              <w:left w:val="single" w:sz="3" w:space="0" w:color="000000"/>
              <w:bottom w:val="nil"/>
              <w:right w:val="double" w:sz="3" w:space="0" w:color="000000"/>
            </w:tcBorders>
          </w:tcPr>
          <w:p w14:paraId="06CB2090" w14:textId="0813E61B" w:rsidR="00C84FE9" w:rsidDel="003103AA" w:rsidRDefault="00C84FE9" w:rsidP="00C84FE9">
            <w:pPr>
              <w:spacing w:after="0" w:line="259" w:lineRule="auto"/>
              <w:ind w:left="61"/>
              <w:rPr>
                <w:del w:id="1782" w:author="Andrew Banks" w:date="2021-01-22T15:21:00Z"/>
              </w:rPr>
            </w:pPr>
            <w:del w:id="1783" w:author="Andrew Banks" w:date="2021-01-22T15:13:00Z">
              <w:r w:rsidDel="00F30F19">
                <w:delText>WILLMSGREQ</w:delText>
              </w:r>
            </w:del>
          </w:p>
        </w:tc>
        <w:tc>
          <w:tcPr>
            <w:tcW w:w="2052" w:type="dxa"/>
            <w:tcBorders>
              <w:top w:val="nil"/>
              <w:left w:val="double" w:sz="3" w:space="0" w:color="000000"/>
              <w:bottom w:val="nil"/>
              <w:right w:val="single" w:sz="3" w:space="0" w:color="000000"/>
            </w:tcBorders>
          </w:tcPr>
          <w:p w14:paraId="39ACDFD9" w14:textId="0F36D838" w:rsidR="00C84FE9" w:rsidDel="003103AA" w:rsidRDefault="00C84FE9" w:rsidP="00C84FE9">
            <w:pPr>
              <w:spacing w:after="0" w:line="259" w:lineRule="auto"/>
              <w:ind w:left="16"/>
              <w:jc w:val="center"/>
              <w:rPr>
                <w:del w:id="1784" w:author="Andrew Banks" w:date="2021-01-22T15:21:00Z"/>
              </w:rPr>
            </w:pPr>
            <w:del w:id="1785" w:author="Andrew Banks" w:date="2021-01-22T15:21:00Z">
              <w:r w:rsidDel="003103AA">
                <w:delText>0x09</w:delText>
              </w:r>
            </w:del>
          </w:p>
        </w:tc>
        <w:tc>
          <w:tcPr>
            <w:tcW w:w="2026" w:type="dxa"/>
            <w:tcBorders>
              <w:top w:val="nil"/>
              <w:left w:val="single" w:sz="3" w:space="0" w:color="000000"/>
              <w:bottom w:val="nil"/>
              <w:right w:val="single" w:sz="3" w:space="0" w:color="000000"/>
            </w:tcBorders>
          </w:tcPr>
          <w:p w14:paraId="38144FC4" w14:textId="4611A3C0" w:rsidR="00C84FE9" w:rsidDel="003103AA" w:rsidRDefault="00C84FE9" w:rsidP="00C84FE9">
            <w:pPr>
              <w:spacing w:after="0" w:line="259" w:lineRule="auto"/>
              <w:ind w:right="4"/>
              <w:jc w:val="center"/>
              <w:rPr>
                <w:del w:id="1786" w:author="Andrew Banks" w:date="2021-01-22T15:21:00Z"/>
              </w:rPr>
            </w:pPr>
            <w:del w:id="1787" w:author="Andrew Banks" w:date="2021-01-22T15:13:00Z">
              <w:r w:rsidDel="00267F25">
                <w:delText>WILLMSG</w:delText>
              </w:r>
            </w:del>
          </w:p>
        </w:tc>
      </w:tr>
      <w:tr w:rsidR="00C84FE9" w:rsidDel="003103AA" w14:paraId="21C18D89" w14:textId="0EFB0D97" w:rsidTr="00C84FE9">
        <w:trPr>
          <w:trHeight w:val="239"/>
          <w:del w:id="1788" w:author="Andrew Banks" w:date="2021-01-22T15:21:00Z"/>
        </w:trPr>
        <w:tc>
          <w:tcPr>
            <w:tcW w:w="2033" w:type="dxa"/>
            <w:tcBorders>
              <w:top w:val="nil"/>
              <w:left w:val="single" w:sz="3" w:space="0" w:color="000000"/>
              <w:bottom w:val="nil"/>
              <w:right w:val="single" w:sz="3" w:space="0" w:color="000000"/>
            </w:tcBorders>
          </w:tcPr>
          <w:p w14:paraId="31885D0E" w14:textId="3C4270A3" w:rsidR="00C84FE9" w:rsidDel="003103AA" w:rsidRDefault="00C84FE9" w:rsidP="00C84FE9">
            <w:pPr>
              <w:spacing w:after="0" w:line="259" w:lineRule="auto"/>
              <w:ind w:right="4"/>
              <w:jc w:val="center"/>
              <w:rPr>
                <w:del w:id="1789" w:author="Andrew Banks" w:date="2021-01-22T15:21:00Z"/>
              </w:rPr>
            </w:pPr>
            <w:del w:id="1790" w:author="Andrew Banks" w:date="2021-01-22T15:21:00Z">
              <w:r w:rsidDel="003103AA">
                <w:delText>0x0A</w:delText>
              </w:r>
            </w:del>
          </w:p>
        </w:tc>
        <w:tc>
          <w:tcPr>
            <w:tcW w:w="1709" w:type="dxa"/>
            <w:tcBorders>
              <w:top w:val="nil"/>
              <w:left w:val="single" w:sz="3" w:space="0" w:color="000000"/>
              <w:bottom w:val="nil"/>
              <w:right w:val="double" w:sz="3" w:space="0" w:color="000000"/>
            </w:tcBorders>
          </w:tcPr>
          <w:p w14:paraId="5766A3A6" w14:textId="5BE7FF4B" w:rsidR="00C84FE9" w:rsidDel="003103AA" w:rsidRDefault="00C84FE9" w:rsidP="00C84FE9">
            <w:pPr>
              <w:spacing w:after="0" w:line="259" w:lineRule="auto"/>
              <w:ind w:right="24"/>
              <w:jc w:val="center"/>
              <w:rPr>
                <w:del w:id="1791" w:author="Andrew Banks" w:date="2021-01-22T15:21:00Z"/>
              </w:rPr>
            </w:pPr>
            <w:del w:id="1792" w:author="Andrew Banks" w:date="2021-01-22T15:13:00Z">
              <w:r w:rsidDel="00267F25">
                <w:delText>REGISTER</w:delText>
              </w:r>
            </w:del>
          </w:p>
        </w:tc>
        <w:tc>
          <w:tcPr>
            <w:tcW w:w="2052" w:type="dxa"/>
            <w:tcBorders>
              <w:top w:val="nil"/>
              <w:left w:val="double" w:sz="3" w:space="0" w:color="000000"/>
              <w:bottom w:val="nil"/>
              <w:right w:val="single" w:sz="3" w:space="0" w:color="000000"/>
            </w:tcBorders>
          </w:tcPr>
          <w:p w14:paraId="17A0EEAD" w14:textId="3C0E5CD7" w:rsidR="00C84FE9" w:rsidDel="003103AA" w:rsidRDefault="00C84FE9" w:rsidP="00C84FE9">
            <w:pPr>
              <w:spacing w:after="0" w:line="259" w:lineRule="auto"/>
              <w:ind w:left="16"/>
              <w:jc w:val="center"/>
              <w:rPr>
                <w:del w:id="1793" w:author="Andrew Banks" w:date="2021-01-22T15:21:00Z"/>
              </w:rPr>
            </w:pPr>
            <w:del w:id="1794" w:author="Andrew Banks" w:date="2021-01-22T15:21:00Z">
              <w:r w:rsidDel="003103AA">
                <w:delText>0x0B</w:delText>
              </w:r>
            </w:del>
          </w:p>
        </w:tc>
        <w:tc>
          <w:tcPr>
            <w:tcW w:w="2026" w:type="dxa"/>
            <w:tcBorders>
              <w:top w:val="nil"/>
              <w:left w:val="single" w:sz="3" w:space="0" w:color="000000"/>
              <w:bottom w:val="nil"/>
              <w:right w:val="single" w:sz="3" w:space="0" w:color="000000"/>
            </w:tcBorders>
          </w:tcPr>
          <w:p w14:paraId="13F10E62" w14:textId="0E0C7542" w:rsidR="00C84FE9" w:rsidDel="003103AA" w:rsidRDefault="00C84FE9" w:rsidP="00C84FE9">
            <w:pPr>
              <w:spacing w:after="0" w:line="259" w:lineRule="auto"/>
              <w:ind w:right="4"/>
              <w:jc w:val="center"/>
              <w:rPr>
                <w:del w:id="1795" w:author="Andrew Banks" w:date="2021-01-22T15:21:00Z"/>
              </w:rPr>
            </w:pPr>
            <w:del w:id="1796" w:author="Andrew Banks" w:date="2021-01-22T15:13:00Z">
              <w:r w:rsidDel="00267F25">
                <w:delText>REGACK</w:delText>
              </w:r>
            </w:del>
          </w:p>
        </w:tc>
      </w:tr>
      <w:tr w:rsidR="00C84FE9" w:rsidDel="003103AA" w14:paraId="4709245D" w14:textId="5B340912" w:rsidTr="00C84FE9">
        <w:trPr>
          <w:trHeight w:val="239"/>
          <w:del w:id="1797" w:author="Andrew Banks" w:date="2021-01-22T15:21:00Z"/>
        </w:trPr>
        <w:tc>
          <w:tcPr>
            <w:tcW w:w="2033" w:type="dxa"/>
            <w:tcBorders>
              <w:top w:val="nil"/>
              <w:left w:val="single" w:sz="3" w:space="0" w:color="000000"/>
              <w:bottom w:val="nil"/>
              <w:right w:val="single" w:sz="3" w:space="0" w:color="000000"/>
            </w:tcBorders>
          </w:tcPr>
          <w:p w14:paraId="195F82A2" w14:textId="06B269CF" w:rsidR="00C84FE9" w:rsidDel="003103AA" w:rsidRDefault="00C84FE9" w:rsidP="00C84FE9">
            <w:pPr>
              <w:spacing w:after="0" w:line="259" w:lineRule="auto"/>
              <w:ind w:right="4"/>
              <w:jc w:val="center"/>
              <w:rPr>
                <w:del w:id="1798" w:author="Andrew Banks" w:date="2021-01-22T15:21:00Z"/>
              </w:rPr>
            </w:pPr>
            <w:del w:id="1799" w:author="Andrew Banks" w:date="2021-01-22T15:21:00Z">
              <w:r w:rsidDel="003103AA">
                <w:delText>0x0C</w:delText>
              </w:r>
            </w:del>
          </w:p>
        </w:tc>
        <w:tc>
          <w:tcPr>
            <w:tcW w:w="1709" w:type="dxa"/>
            <w:tcBorders>
              <w:top w:val="nil"/>
              <w:left w:val="single" w:sz="3" w:space="0" w:color="000000"/>
              <w:bottom w:val="nil"/>
              <w:right w:val="double" w:sz="3" w:space="0" w:color="000000"/>
            </w:tcBorders>
          </w:tcPr>
          <w:p w14:paraId="00234DBB" w14:textId="0591E878" w:rsidR="00C84FE9" w:rsidDel="003103AA" w:rsidRDefault="00C84FE9" w:rsidP="00C84FE9">
            <w:pPr>
              <w:spacing w:after="0" w:line="259" w:lineRule="auto"/>
              <w:ind w:right="24"/>
              <w:jc w:val="center"/>
              <w:rPr>
                <w:del w:id="1800" w:author="Andrew Banks" w:date="2021-01-22T15:21:00Z"/>
              </w:rPr>
            </w:pPr>
            <w:del w:id="1801" w:author="Andrew Banks" w:date="2021-01-22T15:13:00Z">
              <w:r w:rsidDel="00267F25">
                <w:delText>PUBLISH</w:delText>
              </w:r>
            </w:del>
          </w:p>
        </w:tc>
        <w:tc>
          <w:tcPr>
            <w:tcW w:w="2052" w:type="dxa"/>
            <w:tcBorders>
              <w:top w:val="nil"/>
              <w:left w:val="double" w:sz="3" w:space="0" w:color="000000"/>
              <w:bottom w:val="nil"/>
              <w:right w:val="single" w:sz="3" w:space="0" w:color="000000"/>
            </w:tcBorders>
          </w:tcPr>
          <w:p w14:paraId="6569C058" w14:textId="32B2E2F6" w:rsidR="00C84FE9" w:rsidDel="003103AA" w:rsidRDefault="00C84FE9" w:rsidP="00C84FE9">
            <w:pPr>
              <w:spacing w:after="0" w:line="259" w:lineRule="auto"/>
              <w:ind w:left="16"/>
              <w:jc w:val="center"/>
              <w:rPr>
                <w:del w:id="1802" w:author="Andrew Banks" w:date="2021-01-22T15:21:00Z"/>
              </w:rPr>
            </w:pPr>
            <w:del w:id="1803" w:author="Andrew Banks" w:date="2021-01-22T15:21:00Z">
              <w:r w:rsidDel="003103AA">
                <w:delText>0x0D</w:delText>
              </w:r>
            </w:del>
          </w:p>
        </w:tc>
        <w:tc>
          <w:tcPr>
            <w:tcW w:w="2026" w:type="dxa"/>
            <w:tcBorders>
              <w:top w:val="nil"/>
              <w:left w:val="single" w:sz="3" w:space="0" w:color="000000"/>
              <w:bottom w:val="nil"/>
              <w:right w:val="single" w:sz="3" w:space="0" w:color="000000"/>
            </w:tcBorders>
          </w:tcPr>
          <w:p w14:paraId="2504DFC4" w14:textId="13B9D52E" w:rsidR="00C84FE9" w:rsidDel="003103AA" w:rsidRDefault="00C84FE9" w:rsidP="00C84FE9">
            <w:pPr>
              <w:spacing w:after="0" w:line="259" w:lineRule="auto"/>
              <w:ind w:right="4"/>
              <w:jc w:val="center"/>
              <w:rPr>
                <w:del w:id="1804" w:author="Andrew Banks" w:date="2021-01-22T15:21:00Z"/>
              </w:rPr>
            </w:pPr>
            <w:del w:id="1805" w:author="Andrew Banks" w:date="2021-01-22T15:14:00Z">
              <w:r w:rsidDel="00267F25">
                <w:delText>PUBACK</w:delText>
              </w:r>
            </w:del>
          </w:p>
        </w:tc>
      </w:tr>
      <w:tr w:rsidR="00C84FE9" w:rsidDel="003103AA" w14:paraId="254008C1" w14:textId="5A01C99D" w:rsidTr="00C84FE9">
        <w:trPr>
          <w:trHeight w:val="239"/>
          <w:del w:id="1806" w:author="Andrew Banks" w:date="2021-01-22T15:21:00Z"/>
        </w:trPr>
        <w:tc>
          <w:tcPr>
            <w:tcW w:w="2033" w:type="dxa"/>
            <w:tcBorders>
              <w:top w:val="nil"/>
              <w:left w:val="single" w:sz="3" w:space="0" w:color="000000"/>
              <w:bottom w:val="nil"/>
              <w:right w:val="single" w:sz="3" w:space="0" w:color="000000"/>
            </w:tcBorders>
          </w:tcPr>
          <w:p w14:paraId="44C4EC89" w14:textId="7DBB5461" w:rsidR="00C84FE9" w:rsidDel="003103AA" w:rsidRDefault="00C84FE9" w:rsidP="00C84FE9">
            <w:pPr>
              <w:spacing w:after="0" w:line="259" w:lineRule="auto"/>
              <w:ind w:right="4"/>
              <w:jc w:val="center"/>
              <w:rPr>
                <w:del w:id="1807" w:author="Andrew Banks" w:date="2021-01-22T15:21:00Z"/>
              </w:rPr>
            </w:pPr>
            <w:del w:id="1808" w:author="Andrew Banks" w:date="2021-01-22T15:21:00Z">
              <w:r w:rsidDel="003103AA">
                <w:delText>0x0E</w:delText>
              </w:r>
            </w:del>
          </w:p>
        </w:tc>
        <w:tc>
          <w:tcPr>
            <w:tcW w:w="1709" w:type="dxa"/>
            <w:tcBorders>
              <w:top w:val="nil"/>
              <w:left w:val="single" w:sz="3" w:space="0" w:color="000000"/>
              <w:bottom w:val="nil"/>
              <w:right w:val="double" w:sz="3" w:space="0" w:color="000000"/>
            </w:tcBorders>
          </w:tcPr>
          <w:p w14:paraId="51B31B0F" w14:textId="16A1049A" w:rsidR="00C84FE9" w:rsidDel="003103AA" w:rsidRDefault="00C84FE9" w:rsidP="00C84FE9">
            <w:pPr>
              <w:spacing w:after="0" w:line="259" w:lineRule="auto"/>
              <w:ind w:right="24"/>
              <w:jc w:val="center"/>
              <w:rPr>
                <w:del w:id="1809" w:author="Andrew Banks" w:date="2021-01-22T15:21:00Z"/>
              </w:rPr>
            </w:pPr>
            <w:del w:id="1810" w:author="Andrew Banks" w:date="2021-01-22T15:14:00Z">
              <w:r w:rsidDel="00267F25">
                <w:delText>PUBCOMP</w:delText>
              </w:r>
            </w:del>
          </w:p>
        </w:tc>
        <w:tc>
          <w:tcPr>
            <w:tcW w:w="2052" w:type="dxa"/>
            <w:tcBorders>
              <w:top w:val="nil"/>
              <w:left w:val="double" w:sz="3" w:space="0" w:color="000000"/>
              <w:bottom w:val="nil"/>
              <w:right w:val="single" w:sz="3" w:space="0" w:color="000000"/>
            </w:tcBorders>
          </w:tcPr>
          <w:p w14:paraId="5F21FFBD" w14:textId="6911985E" w:rsidR="00C84FE9" w:rsidDel="003103AA" w:rsidRDefault="00C84FE9" w:rsidP="00C84FE9">
            <w:pPr>
              <w:spacing w:after="0" w:line="259" w:lineRule="auto"/>
              <w:ind w:left="16"/>
              <w:jc w:val="center"/>
              <w:rPr>
                <w:del w:id="1811" w:author="Andrew Banks" w:date="2021-01-22T15:21:00Z"/>
              </w:rPr>
            </w:pPr>
            <w:del w:id="1812" w:author="Andrew Banks" w:date="2021-01-22T15:21:00Z">
              <w:r w:rsidDel="003103AA">
                <w:delText>0x0F</w:delText>
              </w:r>
            </w:del>
          </w:p>
        </w:tc>
        <w:tc>
          <w:tcPr>
            <w:tcW w:w="2026" w:type="dxa"/>
            <w:tcBorders>
              <w:top w:val="nil"/>
              <w:left w:val="single" w:sz="3" w:space="0" w:color="000000"/>
              <w:bottom w:val="nil"/>
              <w:right w:val="single" w:sz="3" w:space="0" w:color="000000"/>
            </w:tcBorders>
          </w:tcPr>
          <w:p w14:paraId="365CE814" w14:textId="630F38C5" w:rsidR="00C84FE9" w:rsidDel="003103AA" w:rsidRDefault="00C84FE9" w:rsidP="00C84FE9">
            <w:pPr>
              <w:spacing w:after="0" w:line="259" w:lineRule="auto"/>
              <w:ind w:right="4"/>
              <w:jc w:val="center"/>
              <w:rPr>
                <w:del w:id="1813" w:author="Andrew Banks" w:date="2021-01-22T15:21:00Z"/>
              </w:rPr>
            </w:pPr>
            <w:del w:id="1814" w:author="Andrew Banks" w:date="2021-01-22T15:14:00Z">
              <w:r w:rsidDel="00267F25">
                <w:delText>PUBREC</w:delText>
              </w:r>
            </w:del>
          </w:p>
        </w:tc>
      </w:tr>
      <w:tr w:rsidR="00C84FE9" w:rsidDel="003103AA" w14:paraId="63917E68" w14:textId="5F91551F" w:rsidTr="00C84FE9">
        <w:trPr>
          <w:trHeight w:val="239"/>
          <w:del w:id="1815" w:author="Andrew Banks" w:date="2021-01-22T15:21:00Z"/>
        </w:trPr>
        <w:tc>
          <w:tcPr>
            <w:tcW w:w="2033" w:type="dxa"/>
            <w:tcBorders>
              <w:top w:val="nil"/>
              <w:left w:val="single" w:sz="3" w:space="0" w:color="000000"/>
              <w:bottom w:val="nil"/>
              <w:right w:val="single" w:sz="3" w:space="0" w:color="000000"/>
            </w:tcBorders>
          </w:tcPr>
          <w:p w14:paraId="249CA483" w14:textId="5103D8F6" w:rsidR="00C84FE9" w:rsidDel="003103AA" w:rsidRDefault="00C84FE9" w:rsidP="00C84FE9">
            <w:pPr>
              <w:spacing w:after="0" w:line="259" w:lineRule="auto"/>
              <w:ind w:right="4"/>
              <w:jc w:val="center"/>
              <w:rPr>
                <w:del w:id="1816" w:author="Andrew Banks" w:date="2021-01-22T15:21:00Z"/>
              </w:rPr>
            </w:pPr>
            <w:del w:id="1817" w:author="Andrew Banks" w:date="2021-01-22T15:21:00Z">
              <w:r w:rsidDel="003103AA">
                <w:delText>0x10</w:delText>
              </w:r>
            </w:del>
          </w:p>
        </w:tc>
        <w:tc>
          <w:tcPr>
            <w:tcW w:w="1709" w:type="dxa"/>
            <w:tcBorders>
              <w:top w:val="nil"/>
              <w:left w:val="single" w:sz="3" w:space="0" w:color="000000"/>
              <w:bottom w:val="nil"/>
              <w:right w:val="double" w:sz="3" w:space="0" w:color="000000"/>
            </w:tcBorders>
          </w:tcPr>
          <w:p w14:paraId="28600B9C" w14:textId="1BA731E8" w:rsidR="00C84FE9" w:rsidDel="003103AA" w:rsidRDefault="00C84FE9" w:rsidP="00C84FE9">
            <w:pPr>
              <w:spacing w:after="0" w:line="259" w:lineRule="auto"/>
              <w:ind w:right="24"/>
              <w:jc w:val="center"/>
              <w:rPr>
                <w:del w:id="1818" w:author="Andrew Banks" w:date="2021-01-22T15:21:00Z"/>
              </w:rPr>
            </w:pPr>
            <w:del w:id="1819" w:author="Andrew Banks" w:date="2021-01-22T15:15:00Z">
              <w:r w:rsidDel="00267F25">
                <w:delText>PUBREL</w:delText>
              </w:r>
            </w:del>
          </w:p>
        </w:tc>
        <w:tc>
          <w:tcPr>
            <w:tcW w:w="2052" w:type="dxa"/>
            <w:tcBorders>
              <w:top w:val="nil"/>
              <w:left w:val="double" w:sz="3" w:space="0" w:color="000000"/>
              <w:bottom w:val="nil"/>
              <w:right w:val="single" w:sz="3" w:space="0" w:color="000000"/>
            </w:tcBorders>
          </w:tcPr>
          <w:p w14:paraId="07AA273B" w14:textId="3D64A28D" w:rsidR="00C84FE9" w:rsidDel="003103AA" w:rsidRDefault="00C84FE9" w:rsidP="00C84FE9">
            <w:pPr>
              <w:spacing w:after="0" w:line="259" w:lineRule="auto"/>
              <w:ind w:left="16"/>
              <w:jc w:val="center"/>
              <w:rPr>
                <w:del w:id="1820" w:author="Andrew Banks" w:date="2021-01-22T15:21:00Z"/>
              </w:rPr>
            </w:pPr>
            <w:del w:id="1821" w:author="Andrew Banks" w:date="2021-01-22T15:21:00Z">
              <w:r w:rsidDel="003103AA">
                <w:delText>0x11</w:delText>
              </w:r>
            </w:del>
          </w:p>
        </w:tc>
        <w:tc>
          <w:tcPr>
            <w:tcW w:w="2026" w:type="dxa"/>
            <w:tcBorders>
              <w:top w:val="nil"/>
              <w:left w:val="single" w:sz="3" w:space="0" w:color="000000"/>
              <w:bottom w:val="nil"/>
              <w:right w:val="single" w:sz="3" w:space="0" w:color="000000"/>
            </w:tcBorders>
          </w:tcPr>
          <w:p w14:paraId="25AFC7D2" w14:textId="58BCD702" w:rsidR="00C84FE9" w:rsidDel="003103AA" w:rsidRDefault="00C84FE9" w:rsidP="00C84FE9">
            <w:pPr>
              <w:spacing w:after="0" w:line="259" w:lineRule="auto"/>
              <w:ind w:right="4"/>
              <w:jc w:val="center"/>
              <w:rPr>
                <w:del w:id="1822" w:author="Andrew Banks" w:date="2021-01-22T15:21:00Z"/>
              </w:rPr>
            </w:pPr>
            <w:del w:id="1823" w:author="Andrew Banks" w:date="2021-01-22T15:15:00Z">
              <w:r w:rsidDel="00267F25">
                <w:delText>reserved</w:delText>
              </w:r>
            </w:del>
          </w:p>
        </w:tc>
      </w:tr>
      <w:tr w:rsidR="00C84FE9" w:rsidDel="003103AA" w14:paraId="343580EA" w14:textId="0C947A1B" w:rsidTr="00C84FE9">
        <w:trPr>
          <w:trHeight w:val="239"/>
          <w:del w:id="1824" w:author="Andrew Banks" w:date="2021-01-22T15:21:00Z"/>
        </w:trPr>
        <w:tc>
          <w:tcPr>
            <w:tcW w:w="2033" w:type="dxa"/>
            <w:tcBorders>
              <w:top w:val="nil"/>
              <w:left w:val="single" w:sz="3" w:space="0" w:color="000000"/>
              <w:bottom w:val="nil"/>
              <w:right w:val="single" w:sz="3" w:space="0" w:color="000000"/>
            </w:tcBorders>
          </w:tcPr>
          <w:p w14:paraId="5FAB41AF" w14:textId="4A420A2F" w:rsidR="00C84FE9" w:rsidDel="003103AA" w:rsidRDefault="00C84FE9" w:rsidP="00C84FE9">
            <w:pPr>
              <w:spacing w:after="0" w:line="259" w:lineRule="auto"/>
              <w:ind w:right="4"/>
              <w:jc w:val="center"/>
              <w:rPr>
                <w:del w:id="1825" w:author="Andrew Banks" w:date="2021-01-22T15:21:00Z"/>
              </w:rPr>
            </w:pPr>
            <w:del w:id="1826" w:author="Andrew Banks" w:date="2021-01-22T15:21:00Z">
              <w:r w:rsidDel="003103AA">
                <w:delText>0x12</w:delText>
              </w:r>
            </w:del>
          </w:p>
        </w:tc>
        <w:tc>
          <w:tcPr>
            <w:tcW w:w="1709" w:type="dxa"/>
            <w:tcBorders>
              <w:top w:val="nil"/>
              <w:left w:val="single" w:sz="3" w:space="0" w:color="000000"/>
              <w:bottom w:val="nil"/>
              <w:right w:val="double" w:sz="3" w:space="0" w:color="000000"/>
            </w:tcBorders>
          </w:tcPr>
          <w:p w14:paraId="4803B19D" w14:textId="628D905A" w:rsidR="00C84FE9" w:rsidDel="003103AA" w:rsidRDefault="00C84FE9" w:rsidP="00C84FE9">
            <w:pPr>
              <w:spacing w:after="0" w:line="259" w:lineRule="auto"/>
              <w:ind w:right="24"/>
              <w:jc w:val="center"/>
              <w:rPr>
                <w:del w:id="1827" w:author="Andrew Banks" w:date="2021-01-22T15:21:00Z"/>
              </w:rPr>
            </w:pPr>
            <w:del w:id="1828" w:author="Andrew Banks" w:date="2021-01-22T15:15:00Z">
              <w:r w:rsidDel="00F50E8A">
                <w:delText>SUBSCRIBE</w:delText>
              </w:r>
            </w:del>
          </w:p>
        </w:tc>
        <w:tc>
          <w:tcPr>
            <w:tcW w:w="2052" w:type="dxa"/>
            <w:tcBorders>
              <w:top w:val="nil"/>
              <w:left w:val="double" w:sz="3" w:space="0" w:color="000000"/>
              <w:bottom w:val="nil"/>
              <w:right w:val="single" w:sz="3" w:space="0" w:color="000000"/>
            </w:tcBorders>
          </w:tcPr>
          <w:p w14:paraId="50C1A21C" w14:textId="34CC5AD3" w:rsidR="00C84FE9" w:rsidDel="003103AA" w:rsidRDefault="00C84FE9" w:rsidP="00C84FE9">
            <w:pPr>
              <w:spacing w:after="0" w:line="259" w:lineRule="auto"/>
              <w:ind w:left="16"/>
              <w:jc w:val="center"/>
              <w:rPr>
                <w:del w:id="1829" w:author="Andrew Banks" w:date="2021-01-22T15:21:00Z"/>
              </w:rPr>
            </w:pPr>
            <w:del w:id="1830" w:author="Andrew Banks" w:date="2021-01-22T15:21:00Z">
              <w:r w:rsidDel="003103AA">
                <w:delText>0x13</w:delText>
              </w:r>
            </w:del>
          </w:p>
        </w:tc>
        <w:tc>
          <w:tcPr>
            <w:tcW w:w="2026" w:type="dxa"/>
            <w:tcBorders>
              <w:top w:val="nil"/>
              <w:left w:val="single" w:sz="3" w:space="0" w:color="000000"/>
              <w:bottom w:val="nil"/>
              <w:right w:val="single" w:sz="3" w:space="0" w:color="000000"/>
            </w:tcBorders>
          </w:tcPr>
          <w:p w14:paraId="2F74F05A" w14:textId="1EC527CC" w:rsidR="00C84FE9" w:rsidDel="003103AA" w:rsidRDefault="00C84FE9" w:rsidP="00C84FE9">
            <w:pPr>
              <w:spacing w:after="0" w:line="259" w:lineRule="auto"/>
              <w:ind w:right="4"/>
              <w:jc w:val="center"/>
              <w:rPr>
                <w:del w:id="1831" w:author="Andrew Banks" w:date="2021-01-22T15:21:00Z"/>
              </w:rPr>
            </w:pPr>
            <w:del w:id="1832" w:author="Andrew Banks" w:date="2021-01-22T15:16:00Z">
              <w:r w:rsidDel="00F50E8A">
                <w:delText>SUBACK</w:delText>
              </w:r>
            </w:del>
          </w:p>
        </w:tc>
      </w:tr>
      <w:tr w:rsidR="00C84FE9" w:rsidDel="003103AA" w14:paraId="05DE83DC" w14:textId="41EECD26" w:rsidTr="00C84FE9">
        <w:trPr>
          <w:trHeight w:val="239"/>
          <w:del w:id="1833" w:author="Andrew Banks" w:date="2021-01-22T15:21:00Z"/>
        </w:trPr>
        <w:tc>
          <w:tcPr>
            <w:tcW w:w="2033" w:type="dxa"/>
            <w:tcBorders>
              <w:top w:val="nil"/>
              <w:left w:val="single" w:sz="3" w:space="0" w:color="000000"/>
              <w:bottom w:val="nil"/>
              <w:right w:val="single" w:sz="3" w:space="0" w:color="000000"/>
            </w:tcBorders>
          </w:tcPr>
          <w:p w14:paraId="039F7125" w14:textId="705838C2" w:rsidR="00C84FE9" w:rsidDel="003103AA" w:rsidRDefault="00C84FE9" w:rsidP="00C84FE9">
            <w:pPr>
              <w:spacing w:after="0" w:line="259" w:lineRule="auto"/>
              <w:ind w:right="4"/>
              <w:jc w:val="center"/>
              <w:rPr>
                <w:del w:id="1834" w:author="Andrew Banks" w:date="2021-01-22T15:21:00Z"/>
              </w:rPr>
            </w:pPr>
            <w:del w:id="1835" w:author="Andrew Banks" w:date="2021-01-22T15:21:00Z">
              <w:r w:rsidDel="003103AA">
                <w:delText>0x14</w:delText>
              </w:r>
            </w:del>
          </w:p>
        </w:tc>
        <w:tc>
          <w:tcPr>
            <w:tcW w:w="1709" w:type="dxa"/>
            <w:tcBorders>
              <w:top w:val="nil"/>
              <w:left w:val="single" w:sz="3" w:space="0" w:color="000000"/>
              <w:bottom w:val="nil"/>
              <w:right w:val="double" w:sz="3" w:space="0" w:color="000000"/>
            </w:tcBorders>
          </w:tcPr>
          <w:p w14:paraId="16C44DA5" w14:textId="03866849" w:rsidR="00C84FE9" w:rsidDel="003103AA" w:rsidRDefault="00C84FE9" w:rsidP="00C84FE9">
            <w:pPr>
              <w:spacing w:after="0" w:line="259" w:lineRule="auto"/>
              <w:ind w:left="39"/>
              <w:rPr>
                <w:del w:id="1836" w:author="Andrew Banks" w:date="2021-01-22T15:21:00Z"/>
              </w:rPr>
            </w:pPr>
            <w:del w:id="1837" w:author="Andrew Banks" w:date="2021-01-22T15:16:00Z">
              <w:r w:rsidDel="00F50E8A">
                <w:delText>UNSUBSCRIBE</w:delText>
              </w:r>
            </w:del>
          </w:p>
        </w:tc>
        <w:tc>
          <w:tcPr>
            <w:tcW w:w="2052" w:type="dxa"/>
            <w:tcBorders>
              <w:top w:val="nil"/>
              <w:left w:val="double" w:sz="3" w:space="0" w:color="000000"/>
              <w:bottom w:val="nil"/>
              <w:right w:val="single" w:sz="3" w:space="0" w:color="000000"/>
            </w:tcBorders>
          </w:tcPr>
          <w:p w14:paraId="03E36513" w14:textId="0C2868DD" w:rsidR="00C84FE9" w:rsidDel="003103AA" w:rsidRDefault="00C84FE9" w:rsidP="00C84FE9">
            <w:pPr>
              <w:spacing w:after="0" w:line="259" w:lineRule="auto"/>
              <w:ind w:left="16"/>
              <w:jc w:val="center"/>
              <w:rPr>
                <w:del w:id="1838" w:author="Andrew Banks" w:date="2021-01-22T15:21:00Z"/>
              </w:rPr>
            </w:pPr>
            <w:del w:id="1839" w:author="Andrew Banks" w:date="2021-01-22T15:21:00Z">
              <w:r w:rsidDel="003103AA">
                <w:delText>0x15</w:delText>
              </w:r>
            </w:del>
          </w:p>
        </w:tc>
        <w:tc>
          <w:tcPr>
            <w:tcW w:w="2026" w:type="dxa"/>
            <w:tcBorders>
              <w:top w:val="nil"/>
              <w:left w:val="single" w:sz="3" w:space="0" w:color="000000"/>
              <w:bottom w:val="nil"/>
              <w:right w:val="single" w:sz="3" w:space="0" w:color="000000"/>
            </w:tcBorders>
          </w:tcPr>
          <w:p w14:paraId="45A92ADF" w14:textId="054BA468" w:rsidR="00C84FE9" w:rsidDel="003103AA" w:rsidRDefault="00C84FE9" w:rsidP="00C84FE9">
            <w:pPr>
              <w:spacing w:after="0" w:line="259" w:lineRule="auto"/>
              <w:ind w:right="4"/>
              <w:jc w:val="center"/>
              <w:rPr>
                <w:del w:id="1840" w:author="Andrew Banks" w:date="2021-01-22T15:21:00Z"/>
              </w:rPr>
            </w:pPr>
            <w:del w:id="1841" w:author="Andrew Banks" w:date="2021-01-22T15:16:00Z">
              <w:r w:rsidDel="00F50E8A">
                <w:delText>UNSUBACK</w:delText>
              </w:r>
            </w:del>
          </w:p>
        </w:tc>
      </w:tr>
      <w:tr w:rsidR="00C84FE9" w:rsidDel="003103AA" w14:paraId="69987091" w14:textId="130DA34C" w:rsidTr="00F50E8A">
        <w:tblPrEx>
          <w:tblW w:w="7821" w:type="dxa"/>
          <w:tblInd w:w="590" w:type="dxa"/>
          <w:tblCellMar>
            <w:top w:w="30" w:type="dxa"/>
            <w:left w:w="120" w:type="dxa"/>
            <w:right w:w="115" w:type="dxa"/>
          </w:tblCellMar>
          <w:tblPrExChange w:id="1842" w:author="Andrew Banks" w:date="2021-01-22T15:17:00Z">
            <w:tblPrEx>
              <w:tblW w:w="7821" w:type="dxa"/>
              <w:tblInd w:w="590" w:type="dxa"/>
              <w:tblCellMar>
                <w:top w:w="30" w:type="dxa"/>
                <w:left w:w="120" w:type="dxa"/>
                <w:right w:w="115" w:type="dxa"/>
              </w:tblCellMar>
            </w:tblPrEx>
          </w:tblPrExChange>
        </w:tblPrEx>
        <w:trPr>
          <w:trHeight w:val="242"/>
          <w:del w:id="1843" w:author="Andrew Banks" w:date="2021-01-22T15:21:00Z"/>
          <w:trPrChange w:id="1844" w:author="Andrew Banks" w:date="2021-01-22T15:17:00Z">
            <w:trPr>
              <w:gridAfter w:val="0"/>
              <w:trHeight w:val="239"/>
            </w:trPr>
          </w:trPrChange>
        </w:trPr>
        <w:tc>
          <w:tcPr>
            <w:tcW w:w="2033" w:type="dxa"/>
            <w:tcBorders>
              <w:top w:val="nil"/>
              <w:left w:val="single" w:sz="3" w:space="0" w:color="000000"/>
              <w:bottom w:val="nil"/>
              <w:right w:val="single" w:sz="3" w:space="0" w:color="000000"/>
            </w:tcBorders>
            <w:tcPrChange w:id="1845" w:author="Andrew Banks" w:date="2021-01-22T15:17:00Z">
              <w:tcPr>
                <w:tcW w:w="2033" w:type="dxa"/>
                <w:gridSpan w:val="2"/>
                <w:tcBorders>
                  <w:top w:val="nil"/>
                  <w:left w:val="single" w:sz="3" w:space="0" w:color="000000"/>
                  <w:bottom w:val="nil"/>
                  <w:right w:val="single" w:sz="3" w:space="0" w:color="000000"/>
                </w:tcBorders>
              </w:tcPr>
            </w:tcPrChange>
          </w:tcPr>
          <w:p w14:paraId="4475300A" w14:textId="34D51134" w:rsidR="00C84FE9" w:rsidDel="003103AA" w:rsidRDefault="00C84FE9" w:rsidP="00C84FE9">
            <w:pPr>
              <w:spacing w:after="0" w:line="259" w:lineRule="auto"/>
              <w:ind w:right="4"/>
              <w:jc w:val="center"/>
              <w:rPr>
                <w:del w:id="1846" w:author="Andrew Banks" w:date="2021-01-22T15:21:00Z"/>
              </w:rPr>
            </w:pPr>
            <w:del w:id="1847" w:author="Andrew Banks" w:date="2021-01-22T15:21:00Z">
              <w:r w:rsidDel="003103AA">
                <w:delText>0x16</w:delText>
              </w:r>
            </w:del>
          </w:p>
        </w:tc>
        <w:tc>
          <w:tcPr>
            <w:tcW w:w="1709" w:type="dxa"/>
            <w:tcBorders>
              <w:top w:val="nil"/>
              <w:left w:val="single" w:sz="3" w:space="0" w:color="000000"/>
              <w:bottom w:val="nil"/>
              <w:right w:val="double" w:sz="3" w:space="0" w:color="000000"/>
            </w:tcBorders>
            <w:tcPrChange w:id="1848" w:author="Andrew Banks" w:date="2021-01-22T15:17:00Z">
              <w:tcPr>
                <w:tcW w:w="1709" w:type="dxa"/>
                <w:gridSpan w:val="2"/>
                <w:tcBorders>
                  <w:top w:val="nil"/>
                  <w:left w:val="single" w:sz="3" w:space="0" w:color="000000"/>
                  <w:bottom w:val="nil"/>
                  <w:right w:val="double" w:sz="3" w:space="0" w:color="000000"/>
                </w:tcBorders>
              </w:tcPr>
            </w:tcPrChange>
          </w:tcPr>
          <w:p w14:paraId="5EC0D469" w14:textId="6D01C24B" w:rsidR="00C84FE9" w:rsidDel="003103AA" w:rsidRDefault="00C84FE9" w:rsidP="00C84FE9">
            <w:pPr>
              <w:spacing w:after="0" w:line="259" w:lineRule="auto"/>
              <w:ind w:right="24"/>
              <w:jc w:val="center"/>
              <w:rPr>
                <w:del w:id="1849" w:author="Andrew Banks" w:date="2021-01-22T15:21:00Z"/>
              </w:rPr>
            </w:pPr>
            <w:del w:id="1850" w:author="Andrew Banks" w:date="2021-01-22T15:17:00Z">
              <w:r w:rsidDel="00F50E8A">
                <w:delText>PINGREQ</w:delText>
              </w:r>
            </w:del>
          </w:p>
        </w:tc>
        <w:tc>
          <w:tcPr>
            <w:tcW w:w="2052" w:type="dxa"/>
            <w:tcBorders>
              <w:top w:val="nil"/>
              <w:left w:val="double" w:sz="3" w:space="0" w:color="000000"/>
              <w:bottom w:val="nil"/>
              <w:right w:val="single" w:sz="3" w:space="0" w:color="000000"/>
            </w:tcBorders>
            <w:tcPrChange w:id="1851" w:author="Andrew Banks" w:date="2021-01-22T15:17:00Z">
              <w:tcPr>
                <w:tcW w:w="2052" w:type="dxa"/>
                <w:gridSpan w:val="2"/>
                <w:tcBorders>
                  <w:top w:val="nil"/>
                  <w:left w:val="double" w:sz="3" w:space="0" w:color="000000"/>
                  <w:bottom w:val="nil"/>
                  <w:right w:val="single" w:sz="3" w:space="0" w:color="000000"/>
                </w:tcBorders>
              </w:tcPr>
            </w:tcPrChange>
          </w:tcPr>
          <w:p w14:paraId="26A1A5C0" w14:textId="2AAE4E69" w:rsidR="00C84FE9" w:rsidDel="003103AA" w:rsidRDefault="00C84FE9" w:rsidP="00C84FE9">
            <w:pPr>
              <w:spacing w:after="0" w:line="259" w:lineRule="auto"/>
              <w:ind w:left="16"/>
              <w:jc w:val="center"/>
              <w:rPr>
                <w:del w:id="1852" w:author="Andrew Banks" w:date="2021-01-22T15:21:00Z"/>
              </w:rPr>
            </w:pPr>
            <w:del w:id="1853" w:author="Andrew Banks" w:date="2021-01-22T15:21:00Z">
              <w:r w:rsidDel="003103AA">
                <w:delText>0x17</w:delText>
              </w:r>
            </w:del>
          </w:p>
        </w:tc>
        <w:tc>
          <w:tcPr>
            <w:tcW w:w="2026" w:type="dxa"/>
            <w:tcBorders>
              <w:top w:val="nil"/>
              <w:left w:val="single" w:sz="3" w:space="0" w:color="000000"/>
              <w:bottom w:val="nil"/>
              <w:right w:val="single" w:sz="3" w:space="0" w:color="000000"/>
            </w:tcBorders>
            <w:tcPrChange w:id="1854" w:author="Andrew Banks" w:date="2021-01-22T15:17:00Z">
              <w:tcPr>
                <w:tcW w:w="2026" w:type="dxa"/>
                <w:gridSpan w:val="2"/>
                <w:tcBorders>
                  <w:top w:val="nil"/>
                  <w:left w:val="single" w:sz="3" w:space="0" w:color="000000"/>
                  <w:bottom w:val="nil"/>
                  <w:right w:val="single" w:sz="3" w:space="0" w:color="000000"/>
                </w:tcBorders>
              </w:tcPr>
            </w:tcPrChange>
          </w:tcPr>
          <w:p w14:paraId="226075EB" w14:textId="7C02D0B5" w:rsidR="00C84FE9" w:rsidDel="003103AA" w:rsidRDefault="00C84FE9" w:rsidP="00C84FE9">
            <w:pPr>
              <w:spacing w:after="0" w:line="259" w:lineRule="auto"/>
              <w:ind w:right="4"/>
              <w:jc w:val="center"/>
              <w:rPr>
                <w:del w:id="1855" w:author="Andrew Banks" w:date="2021-01-22T15:21:00Z"/>
              </w:rPr>
            </w:pPr>
            <w:del w:id="1856" w:author="Andrew Banks" w:date="2021-01-22T15:17:00Z">
              <w:r w:rsidDel="00F50E8A">
                <w:delText>PINGRESP</w:delText>
              </w:r>
            </w:del>
          </w:p>
        </w:tc>
      </w:tr>
      <w:tr w:rsidR="00C84FE9" w:rsidDel="003103AA" w14:paraId="4653A001" w14:textId="43AC8FCF" w:rsidTr="00C84FE9">
        <w:trPr>
          <w:trHeight w:val="239"/>
          <w:del w:id="1857" w:author="Andrew Banks" w:date="2021-01-22T15:21:00Z"/>
        </w:trPr>
        <w:tc>
          <w:tcPr>
            <w:tcW w:w="2033" w:type="dxa"/>
            <w:tcBorders>
              <w:top w:val="nil"/>
              <w:left w:val="single" w:sz="3" w:space="0" w:color="000000"/>
              <w:bottom w:val="nil"/>
              <w:right w:val="single" w:sz="3" w:space="0" w:color="000000"/>
            </w:tcBorders>
          </w:tcPr>
          <w:p w14:paraId="18234D5C" w14:textId="2AD06D75" w:rsidR="00C84FE9" w:rsidDel="003103AA" w:rsidRDefault="00C84FE9" w:rsidP="00C84FE9">
            <w:pPr>
              <w:spacing w:after="0" w:line="259" w:lineRule="auto"/>
              <w:ind w:right="4"/>
              <w:jc w:val="center"/>
              <w:rPr>
                <w:del w:id="1858" w:author="Andrew Banks" w:date="2021-01-22T15:21:00Z"/>
              </w:rPr>
            </w:pPr>
            <w:del w:id="1859" w:author="Andrew Banks" w:date="2021-01-22T15:21:00Z">
              <w:r w:rsidDel="003103AA">
                <w:delText>0x18</w:delText>
              </w:r>
            </w:del>
          </w:p>
        </w:tc>
        <w:tc>
          <w:tcPr>
            <w:tcW w:w="1709" w:type="dxa"/>
            <w:tcBorders>
              <w:top w:val="nil"/>
              <w:left w:val="single" w:sz="3" w:space="0" w:color="000000"/>
              <w:bottom w:val="nil"/>
              <w:right w:val="double" w:sz="3" w:space="0" w:color="000000"/>
            </w:tcBorders>
          </w:tcPr>
          <w:p w14:paraId="1D5B7E5E" w14:textId="1903F4E7" w:rsidR="00C84FE9" w:rsidDel="003103AA" w:rsidRDefault="00C84FE9" w:rsidP="00C84FE9">
            <w:pPr>
              <w:spacing w:after="0" w:line="259" w:lineRule="auto"/>
              <w:ind w:left="94"/>
              <w:rPr>
                <w:del w:id="1860" w:author="Andrew Banks" w:date="2021-01-22T15:21:00Z"/>
              </w:rPr>
            </w:pPr>
            <w:del w:id="1861" w:author="Andrew Banks" w:date="2021-01-22T15:17:00Z">
              <w:r w:rsidDel="00F50E8A">
                <w:delText>DISCONNECT</w:delText>
              </w:r>
            </w:del>
          </w:p>
        </w:tc>
        <w:tc>
          <w:tcPr>
            <w:tcW w:w="2052" w:type="dxa"/>
            <w:tcBorders>
              <w:top w:val="nil"/>
              <w:left w:val="double" w:sz="3" w:space="0" w:color="000000"/>
              <w:bottom w:val="nil"/>
              <w:right w:val="single" w:sz="3" w:space="0" w:color="000000"/>
            </w:tcBorders>
          </w:tcPr>
          <w:p w14:paraId="5A0B9B9D" w14:textId="1D854A5F" w:rsidR="00C84FE9" w:rsidDel="003103AA" w:rsidRDefault="00C84FE9" w:rsidP="00C84FE9">
            <w:pPr>
              <w:spacing w:after="0" w:line="259" w:lineRule="auto"/>
              <w:ind w:left="16"/>
              <w:jc w:val="center"/>
              <w:rPr>
                <w:del w:id="1862" w:author="Andrew Banks" w:date="2021-01-22T15:21:00Z"/>
              </w:rPr>
            </w:pPr>
            <w:del w:id="1863" w:author="Andrew Banks" w:date="2021-01-22T15:21:00Z">
              <w:r w:rsidDel="003103AA">
                <w:delText>0x19</w:delText>
              </w:r>
            </w:del>
          </w:p>
        </w:tc>
        <w:tc>
          <w:tcPr>
            <w:tcW w:w="2026" w:type="dxa"/>
            <w:tcBorders>
              <w:top w:val="nil"/>
              <w:left w:val="single" w:sz="3" w:space="0" w:color="000000"/>
              <w:bottom w:val="nil"/>
              <w:right w:val="single" w:sz="3" w:space="0" w:color="000000"/>
            </w:tcBorders>
          </w:tcPr>
          <w:p w14:paraId="0A5DAA1C" w14:textId="1D82F2E2" w:rsidR="00C84FE9" w:rsidDel="003103AA" w:rsidRDefault="00C84FE9" w:rsidP="00C84FE9">
            <w:pPr>
              <w:spacing w:after="0" w:line="259" w:lineRule="auto"/>
              <w:ind w:right="4"/>
              <w:jc w:val="center"/>
              <w:rPr>
                <w:del w:id="1864" w:author="Andrew Banks" w:date="2021-01-22T15:21:00Z"/>
              </w:rPr>
            </w:pPr>
            <w:del w:id="1865" w:author="Andrew Banks" w:date="2021-01-22T15:17:00Z">
              <w:r w:rsidDel="00F50E8A">
                <w:delText>reserved</w:delText>
              </w:r>
            </w:del>
          </w:p>
        </w:tc>
      </w:tr>
      <w:tr w:rsidR="00C84FE9" w:rsidDel="003103AA" w14:paraId="2801693B" w14:textId="1A37B9EB" w:rsidTr="00C84FE9">
        <w:trPr>
          <w:trHeight w:val="239"/>
          <w:del w:id="1866" w:author="Andrew Banks" w:date="2021-01-22T15:21:00Z"/>
        </w:trPr>
        <w:tc>
          <w:tcPr>
            <w:tcW w:w="2033" w:type="dxa"/>
            <w:tcBorders>
              <w:top w:val="nil"/>
              <w:left w:val="single" w:sz="3" w:space="0" w:color="000000"/>
              <w:bottom w:val="nil"/>
              <w:right w:val="single" w:sz="3" w:space="0" w:color="000000"/>
            </w:tcBorders>
          </w:tcPr>
          <w:p w14:paraId="112E2A2C" w14:textId="352D868F" w:rsidR="00C84FE9" w:rsidDel="003103AA" w:rsidRDefault="00C84FE9" w:rsidP="00C84FE9">
            <w:pPr>
              <w:spacing w:after="0" w:line="259" w:lineRule="auto"/>
              <w:ind w:right="4"/>
              <w:jc w:val="center"/>
              <w:rPr>
                <w:del w:id="1867" w:author="Andrew Banks" w:date="2021-01-22T15:21:00Z"/>
              </w:rPr>
            </w:pPr>
            <w:del w:id="1868" w:author="Andrew Banks" w:date="2021-01-22T15:21:00Z">
              <w:r w:rsidDel="003103AA">
                <w:delText>0x1A</w:delText>
              </w:r>
            </w:del>
          </w:p>
        </w:tc>
        <w:tc>
          <w:tcPr>
            <w:tcW w:w="1709" w:type="dxa"/>
            <w:tcBorders>
              <w:top w:val="nil"/>
              <w:left w:val="single" w:sz="3" w:space="0" w:color="000000"/>
              <w:bottom w:val="nil"/>
              <w:right w:val="double" w:sz="3" w:space="0" w:color="000000"/>
            </w:tcBorders>
          </w:tcPr>
          <w:p w14:paraId="33148B5D" w14:textId="2E8FDC3D" w:rsidR="00C84FE9" w:rsidDel="003103AA" w:rsidRDefault="00C84FE9" w:rsidP="00C84FE9">
            <w:pPr>
              <w:spacing w:after="0" w:line="259" w:lineRule="auto"/>
              <w:rPr>
                <w:del w:id="1869" w:author="Andrew Banks" w:date="2021-01-22T15:21:00Z"/>
              </w:rPr>
            </w:pPr>
            <w:del w:id="1870" w:author="Andrew Banks" w:date="2021-01-22T15:18:00Z">
              <w:r w:rsidDel="00F50E8A">
                <w:delText>WILLTOPICUPD</w:delText>
              </w:r>
            </w:del>
          </w:p>
        </w:tc>
        <w:tc>
          <w:tcPr>
            <w:tcW w:w="2052" w:type="dxa"/>
            <w:tcBorders>
              <w:top w:val="nil"/>
              <w:left w:val="double" w:sz="3" w:space="0" w:color="000000"/>
              <w:bottom w:val="nil"/>
              <w:right w:val="single" w:sz="3" w:space="0" w:color="000000"/>
            </w:tcBorders>
          </w:tcPr>
          <w:p w14:paraId="36333D29" w14:textId="5FDA0367" w:rsidR="00C84FE9" w:rsidDel="003103AA" w:rsidRDefault="00C84FE9" w:rsidP="00C84FE9">
            <w:pPr>
              <w:spacing w:after="0" w:line="259" w:lineRule="auto"/>
              <w:ind w:left="16"/>
              <w:jc w:val="center"/>
              <w:rPr>
                <w:del w:id="1871" w:author="Andrew Banks" w:date="2021-01-22T15:21:00Z"/>
              </w:rPr>
            </w:pPr>
            <w:del w:id="1872" w:author="Andrew Banks" w:date="2021-01-22T15:21:00Z">
              <w:r w:rsidDel="003103AA">
                <w:delText>0x1B</w:delText>
              </w:r>
            </w:del>
          </w:p>
        </w:tc>
        <w:tc>
          <w:tcPr>
            <w:tcW w:w="2026" w:type="dxa"/>
            <w:tcBorders>
              <w:top w:val="nil"/>
              <w:left w:val="single" w:sz="3" w:space="0" w:color="000000"/>
              <w:bottom w:val="nil"/>
              <w:right w:val="single" w:sz="3" w:space="0" w:color="000000"/>
            </w:tcBorders>
          </w:tcPr>
          <w:p w14:paraId="66BE2795" w14:textId="49C15DC9" w:rsidR="00C84FE9" w:rsidDel="003103AA" w:rsidRDefault="00C84FE9" w:rsidP="00C84FE9">
            <w:pPr>
              <w:spacing w:after="0" w:line="259" w:lineRule="auto"/>
              <w:ind w:right="4"/>
              <w:jc w:val="center"/>
              <w:rPr>
                <w:del w:id="1873" w:author="Andrew Banks" w:date="2021-01-22T15:21:00Z"/>
              </w:rPr>
            </w:pPr>
            <w:del w:id="1874" w:author="Andrew Banks" w:date="2021-01-22T15:18:00Z">
              <w:r w:rsidDel="00F50E8A">
                <w:delText>WILLTOPICRESP</w:delText>
              </w:r>
            </w:del>
          </w:p>
        </w:tc>
      </w:tr>
      <w:tr w:rsidR="00C84FE9" w:rsidDel="003103AA" w14:paraId="3333093E" w14:textId="4AD8759B" w:rsidTr="00C84FE9">
        <w:trPr>
          <w:trHeight w:val="239"/>
          <w:del w:id="1875" w:author="Andrew Banks" w:date="2021-01-22T15:21:00Z"/>
        </w:trPr>
        <w:tc>
          <w:tcPr>
            <w:tcW w:w="2033" w:type="dxa"/>
            <w:tcBorders>
              <w:top w:val="nil"/>
              <w:left w:val="single" w:sz="3" w:space="0" w:color="000000"/>
              <w:bottom w:val="nil"/>
              <w:right w:val="single" w:sz="3" w:space="0" w:color="000000"/>
            </w:tcBorders>
          </w:tcPr>
          <w:p w14:paraId="592EB7B3" w14:textId="5BB75632" w:rsidR="00C84FE9" w:rsidDel="003103AA" w:rsidRDefault="00C84FE9" w:rsidP="00C84FE9">
            <w:pPr>
              <w:spacing w:after="0" w:line="259" w:lineRule="auto"/>
              <w:ind w:right="4"/>
              <w:jc w:val="center"/>
              <w:rPr>
                <w:del w:id="1876" w:author="Andrew Banks" w:date="2021-01-22T15:21:00Z"/>
              </w:rPr>
            </w:pPr>
            <w:del w:id="1877" w:author="Andrew Banks" w:date="2021-01-22T15:21:00Z">
              <w:r w:rsidDel="003103AA">
                <w:delText>0x1C</w:delText>
              </w:r>
            </w:del>
          </w:p>
        </w:tc>
        <w:tc>
          <w:tcPr>
            <w:tcW w:w="1709" w:type="dxa"/>
            <w:tcBorders>
              <w:top w:val="nil"/>
              <w:left w:val="single" w:sz="3" w:space="0" w:color="000000"/>
              <w:bottom w:val="nil"/>
              <w:right w:val="double" w:sz="3" w:space="0" w:color="000000"/>
            </w:tcBorders>
          </w:tcPr>
          <w:p w14:paraId="704A41DD" w14:textId="2372AF68" w:rsidR="00C84FE9" w:rsidDel="003103AA" w:rsidRDefault="00C84FE9" w:rsidP="00C84FE9">
            <w:pPr>
              <w:spacing w:after="0" w:line="259" w:lineRule="auto"/>
              <w:ind w:left="61"/>
              <w:rPr>
                <w:del w:id="1878" w:author="Andrew Banks" w:date="2021-01-22T15:21:00Z"/>
              </w:rPr>
            </w:pPr>
            <w:del w:id="1879" w:author="Andrew Banks" w:date="2021-01-22T15:18:00Z">
              <w:r w:rsidDel="00F50E8A">
                <w:delText>WILLMSGUPD</w:delText>
              </w:r>
            </w:del>
          </w:p>
        </w:tc>
        <w:tc>
          <w:tcPr>
            <w:tcW w:w="2052" w:type="dxa"/>
            <w:tcBorders>
              <w:top w:val="nil"/>
              <w:left w:val="double" w:sz="3" w:space="0" w:color="000000"/>
              <w:bottom w:val="nil"/>
              <w:right w:val="single" w:sz="3" w:space="0" w:color="000000"/>
            </w:tcBorders>
          </w:tcPr>
          <w:p w14:paraId="6BCDB471" w14:textId="3A884998" w:rsidR="00C84FE9" w:rsidDel="003103AA" w:rsidRDefault="00C84FE9" w:rsidP="00C84FE9">
            <w:pPr>
              <w:spacing w:after="0" w:line="259" w:lineRule="auto"/>
              <w:ind w:left="16"/>
              <w:jc w:val="center"/>
              <w:rPr>
                <w:del w:id="1880" w:author="Andrew Banks" w:date="2021-01-22T15:21:00Z"/>
              </w:rPr>
            </w:pPr>
            <w:del w:id="1881" w:author="Andrew Banks" w:date="2021-01-22T15:21:00Z">
              <w:r w:rsidDel="003103AA">
                <w:delText>0x1D</w:delText>
              </w:r>
            </w:del>
          </w:p>
        </w:tc>
        <w:tc>
          <w:tcPr>
            <w:tcW w:w="2026" w:type="dxa"/>
            <w:tcBorders>
              <w:top w:val="nil"/>
              <w:left w:val="single" w:sz="3" w:space="0" w:color="000000"/>
              <w:bottom w:val="nil"/>
              <w:right w:val="single" w:sz="3" w:space="0" w:color="000000"/>
            </w:tcBorders>
          </w:tcPr>
          <w:p w14:paraId="4D904850" w14:textId="197C265D" w:rsidR="00C84FE9" w:rsidDel="003103AA" w:rsidRDefault="00C84FE9" w:rsidP="00C84FE9">
            <w:pPr>
              <w:spacing w:after="0" w:line="259" w:lineRule="auto"/>
              <w:ind w:right="4"/>
              <w:jc w:val="center"/>
              <w:rPr>
                <w:del w:id="1882" w:author="Andrew Banks" w:date="2021-01-22T15:21:00Z"/>
              </w:rPr>
            </w:pPr>
            <w:del w:id="1883" w:author="Andrew Banks" w:date="2021-01-22T15:19:00Z">
              <w:r w:rsidDel="00F50E8A">
                <w:delText>WILLMSGRESP</w:delText>
              </w:r>
            </w:del>
          </w:p>
        </w:tc>
      </w:tr>
      <w:tr w:rsidR="00C84FE9" w:rsidDel="003103AA" w14:paraId="25E5A5F3" w14:textId="2D5329D0" w:rsidTr="00C84FE9">
        <w:trPr>
          <w:trHeight w:val="239"/>
          <w:del w:id="1884" w:author="Andrew Banks" w:date="2021-01-22T15:21:00Z"/>
        </w:trPr>
        <w:tc>
          <w:tcPr>
            <w:tcW w:w="2033" w:type="dxa"/>
            <w:tcBorders>
              <w:top w:val="nil"/>
              <w:left w:val="single" w:sz="3" w:space="0" w:color="000000"/>
              <w:bottom w:val="nil"/>
              <w:right w:val="single" w:sz="3" w:space="0" w:color="000000"/>
            </w:tcBorders>
          </w:tcPr>
          <w:p w14:paraId="47F663BE" w14:textId="3154EF24" w:rsidR="00C84FE9" w:rsidDel="003103AA" w:rsidRDefault="00C84FE9" w:rsidP="00C84FE9">
            <w:pPr>
              <w:spacing w:after="0" w:line="259" w:lineRule="auto"/>
              <w:ind w:right="4"/>
              <w:jc w:val="center"/>
              <w:rPr>
                <w:del w:id="1885" w:author="Andrew Banks" w:date="2021-01-22T15:21:00Z"/>
              </w:rPr>
            </w:pPr>
            <w:del w:id="1886" w:author="Andrew Banks" w:date="2021-01-22T15:21:00Z">
              <w:r w:rsidDel="003103AA">
                <w:delText>0x1E-0xFD</w:delText>
              </w:r>
            </w:del>
          </w:p>
        </w:tc>
        <w:tc>
          <w:tcPr>
            <w:tcW w:w="1709" w:type="dxa"/>
            <w:tcBorders>
              <w:top w:val="nil"/>
              <w:left w:val="single" w:sz="3" w:space="0" w:color="000000"/>
              <w:bottom w:val="nil"/>
              <w:right w:val="double" w:sz="3" w:space="0" w:color="000000"/>
            </w:tcBorders>
          </w:tcPr>
          <w:p w14:paraId="525D5028" w14:textId="2266F5BF" w:rsidR="00C84FE9" w:rsidDel="003103AA" w:rsidRDefault="00C84FE9" w:rsidP="00C84FE9">
            <w:pPr>
              <w:spacing w:after="0" w:line="259" w:lineRule="auto"/>
              <w:ind w:right="24"/>
              <w:jc w:val="center"/>
              <w:rPr>
                <w:del w:id="1887" w:author="Andrew Banks" w:date="2021-01-22T15:21:00Z"/>
              </w:rPr>
            </w:pPr>
            <w:del w:id="1888" w:author="Andrew Banks" w:date="2021-01-22T15:19:00Z">
              <w:r w:rsidDel="00F50E8A">
                <w:delText>reserved</w:delText>
              </w:r>
            </w:del>
          </w:p>
        </w:tc>
        <w:tc>
          <w:tcPr>
            <w:tcW w:w="2052" w:type="dxa"/>
            <w:tcBorders>
              <w:top w:val="nil"/>
              <w:left w:val="double" w:sz="3" w:space="0" w:color="000000"/>
              <w:bottom w:val="nil"/>
              <w:right w:val="single" w:sz="3" w:space="0" w:color="000000"/>
            </w:tcBorders>
          </w:tcPr>
          <w:p w14:paraId="60D8EA18" w14:textId="6EE5967E" w:rsidR="00C84FE9" w:rsidDel="003103AA" w:rsidRDefault="00C84FE9" w:rsidP="00C84FE9">
            <w:pPr>
              <w:spacing w:after="0" w:line="259" w:lineRule="auto"/>
              <w:ind w:left="16"/>
              <w:jc w:val="center"/>
              <w:rPr>
                <w:del w:id="1889" w:author="Andrew Banks" w:date="2021-01-22T15:21:00Z"/>
              </w:rPr>
            </w:pPr>
            <w:del w:id="1890" w:author="Andrew Banks" w:date="2021-01-22T15:21:00Z">
              <w:r w:rsidDel="003103AA">
                <w:delText>0xFE</w:delText>
              </w:r>
            </w:del>
          </w:p>
        </w:tc>
        <w:tc>
          <w:tcPr>
            <w:tcW w:w="2026" w:type="dxa"/>
            <w:tcBorders>
              <w:top w:val="nil"/>
              <w:left w:val="single" w:sz="3" w:space="0" w:color="000000"/>
              <w:bottom w:val="nil"/>
              <w:right w:val="single" w:sz="3" w:space="0" w:color="000000"/>
            </w:tcBorders>
          </w:tcPr>
          <w:p w14:paraId="7C997335" w14:textId="78CB60F2" w:rsidR="00C84FE9" w:rsidDel="003103AA" w:rsidRDefault="00C84FE9" w:rsidP="00C84FE9">
            <w:pPr>
              <w:spacing w:after="0" w:line="259" w:lineRule="auto"/>
              <w:rPr>
                <w:del w:id="1891" w:author="Andrew Banks" w:date="2021-01-22T15:21:00Z"/>
              </w:rPr>
            </w:pPr>
            <w:del w:id="1892" w:author="Andrew Banks" w:date="2021-01-22T15:20:00Z">
              <w:r w:rsidDel="00F50E8A">
                <w:delText>Encapsulated message</w:delText>
              </w:r>
            </w:del>
          </w:p>
        </w:tc>
      </w:tr>
      <w:tr w:rsidR="00C84FE9" w:rsidDel="003103AA" w14:paraId="3CE5EB36" w14:textId="246F3DE6" w:rsidTr="00C84FE9">
        <w:trPr>
          <w:trHeight w:val="241"/>
          <w:del w:id="1893" w:author="Andrew Banks" w:date="2021-01-22T15:21:00Z"/>
        </w:trPr>
        <w:tc>
          <w:tcPr>
            <w:tcW w:w="2033" w:type="dxa"/>
            <w:tcBorders>
              <w:top w:val="nil"/>
              <w:left w:val="single" w:sz="3" w:space="0" w:color="000000"/>
              <w:bottom w:val="single" w:sz="3" w:space="0" w:color="000000"/>
              <w:right w:val="single" w:sz="3" w:space="0" w:color="000000"/>
            </w:tcBorders>
          </w:tcPr>
          <w:p w14:paraId="761C321E" w14:textId="13125DFE" w:rsidR="00C84FE9" w:rsidDel="003103AA" w:rsidRDefault="00C84FE9" w:rsidP="00C84FE9">
            <w:pPr>
              <w:spacing w:after="0" w:line="259" w:lineRule="auto"/>
              <w:ind w:right="4"/>
              <w:jc w:val="center"/>
              <w:rPr>
                <w:del w:id="1894" w:author="Andrew Banks" w:date="2021-01-22T15:21:00Z"/>
              </w:rPr>
            </w:pPr>
            <w:del w:id="1895" w:author="Andrew Banks" w:date="2021-01-22T15:21:00Z">
              <w:r w:rsidDel="003103AA">
                <w:delText>0xFF</w:delText>
              </w:r>
            </w:del>
          </w:p>
        </w:tc>
        <w:tc>
          <w:tcPr>
            <w:tcW w:w="1709" w:type="dxa"/>
            <w:tcBorders>
              <w:top w:val="nil"/>
              <w:left w:val="single" w:sz="3" w:space="0" w:color="000000"/>
              <w:bottom w:val="single" w:sz="3" w:space="0" w:color="000000"/>
              <w:right w:val="double" w:sz="3" w:space="0" w:color="000000"/>
            </w:tcBorders>
          </w:tcPr>
          <w:p w14:paraId="32BB96BF" w14:textId="42AC997D" w:rsidR="00C84FE9" w:rsidDel="003103AA" w:rsidRDefault="00C84FE9" w:rsidP="00C84FE9">
            <w:pPr>
              <w:spacing w:after="0" w:line="259" w:lineRule="auto"/>
              <w:ind w:right="24"/>
              <w:jc w:val="center"/>
              <w:rPr>
                <w:del w:id="1896" w:author="Andrew Banks" w:date="2021-01-22T15:21:00Z"/>
              </w:rPr>
            </w:pPr>
            <w:del w:id="1897" w:author="Andrew Banks" w:date="2021-01-22T15:20:00Z">
              <w:r w:rsidDel="00F50E8A">
                <w:delText>reserved</w:delText>
              </w:r>
            </w:del>
          </w:p>
        </w:tc>
        <w:tc>
          <w:tcPr>
            <w:tcW w:w="2052" w:type="dxa"/>
            <w:tcBorders>
              <w:top w:val="nil"/>
              <w:left w:val="double" w:sz="3" w:space="0" w:color="000000"/>
              <w:bottom w:val="single" w:sz="3" w:space="0" w:color="000000"/>
              <w:right w:val="single" w:sz="3" w:space="0" w:color="000000"/>
            </w:tcBorders>
          </w:tcPr>
          <w:p w14:paraId="6192DBF3" w14:textId="72891D6F" w:rsidR="00C84FE9" w:rsidDel="003103AA" w:rsidRDefault="00C84FE9" w:rsidP="00C84FE9">
            <w:pPr>
              <w:spacing w:after="160" w:line="259" w:lineRule="auto"/>
              <w:rPr>
                <w:del w:id="1898" w:author="Andrew Banks" w:date="2021-01-22T15:21:00Z"/>
              </w:rPr>
            </w:pPr>
          </w:p>
        </w:tc>
        <w:tc>
          <w:tcPr>
            <w:tcW w:w="2026" w:type="dxa"/>
            <w:tcBorders>
              <w:top w:val="nil"/>
              <w:left w:val="single" w:sz="3" w:space="0" w:color="000000"/>
              <w:bottom w:val="single" w:sz="3" w:space="0" w:color="000000"/>
              <w:right w:val="single" w:sz="3" w:space="0" w:color="000000"/>
            </w:tcBorders>
          </w:tcPr>
          <w:p w14:paraId="5A0CECD1" w14:textId="113B210A" w:rsidR="00C84FE9" w:rsidDel="003103AA" w:rsidRDefault="00C84FE9" w:rsidP="00C84FE9">
            <w:pPr>
              <w:spacing w:after="160" w:line="259" w:lineRule="auto"/>
              <w:rPr>
                <w:del w:id="1899" w:author="Andrew Banks" w:date="2021-01-22T15:21:00Z"/>
              </w:rPr>
            </w:pPr>
          </w:p>
        </w:tc>
      </w:tr>
    </w:tbl>
    <w:p w14:paraId="5B7D55ED" w14:textId="3B261ABE" w:rsidR="00C84FE9" w:rsidDel="003103AA" w:rsidRDefault="00C84FE9" w:rsidP="00C84FE9">
      <w:pPr>
        <w:spacing w:after="612" w:line="265" w:lineRule="auto"/>
        <w:jc w:val="center"/>
        <w:rPr>
          <w:del w:id="1900" w:author="Andrew Banks" w:date="2021-01-22T15:21:00Z"/>
        </w:rPr>
      </w:pPr>
      <w:del w:id="1901" w:author="Andrew Banks" w:date="2021-01-22T15:21:00Z">
        <w:r w:rsidDel="003103AA">
          <w:delText>Table 3: Values of the MsgType field</w:delText>
        </w:r>
      </w:del>
    </w:p>
    <w:p w14:paraId="499BCD1C" w14:textId="79188F33" w:rsidR="00A77F2A" w:rsidDel="00D10F89" w:rsidRDefault="00A77F2A" w:rsidP="00C84FE9">
      <w:pPr>
        <w:spacing w:after="612" w:line="265" w:lineRule="auto"/>
        <w:jc w:val="center"/>
        <w:rPr>
          <w:del w:id="1902" w:author="Simon Johnson" w:date="2021-03-01T10:25:00Z"/>
        </w:rPr>
      </w:pPr>
    </w:p>
    <w:p w14:paraId="3E3A842C" w14:textId="77777777" w:rsidR="00A77F2A" w:rsidRDefault="00A77F2A">
      <w:pPr>
        <w:spacing w:after="612" w:line="265" w:lineRule="auto"/>
        <w:pPrChange w:id="1903" w:author="Simon Johnson" w:date="2021-03-01T10:25:00Z">
          <w:pPr>
            <w:spacing w:after="612" w:line="265" w:lineRule="auto"/>
            <w:jc w:val="center"/>
          </w:pPr>
        </w:pPrChange>
      </w:pPr>
    </w:p>
    <w:p w14:paraId="725640BB" w14:textId="3C4FD559" w:rsidR="00C84FE9" w:rsidRDefault="000D5EF6" w:rsidP="00C84FE9">
      <w:pPr>
        <w:pStyle w:val="Heading2"/>
        <w:keepLines/>
        <w:spacing w:before="0" w:after="64" w:line="259" w:lineRule="auto"/>
        <w:ind w:left="523" w:hanging="538"/>
      </w:pPr>
      <w:bookmarkStart w:id="1904" w:name="_Toc42675"/>
      <w:bookmarkStart w:id="1905" w:name="_Toc71106232"/>
      <w:r>
        <w:t>MQTT-SN Control Packet</w:t>
      </w:r>
      <w:r w:rsidR="00C84FE9">
        <w:t xml:space="preserve"> Variable Part</w:t>
      </w:r>
      <w:bookmarkEnd w:id="1904"/>
      <w:bookmarkEnd w:id="1905"/>
    </w:p>
    <w:p w14:paraId="71FE4BC1" w14:textId="2AE007E0" w:rsidR="00C84FE9" w:rsidDel="00213027" w:rsidRDefault="00C84FE9">
      <w:pPr>
        <w:ind w:left="-5" w:right="4"/>
        <w:rPr>
          <w:del w:id="1906" w:author="Simon Johnson" w:date="2021-03-09T13:59:00Z"/>
        </w:rPr>
        <w:pPrChange w:id="1907" w:author="Simon Johnson" w:date="2021-03-26T11:42:00Z">
          <w:pPr>
            <w:ind w:left="-5" w:right="990"/>
          </w:pPr>
        </w:pPrChange>
      </w:pPr>
      <w:r>
        <w:t xml:space="preserve">The content of the </w:t>
      </w:r>
      <w:r w:rsidR="000D5EF6">
        <w:t>MQTT-SN Control Packet</w:t>
      </w:r>
      <w:r>
        <w:t xml:space="preserve"> variable part depends on the type of the </w:t>
      </w:r>
      <w:r w:rsidR="000D5EF6">
        <w:t>Control Packet</w:t>
      </w:r>
      <w:r>
        <w:t xml:space="preserve">. The following fields are defined for the </w:t>
      </w:r>
      <w:ins w:id="1908" w:author="Simon Johnson" w:date="2021-03-09T11:32:00Z">
        <w:r w:rsidR="0018058B">
          <w:t>packet</w:t>
        </w:r>
        <w:r w:rsidR="0018058B" w:rsidDel="0018058B">
          <w:t xml:space="preserve"> </w:t>
        </w:r>
      </w:ins>
      <w:del w:id="1909" w:author="Simon Johnson" w:date="2021-03-09T11:32:00Z">
        <w:r w:rsidDel="0018058B">
          <w:delText xml:space="preserve">message </w:delText>
        </w:r>
      </w:del>
      <w:r>
        <w:t>variable part.</w:t>
      </w:r>
    </w:p>
    <w:p w14:paraId="6F9AD372" w14:textId="77777777" w:rsidR="00213027" w:rsidRDefault="00213027">
      <w:pPr>
        <w:ind w:left="-5" w:right="4"/>
        <w:rPr>
          <w:ins w:id="1910" w:author="Simon Johnson" w:date="2021-03-09T13:59:00Z"/>
        </w:rPr>
        <w:pPrChange w:id="1911" w:author="Simon Johnson" w:date="2021-03-26T11:42:00Z">
          <w:pPr>
            <w:ind w:left="-5" w:right="990"/>
          </w:pPr>
        </w:pPrChange>
      </w:pPr>
    </w:p>
    <w:p w14:paraId="43AD14D6" w14:textId="7E0C8000" w:rsidR="00C84FE9" w:rsidDel="00F773B2" w:rsidRDefault="00F27B3C">
      <w:pPr>
        <w:pStyle w:val="Heading3"/>
        <w:keepLines/>
        <w:spacing w:before="0" w:after="145" w:line="259" w:lineRule="auto"/>
        <w:ind w:left="583" w:right="4" w:hanging="598"/>
        <w:rPr>
          <w:del w:id="1912" w:author="Andrew Banks" w:date="2021-01-22T15:44:00Z"/>
        </w:rPr>
        <w:pPrChange w:id="1913" w:author="Simon Johnson" w:date="2021-03-26T11:42:00Z">
          <w:pPr>
            <w:pStyle w:val="Heading3"/>
            <w:keepLines/>
            <w:spacing w:before="0" w:after="145" w:line="259" w:lineRule="auto"/>
            <w:ind w:left="583" w:hanging="598"/>
          </w:pPr>
        </w:pPrChange>
      </w:pPr>
      <w:bookmarkStart w:id="1914" w:name="_Toc42676"/>
      <w:del w:id="1915" w:author="Andrew Banks" w:date="2021-01-22T15:44:00Z">
        <w:r w:rsidDel="00F773B2">
          <w:delText>Client Identifier (</w:delText>
        </w:r>
        <w:r w:rsidR="00C84FE9" w:rsidDel="00F773B2">
          <w:delText>ClientId</w:delText>
        </w:r>
        <w:bookmarkEnd w:id="1914"/>
        <w:r w:rsidDel="00F773B2">
          <w:delText>)</w:delText>
        </w:r>
      </w:del>
    </w:p>
    <w:p w14:paraId="62053AF8" w14:textId="5D149CAF" w:rsidR="00C84FE9" w:rsidDel="00F773B2" w:rsidRDefault="00C84FE9">
      <w:pPr>
        <w:spacing w:after="306"/>
        <w:ind w:left="-5" w:right="4"/>
        <w:rPr>
          <w:del w:id="1916" w:author="Andrew Banks" w:date="2021-01-22T15:44:00Z"/>
        </w:rPr>
        <w:pPrChange w:id="1917" w:author="Simon Johnson" w:date="2021-03-26T11:42:00Z">
          <w:pPr>
            <w:spacing w:after="306"/>
            <w:ind w:left="-5" w:right="990"/>
          </w:pPr>
        </w:pPrChange>
      </w:pPr>
      <w:del w:id="1918" w:author="Andrew Banks" w:date="2021-01-22T15:44:00Z">
        <w:r w:rsidDel="00F773B2">
          <w:delText xml:space="preserve">As with MQTT, the </w:delText>
        </w:r>
        <w:r w:rsidDel="00F773B2">
          <w:rPr>
            <w:i/>
          </w:rPr>
          <w:delText xml:space="preserve">ClientId </w:delText>
        </w:r>
        <w:r w:rsidDel="00F773B2">
          <w:delText>field has a variable length and contains a 1-23 character long string that uniquely identifies the client to the server.</w:delText>
        </w:r>
      </w:del>
    </w:p>
    <w:p w14:paraId="5EDFD354" w14:textId="4BBB24FE" w:rsidR="00F27B3C" w:rsidDel="00D10F89" w:rsidRDefault="00F27B3C">
      <w:pPr>
        <w:spacing w:after="306"/>
        <w:ind w:left="-5" w:right="4"/>
        <w:rPr>
          <w:del w:id="1919" w:author="Simon Johnson" w:date="2021-03-01T10:25:00Z"/>
        </w:rPr>
        <w:pPrChange w:id="1920" w:author="Simon Johnson" w:date="2021-03-26T11:42:00Z">
          <w:pPr>
            <w:spacing w:after="306"/>
            <w:ind w:left="-5" w:right="990"/>
          </w:pPr>
        </w:pPrChange>
      </w:pPr>
    </w:p>
    <w:p w14:paraId="6586F831" w14:textId="77777777" w:rsidR="00F27B3C" w:rsidRDefault="00F27B3C">
      <w:pPr>
        <w:ind w:left="-5" w:right="4"/>
        <w:pPrChange w:id="1921" w:author="Simon Johnson" w:date="2021-03-26T11:42:00Z">
          <w:pPr>
            <w:spacing w:after="306"/>
            <w:ind w:left="-5" w:right="990"/>
          </w:pPr>
        </w:pPrChange>
      </w:pPr>
    </w:p>
    <w:p w14:paraId="7DB42524" w14:textId="615D3C2F" w:rsidR="00C84FE9" w:rsidDel="00F37163" w:rsidRDefault="00213027">
      <w:pPr>
        <w:pStyle w:val="Heading3"/>
        <w:keepLines/>
        <w:spacing w:before="0" w:after="145" w:line="259" w:lineRule="auto"/>
        <w:ind w:left="583" w:right="4" w:hanging="598"/>
        <w:rPr>
          <w:del w:id="1922" w:author="Andrew Banks" w:date="2021-01-22T15:48:00Z"/>
        </w:rPr>
        <w:pPrChange w:id="1923" w:author="Simon Johnson" w:date="2021-03-26T11:42:00Z">
          <w:pPr>
            <w:pStyle w:val="Heading3"/>
            <w:keepLines/>
            <w:spacing w:before="0" w:after="145" w:line="259" w:lineRule="auto"/>
            <w:ind w:left="583" w:hanging="598"/>
          </w:pPr>
        </w:pPrChange>
      </w:pPr>
      <w:bookmarkStart w:id="1924" w:name="_Toc42677"/>
      <w:bookmarkStart w:id="1925" w:name="_Toc71106233"/>
      <w:ins w:id="1926" w:author="Simon Johnson" w:date="2021-03-09T13:49:00Z">
        <w:r>
          <w:t>Publish</w:t>
        </w:r>
        <w:bookmarkEnd w:id="1925"/>
        <w:r>
          <w:t xml:space="preserve"> </w:t>
        </w:r>
      </w:ins>
      <w:del w:id="1927" w:author="Andrew Banks" w:date="2021-01-22T15:48:00Z">
        <w:r w:rsidR="00C84FE9" w:rsidDel="00F37163">
          <w:delText>Data</w:delText>
        </w:r>
        <w:bookmarkStart w:id="1928" w:name="_Toc66180478"/>
        <w:bookmarkStart w:id="1929" w:name="_Toc66183466"/>
        <w:bookmarkStart w:id="1930" w:name="_Toc66185334"/>
        <w:bookmarkStart w:id="1931" w:name="_Toc66186080"/>
        <w:bookmarkStart w:id="1932" w:name="_Toc66186347"/>
        <w:bookmarkEnd w:id="1924"/>
        <w:bookmarkEnd w:id="1928"/>
        <w:bookmarkEnd w:id="1929"/>
        <w:bookmarkEnd w:id="1930"/>
        <w:bookmarkEnd w:id="1931"/>
        <w:bookmarkEnd w:id="1932"/>
      </w:del>
    </w:p>
    <w:p w14:paraId="0301C93F" w14:textId="7B1A0606" w:rsidR="00C84FE9" w:rsidDel="00F37163" w:rsidRDefault="00C84FE9">
      <w:pPr>
        <w:spacing w:after="306"/>
        <w:ind w:left="-5" w:right="4"/>
        <w:rPr>
          <w:del w:id="1933" w:author="Andrew Banks" w:date="2021-01-22T15:48:00Z"/>
        </w:rPr>
        <w:pPrChange w:id="1934" w:author="Simon Johnson" w:date="2021-03-26T11:42:00Z">
          <w:pPr>
            <w:spacing w:after="306"/>
            <w:ind w:left="-5" w:right="990"/>
          </w:pPr>
        </w:pPrChange>
      </w:pPr>
      <w:del w:id="1935" w:author="Andrew Banks" w:date="2021-01-22T15:48:00Z">
        <w:r w:rsidDel="00F37163">
          <w:delText xml:space="preserve">The </w:delText>
        </w:r>
        <w:r w:rsidDel="00F37163">
          <w:rPr>
            <w:i/>
          </w:rPr>
          <w:delText xml:space="preserve">Data </w:delText>
        </w:r>
        <w:r w:rsidDel="00F37163">
          <w:delText>field corresponds to payload of an MQTT PUBLISH message. It has a variable length and contains the application data that is being published</w:delText>
        </w:r>
        <w:bookmarkStart w:id="1936" w:name="_Toc66180479"/>
        <w:bookmarkStart w:id="1937" w:name="_Toc66183467"/>
        <w:bookmarkStart w:id="1938" w:name="_Toc66185335"/>
        <w:bookmarkStart w:id="1939" w:name="_Toc66186081"/>
        <w:bookmarkStart w:id="1940" w:name="_Toc66186348"/>
        <w:bookmarkStart w:id="1941" w:name="_Toc66201044"/>
        <w:bookmarkStart w:id="1942" w:name="_Toc66710124"/>
        <w:bookmarkStart w:id="1943" w:name="_Toc67648378"/>
        <w:bookmarkStart w:id="1944" w:name="_Toc67650855"/>
        <w:bookmarkStart w:id="1945" w:name="_Toc71106234"/>
        <w:bookmarkEnd w:id="1936"/>
        <w:bookmarkEnd w:id="1937"/>
        <w:bookmarkEnd w:id="1938"/>
        <w:bookmarkEnd w:id="1939"/>
        <w:bookmarkEnd w:id="1940"/>
        <w:bookmarkEnd w:id="1941"/>
        <w:bookmarkEnd w:id="1942"/>
        <w:bookmarkEnd w:id="1943"/>
        <w:bookmarkEnd w:id="1944"/>
        <w:bookmarkEnd w:id="1945"/>
      </w:del>
    </w:p>
    <w:p w14:paraId="76923067" w14:textId="66DCE186" w:rsidR="00C84FE9" w:rsidDel="00BA4B9B" w:rsidRDefault="00C84FE9">
      <w:pPr>
        <w:pStyle w:val="Heading3"/>
        <w:keepLines/>
        <w:spacing w:before="0" w:after="145" w:line="259" w:lineRule="auto"/>
        <w:ind w:left="583" w:right="4" w:hanging="598"/>
        <w:rPr>
          <w:del w:id="1946" w:author="Andrew Banks" w:date="2021-01-22T15:50:00Z"/>
        </w:rPr>
        <w:pPrChange w:id="1947" w:author="Simon Johnson" w:date="2021-03-26T11:42:00Z">
          <w:pPr>
            <w:pStyle w:val="Heading3"/>
            <w:keepLines/>
            <w:spacing w:before="0" w:after="145" w:line="259" w:lineRule="auto"/>
            <w:ind w:left="583" w:hanging="598"/>
          </w:pPr>
        </w:pPrChange>
      </w:pPr>
      <w:bookmarkStart w:id="1948" w:name="_Toc42678"/>
      <w:del w:id="1949" w:author="Andrew Banks" w:date="2021-01-22T15:50:00Z">
        <w:r w:rsidDel="00BA4B9B">
          <w:delText>Duration</w:delText>
        </w:r>
        <w:bookmarkStart w:id="1950" w:name="_Toc66180480"/>
        <w:bookmarkStart w:id="1951" w:name="_Toc66183468"/>
        <w:bookmarkStart w:id="1952" w:name="_Toc66185336"/>
        <w:bookmarkStart w:id="1953" w:name="_Toc66186082"/>
        <w:bookmarkStart w:id="1954" w:name="_Toc66186349"/>
        <w:bookmarkStart w:id="1955" w:name="_Toc66201045"/>
        <w:bookmarkStart w:id="1956" w:name="_Toc66710125"/>
        <w:bookmarkStart w:id="1957" w:name="_Toc67648379"/>
        <w:bookmarkStart w:id="1958" w:name="_Toc67650856"/>
        <w:bookmarkStart w:id="1959" w:name="_Toc71106235"/>
        <w:bookmarkEnd w:id="1948"/>
        <w:bookmarkEnd w:id="1950"/>
        <w:bookmarkEnd w:id="1951"/>
        <w:bookmarkEnd w:id="1952"/>
        <w:bookmarkEnd w:id="1953"/>
        <w:bookmarkEnd w:id="1954"/>
        <w:bookmarkEnd w:id="1955"/>
        <w:bookmarkEnd w:id="1956"/>
        <w:bookmarkEnd w:id="1957"/>
        <w:bookmarkEnd w:id="1958"/>
        <w:bookmarkEnd w:id="1959"/>
      </w:del>
    </w:p>
    <w:p w14:paraId="6157DA4D" w14:textId="42E99D67" w:rsidR="00C84FE9" w:rsidDel="00BA4B9B" w:rsidRDefault="00C84FE9">
      <w:pPr>
        <w:spacing w:after="306"/>
        <w:ind w:left="-5" w:right="4"/>
        <w:rPr>
          <w:del w:id="1960" w:author="Andrew Banks" w:date="2021-01-22T15:50:00Z"/>
        </w:rPr>
        <w:pPrChange w:id="1961" w:author="Simon Johnson" w:date="2021-03-26T11:42:00Z">
          <w:pPr>
            <w:spacing w:after="306"/>
            <w:ind w:left="-5" w:right="990"/>
          </w:pPr>
        </w:pPrChange>
      </w:pPr>
      <w:del w:id="1962" w:author="Andrew Banks" w:date="2021-01-22T15:50:00Z">
        <w:r w:rsidDel="00BA4B9B">
          <w:delText xml:space="preserve">The </w:delText>
        </w:r>
        <w:r w:rsidDel="00BA4B9B">
          <w:rPr>
            <w:i/>
          </w:rPr>
          <w:delText xml:space="preserve">Duration </w:delText>
        </w:r>
        <w:r w:rsidDel="00BA4B9B">
          <w:delText>field is 2-</w:delText>
        </w:r>
        <w:r w:rsidR="00FB5396" w:rsidDel="00BA4B9B">
          <w:delText>byte</w:delText>
        </w:r>
        <w:r w:rsidDel="00BA4B9B">
          <w:delText xml:space="preserve"> long and specifies the duration of a time period in seconds. The maximum value that can be encoded is approximately 18 hours.</w:delText>
        </w:r>
        <w:bookmarkStart w:id="1963" w:name="_Toc66180481"/>
        <w:bookmarkStart w:id="1964" w:name="_Toc66183469"/>
        <w:bookmarkStart w:id="1965" w:name="_Toc66185337"/>
        <w:bookmarkStart w:id="1966" w:name="_Toc66186083"/>
        <w:bookmarkStart w:id="1967" w:name="_Toc66186350"/>
        <w:bookmarkStart w:id="1968" w:name="_Toc66201046"/>
        <w:bookmarkStart w:id="1969" w:name="_Toc66710126"/>
        <w:bookmarkStart w:id="1970" w:name="_Toc67648380"/>
        <w:bookmarkStart w:id="1971" w:name="_Toc67650857"/>
        <w:bookmarkStart w:id="1972" w:name="_Toc71106236"/>
        <w:bookmarkEnd w:id="1963"/>
        <w:bookmarkEnd w:id="1964"/>
        <w:bookmarkEnd w:id="1965"/>
        <w:bookmarkEnd w:id="1966"/>
        <w:bookmarkEnd w:id="1967"/>
        <w:bookmarkEnd w:id="1968"/>
        <w:bookmarkEnd w:id="1969"/>
        <w:bookmarkEnd w:id="1970"/>
        <w:bookmarkEnd w:id="1971"/>
        <w:bookmarkEnd w:id="1972"/>
      </w:del>
    </w:p>
    <w:p w14:paraId="025EA8B3" w14:textId="3EC9B1DF" w:rsidR="00C84FE9" w:rsidRDefault="00C84FE9">
      <w:pPr>
        <w:pStyle w:val="Heading3"/>
        <w:keepLines/>
        <w:spacing w:before="0" w:after="114" w:line="259" w:lineRule="auto"/>
        <w:ind w:left="583" w:right="4" w:hanging="598"/>
        <w:rPr>
          <w:ins w:id="1973" w:author="Simon Johnson" w:date="2021-03-01T10:19:00Z"/>
        </w:rPr>
        <w:pPrChange w:id="1974" w:author="Simon Johnson" w:date="2021-03-26T11:42:00Z">
          <w:pPr>
            <w:pStyle w:val="Heading3"/>
            <w:keepLines/>
            <w:spacing w:before="0" w:after="114" w:line="259" w:lineRule="auto"/>
            <w:ind w:left="583" w:hanging="598"/>
          </w:pPr>
        </w:pPrChange>
      </w:pPr>
      <w:bookmarkStart w:id="1975" w:name="_Toc42679"/>
      <w:bookmarkStart w:id="1976" w:name="_Toc71106237"/>
      <w:r>
        <w:t>Flags</w:t>
      </w:r>
      <w:bookmarkEnd w:id="1975"/>
      <w:bookmarkEnd w:id="1976"/>
    </w:p>
    <w:tbl>
      <w:tblPr>
        <w:tblStyle w:val="TableGrid"/>
        <w:tblW w:w="0" w:type="auto"/>
        <w:tblLook w:val="04A0" w:firstRow="1" w:lastRow="0" w:firstColumn="1" w:lastColumn="0" w:noHBand="0" w:noVBand="1"/>
      </w:tblPr>
      <w:tblGrid>
        <w:gridCol w:w="922"/>
        <w:gridCol w:w="951"/>
        <w:gridCol w:w="937"/>
        <w:gridCol w:w="883"/>
        <w:gridCol w:w="986"/>
        <w:gridCol w:w="1076"/>
        <w:gridCol w:w="1439"/>
        <w:gridCol w:w="1286"/>
        <w:gridCol w:w="870"/>
      </w:tblGrid>
      <w:tr w:rsidR="00D10F89" w14:paraId="616AADC0" w14:textId="25A3644A" w:rsidTr="00D10F89">
        <w:trPr>
          <w:ins w:id="1977" w:author="Simon Johnson" w:date="2021-03-01T10:20:00Z"/>
        </w:trPr>
        <w:tc>
          <w:tcPr>
            <w:tcW w:w="938" w:type="dxa"/>
          </w:tcPr>
          <w:p w14:paraId="521DF723" w14:textId="6FE32F0E" w:rsidR="00D10F89" w:rsidRDefault="00D10F89">
            <w:pPr>
              <w:ind w:right="4"/>
              <w:jc w:val="center"/>
              <w:rPr>
                <w:ins w:id="1978" w:author="Simon Johnson" w:date="2021-03-01T10:20:00Z"/>
              </w:rPr>
              <w:pPrChange w:id="1979" w:author="Andrew Banks" w:date="2021-03-26T11:42:00Z">
                <w:pPr/>
              </w:pPrChange>
            </w:pPr>
            <w:ins w:id="1980" w:author="Simon Johnson" w:date="2021-03-01T10:20:00Z">
              <w:r>
                <w:t>Bit</w:t>
              </w:r>
            </w:ins>
          </w:p>
        </w:tc>
        <w:tc>
          <w:tcPr>
            <w:tcW w:w="961" w:type="dxa"/>
          </w:tcPr>
          <w:p w14:paraId="629EE755" w14:textId="7991120F" w:rsidR="00D10F89" w:rsidRDefault="00D10F89">
            <w:pPr>
              <w:ind w:right="4"/>
              <w:jc w:val="center"/>
              <w:rPr>
                <w:ins w:id="1981" w:author="Simon Johnson" w:date="2021-03-01T10:20:00Z"/>
              </w:rPr>
              <w:pPrChange w:id="1982" w:author="Andrew Banks" w:date="2021-03-26T11:42:00Z">
                <w:pPr/>
              </w:pPrChange>
            </w:pPr>
            <w:ins w:id="1983" w:author="Simon Johnson" w:date="2021-03-01T10:20:00Z">
              <w:r>
                <w:t>7</w:t>
              </w:r>
            </w:ins>
          </w:p>
        </w:tc>
        <w:tc>
          <w:tcPr>
            <w:tcW w:w="958" w:type="dxa"/>
          </w:tcPr>
          <w:p w14:paraId="051D9E1F" w14:textId="4D6ED1E5" w:rsidR="00D10F89" w:rsidRDefault="00D10F89">
            <w:pPr>
              <w:ind w:right="4"/>
              <w:jc w:val="center"/>
              <w:rPr>
                <w:ins w:id="1984" w:author="Simon Johnson" w:date="2021-03-01T10:20:00Z"/>
              </w:rPr>
              <w:pPrChange w:id="1985" w:author="Andrew Banks" w:date="2021-03-26T11:42:00Z">
                <w:pPr/>
              </w:pPrChange>
            </w:pPr>
            <w:ins w:id="1986" w:author="Simon Johnson" w:date="2021-03-01T10:20:00Z">
              <w:r>
                <w:t>6</w:t>
              </w:r>
            </w:ins>
          </w:p>
        </w:tc>
        <w:tc>
          <w:tcPr>
            <w:tcW w:w="902" w:type="dxa"/>
          </w:tcPr>
          <w:p w14:paraId="5C47B080" w14:textId="2F770F31" w:rsidR="00D10F89" w:rsidRDefault="00D10F89">
            <w:pPr>
              <w:ind w:right="4"/>
              <w:jc w:val="center"/>
              <w:rPr>
                <w:ins w:id="1987" w:author="Simon Johnson" w:date="2021-03-01T10:20:00Z"/>
              </w:rPr>
              <w:pPrChange w:id="1988" w:author="Andrew Banks" w:date="2021-03-26T11:42:00Z">
                <w:pPr/>
              </w:pPrChange>
            </w:pPr>
            <w:ins w:id="1989" w:author="Simon Johnson" w:date="2021-03-01T10:20:00Z">
              <w:r>
                <w:t>5</w:t>
              </w:r>
            </w:ins>
          </w:p>
        </w:tc>
        <w:tc>
          <w:tcPr>
            <w:tcW w:w="992" w:type="dxa"/>
          </w:tcPr>
          <w:p w14:paraId="454B02E7" w14:textId="058E8BD8" w:rsidR="00D10F89" w:rsidRDefault="00D10F89">
            <w:pPr>
              <w:ind w:right="4"/>
              <w:jc w:val="center"/>
              <w:rPr>
                <w:ins w:id="1990" w:author="Simon Johnson" w:date="2021-03-01T10:20:00Z"/>
              </w:rPr>
              <w:pPrChange w:id="1991" w:author="Andrew Banks" w:date="2021-03-26T11:42:00Z">
                <w:pPr/>
              </w:pPrChange>
            </w:pPr>
            <w:ins w:id="1992" w:author="Simon Johnson" w:date="2021-03-01T10:20:00Z">
              <w:r>
                <w:t>4</w:t>
              </w:r>
            </w:ins>
          </w:p>
        </w:tc>
        <w:tc>
          <w:tcPr>
            <w:tcW w:w="943" w:type="dxa"/>
          </w:tcPr>
          <w:p w14:paraId="69BB410A" w14:textId="4897840E" w:rsidR="00D10F89" w:rsidRDefault="00D10F89">
            <w:pPr>
              <w:ind w:right="4"/>
              <w:jc w:val="center"/>
              <w:rPr>
                <w:ins w:id="1993" w:author="Simon Johnson" w:date="2021-03-01T10:20:00Z"/>
              </w:rPr>
              <w:pPrChange w:id="1994" w:author="Andrew Banks" w:date="2021-03-26T11:42:00Z">
                <w:pPr/>
              </w:pPrChange>
            </w:pPr>
            <w:ins w:id="1995" w:author="Simon Johnson" w:date="2021-03-01T10:20:00Z">
              <w:r>
                <w:t>3</w:t>
              </w:r>
            </w:ins>
          </w:p>
        </w:tc>
        <w:tc>
          <w:tcPr>
            <w:tcW w:w="1451" w:type="dxa"/>
          </w:tcPr>
          <w:p w14:paraId="4FBB16C4" w14:textId="77B1FBD4" w:rsidR="00D10F89" w:rsidRDefault="00D10F89">
            <w:pPr>
              <w:ind w:right="4"/>
              <w:jc w:val="center"/>
              <w:rPr>
                <w:ins w:id="1996" w:author="Simon Johnson" w:date="2021-03-01T10:20:00Z"/>
              </w:rPr>
              <w:pPrChange w:id="1997" w:author="Andrew Banks" w:date="2021-03-26T11:42:00Z">
                <w:pPr/>
              </w:pPrChange>
            </w:pPr>
            <w:ins w:id="1998" w:author="Simon Johnson" w:date="2021-03-01T10:20:00Z">
              <w:r>
                <w:t>2</w:t>
              </w:r>
            </w:ins>
          </w:p>
        </w:tc>
        <w:tc>
          <w:tcPr>
            <w:tcW w:w="1317" w:type="dxa"/>
          </w:tcPr>
          <w:p w14:paraId="576539E3" w14:textId="0216DFB1" w:rsidR="00D10F89" w:rsidRDefault="00D10F89">
            <w:pPr>
              <w:ind w:right="4"/>
              <w:jc w:val="center"/>
              <w:rPr>
                <w:ins w:id="1999" w:author="Simon Johnson" w:date="2021-03-01T10:20:00Z"/>
              </w:rPr>
              <w:pPrChange w:id="2000" w:author="Andrew Banks" w:date="2021-03-26T11:42:00Z">
                <w:pPr/>
              </w:pPrChange>
            </w:pPr>
            <w:ins w:id="2001" w:author="Simon Johnson" w:date="2021-03-01T10:20:00Z">
              <w:r>
                <w:t>1</w:t>
              </w:r>
            </w:ins>
          </w:p>
        </w:tc>
        <w:tc>
          <w:tcPr>
            <w:tcW w:w="888" w:type="dxa"/>
          </w:tcPr>
          <w:p w14:paraId="084B288D" w14:textId="45BB4EF9" w:rsidR="00D10F89" w:rsidRDefault="00D10F89">
            <w:pPr>
              <w:ind w:right="4"/>
              <w:jc w:val="center"/>
              <w:rPr>
                <w:ins w:id="2002" w:author="Simon Johnson" w:date="2021-03-01T10:21:00Z"/>
              </w:rPr>
              <w:pPrChange w:id="2003" w:author="Andrew Banks" w:date="2021-03-26T11:42:00Z">
                <w:pPr/>
              </w:pPrChange>
            </w:pPr>
            <w:ins w:id="2004" w:author="Simon Johnson" w:date="2021-03-01T10:21:00Z">
              <w:r>
                <w:t>0</w:t>
              </w:r>
            </w:ins>
          </w:p>
        </w:tc>
      </w:tr>
      <w:tr w:rsidR="00D10F89" w14:paraId="6DF3C87C" w14:textId="465F6F81" w:rsidTr="0018718F">
        <w:trPr>
          <w:ins w:id="2005" w:author="Simon Johnson" w:date="2021-03-01T10:20:00Z"/>
        </w:trPr>
        <w:tc>
          <w:tcPr>
            <w:tcW w:w="938" w:type="dxa"/>
          </w:tcPr>
          <w:p w14:paraId="54989B5B" w14:textId="77777777" w:rsidR="00D10F89" w:rsidRDefault="00D10F89">
            <w:pPr>
              <w:ind w:right="4"/>
              <w:jc w:val="center"/>
              <w:rPr>
                <w:ins w:id="2006" w:author="Simon Johnson" w:date="2021-03-01T10:20:00Z"/>
              </w:rPr>
              <w:pPrChange w:id="2007" w:author="Andrew Banks" w:date="2021-03-26T11:42:00Z">
                <w:pPr/>
              </w:pPrChange>
            </w:pPr>
          </w:p>
        </w:tc>
        <w:tc>
          <w:tcPr>
            <w:tcW w:w="961" w:type="dxa"/>
          </w:tcPr>
          <w:p w14:paraId="7D8CCE84" w14:textId="2A3C90CA" w:rsidR="00D10F89" w:rsidRDefault="00D10F89">
            <w:pPr>
              <w:ind w:right="4"/>
              <w:jc w:val="center"/>
              <w:rPr>
                <w:ins w:id="2008" w:author="Simon Johnson" w:date="2021-03-01T10:20:00Z"/>
              </w:rPr>
              <w:pPrChange w:id="2009" w:author="Andrew Banks" w:date="2021-03-26T11:42:00Z">
                <w:pPr/>
              </w:pPrChange>
            </w:pPr>
            <w:ins w:id="2010" w:author="Simon Johnson" w:date="2021-03-01T10:22:00Z">
              <w:r>
                <w:t>DUP</w:t>
              </w:r>
            </w:ins>
          </w:p>
        </w:tc>
        <w:tc>
          <w:tcPr>
            <w:tcW w:w="1860" w:type="dxa"/>
            <w:gridSpan w:val="2"/>
          </w:tcPr>
          <w:p w14:paraId="0E23ECB6" w14:textId="737C3B5C" w:rsidR="00D10F89" w:rsidRDefault="00D10F89">
            <w:pPr>
              <w:ind w:right="4"/>
              <w:jc w:val="center"/>
              <w:rPr>
                <w:ins w:id="2011" w:author="Simon Johnson" w:date="2021-03-01T10:20:00Z"/>
              </w:rPr>
              <w:pPrChange w:id="2012" w:author="Andrew Banks" w:date="2021-03-26T11:42:00Z">
                <w:pPr/>
              </w:pPrChange>
            </w:pPr>
            <w:ins w:id="2013" w:author="Simon Johnson" w:date="2021-03-01T10:22:00Z">
              <w:r>
                <w:t>QoS</w:t>
              </w:r>
            </w:ins>
          </w:p>
        </w:tc>
        <w:tc>
          <w:tcPr>
            <w:tcW w:w="992" w:type="dxa"/>
          </w:tcPr>
          <w:p w14:paraId="133CBE10" w14:textId="44495376" w:rsidR="00D10F89" w:rsidRDefault="00D10F89">
            <w:pPr>
              <w:ind w:right="4"/>
              <w:jc w:val="center"/>
              <w:rPr>
                <w:ins w:id="2014" w:author="Simon Johnson" w:date="2021-03-01T10:20:00Z"/>
              </w:rPr>
              <w:pPrChange w:id="2015" w:author="Andrew Banks" w:date="2021-03-26T11:42:00Z">
                <w:pPr/>
              </w:pPrChange>
            </w:pPr>
            <w:ins w:id="2016" w:author="Simon Johnson" w:date="2021-03-01T10:23:00Z">
              <w:r>
                <w:t>Retain</w:t>
              </w:r>
            </w:ins>
          </w:p>
        </w:tc>
        <w:tc>
          <w:tcPr>
            <w:tcW w:w="943" w:type="dxa"/>
          </w:tcPr>
          <w:p w14:paraId="1C542B47" w14:textId="1FC527FB" w:rsidR="00D10F89" w:rsidRPr="00213027" w:rsidRDefault="00213027">
            <w:pPr>
              <w:ind w:right="4"/>
              <w:jc w:val="center"/>
              <w:rPr>
                <w:ins w:id="2017" w:author="Simon Johnson" w:date="2021-03-01T10:20:00Z"/>
                <w:i/>
                <w:iCs/>
                <w:rPrChange w:id="2018" w:author="Simon Johnson" w:date="2021-03-09T13:57:00Z">
                  <w:rPr>
                    <w:ins w:id="2019" w:author="Simon Johnson" w:date="2021-03-01T10:20:00Z"/>
                  </w:rPr>
                </w:rPrChange>
              </w:rPr>
              <w:pPrChange w:id="2020" w:author="Andrew Banks" w:date="2021-03-26T11:42:00Z">
                <w:pPr/>
              </w:pPrChange>
            </w:pPr>
            <w:ins w:id="2021" w:author="Simon Johnson" w:date="2021-03-09T13:49:00Z">
              <w:r w:rsidRPr="00213027">
                <w:rPr>
                  <w:i/>
                  <w:iCs/>
                  <w:rPrChange w:id="2022" w:author="Simon Johnson" w:date="2021-03-09T13:57:00Z">
                    <w:rPr/>
                  </w:rPrChange>
                </w:rPr>
                <w:t>Reserved</w:t>
              </w:r>
            </w:ins>
          </w:p>
        </w:tc>
        <w:tc>
          <w:tcPr>
            <w:tcW w:w="1451" w:type="dxa"/>
          </w:tcPr>
          <w:p w14:paraId="640D16DC" w14:textId="02975DB7" w:rsidR="00D10F89" w:rsidRPr="00213027" w:rsidRDefault="00213027">
            <w:pPr>
              <w:ind w:right="4"/>
              <w:jc w:val="center"/>
              <w:rPr>
                <w:ins w:id="2023" w:author="Simon Johnson" w:date="2021-03-01T10:20:00Z"/>
                <w:i/>
                <w:iCs/>
                <w:rPrChange w:id="2024" w:author="Simon Johnson" w:date="2021-03-09T13:57:00Z">
                  <w:rPr>
                    <w:ins w:id="2025" w:author="Simon Johnson" w:date="2021-03-01T10:20:00Z"/>
                  </w:rPr>
                </w:rPrChange>
              </w:rPr>
              <w:pPrChange w:id="2026" w:author="Andrew Banks" w:date="2021-03-26T11:42:00Z">
                <w:pPr/>
              </w:pPrChange>
            </w:pPr>
            <w:ins w:id="2027" w:author="Simon Johnson" w:date="2021-03-09T13:49:00Z">
              <w:r w:rsidRPr="00213027">
                <w:rPr>
                  <w:i/>
                  <w:iCs/>
                  <w:rPrChange w:id="2028" w:author="Simon Johnson" w:date="2021-03-09T13:57:00Z">
                    <w:rPr/>
                  </w:rPrChange>
                </w:rPr>
                <w:t>Res</w:t>
              </w:r>
            </w:ins>
            <w:ins w:id="2029" w:author="Simon Johnson" w:date="2021-03-09T13:50:00Z">
              <w:r w:rsidRPr="00213027">
                <w:rPr>
                  <w:i/>
                  <w:iCs/>
                  <w:rPrChange w:id="2030" w:author="Simon Johnson" w:date="2021-03-09T13:57:00Z">
                    <w:rPr/>
                  </w:rPrChange>
                </w:rPr>
                <w:t>e</w:t>
              </w:r>
            </w:ins>
            <w:ins w:id="2031" w:author="Simon Johnson" w:date="2021-03-09T13:49:00Z">
              <w:r w:rsidRPr="00213027">
                <w:rPr>
                  <w:i/>
                  <w:iCs/>
                  <w:rPrChange w:id="2032" w:author="Simon Johnson" w:date="2021-03-09T13:57:00Z">
                    <w:rPr/>
                  </w:rPrChange>
                </w:rPr>
                <w:t>rved</w:t>
              </w:r>
            </w:ins>
          </w:p>
        </w:tc>
        <w:tc>
          <w:tcPr>
            <w:tcW w:w="2205" w:type="dxa"/>
            <w:gridSpan w:val="2"/>
          </w:tcPr>
          <w:p w14:paraId="5645903D" w14:textId="2557F0A5" w:rsidR="00D10F89" w:rsidRDefault="00D10F89">
            <w:pPr>
              <w:ind w:right="4"/>
              <w:jc w:val="center"/>
              <w:rPr>
                <w:ins w:id="2033" w:author="Simon Johnson" w:date="2021-03-01T10:21:00Z"/>
              </w:rPr>
              <w:pPrChange w:id="2034" w:author="Andrew Banks" w:date="2021-03-26T11:42:00Z">
                <w:pPr/>
              </w:pPrChange>
            </w:pPr>
            <w:ins w:id="2035" w:author="Simon Johnson" w:date="2021-03-01T10:23:00Z">
              <w:r>
                <w:t>Topic</w:t>
              </w:r>
            </w:ins>
            <w:ins w:id="2036" w:author="Simon Johnson" w:date="2021-03-01T12:42:00Z">
              <w:r w:rsidR="0018718F">
                <w:t xml:space="preserve"> </w:t>
              </w:r>
            </w:ins>
            <w:ins w:id="2037" w:author="Simon Johnson" w:date="2021-03-09T12:09:00Z">
              <w:r w:rsidR="00F02E04">
                <w:t>Alias</w:t>
              </w:r>
            </w:ins>
            <w:ins w:id="2038" w:author="Simon Johnson" w:date="2021-03-01T12:42:00Z">
              <w:r w:rsidR="0018718F">
                <w:t xml:space="preserve"> </w:t>
              </w:r>
            </w:ins>
            <w:ins w:id="2039" w:author="Simon Johnson" w:date="2021-03-01T10:23:00Z">
              <w:r>
                <w:t>Type</w:t>
              </w:r>
            </w:ins>
          </w:p>
        </w:tc>
      </w:tr>
    </w:tbl>
    <w:p w14:paraId="4E6B0660" w14:textId="4B7E9CC9" w:rsidR="00D10F89" w:rsidRDefault="00213027">
      <w:pPr>
        <w:spacing w:after="245" w:line="265" w:lineRule="auto"/>
        <w:ind w:right="4"/>
        <w:jc w:val="center"/>
        <w:rPr>
          <w:ins w:id="2040" w:author="Simon Johnson" w:date="2021-03-01T10:20:00Z"/>
        </w:rPr>
        <w:pPrChange w:id="2041" w:author="Simon Johnson" w:date="2021-03-26T11:42:00Z">
          <w:pPr/>
        </w:pPrChange>
      </w:pPr>
      <w:ins w:id="2042" w:author="Simon Johnson" w:date="2021-03-09T14:23:00Z">
        <w:r>
          <w:t>Figure 3.2.1</w:t>
        </w:r>
      </w:ins>
      <w:ins w:id="2043" w:author="Simon Johnson" w:date="2021-03-01T10:25:00Z">
        <w:r w:rsidR="00D10F89">
          <w:t>:</w:t>
        </w:r>
      </w:ins>
      <w:ins w:id="2044" w:author="Simon Johnson" w:date="2021-03-09T13:53:00Z">
        <w:r>
          <w:t xml:space="preserve"> Publish</w:t>
        </w:r>
      </w:ins>
      <w:ins w:id="2045" w:author="Simon Johnson" w:date="2021-03-01T10:25:00Z">
        <w:r w:rsidR="00D10F89">
          <w:t xml:space="preserve"> Flags</w:t>
        </w:r>
      </w:ins>
    </w:p>
    <w:p w14:paraId="2E78A3AF" w14:textId="69F23F1C" w:rsidR="00D10F89" w:rsidRPr="00D10F89" w:rsidDel="00D10F89" w:rsidRDefault="00D10F89">
      <w:pPr>
        <w:ind w:right="4"/>
        <w:rPr>
          <w:del w:id="2046" w:author="Simon Johnson" w:date="2021-03-01T10:25:00Z"/>
        </w:rPr>
        <w:pPrChange w:id="2047" w:author="Simon Johnson" w:date="2021-03-26T11:42:00Z">
          <w:pPr>
            <w:pStyle w:val="Heading3"/>
            <w:keepLines/>
            <w:spacing w:before="0" w:after="114" w:line="259" w:lineRule="auto"/>
            <w:ind w:left="583" w:hanging="598"/>
          </w:pPr>
        </w:pPrChange>
      </w:pPr>
    </w:p>
    <w:tbl>
      <w:tblPr>
        <w:tblStyle w:val="TableGrid0"/>
        <w:tblW w:w="5258" w:type="dxa"/>
        <w:tblInd w:w="1871" w:type="dxa"/>
        <w:tblCellMar>
          <w:top w:w="30" w:type="dxa"/>
          <w:left w:w="120" w:type="dxa"/>
          <w:right w:w="115" w:type="dxa"/>
        </w:tblCellMar>
        <w:tblLook w:val="04A0" w:firstRow="1" w:lastRow="0" w:firstColumn="1" w:lastColumn="0" w:noHBand="0" w:noVBand="1"/>
      </w:tblPr>
      <w:tblGrid>
        <w:gridCol w:w="751"/>
        <w:gridCol w:w="694"/>
        <w:gridCol w:w="875"/>
        <w:gridCol w:w="594"/>
        <w:gridCol w:w="1597"/>
        <w:gridCol w:w="1450"/>
      </w:tblGrid>
      <w:tr w:rsidR="00C84FE9" w:rsidDel="00D10F89" w14:paraId="782D6D5F" w14:textId="5920FA9A" w:rsidTr="00C84FE9">
        <w:trPr>
          <w:trHeight w:val="245"/>
          <w:del w:id="2048" w:author="Simon Johnson" w:date="2021-03-01T10:25:00Z"/>
        </w:trPr>
        <w:tc>
          <w:tcPr>
            <w:tcW w:w="732" w:type="dxa"/>
            <w:tcBorders>
              <w:top w:val="single" w:sz="3" w:space="0" w:color="000000"/>
              <w:left w:val="single" w:sz="3" w:space="0" w:color="000000"/>
              <w:bottom w:val="nil"/>
              <w:right w:val="single" w:sz="3" w:space="0" w:color="000000"/>
            </w:tcBorders>
          </w:tcPr>
          <w:p w14:paraId="047A7DA6" w14:textId="554EB429" w:rsidR="00C84FE9" w:rsidDel="00D10F89" w:rsidRDefault="00C84FE9">
            <w:pPr>
              <w:spacing w:after="0" w:line="259" w:lineRule="auto"/>
              <w:ind w:left="47" w:right="4"/>
              <w:rPr>
                <w:del w:id="2049" w:author="Simon Johnson" w:date="2021-03-01T10:25:00Z"/>
              </w:rPr>
              <w:pPrChange w:id="2050" w:author="Andrew Banks" w:date="2021-03-26T11:42:00Z">
                <w:pPr>
                  <w:spacing w:after="0" w:line="259" w:lineRule="auto"/>
                  <w:ind w:left="47"/>
                </w:pPr>
              </w:pPrChange>
            </w:pPr>
            <w:del w:id="2051" w:author="Simon Johnson" w:date="2021-03-01T10:25:00Z">
              <w:r w:rsidDel="00D10F89">
                <w:delText>DUP</w:delText>
              </w:r>
            </w:del>
          </w:p>
        </w:tc>
        <w:tc>
          <w:tcPr>
            <w:tcW w:w="621" w:type="dxa"/>
            <w:tcBorders>
              <w:top w:val="single" w:sz="3" w:space="0" w:color="000000"/>
              <w:left w:val="single" w:sz="3" w:space="0" w:color="000000"/>
              <w:bottom w:val="nil"/>
              <w:right w:val="single" w:sz="3" w:space="0" w:color="000000"/>
            </w:tcBorders>
          </w:tcPr>
          <w:p w14:paraId="6A32F9A2" w14:textId="230E3F03" w:rsidR="00C84FE9" w:rsidDel="00D10F89" w:rsidRDefault="00C84FE9">
            <w:pPr>
              <w:spacing w:after="0" w:line="259" w:lineRule="auto"/>
              <w:ind w:left="14" w:right="4"/>
              <w:rPr>
                <w:del w:id="2052" w:author="Simon Johnson" w:date="2021-03-01T10:25:00Z"/>
              </w:rPr>
              <w:pPrChange w:id="2053" w:author="Andrew Banks" w:date="2021-03-26T11:42:00Z">
                <w:pPr>
                  <w:spacing w:after="0" w:line="259" w:lineRule="auto"/>
                  <w:ind w:left="14"/>
                </w:pPr>
              </w:pPrChange>
            </w:pPr>
            <w:del w:id="2054" w:author="Simon Johnson" w:date="2021-03-01T10:25:00Z">
              <w:r w:rsidDel="00D10F89">
                <w:delText>QoS</w:delText>
              </w:r>
            </w:del>
          </w:p>
        </w:tc>
        <w:tc>
          <w:tcPr>
            <w:tcW w:w="759" w:type="dxa"/>
            <w:tcBorders>
              <w:top w:val="single" w:sz="3" w:space="0" w:color="000000"/>
              <w:left w:val="single" w:sz="3" w:space="0" w:color="000000"/>
              <w:bottom w:val="nil"/>
              <w:right w:val="single" w:sz="3" w:space="0" w:color="000000"/>
            </w:tcBorders>
          </w:tcPr>
          <w:p w14:paraId="409FB2C1" w14:textId="6EAA2C8F" w:rsidR="00C84FE9" w:rsidDel="00D10F89" w:rsidRDefault="00C84FE9">
            <w:pPr>
              <w:spacing w:after="0" w:line="259" w:lineRule="auto"/>
              <w:ind w:right="4"/>
              <w:rPr>
                <w:del w:id="2055" w:author="Simon Johnson" w:date="2021-03-01T10:25:00Z"/>
              </w:rPr>
              <w:pPrChange w:id="2056" w:author="Andrew Banks" w:date="2021-03-26T11:42:00Z">
                <w:pPr>
                  <w:spacing w:after="0" w:line="259" w:lineRule="auto"/>
                </w:pPr>
              </w:pPrChange>
            </w:pPr>
            <w:del w:id="2057" w:author="Simon Johnson" w:date="2021-03-01T10:25:00Z">
              <w:r w:rsidDel="00D10F89">
                <w:delText>Retain</w:delText>
              </w:r>
            </w:del>
          </w:p>
        </w:tc>
        <w:tc>
          <w:tcPr>
            <w:tcW w:w="585" w:type="dxa"/>
            <w:tcBorders>
              <w:top w:val="single" w:sz="3" w:space="0" w:color="000000"/>
              <w:left w:val="single" w:sz="3" w:space="0" w:color="000000"/>
              <w:bottom w:val="nil"/>
              <w:right w:val="single" w:sz="3" w:space="0" w:color="000000"/>
            </w:tcBorders>
          </w:tcPr>
          <w:p w14:paraId="49996AC8" w14:textId="6D182AE1" w:rsidR="00C84FE9" w:rsidDel="00D10F89" w:rsidRDefault="00C84FE9">
            <w:pPr>
              <w:spacing w:after="0" w:line="259" w:lineRule="auto"/>
              <w:ind w:right="4"/>
              <w:rPr>
                <w:del w:id="2058" w:author="Simon Johnson" w:date="2021-03-01T10:25:00Z"/>
              </w:rPr>
              <w:pPrChange w:id="2059" w:author="Andrew Banks" w:date="2021-03-26T11:42:00Z">
                <w:pPr>
                  <w:spacing w:after="0" w:line="259" w:lineRule="auto"/>
                </w:pPr>
              </w:pPrChange>
            </w:pPr>
            <w:del w:id="2060" w:author="Simon Johnson" w:date="2021-03-01T10:25:00Z">
              <w:r w:rsidDel="00D10F89">
                <w:delText>Will</w:delText>
              </w:r>
            </w:del>
          </w:p>
        </w:tc>
        <w:tc>
          <w:tcPr>
            <w:tcW w:w="1313" w:type="dxa"/>
            <w:tcBorders>
              <w:top w:val="single" w:sz="3" w:space="0" w:color="000000"/>
              <w:left w:val="single" w:sz="3" w:space="0" w:color="000000"/>
              <w:bottom w:val="nil"/>
              <w:right w:val="single" w:sz="3" w:space="0" w:color="000000"/>
            </w:tcBorders>
          </w:tcPr>
          <w:p w14:paraId="1DA25E3D" w14:textId="3B57B206" w:rsidR="00C84FE9" w:rsidDel="00D10F89" w:rsidRDefault="00C84FE9">
            <w:pPr>
              <w:spacing w:after="0" w:line="259" w:lineRule="auto"/>
              <w:ind w:right="4"/>
              <w:rPr>
                <w:del w:id="2061" w:author="Simon Johnson" w:date="2021-03-01T10:25:00Z"/>
              </w:rPr>
              <w:pPrChange w:id="2062" w:author="Andrew Banks" w:date="2021-03-26T11:42:00Z">
                <w:pPr>
                  <w:spacing w:after="0" w:line="259" w:lineRule="auto"/>
                </w:pPr>
              </w:pPrChange>
            </w:pPr>
            <w:del w:id="2063" w:author="Simon Johnson" w:date="2021-03-01T10:25:00Z">
              <w:r w:rsidDel="00D10F89">
                <w:delText>CleanSession</w:delText>
              </w:r>
            </w:del>
          </w:p>
        </w:tc>
        <w:tc>
          <w:tcPr>
            <w:tcW w:w="1248" w:type="dxa"/>
            <w:tcBorders>
              <w:top w:val="single" w:sz="3" w:space="0" w:color="000000"/>
              <w:left w:val="single" w:sz="3" w:space="0" w:color="000000"/>
              <w:bottom w:val="nil"/>
              <w:right w:val="single" w:sz="3" w:space="0" w:color="000000"/>
            </w:tcBorders>
          </w:tcPr>
          <w:p w14:paraId="79060CFE" w14:textId="1F60A184" w:rsidR="00C84FE9" w:rsidDel="00D10F89" w:rsidRDefault="00C84FE9">
            <w:pPr>
              <w:spacing w:after="0" w:line="259" w:lineRule="auto"/>
              <w:ind w:right="4"/>
              <w:rPr>
                <w:del w:id="2064" w:author="Simon Johnson" w:date="2021-03-01T10:25:00Z"/>
              </w:rPr>
              <w:pPrChange w:id="2065" w:author="Andrew Banks" w:date="2021-03-26T11:42:00Z">
                <w:pPr>
                  <w:spacing w:after="0" w:line="259" w:lineRule="auto"/>
                </w:pPr>
              </w:pPrChange>
            </w:pPr>
            <w:del w:id="2066" w:author="Simon Johnson" w:date="2021-03-01T10:25:00Z">
              <w:r w:rsidDel="00D10F89">
                <w:delText>TopicIdType</w:delText>
              </w:r>
            </w:del>
          </w:p>
        </w:tc>
      </w:tr>
      <w:tr w:rsidR="00C84FE9" w:rsidDel="00D10F89" w14:paraId="3DDF114E" w14:textId="56D4347B" w:rsidTr="00C84FE9">
        <w:trPr>
          <w:trHeight w:val="241"/>
          <w:del w:id="2067" w:author="Simon Johnson" w:date="2021-03-01T10:25:00Z"/>
        </w:trPr>
        <w:tc>
          <w:tcPr>
            <w:tcW w:w="732" w:type="dxa"/>
            <w:tcBorders>
              <w:top w:val="nil"/>
              <w:left w:val="single" w:sz="3" w:space="0" w:color="000000"/>
              <w:bottom w:val="single" w:sz="3" w:space="0" w:color="000000"/>
              <w:right w:val="single" w:sz="3" w:space="0" w:color="000000"/>
            </w:tcBorders>
          </w:tcPr>
          <w:p w14:paraId="01C9D485" w14:textId="262CD012" w:rsidR="00C84FE9" w:rsidDel="00D10F89" w:rsidRDefault="00C84FE9">
            <w:pPr>
              <w:spacing w:after="0" w:line="259" w:lineRule="auto"/>
              <w:ind w:right="4"/>
              <w:rPr>
                <w:del w:id="2068" w:author="Simon Johnson" w:date="2021-03-01T10:25:00Z"/>
              </w:rPr>
              <w:pPrChange w:id="2069" w:author="Andrew Banks" w:date="2021-03-26T11:42:00Z">
                <w:pPr>
                  <w:spacing w:after="0" w:line="259" w:lineRule="auto"/>
                </w:pPr>
              </w:pPrChange>
            </w:pPr>
            <w:del w:id="2070" w:author="Simon Johnson" w:date="2021-03-01T10:25:00Z">
              <w:r w:rsidDel="00D10F89">
                <w:delText>(bit 7)</w:delText>
              </w:r>
            </w:del>
          </w:p>
        </w:tc>
        <w:tc>
          <w:tcPr>
            <w:tcW w:w="621" w:type="dxa"/>
            <w:tcBorders>
              <w:top w:val="nil"/>
              <w:left w:val="single" w:sz="3" w:space="0" w:color="000000"/>
              <w:bottom w:val="single" w:sz="3" w:space="0" w:color="000000"/>
              <w:right w:val="single" w:sz="3" w:space="0" w:color="000000"/>
            </w:tcBorders>
          </w:tcPr>
          <w:p w14:paraId="36EAA14C" w14:textId="7D2BC833" w:rsidR="00C84FE9" w:rsidDel="00D10F89" w:rsidRDefault="00C84FE9">
            <w:pPr>
              <w:spacing w:after="0" w:line="259" w:lineRule="auto"/>
              <w:ind w:right="4"/>
              <w:rPr>
                <w:del w:id="2071" w:author="Simon Johnson" w:date="2021-03-01T10:25:00Z"/>
              </w:rPr>
              <w:pPrChange w:id="2072" w:author="Andrew Banks" w:date="2021-03-26T11:42:00Z">
                <w:pPr>
                  <w:spacing w:after="0" w:line="259" w:lineRule="auto"/>
                </w:pPr>
              </w:pPrChange>
            </w:pPr>
            <w:del w:id="2073" w:author="Simon Johnson" w:date="2021-03-01T10:25:00Z">
              <w:r w:rsidDel="00D10F89">
                <w:delText>(6,5)</w:delText>
              </w:r>
            </w:del>
          </w:p>
        </w:tc>
        <w:tc>
          <w:tcPr>
            <w:tcW w:w="759" w:type="dxa"/>
            <w:tcBorders>
              <w:top w:val="nil"/>
              <w:left w:val="single" w:sz="3" w:space="0" w:color="000000"/>
              <w:bottom w:val="single" w:sz="3" w:space="0" w:color="000000"/>
              <w:right w:val="single" w:sz="3" w:space="0" w:color="000000"/>
            </w:tcBorders>
          </w:tcPr>
          <w:p w14:paraId="623AB62E" w14:textId="54646F8A" w:rsidR="00C84FE9" w:rsidDel="00D10F89" w:rsidRDefault="00C84FE9">
            <w:pPr>
              <w:spacing w:after="0" w:line="259" w:lineRule="auto"/>
              <w:ind w:right="4"/>
              <w:jc w:val="center"/>
              <w:rPr>
                <w:del w:id="2074" w:author="Simon Johnson" w:date="2021-03-01T10:25:00Z"/>
              </w:rPr>
            </w:pPr>
            <w:del w:id="2075" w:author="Simon Johnson" w:date="2021-03-01T10:25:00Z">
              <w:r w:rsidDel="00D10F89">
                <w:delText>(4)</w:delText>
              </w:r>
            </w:del>
          </w:p>
        </w:tc>
        <w:tc>
          <w:tcPr>
            <w:tcW w:w="585" w:type="dxa"/>
            <w:tcBorders>
              <w:top w:val="nil"/>
              <w:left w:val="single" w:sz="3" w:space="0" w:color="000000"/>
              <w:bottom w:val="single" w:sz="3" w:space="0" w:color="000000"/>
              <w:right w:val="single" w:sz="3" w:space="0" w:color="000000"/>
            </w:tcBorders>
          </w:tcPr>
          <w:p w14:paraId="016BDDD4" w14:textId="2E6E43A2" w:rsidR="00C84FE9" w:rsidDel="00D10F89" w:rsidRDefault="00C84FE9">
            <w:pPr>
              <w:spacing w:after="0" w:line="259" w:lineRule="auto"/>
              <w:ind w:right="4"/>
              <w:jc w:val="center"/>
              <w:rPr>
                <w:del w:id="2076" w:author="Simon Johnson" w:date="2021-03-01T10:25:00Z"/>
              </w:rPr>
            </w:pPr>
            <w:del w:id="2077" w:author="Simon Johnson" w:date="2021-03-01T10:25:00Z">
              <w:r w:rsidDel="00D10F89">
                <w:delText>(3)</w:delText>
              </w:r>
            </w:del>
          </w:p>
        </w:tc>
        <w:tc>
          <w:tcPr>
            <w:tcW w:w="1313" w:type="dxa"/>
            <w:tcBorders>
              <w:top w:val="nil"/>
              <w:left w:val="single" w:sz="3" w:space="0" w:color="000000"/>
              <w:bottom w:val="single" w:sz="3" w:space="0" w:color="000000"/>
              <w:right w:val="single" w:sz="3" w:space="0" w:color="000000"/>
            </w:tcBorders>
          </w:tcPr>
          <w:p w14:paraId="2229BCB3" w14:textId="51BB8680" w:rsidR="00C84FE9" w:rsidDel="00D10F89" w:rsidRDefault="00C84FE9">
            <w:pPr>
              <w:spacing w:after="0" w:line="259" w:lineRule="auto"/>
              <w:ind w:right="4"/>
              <w:jc w:val="center"/>
              <w:rPr>
                <w:del w:id="2078" w:author="Simon Johnson" w:date="2021-03-01T10:25:00Z"/>
              </w:rPr>
            </w:pPr>
            <w:del w:id="2079" w:author="Simon Johnson" w:date="2021-03-01T10:25:00Z">
              <w:r w:rsidDel="00D10F89">
                <w:delText>(2)</w:delText>
              </w:r>
            </w:del>
          </w:p>
        </w:tc>
        <w:tc>
          <w:tcPr>
            <w:tcW w:w="1248" w:type="dxa"/>
            <w:tcBorders>
              <w:top w:val="nil"/>
              <w:left w:val="single" w:sz="3" w:space="0" w:color="000000"/>
              <w:bottom w:val="single" w:sz="3" w:space="0" w:color="000000"/>
              <w:right w:val="single" w:sz="3" w:space="0" w:color="000000"/>
            </w:tcBorders>
          </w:tcPr>
          <w:p w14:paraId="3638D8B9" w14:textId="504A8B70" w:rsidR="00C84FE9" w:rsidDel="00D10F89" w:rsidRDefault="00C84FE9">
            <w:pPr>
              <w:spacing w:after="0" w:line="259" w:lineRule="auto"/>
              <w:ind w:right="4"/>
              <w:jc w:val="center"/>
              <w:rPr>
                <w:del w:id="2080" w:author="Simon Johnson" w:date="2021-03-01T10:25:00Z"/>
              </w:rPr>
            </w:pPr>
            <w:del w:id="2081" w:author="Simon Johnson" w:date="2021-03-01T10:25:00Z">
              <w:r w:rsidDel="00D10F89">
                <w:delText>(1,0)</w:delText>
              </w:r>
            </w:del>
          </w:p>
        </w:tc>
      </w:tr>
    </w:tbl>
    <w:p w14:paraId="31A7A245" w14:textId="7B339E89" w:rsidR="00C84FE9" w:rsidRPr="00213027" w:rsidDel="00D10F89" w:rsidRDefault="00C84FE9">
      <w:pPr>
        <w:spacing w:after="245" w:line="265" w:lineRule="auto"/>
        <w:ind w:right="4"/>
        <w:jc w:val="center"/>
        <w:rPr>
          <w:del w:id="2082" w:author="Simon Johnson" w:date="2021-03-01T10:25:00Z"/>
        </w:rPr>
        <w:pPrChange w:id="2083" w:author="Simon Johnson" w:date="2021-03-26T11:42:00Z">
          <w:pPr>
            <w:spacing w:after="245" w:line="265" w:lineRule="auto"/>
            <w:jc w:val="center"/>
          </w:pPr>
        </w:pPrChange>
      </w:pPr>
      <w:del w:id="2084" w:author="Simon Johnson" w:date="2021-03-01T10:25:00Z">
        <w:r w:rsidRPr="00213027" w:rsidDel="00D10F89">
          <w:delText>Table 4: Flags field</w:delText>
        </w:r>
      </w:del>
    </w:p>
    <w:p w14:paraId="07090F1B" w14:textId="27A53935" w:rsidR="00C84FE9" w:rsidRPr="00213027" w:rsidRDefault="00C84FE9">
      <w:pPr>
        <w:ind w:left="309" w:right="4"/>
        <w:pPrChange w:id="2085" w:author="Simon Johnson" w:date="2021-03-26T11:42:00Z">
          <w:pPr>
            <w:ind w:left="309" w:right="990"/>
          </w:pPr>
        </w:pPrChange>
      </w:pPr>
      <w:r w:rsidRPr="00213027">
        <w:t xml:space="preserve">The </w:t>
      </w:r>
      <w:ins w:id="2086" w:author="Simon Johnson" w:date="2021-03-09T13:54:00Z">
        <w:r w:rsidR="00213027" w:rsidRPr="00213027">
          <w:t xml:space="preserve">Publish </w:t>
        </w:r>
      </w:ins>
      <w:r w:rsidRPr="00213027">
        <w:rPr>
          <w:rPrChange w:id="2087" w:author="Simon Johnson" w:date="2021-03-09T14:07:00Z">
            <w:rPr>
              <w:i/>
            </w:rPr>
          </w:rPrChange>
        </w:rPr>
        <w:t xml:space="preserve">Flags </w:t>
      </w:r>
      <w:r w:rsidRPr="00213027">
        <w:t>field is 1-</w:t>
      </w:r>
      <w:r w:rsidR="00FB5396" w:rsidRPr="00213027">
        <w:t>byte</w:t>
      </w:r>
      <w:r w:rsidRPr="00213027">
        <w:t xml:space="preserve"> and contains the following flags (see Table 4):</w:t>
      </w:r>
    </w:p>
    <w:p w14:paraId="019530B7" w14:textId="79F54A69" w:rsidR="00C84FE9" w:rsidRPr="00213027" w:rsidRDefault="00C84FE9">
      <w:pPr>
        <w:numPr>
          <w:ilvl w:val="0"/>
          <w:numId w:val="53"/>
        </w:numPr>
        <w:spacing w:before="0" w:after="174" w:line="248" w:lineRule="auto"/>
        <w:ind w:right="4" w:hanging="199"/>
        <w:jc w:val="both"/>
        <w:pPrChange w:id="2088" w:author="Simon Johnson" w:date="2021-03-26T11:42:00Z">
          <w:pPr>
            <w:numPr>
              <w:numId w:val="53"/>
            </w:numPr>
            <w:spacing w:before="0" w:after="174" w:line="248" w:lineRule="auto"/>
            <w:ind w:left="498" w:right="990" w:hanging="199"/>
            <w:jc w:val="both"/>
          </w:pPr>
        </w:pPrChange>
      </w:pPr>
      <w:r w:rsidRPr="00213027">
        <w:rPr>
          <w:b/>
          <w:bCs/>
          <w:rPrChange w:id="2089" w:author="Simon Johnson" w:date="2021-03-09T14:07:00Z">
            <w:rPr>
              <w:i/>
            </w:rPr>
          </w:rPrChange>
        </w:rPr>
        <w:t>DUP</w:t>
      </w:r>
      <w:r w:rsidRPr="00213027">
        <w:rPr>
          <w:rPrChange w:id="2090" w:author="Simon Johnson" w:date="2021-03-09T14:07:00Z">
            <w:rPr>
              <w:i/>
            </w:rPr>
          </w:rPrChange>
        </w:rPr>
        <w:t xml:space="preserve">: </w:t>
      </w:r>
      <w:r w:rsidRPr="00213027">
        <w:t xml:space="preserve">same meaning as with MQTT, i.e. set to “0” if </w:t>
      </w:r>
      <w:ins w:id="2091" w:author="Simon Johnson" w:date="2021-03-09T11:32:00Z">
        <w:r w:rsidR="0018058B" w:rsidRPr="00213027">
          <w:t>packet</w:t>
        </w:r>
        <w:r w:rsidR="0018058B" w:rsidRPr="00213027" w:rsidDel="0018058B">
          <w:t xml:space="preserve"> </w:t>
        </w:r>
      </w:ins>
      <w:del w:id="2092" w:author="Simon Johnson" w:date="2021-03-09T11:32:00Z">
        <w:r w:rsidRPr="00213027" w:rsidDel="0018058B">
          <w:delText xml:space="preserve">message </w:delText>
        </w:r>
      </w:del>
      <w:r w:rsidRPr="00213027">
        <w:t xml:space="preserve">is sent for the first time; set to “1” if retransmitted (only relevant within PUBLISH </w:t>
      </w:r>
      <w:ins w:id="2093" w:author="Simon Johnson" w:date="2021-03-09T11:32:00Z">
        <w:r w:rsidR="0018058B" w:rsidRPr="00213027">
          <w:t>packets</w:t>
        </w:r>
      </w:ins>
      <w:del w:id="2094" w:author="Simon Johnson" w:date="2021-03-09T11:32:00Z">
        <w:r w:rsidRPr="00213027" w:rsidDel="0018058B">
          <w:delText>messages</w:delText>
        </w:r>
      </w:del>
      <w:r w:rsidRPr="00213027">
        <w:t>);</w:t>
      </w:r>
    </w:p>
    <w:p w14:paraId="537A8EE8" w14:textId="3F912B8B" w:rsidR="00C84FE9" w:rsidRPr="00213027" w:rsidRDefault="00C84FE9">
      <w:pPr>
        <w:numPr>
          <w:ilvl w:val="0"/>
          <w:numId w:val="53"/>
        </w:numPr>
        <w:spacing w:before="0" w:after="178" w:line="246" w:lineRule="auto"/>
        <w:ind w:right="4" w:hanging="199"/>
        <w:jc w:val="both"/>
        <w:pPrChange w:id="2095" w:author="Simon Johnson" w:date="2021-03-26T11:42:00Z">
          <w:pPr>
            <w:numPr>
              <w:numId w:val="53"/>
            </w:numPr>
            <w:spacing w:before="0" w:after="178" w:line="246" w:lineRule="auto"/>
            <w:ind w:left="498" w:right="990" w:hanging="199"/>
            <w:jc w:val="both"/>
          </w:pPr>
        </w:pPrChange>
      </w:pPr>
      <w:r w:rsidRPr="00213027">
        <w:rPr>
          <w:b/>
          <w:bCs/>
          <w:rPrChange w:id="2096" w:author="Simon Johnson" w:date="2021-03-09T14:07:00Z">
            <w:rPr>
              <w:i/>
            </w:rPr>
          </w:rPrChange>
        </w:rPr>
        <w:t>QoS</w:t>
      </w:r>
      <w:r w:rsidRPr="00213027">
        <w:rPr>
          <w:rPrChange w:id="2097" w:author="Simon Johnson" w:date="2021-03-09T14:07:00Z">
            <w:rPr>
              <w:i/>
            </w:rPr>
          </w:rPrChange>
        </w:rPr>
        <w:t xml:space="preserve">: </w:t>
      </w:r>
      <w:r w:rsidRPr="00213027">
        <w:t xml:space="preserve">meaning as with MQTT for QoS level 0, 1, and 2; set to “0b00” for QoS level 0, “0b01” for QoS level 1, “0b10” for QoS level 2, and “0b11” for new QoS level -1 (only relevant within PUBLISH </w:t>
      </w:r>
      <w:ins w:id="2098" w:author="Simon Johnson" w:date="2021-03-09T11:32:00Z">
        <w:r w:rsidR="0018058B" w:rsidRPr="00213027">
          <w:t>packet</w:t>
        </w:r>
      </w:ins>
      <w:del w:id="2099" w:author="Simon Johnson" w:date="2021-03-09T11:32:00Z">
        <w:r w:rsidRPr="00213027" w:rsidDel="0018058B">
          <w:delText>message</w:delText>
        </w:r>
      </w:del>
      <w:r w:rsidRPr="00213027">
        <w:t>s sent by a client);</w:t>
      </w:r>
    </w:p>
    <w:p w14:paraId="1FC93D7D" w14:textId="1D3D58FB" w:rsidR="00C84FE9" w:rsidRDefault="00C84FE9">
      <w:pPr>
        <w:numPr>
          <w:ilvl w:val="0"/>
          <w:numId w:val="53"/>
        </w:numPr>
        <w:spacing w:before="0" w:after="174" w:line="248" w:lineRule="auto"/>
        <w:ind w:right="4" w:hanging="199"/>
        <w:jc w:val="both"/>
        <w:pPrChange w:id="2100" w:author="Simon Johnson" w:date="2021-03-26T11:42:00Z">
          <w:pPr>
            <w:numPr>
              <w:numId w:val="53"/>
            </w:numPr>
            <w:spacing w:before="0" w:after="174" w:line="248" w:lineRule="auto"/>
            <w:ind w:left="498" w:right="990" w:hanging="199"/>
            <w:jc w:val="both"/>
          </w:pPr>
        </w:pPrChange>
      </w:pPr>
      <w:r w:rsidRPr="00213027">
        <w:rPr>
          <w:b/>
          <w:bCs/>
          <w:rPrChange w:id="2101" w:author="Simon Johnson" w:date="2021-03-09T14:07:00Z">
            <w:rPr>
              <w:i/>
            </w:rPr>
          </w:rPrChange>
        </w:rPr>
        <w:t>Retain</w:t>
      </w:r>
      <w:r w:rsidRPr="00213027">
        <w:rPr>
          <w:rPrChange w:id="2102" w:author="Simon Johnson" w:date="2021-03-09T14:07:00Z">
            <w:rPr>
              <w:i/>
            </w:rPr>
          </w:rPrChange>
        </w:rPr>
        <w:t xml:space="preserve">: </w:t>
      </w:r>
      <w:r w:rsidRPr="00213027">
        <w:t>same meaning as with MQTT</w:t>
      </w:r>
      <w:del w:id="2103" w:author="Simon Johnson" w:date="2021-03-09T13:57:00Z">
        <w:r w:rsidDel="00213027">
          <w:delText xml:space="preserve"> (only relevant within PUBLISH </w:delText>
        </w:r>
      </w:del>
      <w:del w:id="2104" w:author="Simon Johnson" w:date="2021-03-09T11:32:00Z">
        <w:r w:rsidDel="0018058B">
          <w:delText>messages</w:delText>
        </w:r>
      </w:del>
      <w:del w:id="2105" w:author="Simon Johnson" w:date="2021-03-09T13:57:00Z">
        <w:r w:rsidDel="00213027">
          <w:delText>);</w:delText>
        </w:r>
      </w:del>
    </w:p>
    <w:p w14:paraId="0648B63C" w14:textId="1D9981AB" w:rsidR="00C84FE9" w:rsidRPr="00213027" w:rsidDel="00213027" w:rsidRDefault="00C84FE9">
      <w:pPr>
        <w:numPr>
          <w:ilvl w:val="0"/>
          <w:numId w:val="53"/>
        </w:numPr>
        <w:spacing w:before="0" w:after="174" w:line="248" w:lineRule="auto"/>
        <w:ind w:right="4" w:hanging="199"/>
        <w:jc w:val="both"/>
        <w:rPr>
          <w:del w:id="2106" w:author="Simon Johnson" w:date="2021-03-09T13:50:00Z"/>
          <w:b/>
          <w:bCs/>
          <w:iCs/>
          <w:rPrChange w:id="2107" w:author="Simon Johnson" w:date="2021-03-09T14:08:00Z">
            <w:rPr>
              <w:del w:id="2108" w:author="Simon Johnson" w:date="2021-03-09T13:50:00Z"/>
            </w:rPr>
          </w:rPrChange>
        </w:rPr>
        <w:pPrChange w:id="2109" w:author="Simon Johnson" w:date="2021-03-26T11:42:00Z">
          <w:pPr>
            <w:numPr>
              <w:numId w:val="53"/>
            </w:numPr>
            <w:spacing w:before="0" w:after="174" w:line="248" w:lineRule="auto"/>
            <w:ind w:left="498" w:right="990" w:hanging="199"/>
            <w:jc w:val="both"/>
          </w:pPr>
        </w:pPrChange>
      </w:pPr>
      <w:del w:id="2110" w:author="Simon Johnson" w:date="2021-03-09T13:50:00Z">
        <w:r w:rsidRPr="00213027" w:rsidDel="00213027">
          <w:rPr>
            <w:b/>
            <w:bCs/>
            <w:iCs/>
            <w:rPrChange w:id="2111" w:author="Simon Johnson" w:date="2021-03-09T14:08:00Z">
              <w:rPr>
                <w:i/>
              </w:rPr>
            </w:rPrChange>
          </w:rPr>
          <w:lastRenderedPageBreak/>
          <w:delText xml:space="preserve">Will: </w:delText>
        </w:r>
        <w:r w:rsidRPr="00213027" w:rsidDel="00213027">
          <w:rPr>
            <w:b/>
            <w:bCs/>
            <w:iCs/>
            <w:rPrChange w:id="2112" w:author="Simon Johnson" w:date="2021-03-09T14:08:00Z">
              <w:rPr/>
            </w:rPrChange>
          </w:rPr>
          <w:delText xml:space="preserve">if set, indicates that client is asking for Will topic and Will </w:delText>
        </w:r>
      </w:del>
      <w:del w:id="2113" w:author="Simon Johnson" w:date="2021-03-09T11:32:00Z">
        <w:r w:rsidRPr="00213027" w:rsidDel="0018058B">
          <w:rPr>
            <w:b/>
            <w:bCs/>
            <w:iCs/>
            <w:rPrChange w:id="2114" w:author="Simon Johnson" w:date="2021-03-09T14:08:00Z">
              <w:rPr/>
            </w:rPrChange>
          </w:rPr>
          <w:delText xml:space="preserve">message </w:delText>
        </w:r>
      </w:del>
      <w:del w:id="2115" w:author="Simon Johnson" w:date="2021-03-09T13:50:00Z">
        <w:r w:rsidRPr="00213027" w:rsidDel="00213027">
          <w:rPr>
            <w:b/>
            <w:bCs/>
            <w:iCs/>
            <w:rPrChange w:id="2116" w:author="Simon Johnson" w:date="2021-03-09T14:08:00Z">
              <w:rPr/>
            </w:rPrChange>
          </w:rPr>
          <w:delText xml:space="preserve">prompting (only relevant within CONNECT </w:delText>
        </w:r>
      </w:del>
      <w:del w:id="2117" w:author="Simon Johnson" w:date="2021-03-09T11:32:00Z">
        <w:r w:rsidRPr="00213027" w:rsidDel="0018058B">
          <w:rPr>
            <w:b/>
            <w:bCs/>
            <w:iCs/>
            <w:rPrChange w:id="2118" w:author="Simon Johnson" w:date="2021-03-09T14:08:00Z">
              <w:rPr/>
            </w:rPrChange>
          </w:rPr>
          <w:delText>message</w:delText>
        </w:r>
      </w:del>
      <w:del w:id="2119" w:author="Simon Johnson" w:date="2021-03-09T13:50:00Z">
        <w:r w:rsidRPr="00213027" w:rsidDel="00213027">
          <w:rPr>
            <w:b/>
            <w:bCs/>
            <w:iCs/>
            <w:rPrChange w:id="2120" w:author="Simon Johnson" w:date="2021-03-09T14:08:00Z">
              <w:rPr/>
            </w:rPrChange>
          </w:rPr>
          <w:delText>);</w:delText>
        </w:r>
      </w:del>
    </w:p>
    <w:p w14:paraId="2E83DCC3" w14:textId="6E5FE66C" w:rsidR="00C84FE9" w:rsidRPr="00213027" w:rsidDel="00213027" w:rsidRDefault="00C84FE9">
      <w:pPr>
        <w:numPr>
          <w:ilvl w:val="0"/>
          <w:numId w:val="53"/>
        </w:numPr>
        <w:spacing w:before="0" w:after="174" w:line="248" w:lineRule="auto"/>
        <w:ind w:right="4" w:hanging="199"/>
        <w:jc w:val="both"/>
        <w:rPr>
          <w:del w:id="2121" w:author="Simon Johnson" w:date="2021-03-09T13:50:00Z"/>
          <w:b/>
          <w:bCs/>
          <w:iCs/>
          <w:rPrChange w:id="2122" w:author="Simon Johnson" w:date="2021-03-09T14:08:00Z">
            <w:rPr>
              <w:del w:id="2123" w:author="Simon Johnson" w:date="2021-03-09T13:50:00Z"/>
            </w:rPr>
          </w:rPrChange>
        </w:rPr>
        <w:pPrChange w:id="2124" w:author="Simon Johnson" w:date="2021-03-26T11:42:00Z">
          <w:pPr>
            <w:numPr>
              <w:numId w:val="53"/>
            </w:numPr>
            <w:spacing w:before="0" w:after="174" w:line="248" w:lineRule="auto"/>
            <w:ind w:left="498" w:right="990" w:hanging="199"/>
            <w:jc w:val="both"/>
          </w:pPr>
        </w:pPrChange>
      </w:pPr>
      <w:del w:id="2125" w:author="Simon Johnson" w:date="2021-03-09T13:50:00Z">
        <w:r w:rsidRPr="00213027" w:rsidDel="00213027">
          <w:rPr>
            <w:b/>
            <w:bCs/>
            <w:iCs/>
            <w:rPrChange w:id="2126" w:author="Simon Johnson" w:date="2021-03-09T14:08:00Z">
              <w:rPr>
                <w:i/>
              </w:rPr>
            </w:rPrChange>
          </w:rPr>
          <w:delText xml:space="preserve">CleanSession: </w:delText>
        </w:r>
        <w:r w:rsidRPr="00213027" w:rsidDel="00213027">
          <w:rPr>
            <w:b/>
            <w:bCs/>
            <w:iCs/>
            <w:rPrChange w:id="2127" w:author="Simon Johnson" w:date="2021-03-09T14:08:00Z">
              <w:rPr/>
            </w:rPrChange>
          </w:rPr>
          <w:delText xml:space="preserve">same meaning as with MQTT, however extended for Will topic and Will </w:delText>
        </w:r>
      </w:del>
      <w:del w:id="2128" w:author="Simon Johnson" w:date="2021-03-09T11:32:00Z">
        <w:r w:rsidRPr="00213027" w:rsidDel="0018058B">
          <w:rPr>
            <w:b/>
            <w:bCs/>
            <w:iCs/>
            <w:rPrChange w:id="2129" w:author="Simon Johnson" w:date="2021-03-09T14:08:00Z">
              <w:rPr/>
            </w:rPrChange>
          </w:rPr>
          <w:delText xml:space="preserve">message </w:delText>
        </w:r>
      </w:del>
      <w:del w:id="2130" w:author="Simon Johnson" w:date="2021-03-09T13:50:00Z">
        <w:r w:rsidRPr="00213027" w:rsidDel="00213027">
          <w:rPr>
            <w:b/>
            <w:bCs/>
            <w:iCs/>
            <w:rPrChange w:id="2131" w:author="Simon Johnson" w:date="2021-03-09T14:08:00Z">
              <w:rPr/>
            </w:rPrChange>
          </w:rPr>
          <w:delText xml:space="preserve">(only relevant within CONNECT </w:delText>
        </w:r>
      </w:del>
      <w:del w:id="2132" w:author="Simon Johnson" w:date="2021-03-09T11:32:00Z">
        <w:r w:rsidRPr="00213027" w:rsidDel="0018058B">
          <w:rPr>
            <w:b/>
            <w:bCs/>
            <w:iCs/>
            <w:rPrChange w:id="2133" w:author="Simon Johnson" w:date="2021-03-09T14:08:00Z">
              <w:rPr/>
            </w:rPrChange>
          </w:rPr>
          <w:delText>message</w:delText>
        </w:r>
      </w:del>
      <w:del w:id="2134" w:author="Simon Johnson" w:date="2021-03-09T13:50:00Z">
        <w:r w:rsidRPr="00213027" w:rsidDel="00213027">
          <w:rPr>
            <w:b/>
            <w:bCs/>
            <w:iCs/>
            <w:rPrChange w:id="2135" w:author="Simon Johnson" w:date="2021-03-09T14:08:00Z">
              <w:rPr/>
            </w:rPrChange>
          </w:rPr>
          <w:delText>);</w:delText>
        </w:r>
      </w:del>
    </w:p>
    <w:p w14:paraId="1C4B94E5" w14:textId="624FDBA7" w:rsidR="00213027" w:rsidRPr="00213027" w:rsidRDefault="00C84FE9">
      <w:pPr>
        <w:numPr>
          <w:ilvl w:val="0"/>
          <w:numId w:val="53"/>
        </w:numPr>
        <w:spacing w:before="0" w:after="306" w:line="248" w:lineRule="auto"/>
        <w:ind w:right="4" w:hanging="199"/>
        <w:jc w:val="both"/>
        <w:rPr>
          <w:ins w:id="2136" w:author="Simon Johnson" w:date="2021-03-09T13:50:00Z"/>
          <w:iCs/>
          <w:rPrChange w:id="2137" w:author="Simon Johnson" w:date="2021-03-09T14:07:00Z">
            <w:rPr>
              <w:ins w:id="2138" w:author="Simon Johnson" w:date="2021-03-09T13:50:00Z"/>
            </w:rPr>
          </w:rPrChange>
        </w:rPr>
        <w:pPrChange w:id="2139" w:author="Simon Johnson" w:date="2021-03-26T11:42:00Z">
          <w:pPr>
            <w:spacing w:after="306"/>
            <w:ind w:right="990"/>
          </w:pPr>
        </w:pPrChange>
      </w:pPr>
      <w:r w:rsidRPr="00213027">
        <w:rPr>
          <w:b/>
          <w:bCs/>
          <w:iCs/>
          <w:rPrChange w:id="2140" w:author="Simon Johnson" w:date="2021-03-09T14:08:00Z">
            <w:rPr>
              <w:i/>
            </w:rPr>
          </w:rPrChange>
        </w:rPr>
        <w:t>Topic</w:t>
      </w:r>
      <w:ins w:id="2141" w:author="Simon Johnson" w:date="2021-03-01T12:42:00Z">
        <w:r w:rsidR="0018718F" w:rsidRPr="00213027">
          <w:rPr>
            <w:b/>
            <w:bCs/>
            <w:iCs/>
            <w:rPrChange w:id="2142" w:author="Simon Johnson" w:date="2021-03-09T14:08:00Z">
              <w:rPr>
                <w:i/>
              </w:rPr>
            </w:rPrChange>
          </w:rPr>
          <w:t xml:space="preserve"> </w:t>
        </w:r>
      </w:ins>
      <w:del w:id="2143" w:author="Simon Johnson" w:date="2021-03-09T12:09:00Z">
        <w:r w:rsidRPr="00213027" w:rsidDel="00F02E04">
          <w:rPr>
            <w:b/>
            <w:bCs/>
            <w:iCs/>
            <w:rPrChange w:id="2144" w:author="Simon Johnson" w:date="2021-03-09T14:08:00Z">
              <w:rPr>
                <w:i/>
              </w:rPr>
            </w:rPrChange>
          </w:rPr>
          <w:delText>Id</w:delText>
        </w:r>
      </w:del>
      <w:ins w:id="2145" w:author="Simon Johnson" w:date="2021-03-09T12:09:00Z">
        <w:r w:rsidR="00F02E04" w:rsidRPr="00213027">
          <w:rPr>
            <w:b/>
            <w:bCs/>
            <w:iCs/>
            <w:rPrChange w:id="2146" w:author="Simon Johnson" w:date="2021-03-09T14:08:00Z">
              <w:rPr>
                <w:i/>
              </w:rPr>
            </w:rPrChange>
          </w:rPr>
          <w:t xml:space="preserve">Alias </w:t>
        </w:r>
      </w:ins>
      <w:r w:rsidRPr="00213027">
        <w:rPr>
          <w:b/>
          <w:bCs/>
          <w:iCs/>
          <w:rPrChange w:id="2147" w:author="Simon Johnson" w:date="2021-03-09T14:08:00Z">
            <w:rPr>
              <w:i/>
            </w:rPr>
          </w:rPrChange>
        </w:rPr>
        <w:t>Type</w:t>
      </w:r>
      <w:r w:rsidRPr="00213027">
        <w:rPr>
          <w:iCs/>
          <w:rPrChange w:id="2148" w:author="Simon Johnson" w:date="2021-03-09T14:07:00Z">
            <w:rPr>
              <w:i/>
            </w:rPr>
          </w:rPrChange>
        </w:rPr>
        <w:t xml:space="preserve">: </w:t>
      </w:r>
      <w:del w:id="2149" w:author="Simon Johnson" w:date="2021-05-05T09:49:00Z">
        <w:r w:rsidRPr="00213027" w:rsidDel="00D64E98">
          <w:rPr>
            <w:iCs/>
            <w:rPrChange w:id="2150" w:author="Simon Johnson" w:date="2021-03-09T14:07:00Z">
              <w:rPr/>
            </w:rPrChange>
          </w:rPr>
          <w:delText xml:space="preserve">indicates whether the field </w:delText>
        </w:r>
        <w:r w:rsidRPr="00213027" w:rsidDel="00D64E98">
          <w:rPr>
            <w:iCs/>
            <w:rPrChange w:id="2151" w:author="Simon Johnson" w:date="2021-03-09T14:07:00Z">
              <w:rPr>
                <w:i/>
              </w:rPr>
            </w:rPrChange>
          </w:rPr>
          <w:delText>Topic</w:delText>
        </w:r>
      </w:del>
      <w:del w:id="2152" w:author="Simon Johnson" w:date="2021-03-09T12:09:00Z">
        <w:r w:rsidRPr="00213027" w:rsidDel="00F02E04">
          <w:rPr>
            <w:iCs/>
            <w:rPrChange w:id="2153" w:author="Simon Johnson" w:date="2021-03-09T14:07:00Z">
              <w:rPr>
                <w:i/>
              </w:rPr>
            </w:rPrChange>
          </w:rPr>
          <w:delText>Id</w:delText>
        </w:r>
      </w:del>
      <w:del w:id="2154" w:author="Simon Johnson" w:date="2021-05-05T09:49:00Z">
        <w:r w:rsidRPr="00213027" w:rsidDel="00D64E98">
          <w:rPr>
            <w:iCs/>
            <w:rPrChange w:id="2155" w:author="Simon Johnson" w:date="2021-03-09T14:07:00Z">
              <w:rPr>
                <w:i/>
              </w:rPr>
            </w:rPrChange>
          </w:rPr>
          <w:delText xml:space="preserve"> </w:delText>
        </w:r>
        <w:r w:rsidRPr="00213027" w:rsidDel="00D64E98">
          <w:rPr>
            <w:iCs/>
            <w:rPrChange w:id="2156" w:author="Simon Johnson" w:date="2021-03-09T14:07:00Z">
              <w:rPr/>
            </w:rPrChange>
          </w:rPr>
          <w:delText xml:space="preserve">or </w:delText>
        </w:r>
        <w:r w:rsidRPr="00213027" w:rsidDel="00D64E98">
          <w:rPr>
            <w:iCs/>
            <w:rPrChange w:id="2157" w:author="Simon Johnson" w:date="2021-03-09T14:07:00Z">
              <w:rPr>
                <w:i/>
              </w:rPr>
            </w:rPrChange>
          </w:rPr>
          <w:delText xml:space="preserve">TopicName </w:delText>
        </w:r>
        <w:r w:rsidRPr="00213027" w:rsidDel="00D64E98">
          <w:rPr>
            <w:iCs/>
            <w:rPrChange w:id="2158" w:author="Simon Johnson" w:date="2021-03-09T14:07:00Z">
              <w:rPr/>
            </w:rPrChange>
          </w:rPr>
          <w:delText xml:space="preserve">included in this </w:delText>
        </w:r>
      </w:del>
      <w:del w:id="2159" w:author="Simon Johnson" w:date="2021-03-09T11:32:00Z">
        <w:r w:rsidRPr="00213027" w:rsidDel="0018058B">
          <w:rPr>
            <w:iCs/>
            <w:rPrChange w:id="2160" w:author="Simon Johnson" w:date="2021-03-09T14:07:00Z">
              <w:rPr/>
            </w:rPrChange>
          </w:rPr>
          <w:delText xml:space="preserve">message </w:delText>
        </w:r>
      </w:del>
      <w:del w:id="2161" w:author="Simon Johnson" w:date="2021-05-05T09:49:00Z">
        <w:r w:rsidRPr="00213027" w:rsidDel="00D64E98">
          <w:rPr>
            <w:iCs/>
            <w:rPrChange w:id="2162" w:author="Simon Johnson" w:date="2021-03-09T14:07:00Z">
              <w:rPr/>
            </w:rPrChange>
          </w:rPr>
          <w:delText xml:space="preserve">contains a normal topic </w:delText>
        </w:r>
      </w:del>
      <w:del w:id="2163" w:author="Simon Johnson" w:date="2021-03-09T12:10:00Z">
        <w:r w:rsidRPr="00213027" w:rsidDel="00F02E04">
          <w:rPr>
            <w:iCs/>
            <w:rPrChange w:id="2164" w:author="Simon Johnson" w:date="2021-03-09T14:07:00Z">
              <w:rPr/>
            </w:rPrChange>
          </w:rPr>
          <w:delText>id</w:delText>
        </w:r>
      </w:del>
      <w:del w:id="2165" w:author="Simon Johnson" w:date="2021-05-05T09:49:00Z">
        <w:r w:rsidRPr="00213027" w:rsidDel="00D64E98">
          <w:rPr>
            <w:iCs/>
            <w:rPrChange w:id="2166" w:author="Simon Johnson" w:date="2021-03-09T14:07:00Z">
              <w:rPr/>
            </w:rPrChange>
          </w:rPr>
          <w:delText xml:space="preserve"> (set to “0b00”), a pre-defined topic </w:delText>
        </w:r>
      </w:del>
      <w:del w:id="2167" w:author="Simon Johnson" w:date="2021-03-09T12:10:00Z">
        <w:r w:rsidRPr="00213027" w:rsidDel="00F02E04">
          <w:rPr>
            <w:iCs/>
            <w:rPrChange w:id="2168" w:author="Simon Johnson" w:date="2021-03-09T14:07:00Z">
              <w:rPr/>
            </w:rPrChange>
          </w:rPr>
          <w:delText xml:space="preserve">id </w:delText>
        </w:r>
      </w:del>
      <w:del w:id="2169" w:author="Simon Johnson" w:date="2021-05-05T09:49:00Z">
        <w:r w:rsidRPr="00213027" w:rsidDel="00D64E98">
          <w:rPr>
            <w:iCs/>
            <w:rPrChange w:id="2170" w:author="Simon Johnson" w:date="2021-03-09T14:07:00Z">
              <w:rPr/>
            </w:rPrChange>
          </w:rPr>
          <w:delText xml:space="preserve">(set to “0b01”), or a short topic name (set to “0b10”). The value “0b11” is reserved. </w:delText>
        </w:r>
      </w:del>
      <w:r w:rsidRPr="00213027">
        <w:rPr>
          <w:iCs/>
          <w:rPrChange w:id="2171" w:author="Simon Johnson" w:date="2021-03-09T14:07:00Z">
            <w:rPr/>
          </w:rPrChange>
        </w:rPr>
        <w:t>Refer to sections 3</w:t>
      </w:r>
      <w:del w:id="2172" w:author="Simon Johnson" w:date="2021-05-05T09:49:00Z">
        <w:r w:rsidRPr="00213027" w:rsidDel="00D64E98">
          <w:rPr>
            <w:iCs/>
            <w:rPrChange w:id="2173" w:author="Simon Johnson" w:date="2021-03-09T14:07:00Z">
              <w:rPr/>
            </w:rPrChange>
          </w:rPr>
          <w:delText xml:space="preserve"> </w:delText>
        </w:r>
      </w:del>
      <w:ins w:id="2174" w:author="Simon Johnson" w:date="2021-05-05T09:49:00Z">
        <w:r w:rsidR="00D64E98">
          <w:rPr>
            <w:iCs/>
          </w:rPr>
          <w:t>.3 f</w:t>
        </w:r>
      </w:ins>
      <w:del w:id="2175" w:author="Simon Johnson" w:date="2021-05-05T09:49:00Z">
        <w:r w:rsidRPr="00213027" w:rsidDel="00D64E98">
          <w:rPr>
            <w:iCs/>
            <w:rPrChange w:id="2176" w:author="Simon Johnson" w:date="2021-03-09T14:07:00Z">
              <w:rPr/>
            </w:rPrChange>
          </w:rPr>
          <w:delText>and 6.7 f</w:delText>
        </w:r>
      </w:del>
      <w:r w:rsidRPr="00213027">
        <w:rPr>
          <w:iCs/>
          <w:rPrChange w:id="2177" w:author="Simon Johnson" w:date="2021-03-09T14:07:00Z">
            <w:rPr/>
          </w:rPrChange>
        </w:rPr>
        <w:t>or the definition of the various types of topic</w:t>
      </w:r>
      <w:del w:id="2178" w:author="Simon Johnson" w:date="2021-05-05T09:49:00Z">
        <w:r w:rsidRPr="00213027" w:rsidDel="00D64E98">
          <w:rPr>
            <w:iCs/>
            <w:rPrChange w:id="2179" w:author="Simon Johnson" w:date="2021-03-09T14:07:00Z">
              <w:rPr/>
            </w:rPrChange>
          </w:rPr>
          <w:delText xml:space="preserve"> </w:delText>
        </w:r>
      </w:del>
      <w:del w:id="2180" w:author="Simon Johnson" w:date="2021-03-09T12:10:00Z">
        <w:r w:rsidRPr="00213027" w:rsidDel="00F02E04">
          <w:rPr>
            <w:iCs/>
            <w:rPrChange w:id="2181" w:author="Simon Johnson" w:date="2021-03-09T14:07:00Z">
              <w:rPr/>
            </w:rPrChange>
          </w:rPr>
          <w:delText>ids</w:delText>
        </w:r>
      </w:del>
      <w:r w:rsidRPr="00213027">
        <w:rPr>
          <w:iCs/>
          <w:rPrChange w:id="2182" w:author="Simon Johnson" w:date="2021-03-09T14:07:00Z">
            <w:rPr/>
          </w:rPrChange>
        </w:rPr>
        <w:t>.</w:t>
      </w:r>
    </w:p>
    <w:p w14:paraId="1A9BE8D0" w14:textId="212BC089" w:rsidR="00213027" w:rsidRDefault="00213027">
      <w:pPr>
        <w:pStyle w:val="Heading3"/>
        <w:keepLines/>
        <w:spacing w:before="0" w:after="114" w:line="259" w:lineRule="auto"/>
        <w:ind w:left="583" w:right="4" w:hanging="598"/>
        <w:rPr>
          <w:ins w:id="2183" w:author="Simon Johnson" w:date="2021-03-09T13:50:00Z"/>
        </w:rPr>
        <w:pPrChange w:id="2184" w:author="Simon Johnson" w:date="2021-03-26T11:42:00Z">
          <w:pPr>
            <w:pStyle w:val="Heading3"/>
            <w:keepLines/>
            <w:spacing w:before="0" w:after="114" w:line="259" w:lineRule="auto"/>
            <w:ind w:left="583" w:hanging="598"/>
          </w:pPr>
        </w:pPrChange>
      </w:pPr>
      <w:bookmarkStart w:id="2185" w:name="_Toc71106238"/>
      <w:ins w:id="2186" w:author="Simon Johnson" w:date="2021-03-09T13:50:00Z">
        <w:r>
          <w:t>Connect Flags</w:t>
        </w:r>
        <w:bookmarkEnd w:id="2185"/>
      </w:ins>
    </w:p>
    <w:tbl>
      <w:tblPr>
        <w:tblStyle w:val="TableGrid"/>
        <w:tblW w:w="0" w:type="auto"/>
        <w:tblLook w:val="04A0" w:firstRow="1" w:lastRow="0" w:firstColumn="1" w:lastColumn="0" w:noHBand="0" w:noVBand="1"/>
        <w:tblPrChange w:id="2187" w:author="Simon Johnson" w:date="2021-03-09T13:52:00Z">
          <w:tblPr>
            <w:tblStyle w:val="TableGrid"/>
            <w:tblW w:w="0" w:type="auto"/>
            <w:tblLook w:val="04A0" w:firstRow="1" w:lastRow="0" w:firstColumn="1" w:lastColumn="0" w:noHBand="0" w:noVBand="1"/>
          </w:tblPr>
        </w:tblPrChange>
      </w:tblPr>
      <w:tblGrid>
        <w:gridCol w:w="567"/>
        <w:gridCol w:w="1076"/>
        <w:gridCol w:w="1210"/>
        <w:gridCol w:w="1076"/>
        <w:gridCol w:w="1076"/>
        <w:gridCol w:w="1254"/>
        <w:gridCol w:w="1488"/>
        <w:gridCol w:w="672"/>
        <w:gridCol w:w="931"/>
        <w:tblGridChange w:id="2188">
          <w:tblGrid>
            <w:gridCol w:w="616"/>
            <w:gridCol w:w="1072"/>
            <w:gridCol w:w="1072"/>
            <w:gridCol w:w="26"/>
            <w:gridCol w:w="1046"/>
            <w:gridCol w:w="1072"/>
            <w:gridCol w:w="1250"/>
            <w:gridCol w:w="1484"/>
            <w:gridCol w:w="730"/>
            <w:gridCol w:w="982"/>
          </w:tblGrid>
        </w:tblGridChange>
      </w:tblGrid>
      <w:tr w:rsidR="00213027" w14:paraId="3997119C" w14:textId="77777777" w:rsidTr="00213027">
        <w:trPr>
          <w:ins w:id="2189" w:author="Simon Johnson" w:date="2021-03-09T13:50:00Z"/>
        </w:trPr>
        <w:tc>
          <w:tcPr>
            <w:tcW w:w="570" w:type="dxa"/>
            <w:tcPrChange w:id="2190" w:author="Simon Johnson" w:date="2021-03-09T13:52:00Z">
              <w:tcPr>
                <w:tcW w:w="835" w:type="dxa"/>
              </w:tcPr>
            </w:tcPrChange>
          </w:tcPr>
          <w:p w14:paraId="6A3F424F" w14:textId="77777777" w:rsidR="00213027" w:rsidRDefault="00213027">
            <w:pPr>
              <w:ind w:right="4"/>
              <w:jc w:val="center"/>
              <w:rPr>
                <w:ins w:id="2191" w:author="Simon Johnson" w:date="2021-03-09T13:50:00Z"/>
              </w:rPr>
              <w:pPrChange w:id="2192" w:author="Andrew Banks" w:date="2021-03-26T11:42:00Z">
                <w:pPr>
                  <w:jc w:val="center"/>
                </w:pPr>
              </w:pPrChange>
            </w:pPr>
            <w:ins w:id="2193" w:author="Simon Johnson" w:date="2021-03-09T13:50:00Z">
              <w:r>
                <w:t>Bit</w:t>
              </w:r>
            </w:ins>
          </w:p>
        </w:tc>
        <w:tc>
          <w:tcPr>
            <w:tcW w:w="1072" w:type="dxa"/>
            <w:tcPrChange w:id="2194" w:author="Simon Johnson" w:date="2021-03-09T13:52:00Z">
              <w:tcPr>
                <w:tcW w:w="1072" w:type="dxa"/>
              </w:tcPr>
            </w:tcPrChange>
          </w:tcPr>
          <w:p w14:paraId="17DFCD3C" w14:textId="77777777" w:rsidR="00213027" w:rsidRDefault="00213027">
            <w:pPr>
              <w:ind w:right="4"/>
              <w:jc w:val="center"/>
              <w:rPr>
                <w:ins w:id="2195" w:author="Simon Johnson" w:date="2021-03-09T13:50:00Z"/>
              </w:rPr>
              <w:pPrChange w:id="2196" w:author="Andrew Banks" w:date="2021-03-26T11:42:00Z">
                <w:pPr>
                  <w:jc w:val="center"/>
                </w:pPr>
              </w:pPrChange>
            </w:pPr>
            <w:ins w:id="2197" w:author="Simon Johnson" w:date="2021-03-09T13:50:00Z">
              <w:r>
                <w:t>7</w:t>
              </w:r>
            </w:ins>
          </w:p>
        </w:tc>
        <w:tc>
          <w:tcPr>
            <w:tcW w:w="1215" w:type="dxa"/>
            <w:tcPrChange w:id="2198" w:author="Simon Johnson" w:date="2021-03-09T13:52:00Z">
              <w:tcPr>
                <w:tcW w:w="824" w:type="dxa"/>
                <w:gridSpan w:val="2"/>
              </w:tcPr>
            </w:tcPrChange>
          </w:tcPr>
          <w:p w14:paraId="7FD125EC" w14:textId="77777777" w:rsidR="00213027" w:rsidRDefault="00213027">
            <w:pPr>
              <w:ind w:right="4"/>
              <w:jc w:val="center"/>
              <w:rPr>
                <w:ins w:id="2199" w:author="Simon Johnson" w:date="2021-03-09T13:50:00Z"/>
              </w:rPr>
              <w:pPrChange w:id="2200" w:author="Andrew Banks" w:date="2021-03-26T11:42:00Z">
                <w:pPr>
                  <w:jc w:val="center"/>
                </w:pPr>
              </w:pPrChange>
            </w:pPr>
            <w:ins w:id="2201" w:author="Simon Johnson" w:date="2021-03-09T13:50:00Z">
              <w:r>
                <w:t>6</w:t>
              </w:r>
            </w:ins>
          </w:p>
        </w:tc>
        <w:tc>
          <w:tcPr>
            <w:tcW w:w="1072" w:type="dxa"/>
            <w:tcPrChange w:id="2202" w:author="Simon Johnson" w:date="2021-03-09T13:52:00Z">
              <w:tcPr>
                <w:tcW w:w="780" w:type="dxa"/>
              </w:tcPr>
            </w:tcPrChange>
          </w:tcPr>
          <w:p w14:paraId="15A8D89B" w14:textId="77777777" w:rsidR="00213027" w:rsidRDefault="00213027">
            <w:pPr>
              <w:ind w:right="4"/>
              <w:jc w:val="center"/>
              <w:rPr>
                <w:ins w:id="2203" w:author="Simon Johnson" w:date="2021-03-09T13:50:00Z"/>
              </w:rPr>
              <w:pPrChange w:id="2204" w:author="Andrew Banks" w:date="2021-03-26T11:42:00Z">
                <w:pPr>
                  <w:jc w:val="center"/>
                </w:pPr>
              </w:pPrChange>
            </w:pPr>
            <w:ins w:id="2205" w:author="Simon Johnson" w:date="2021-03-09T13:50:00Z">
              <w:r>
                <w:t>5</w:t>
              </w:r>
            </w:ins>
          </w:p>
        </w:tc>
        <w:tc>
          <w:tcPr>
            <w:tcW w:w="1072" w:type="dxa"/>
            <w:tcPrChange w:id="2206" w:author="Simon Johnson" w:date="2021-03-09T13:52:00Z">
              <w:tcPr>
                <w:tcW w:w="1072" w:type="dxa"/>
              </w:tcPr>
            </w:tcPrChange>
          </w:tcPr>
          <w:p w14:paraId="098A6E2E" w14:textId="77777777" w:rsidR="00213027" w:rsidRDefault="00213027">
            <w:pPr>
              <w:ind w:right="4"/>
              <w:jc w:val="center"/>
              <w:rPr>
                <w:ins w:id="2207" w:author="Simon Johnson" w:date="2021-03-09T13:50:00Z"/>
              </w:rPr>
              <w:pPrChange w:id="2208" w:author="Andrew Banks" w:date="2021-03-26T11:42:00Z">
                <w:pPr>
                  <w:jc w:val="center"/>
                </w:pPr>
              </w:pPrChange>
            </w:pPr>
            <w:ins w:id="2209" w:author="Simon Johnson" w:date="2021-03-09T13:50:00Z">
              <w:r>
                <w:t>4</w:t>
              </w:r>
            </w:ins>
          </w:p>
        </w:tc>
        <w:tc>
          <w:tcPr>
            <w:tcW w:w="1250" w:type="dxa"/>
            <w:tcPrChange w:id="2210" w:author="Simon Johnson" w:date="2021-03-09T13:52:00Z">
              <w:tcPr>
                <w:tcW w:w="1250" w:type="dxa"/>
              </w:tcPr>
            </w:tcPrChange>
          </w:tcPr>
          <w:p w14:paraId="1EB19336" w14:textId="77777777" w:rsidR="00213027" w:rsidRDefault="00213027">
            <w:pPr>
              <w:ind w:right="4"/>
              <w:jc w:val="center"/>
              <w:rPr>
                <w:ins w:id="2211" w:author="Simon Johnson" w:date="2021-03-09T13:50:00Z"/>
              </w:rPr>
              <w:pPrChange w:id="2212" w:author="Andrew Banks" w:date="2021-03-26T11:42:00Z">
                <w:pPr>
                  <w:jc w:val="center"/>
                </w:pPr>
              </w:pPrChange>
            </w:pPr>
            <w:ins w:id="2213" w:author="Simon Johnson" w:date="2021-03-09T13:50:00Z">
              <w:r>
                <w:t>3</w:t>
              </w:r>
            </w:ins>
          </w:p>
        </w:tc>
        <w:tc>
          <w:tcPr>
            <w:tcW w:w="1484" w:type="dxa"/>
            <w:tcPrChange w:id="2214" w:author="Simon Johnson" w:date="2021-03-09T13:52:00Z">
              <w:tcPr>
                <w:tcW w:w="1484" w:type="dxa"/>
              </w:tcPr>
            </w:tcPrChange>
          </w:tcPr>
          <w:p w14:paraId="1D693072" w14:textId="77777777" w:rsidR="00213027" w:rsidRDefault="00213027">
            <w:pPr>
              <w:ind w:right="4"/>
              <w:jc w:val="center"/>
              <w:rPr>
                <w:ins w:id="2215" w:author="Simon Johnson" w:date="2021-03-09T13:50:00Z"/>
              </w:rPr>
              <w:pPrChange w:id="2216" w:author="Andrew Banks" w:date="2021-03-26T11:42:00Z">
                <w:pPr>
                  <w:jc w:val="center"/>
                </w:pPr>
              </w:pPrChange>
            </w:pPr>
            <w:ins w:id="2217" w:author="Simon Johnson" w:date="2021-03-09T13:50:00Z">
              <w:r>
                <w:t>2</w:t>
              </w:r>
            </w:ins>
          </w:p>
        </w:tc>
        <w:tc>
          <w:tcPr>
            <w:tcW w:w="677" w:type="dxa"/>
            <w:tcPrChange w:id="2218" w:author="Simon Johnson" w:date="2021-03-09T13:52:00Z">
              <w:tcPr>
                <w:tcW w:w="980" w:type="dxa"/>
              </w:tcPr>
            </w:tcPrChange>
          </w:tcPr>
          <w:p w14:paraId="6774573C" w14:textId="77777777" w:rsidR="00213027" w:rsidRDefault="00213027">
            <w:pPr>
              <w:ind w:right="4"/>
              <w:jc w:val="center"/>
              <w:rPr>
                <w:ins w:id="2219" w:author="Simon Johnson" w:date="2021-03-09T13:50:00Z"/>
              </w:rPr>
              <w:pPrChange w:id="2220" w:author="Andrew Banks" w:date="2021-03-26T11:42:00Z">
                <w:pPr>
                  <w:jc w:val="center"/>
                </w:pPr>
              </w:pPrChange>
            </w:pPr>
            <w:ins w:id="2221" w:author="Simon Johnson" w:date="2021-03-09T13:50:00Z">
              <w:r>
                <w:t>1</w:t>
              </w:r>
            </w:ins>
          </w:p>
        </w:tc>
        <w:tc>
          <w:tcPr>
            <w:tcW w:w="938" w:type="dxa"/>
            <w:tcPrChange w:id="2222" w:author="Simon Johnson" w:date="2021-03-09T13:52:00Z">
              <w:tcPr>
                <w:tcW w:w="1053" w:type="dxa"/>
              </w:tcPr>
            </w:tcPrChange>
          </w:tcPr>
          <w:p w14:paraId="7543801F" w14:textId="77777777" w:rsidR="00213027" w:rsidRDefault="00213027">
            <w:pPr>
              <w:ind w:right="4"/>
              <w:jc w:val="center"/>
              <w:rPr>
                <w:ins w:id="2223" w:author="Simon Johnson" w:date="2021-03-09T13:50:00Z"/>
              </w:rPr>
              <w:pPrChange w:id="2224" w:author="Andrew Banks" w:date="2021-03-26T11:42:00Z">
                <w:pPr>
                  <w:jc w:val="center"/>
                </w:pPr>
              </w:pPrChange>
            </w:pPr>
            <w:ins w:id="2225" w:author="Simon Johnson" w:date="2021-03-09T13:50:00Z">
              <w:r>
                <w:t>0</w:t>
              </w:r>
            </w:ins>
          </w:p>
        </w:tc>
      </w:tr>
      <w:tr w:rsidR="00213027" w14:paraId="126F5BE8" w14:textId="77777777" w:rsidTr="00213027">
        <w:trPr>
          <w:ins w:id="2226" w:author="Simon Johnson" w:date="2021-03-09T13:50:00Z"/>
        </w:trPr>
        <w:tc>
          <w:tcPr>
            <w:tcW w:w="570" w:type="dxa"/>
            <w:tcPrChange w:id="2227" w:author="Simon Johnson" w:date="2021-03-09T13:52:00Z">
              <w:tcPr>
                <w:tcW w:w="835" w:type="dxa"/>
              </w:tcPr>
            </w:tcPrChange>
          </w:tcPr>
          <w:p w14:paraId="738B5A52" w14:textId="77777777" w:rsidR="00213027" w:rsidRDefault="00213027">
            <w:pPr>
              <w:ind w:right="4"/>
              <w:jc w:val="center"/>
              <w:rPr>
                <w:ins w:id="2228" w:author="Simon Johnson" w:date="2021-03-09T13:50:00Z"/>
              </w:rPr>
              <w:pPrChange w:id="2229" w:author="Andrew Banks" w:date="2021-03-26T11:42:00Z">
                <w:pPr>
                  <w:jc w:val="center"/>
                </w:pPr>
              </w:pPrChange>
            </w:pPr>
          </w:p>
        </w:tc>
        <w:tc>
          <w:tcPr>
            <w:tcW w:w="1072" w:type="dxa"/>
            <w:tcPrChange w:id="2230" w:author="Simon Johnson" w:date="2021-03-09T13:52:00Z">
              <w:tcPr>
                <w:tcW w:w="1072" w:type="dxa"/>
              </w:tcPr>
            </w:tcPrChange>
          </w:tcPr>
          <w:p w14:paraId="4414F506" w14:textId="0A74891A" w:rsidR="00213027" w:rsidRPr="00213027" w:rsidRDefault="00213027">
            <w:pPr>
              <w:ind w:right="4"/>
              <w:jc w:val="right"/>
              <w:rPr>
                <w:ins w:id="2231" w:author="Simon Johnson" w:date="2021-03-09T13:50:00Z"/>
                <w:i/>
                <w:iCs/>
                <w:rPrChange w:id="2232" w:author="Simon Johnson" w:date="2021-03-09T13:52:00Z">
                  <w:rPr>
                    <w:ins w:id="2233" w:author="Simon Johnson" w:date="2021-03-09T13:50:00Z"/>
                  </w:rPr>
                </w:rPrChange>
              </w:rPr>
              <w:pPrChange w:id="2234" w:author="Andrew Banks" w:date="2021-03-26T11:42:00Z">
                <w:pPr>
                  <w:jc w:val="center"/>
                </w:pPr>
              </w:pPrChange>
            </w:pPr>
            <w:ins w:id="2235" w:author="Simon Johnson" w:date="2021-03-09T13:51:00Z">
              <w:r w:rsidRPr="00213027">
                <w:rPr>
                  <w:i/>
                  <w:iCs/>
                  <w:rPrChange w:id="2236" w:author="Simon Johnson" w:date="2021-03-09T13:52:00Z">
                    <w:rPr/>
                  </w:rPrChange>
                </w:rPr>
                <w:t>Reserved</w:t>
              </w:r>
            </w:ins>
          </w:p>
        </w:tc>
        <w:tc>
          <w:tcPr>
            <w:tcW w:w="1215" w:type="dxa"/>
            <w:tcPrChange w:id="2237" w:author="Simon Johnson" w:date="2021-03-09T13:52:00Z">
              <w:tcPr>
                <w:tcW w:w="802" w:type="dxa"/>
              </w:tcPr>
            </w:tcPrChange>
          </w:tcPr>
          <w:p w14:paraId="194E2703" w14:textId="2B8DD28D" w:rsidR="00213027" w:rsidRPr="00213027" w:rsidRDefault="00213027">
            <w:pPr>
              <w:ind w:right="4"/>
              <w:jc w:val="right"/>
              <w:rPr>
                <w:ins w:id="2238" w:author="Simon Johnson" w:date="2021-03-09T13:50:00Z"/>
                <w:i/>
                <w:iCs/>
                <w:rPrChange w:id="2239" w:author="Simon Johnson" w:date="2021-03-09T13:52:00Z">
                  <w:rPr>
                    <w:ins w:id="2240" w:author="Simon Johnson" w:date="2021-03-09T13:50:00Z"/>
                  </w:rPr>
                </w:rPrChange>
              </w:rPr>
              <w:pPrChange w:id="2241" w:author="Andrew Banks" w:date="2021-03-26T11:42:00Z">
                <w:pPr>
                  <w:jc w:val="center"/>
                </w:pPr>
              </w:pPrChange>
            </w:pPr>
            <w:ins w:id="2242" w:author="Simon Johnson" w:date="2021-03-09T13:52:00Z">
              <w:r w:rsidRPr="00213027">
                <w:rPr>
                  <w:i/>
                  <w:iCs/>
                  <w:rPrChange w:id="2243" w:author="Simon Johnson" w:date="2021-03-09T13:52:00Z">
                    <w:rPr/>
                  </w:rPrChange>
                </w:rPr>
                <w:t>Reserved</w:t>
              </w:r>
            </w:ins>
          </w:p>
        </w:tc>
        <w:tc>
          <w:tcPr>
            <w:tcW w:w="1072" w:type="dxa"/>
            <w:tcPrChange w:id="2244" w:author="Simon Johnson" w:date="2021-03-09T13:52:00Z">
              <w:tcPr>
                <w:tcW w:w="802" w:type="dxa"/>
                <w:gridSpan w:val="2"/>
              </w:tcPr>
            </w:tcPrChange>
          </w:tcPr>
          <w:p w14:paraId="7308BD1F" w14:textId="7AD32524" w:rsidR="00213027" w:rsidRPr="00213027" w:rsidRDefault="00213027">
            <w:pPr>
              <w:ind w:right="4"/>
              <w:jc w:val="right"/>
              <w:rPr>
                <w:ins w:id="2245" w:author="Simon Johnson" w:date="2021-03-09T13:50:00Z"/>
                <w:i/>
                <w:iCs/>
                <w:rPrChange w:id="2246" w:author="Simon Johnson" w:date="2021-03-09T13:52:00Z">
                  <w:rPr>
                    <w:ins w:id="2247" w:author="Simon Johnson" w:date="2021-03-09T13:50:00Z"/>
                  </w:rPr>
                </w:rPrChange>
              </w:rPr>
              <w:pPrChange w:id="2248" w:author="Andrew Banks" w:date="2021-03-26T11:42:00Z">
                <w:pPr>
                  <w:jc w:val="center"/>
                </w:pPr>
              </w:pPrChange>
            </w:pPr>
            <w:ins w:id="2249" w:author="Simon Johnson" w:date="2021-03-09T13:52:00Z">
              <w:r w:rsidRPr="00213027">
                <w:rPr>
                  <w:i/>
                  <w:iCs/>
                  <w:rPrChange w:id="2250" w:author="Simon Johnson" w:date="2021-03-09T13:52:00Z">
                    <w:rPr/>
                  </w:rPrChange>
                </w:rPr>
                <w:t>Reserved</w:t>
              </w:r>
            </w:ins>
          </w:p>
        </w:tc>
        <w:tc>
          <w:tcPr>
            <w:tcW w:w="1072" w:type="dxa"/>
            <w:tcPrChange w:id="2251" w:author="Simon Johnson" w:date="2021-03-09T13:52:00Z">
              <w:tcPr>
                <w:tcW w:w="1072" w:type="dxa"/>
              </w:tcPr>
            </w:tcPrChange>
          </w:tcPr>
          <w:p w14:paraId="314C3537" w14:textId="1BC86563" w:rsidR="00213027" w:rsidRPr="00213027" w:rsidRDefault="00213027">
            <w:pPr>
              <w:ind w:right="4"/>
              <w:jc w:val="right"/>
              <w:rPr>
                <w:ins w:id="2252" w:author="Simon Johnson" w:date="2021-03-09T13:50:00Z"/>
                <w:i/>
                <w:iCs/>
                <w:rPrChange w:id="2253" w:author="Simon Johnson" w:date="2021-03-09T13:52:00Z">
                  <w:rPr>
                    <w:ins w:id="2254" w:author="Simon Johnson" w:date="2021-03-09T13:50:00Z"/>
                  </w:rPr>
                </w:rPrChange>
              </w:rPr>
              <w:pPrChange w:id="2255" w:author="Andrew Banks" w:date="2021-03-26T11:42:00Z">
                <w:pPr>
                  <w:jc w:val="center"/>
                </w:pPr>
              </w:pPrChange>
            </w:pPr>
            <w:ins w:id="2256" w:author="Simon Johnson" w:date="2021-03-09T13:51:00Z">
              <w:r w:rsidRPr="00213027">
                <w:rPr>
                  <w:i/>
                  <w:iCs/>
                  <w:rPrChange w:id="2257" w:author="Simon Johnson" w:date="2021-03-09T13:52:00Z">
                    <w:rPr/>
                  </w:rPrChange>
                </w:rPr>
                <w:t>Reserved</w:t>
              </w:r>
            </w:ins>
          </w:p>
        </w:tc>
        <w:tc>
          <w:tcPr>
            <w:tcW w:w="1250" w:type="dxa"/>
            <w:tcPrChange w:id="2258" w:author="Simon Johnson" w:date="2021-03-09T13:52:00Z">
              <w:tcPr>
                <w:tcW w:w="1250" w:type="dxa"/>
              </w:tcPr>
            </w:tcPrChange>
          </w:tcPr>
          <w:p w14:paraId="53A248A2" w14:textId="0B46A95A" w:rsidR="00213027" w:rsidRDefault="00213027">
            <w:pPr>
              <w:ind w:right="4"/>
              <w:jc w:val="center"/>
              <w:rPr>
                <w:ins w:id="2259" w:author="Simon Johnson" w:date="2021-03-09T13:50:00Z"/>
              </w:rPr>
              <w:pPrChange w:id="2260" w:author="Andrew Banks" w:date="2021-03-26T11:42:00Z">
                <w:pPr>
                  <w:jc w:val="center"/>
                </w:pPr>
              </w:pPrChange>
            </w:pPr>
            <w:ins w:id="2261" w:author="Simon Johnson" w:date="2021-03-09T13:51:00Z">
              <w:r>
                <w:t>Capabilities</w:t>
              </w:r>
            </w:ins>
          </w:p>
        </w:tc>
        <w:tc>
          <w:tcPr>
            <w:tcW w:w="1484" w:type="dxa"/>
            <w:tcPrChange w:id="2262" w:author="Simon Johnson" w:date="2021-03-09T13:52:00Z">
              <w:tcPr>
                <w:tcW w:w="1484" w:type="dxa"/>
              </w:tcPr>
            </w:tcPrChange>
          </w:tcPr>
          <w:p w14:paraId="13C95DE6" w14:textId="614C1F74" w:rsidR="00213027" w:rsidRDefault="00213027">
            <w:pPr>
              <w:ind w:right="4"/>
              <w:jc w:val="center"/>
              <w:rPr>
                <w:ins w:id="2263" w:author="Simon Johnson" w:date="2021-03-09T13:50:00Z"/>
              </w:rPr>
              <w:pPrChange w:id="2264" w:author="Andrew Banks" w:date="2021-03-26T11:42:00Z">
                <w:pPr>
                  <w:jc w:val="center"/>
                </w:pPr>
              </w:pPrChange>
            </w:pPr>
            <w:ins w:id="2265" w:author="Simon Johnson" w:date="2021-03-09T13:51:00Z">
              <w:r>
                <w:t>Authentication</w:t>
              </w:r>
            </w:ins>
          </w:p>
        </w:tc>
        <w:tc>
          <w:tcPr>
            <w:tcW w:w="677" w:type="dxa"/>
            <w:tcPrChange w:id="2266" w:author="Simon Johnson" w:date="2021-03-09T13:52:00Z">
              <w:tcPr>
                <w:tcW w:w="980" w:type="dxa"/>
              </w:tcPr>
            </w:tcPrChange>
          </w:tcPr>
          <w:p w14:paraId="2EE287CA" w14:textId="027C6E68" w:rsidR="00213027" w:rsidRDefault="00213027">
            <w:pPr>
              <w:ind w:right="4"/>
              <w:jc w:val="center"/>
              <w:rPr>
                <w:ins w:id="2267" w:author="Simon Johnson" w:date="2021-03-09T13:50:00Z"/>
              </w:rPr>
              <w:pPrChange w:id="2268" w:author="Andrew Banks" w:date="2021-03-26T11:42:00Z">
                <w:pPr>
                  <w:jc w:val="center"/>
                </w:pPr>
              </w:pPrChange>
            </w:pPr>
            <w:ins w:id="2269" w:author="Simon Johnson" w:date="2021-03-09T13:51:00Z">
              <w:r>
                <w:t>Will</w:t>
              </w:r>
            </w:ins>
          </w:p>
        </w:tc>
        <w:tc>
          <w:tcPr>
            <w:tcW w:w="938" w:type="dxa"/>
            <w:tcPrChange w:id="2270" w:author="Simon Johnson" w:date="2021-03-09T13:52:00Z">
              <w:tcPr>
                <w:tcW w:w="1053" w:type="dxa"/>
              </w:tcPr>
            </w:tcPrChange>
          </w:tcPr>
          <w:p w14:paraId="2F23FB60" w14:textId="6BB80B81" w:rsidR="00213027" w:rsidRDefault="00213027">
            <w:pPr>
              <w:ind w:right="4"/>
              <w:jc w:val="center"/>
              <w:rPr>
                <w:ins w:id="2271" w:author="Simon Johnson" w:date="2021-03-09T13:50:00Z"/>
              </w:rPr>
              <w:pPrChange w:id="2272" w:author="Andrew Banks" w:date="2021-03-26T11:42:00Z">
                <w:pPr>
                  <w:jc w:val="center"/>
                </w:pPr>
              </w:pPrChange>
            </w:pPr>
            <w:ins w:id="2273" w:author="Simon Johnson" w:date="2021-03-09T13:51:00Z">
              <w:r>
                <w:t xml:space="preserve">Clean </w:t>
              </w:r>
            </w:ins>
            <w:ins w:id="2274" w:author="Simon Johnson" w:date="2021-03-09T13:56:00Z">
              <w:r>
                <w:t>Start</w:t>
              </w:r>
            </w:ins>
          </w:p>
        </w:tc>
      </w:tr>
    </w:tbl>
    <w:p w14:paraId="1E55F3A1" w14:textId="1624E1EC" w:rsidR="00213027" w:rsidRDefault="00213027">
      <w:pPr>
        <w:spacing w:after="245" w:line="265" w:lineRule="auto"/>
        <w:ind w:right="4"/>
        <w:jc w:val="center"/>
        <w:rPr>
          <w:ins w:id="2275" w:author="Simon Johnson" w:date="2021-03-09T13:50:00Z"/>
        </w:rPr>
        <w:pPrChange w:id="2276" w:author="Simon Johnson" w:date="2021-03-26T11:42:00Z">
          <w:pPr/>
        </w:pPrChange>
      </w:pPr>
      <w:ins w:id="2277" w:author="Simon Johnson" w:date="2021-03-09T14:23:00Z">
        <w:r>
          <w:t>Figure 3.2.2</w:t>
        </w:r>
      </w:ins>
      <w:ins w:id="2278" w:author="Simon Johnson" w:date="2021-03-09T13:50:00Z">
        <w:r>
          <w:t xml:space="preserve">: </w:t>
        </w:r>
      </w:ins>
      <w:ins w:id="2279" w:author="Simon Johnson" w:date="2021-03-09T13:52:00Z">
        <w:r>
          <w:t xml:space="preserve">Connect </w:t>
        </w:r>
      </w:ins>
      <w:ins w:id="2280" w:author="Simon Johnson" w:date="2021-03-09T13:50:00Z">
        <w:r>
          <w:t>Flags</w:t>
        </w:r>
      </w:ins>
    </w:p>
    <w:p w14:paraId="62703364" w14:textId="5BFF0699" w:rsidR="00213027" w:rsidRDefault="00213027">
      <w:pPr>
        <w:ind w:left="309" w:right="4"/>
        <w:rPr>
          <w:ins w:id="2281" w:author="Simon Johnson" w:date="2021-03-09T13:50:00Z"/>
        </w:rPr>
        <w:pPrChange w:id="2282" w:author="Simon Johnson" w:date="2021-03-26T11:42:00Z">
          <w:pPr>
            <w:ind w:left="309" w:right="990"/>
          </w:pPr>
        </w:pPrChange>
      </w:pPr>
      <w:ins w:id="2283" w:author="Simon Johnson" w:date="2021-03-09T13:50:00Z">
        <w:r>
          <w:t>The</w:t>
        </w:r>
      </w:ins>
      <w:ins w:id="2284" w:author="Simon Johnson" w:date="2021-03-09T13:54:00Z">
        <w:r>
          <w:t xml:space="preserve"> Connect</w:t>
        </w:r>
      </w:ins>
      <w:ins w:id="2285" w:author="Simon Johnson" w:date="2021-03-09T13:50:00Z">
        <w:r>
          <w:t xml:space="preserve"> </w:t>
        </w:r>
        <w:r>
          <w:rPr>
            <w:i/>
          </w:rPr>
          <w:t xml:space="preserve">Flags </w:t>
        </w:r>
        <w:r>
          <w:t xml:space="preserve">field is 1-byte and contains the following flags (see Table </w:t>
        </w:r>
      </w:ins>
      <w:ins w:id="2286" w:author="Simon Johnson" w:date="2021-03-09T13:57:00Z">
        <w:r>
          <w:t>5</w:t>
        </w:r>
      </w:ins>
      <w:ins w:id="2287" w:author="Simon Johnson" w:date="2021-03-09T13:50:00Z">
        <w:r>
          <w:t>):</w:t>
        </w:r>
      </w:ins>
    </w:p>
    <w:p w14:paraId="58509AA5" w14:textId="77777777" w:rsidR="00213027" w:rsidRPr="00213027" w:rsidRDefault="00213027">
      <w:pPr>
        <w:pStyle w:val="ListParagraph"/>
        <w:numPr>
          <w:ilvl w:val="0"/>
          <w:numId w:val="87"/>
        </w:numPr>
        <w:ind w:right="4"/>
        <w:rPr>
          <w:ins w:id="2288" w:author="Simon Johnson" w:date="2021-03-09T13:53:00Z"/>
          <w:lang w:val="en-GB" w:eastAsia="en-GB"/>
        </w:rPr>
        <w:pPrChange w:id="2289" w:author="Simon Johnson" w:date="2021-03-26T11:42:00Z">
          <w:pPr>
            <w:numPr>
              <w:numId w:val="86"/>
            </w:numPr>
            <w:tabs>
              <w:tab w:val="num" w:pos="720"/>
            </w:tabs>
            <w:spacing w:before="100" w:beforeAutospacing="1" w:after="100" w:afterAutospacing="1"/>
            <w:ind w:left="720" w:hanging="360"/>
          </w:pPr>
        </w:pPrChange>
      </w:pPr>
      <w:ins w:id="2290" w:author="Simon Johnson" w:date="2021-03-09T13:53:00Z">
        <w:r w:rsidRPr="00213027">
          <w:rPr>
            <w:b/>
            <w:bCs/>
            <w:lang w:val="en-GB" w:eastAsia="en-GB"/>
            <w:rPrChange w:id="2291" w:author="Simon Johnson" w:date="2021-03-09T14:08:00Z">
              <w:rPr>
                <w:lang w:val="en-GB" w:eastAsia="en-GB"/>
              </w:rPr>
            </w:rPrChange>
          </w:rPr>
          <w:t>Capabilities</w:t>
        </w:r>
        <w:r w:rsidRPr="00213027">
          <w:rPr>
            <w:lang w:val="en-GB" w:eastAsia="en-GB"/>
          </w:rPr>
          <w:t>: indicates capability exchange to follow</w:t>
        </w:r>
      </w:ins>
    </w:p>
    <w:p w14:paraId="27499392" w14:textId="77777777" w:rsidR="00213027" w:rsidRPr="00213027" w:rsidRDefault="00213027">
      <w:pPr>
        <w:pStyle w:val="ListParagraph"/>
        <w:numPr>
          <w:ilvl w:val="0"/>
          <w:numId w:val="87"/>
        </w:numPr>
        <w:ind w:right="4"/>
        <w:rPr>
          <w:ins w:id="2292" w:author="Simon Johnson" w:date="2021-03-09T13:53:00Z"/>
          <w:lang w:val="en-GB" w:eastAsia="en-GB"/>
        </w:rPr>
        <w:pPrChange w:id="2293" w:author="Simon Johnson" w:date="2021-03-26T11:42:00Z">
          <w:pPr>
            <w:numPr>
              <w:numId w:val="86"/>
            </w:numPr>
            <w:tabs>
              <w:tab w:val="num" w:pos="720"/>
            </w:tabs>
            <w:spacing w:before="100" w:beforeAutospacing="1" w:after="100" w:afterAutospacing="1"/>
            <w:ind w:left="720" w:hanging="360"/>
          </w:pPr>
        </w:pPrChange>
      </w:pPr>
      <w:ins w:id="2294" w:author="Simon Johnson" w:date="2021-03-09T13:53:00Z">
        <w:r w:rsidRPr="00213027">
          <w:rPr>
            <w:b/>
            <w:bCs/>
            <w:lang w:val="en-GB" w:eastAsia="en-GB"/>
            <w:rPrChange w:id="2295" w:author="Simon Johnson" w:date="2021-03-09T14:08:00Z">
              <w:rPr>
                <w:lang w:val="en-GB" w:eastAsia="en-GB"/>
              </w:rPr>
            </w:rPrChange>
          </w:rPr>
          <w:t>Authentication</w:t>
        </w:r>
        <w:r w:rsidRPr="00213027">
          <w:rPr>
            <w:lang w:val="en-GB" w:eastAsia="en-GB"/>
          </w:rPr>
          <w:t>: indicates authentication exchange to follow</w:t>
        </w:r>
      </w:ins>
    </w:p>
    <w:p w14:paraId="6EF8F0EE" w14:textId="77777777" w:rsidR="00213027" w:rsidRPr="00213027" w:rsidRDefault="00213027">
      <w:pPr>
        <w:pStyle w:val="ListParagraph"/>
        <w:numPr>
          <w:ilvl w:val="0"/>
          <w:numId w:val="87"/>
        </w:numPr>
        <w:spacing w:before="0" w:after="306" w:line="248" w:lineRule="auto"/>
        <w:ind w:right="4"/>
        <w:jc w:val="both"/>
        <w:rPr>
          <w:ins w:id="2296" w:author="Simon Johnson" w:date="2021-03-09T13:56:00Z"/>
          <w:rPrChange w:id="2297" w:author="Simon Johnson" w:date="2021-03-09T13:56:00Z">
            <w:rPr>
              <w:ins w:id="2298" w:author="Simon Johnson" w:date="2021-03-09T13:56:00Z"/>
              <w:lang w:val="en-GB" w:eastAsia="en-GB"/>
            </w:rPr>
          </w:rPrChange>
        </w:rPr>
        <w:pPrChange w:id="2299" w:author="Simon Johnson" w:date="2021-03-26T11:42:00Z">
          <w:pPr>
            <w:pStyle w:val="ListParagraph"/>
            <w:numPr>
              <w:numId w:val="87"/>
            </w:numPr>
            <w:spacing w:before="0" w:after="306" w:line="248" w:lineRule="auto"/>
            <w:ind w:right="990" w:hanging="360"/>
            <w:jc w:val="both"/>
          </w:pPr>
        </w:pPrChange>
      </w:pPr>
      <w:ins w:id="2300" w:author="Simon Johnson" w:date="2021-03-09T13:53:00Z">
        <w:r w:rsidRPr="00213027">
          <w:rPr>
            <w:b/>
            <w:bCs/>
            <w:lang w:val="en-GB" w:eastAsia="en-GB"/>
            <w:rPrChange w:id="2301" w:author="Simon Johnson" w:date="2021-03-09T14:08:00Z">
              <w:rPr>
                <w:lang w:val="en-GB" w:eastAsia="en-GB"/>
              </w:rPr>
            </w:rPrChange>
          </w:rPr>
          <w:t>Will</w:t>
        </w:r>
        <w:r w:rsidRPr="00213027">
          <w:rPr>
            <w:lang w:val="en-GB" w:eastAsia="en-GB"/>
          </w:rPr>
          <w:t>: </w:t>
        </w:r>
      </w:ins>
      <w:ins w:id="2302" w:author="Simon Johnson" w:date="2021-03-09T13:56:00Z">
        <w:r w:rsidRPr="00213027">
          <w:rPr>
            <w:lang w:val="en-GB" w:eastAsia="en-GB"/>
          </w:rPr>
          <w:t xml:space="preserve">if set, indicates that client is asking for Will topic and Will message prompting </w:t>
        </w:r>
      </w:ins>
    </w:p>
    <w:p w14:paraId="54FA1AFD" w14:textId="41970155" w:rsidR="00213027" w:rsidRPr="00213027" w:rsidRDefault="00213027">
      <w:pPr>
        <w:pStyle w:val="ListParagraph"/>
        <w:numPr>
          <w:ilvl w:val="0"/>
          <w:numId w:val="87"/>
        </w:numPr>
        <w:spacing w:before="0" w:after="306" w:line="248" w:lineRule="auto"/>
        <w:ind w:right="4"/>
        <w:jc w:val="both"/>
        <w:rPr>
          <w:ins w:id="2303" w:author="Simon Johnson" w:date="2021-03-09T13:57:00Z"/>
          <w:rPrChange w:id="2304" w:author="Simon Johnson" w:date="2021-03-09T13:57:00Z">
            <w:rPr>
              <w:ins w:id="2305" w:author="Simon Johnson" w:date="2021-03-09T13:57:00Z"/>
              <w:lang w:val="en-GB" w:eastAsia="en-GB"/>
            </w:rPr>
          </w:rPrChange>
        </w:rPr>
        <w:pPrChange w:id="2306" w:author="Simon Johnson" w:date="2021-03-26T11:42:00Z">
          <w:pPr>
            <w:pStyle w:val="ListParagraph"/>
            <w:numPr>
              <w:numId w:val="87"/>
            </w:numPr>
            <w:spacing w:before="0" w:after="306" w:line="248" w:lineRule="auto"/>
            <w:ind w:right="990" w:hanging="360"/>
            <w:jc w:val="both"/>
          </w:pPr>
        </w:pPrChange>
      </w:pPr>
      <w:ins w:id="2307" w:author="Simon Johnson" w:date="2021-03-09T13:53:00Z">
        <w:r w:rsidRPr="00213027">
          <w:rPr>
            <w:b/>
            <w:bCs/>
            <w:lang w:val="en-GB" w:eastAsia="en-GB"/>
            <w:rPrChange w:id="2308" w:author="Simon Johnson" w:date="2021-03-09T14:08:00Z">
              <w:rPr>
                <w:lang w:val="en-GB" w:eastAsia="en-GB"/>
              </w:rPr>
            </w:rPrChange>
          </w:rPr>
          <w:t xml:space="preserve">Clean </w:t>
        </w:r>
      </w:ins>
      <w:ins w:id="2309" w:author="Simon Johnson" w:date="2021-03-09T13:57:00Z">
        <w:r w:rsidRPr="00213027">
          <w:rPr>
            <w:b/>
            <w:bCs/>
            <w:lang w:val="en-GB" w:eastAsia="en-GB"/>
            <w:rPrChange w:id="2310" w:author="Simon Johnson" w:date="2021-03-09T14:08:00Z">
              <w:rPr>
                <w:lang w:val="en-GB" w:eastAsia="en-GB"/>
              </w:rPr>
            </w:rPrChange>
          </w:rPr>
          <w:t>Start</w:t>
        </w:r>
      </w:ins>
      <w:ins w:id="2311" w:author="Simon Johnson" w:date="2021-03-09T13:53:00Z">
        <w:r w:rsidRPr="00213027">
          <w:rPr>
            <w:lang w:val="en-GB" w:eastAsia="en-GB"/>
          </w:rPr>
          <w:t>: </w:t>
        </w:r>
      </w:ins>
      <w:ins w:id="2312" w:author="Simon Johnson" w:date="2021-03-09T13:56:00Z">
        <w:r w:rsidRPr="00213027">
          <w:rPr>
            <w:lang w:val="en-GB" w:eastAsia="en-GB"/>
          </w:rPr>
          <w:t>same meaning as with MQTT, however extended for Will topic and Will packet</w:t>
        </w:r>
      </w:ins>
    </w:p>
    <w:p w14:paraId="43630773" w14:textId="1B04F8BF" w:rsidR="00213027" w:rsidRDefault="00213027">
      <w:pPr>
        <w:pStyle w:val="Heading3"/>
        <w:keepLines/>
        <w:spacing w:before="0" w:after="114" w:line="259" w:lineRule="auto"/>
        <w:ind w:left="583" w:right="4" w:hanging="598"/>
        <w:rPr>
          <w:ins w:id="2313" w:author="Simon Johnson" w:date="2021-03-09T13:57:00Z"/>
        </w:rPr>
        <w:pPrChange w:id="2314" w:author="Simon Johnson" w:date="2021-03-26T11:42:00Z">
          <w:pPr>
            <w:pStyle w:val="Heading3"/>
            <w:keepLines/>
            <w:spacing w:before="0" w:after="114" w:line="259" w:lineRule="auto"/>
            <w:ind w:left="583" w:hanging="598"/>
          </w:pPr>
        </w:pPrChange>
      </w:pPr>
      <w:bookmarkStart w:id="2315" w:name="_Toc71106239"/>
      <w:ins w:id="2316" w:author="Simon Johnson" w:date="2021-03-09T13:57:00Z">
        <w:r>
          <w:t>Subscri</w:t>
        </w:r>
      </w:ins>
      <w:ins w:id="2317" w:author="Simon Johnson" w:date="2021-03-09T13:58:00Z">
        <w:r>
          <w:t>be</w:t>
        </w:r>
      </w:ins>
      <w:ins w:id="2318" w:author="Simon Johnson" w:date="2021-03-09T13:57:00Z">
        <w:r>
          <w:t xml:space="preserve"> Flags</w:t>
        </w:r>
        <w:bookmarkEnd w:id="2315"/>
      </w:ins>
    </w:p>
    <w:tbl>
      <w:tblPr>
        <w:tblStyle w:val="TableGrid"/>
        <w:tblW w:w="0" w:type="auto"/>
        <w:tblLook w:val="04A0" w:firstRow="1" w:lastRow="0" w:firstColumn="1" w:lastColumn="0" w:noHBand="0" w:noVBand="1"/>
        <w:tblPrChange w:id="2319" w:author="Simon Johnson" w:date="2021-03-09T13:59:00Z">
          <w:tblPr>
            <w:tblStyle w:val="TableGrid"/>
            <w:tblW w:w="0" w:type="auto"/>
            <w:tblLook w:val="04A0" w:firstRow="1" w:lastRow="0" w:firstColumn="1" w:lastColumn="0" w:noHBand="0" w:noVBand="1"/>
          </w:tblPr>
        </w:tblPrChange>
      </w:tblPr>
      <w:tblGrid>
        <w:gridCol w:w="592"/>
        <w:gridCol w:w="960"/>
        <w:gridCol w:w="995"/>
        <w:gridCol w:w="992"/>
        <w:gridCol w:w="1405"/>
        <w:gridCol w:w="1250"/>
        <w:gridCol w:w="1031"/>
        <w:gridCol w:w="1153"/>
        <w:gridCol w:w="972"/>
        <w:tblGridChange w:id="2320">
          <w:tblGrid>
            <w:gridCol w:w="592"/>
            <w:gridCol w:w="960"/>
            <w:gridCol w:w="1232"/>
            <w:gridCol w:w="1065"/>
            <w:gridCol w:w="1095"/>
            <w:gridCol w:w="1250"/>
            <w:gridCol w:w="1484"/>
            <w:gridCol w:w="700"/>
            <w:gridCol w:w="972"/>
          </w:tblGrid>
        </w:tblGridChange>
      </w:tblGrid>
      <w:tr w:rsidR="00213027" w14:paraId="06CC971B" w14:textId="77777777" w:rsidTr="00213027">
        <w:trPr>
          <w:ins w:id="2321" w:author="Simon Johnson" w:date="2021-03-09T13:57:00Z"/>
        </w:trPr>
        <w:tc>
          <w:tcPr>
            <w:tcW w:w="592" w:type="dxa"/>
            <w:tcPrChange w:id="2322" w:author="Simon Johnson" w:date="2021-03-09T13:59:00Z">
              <w:tcPr>
                <w:tcW w:w="592" w:type="dxa"/>
              </w:tcPr>
            </w:tcPrChange>
          </w:tcPr>
          <w:p w14:paraId="49219394" w14:textId="77777777" w:rsidR="00213027" w:rsidRDefault="00213027">
            <w:pPr>
              <w:ind w:right="4"/>
              <w:jc w:val="center"/>
              <w:rPr>
                <w:ins w:id="2323" w:author="Simon Johnson" w:date="2021-03-09T13:57:00Z"/>
              </w:rPr>
              <w:pPrChange w:id="2324" w:author="Andrew Banks" w:date="2021-03-26T11:42:00Z">
                <w:pPr>
                  <w:jc w:val="center"/>
                </w:pPr>
              </w:pPrChange>
            </w:pPr>
            <w:ins w:id="2325" w:author="Simon Johnson" w:date="2021-03-09T13:57:00Z">
              <w:r>
                <w:t>Bit</w:t>
              </w:r>
            </w:ins>
          </w:p>
        </w:tc>
        <w:tc>
          <w:tcPr>
            <w:tcW w:w="960" w:type="dxa"/>
            <w:tcPrChange w:id="2326" w:author="Simon Johnson" w:date="2021-03-09T13:59:00Z">
              <w:tcPr>
                <w:tcW w:w="960" w:type="dxa"/>
              </w:tcPr>
            </w:tcPrChange>
          </w:tcPr>
          <w:p w14:paraId="28277593" w14:textId="77777777" w:rsidR="00213027" w:rsidRDefault="00213027">
            <w:pPr>
              <w:ind w:right="4"/>
              <w:jc w:val="center"/>
              <w:rPr>
                <w:ins w:id="2327" w:author="Simon Johnson" w:date="2021-03-09T13:57:00Z"/>
              </w:rPr>
              <w:pPrChange w:id="2328" w:author="Andrew Banks" w:date="2021-03-26T11:42:00Z">
                <w:pPr>
                  <w:jc w:val="center"/>
                </w:pPr>
              </w:pPrChange>
            </w:pPr>
            <w:ins w:id="2329" w:author="Simon Johnson" w:date="2021-03-09T13:57:00Z">
              <w:r>
                <w:t>7</w:t>
              </w:r>
            </w:ins>
          </w:p>
        </w:tc>
        <w:tc>
          <w:tcPr>
            <w:tcW w:w="995" w:type="dxa"/>
            <w:tcPrChange w:id="2330" w:author="Simon Johnson" w:date="2021-03-09T13:59:00Z">
              <w:tcPr>
                <w:tcW w:w="1232" w:type="dxa"/>
              </w:tcPr>
            </w:tcPrChange>
          </w:tcPr>
          <w:p w14:paraId="0CD655F5" w14:textId="77777777" w:rsidR="00213027" w:rsidRDefault="00213027">
            <w:pPr>
              <w:ind w:right="4"/>
              <w:jc w:val="center"/>
              <w:rPr>
                <w:ins w:id="2331" w:author="Simon Johnson" w:date="2021-03-09T13:57:00Z"/>
              </w:rPr>
              <w:pPrChange w:id="2332" w:author="Andrew Banks" w:date="2021-03-26T11:42:00Z">
                <w:pPr>
                  <w:jc w:val="center"/>
                </w:pPr>
              </w:pPrChange>
            </w:pPr>
            <w:ins w:id="2333" w:author="Simon Johnson" w:date="2021-03-09T13:57:00Z">
              <w:r>
                <w:t>6</w:t>
              </w:r>
            </w:ins>
          </w:p>
        </w:tc>
        <w:tc>
          <w:tcPr>
            <w:tcW w:w="992" w:type="dxa"/>
            <w:tcPrChange w:id="2334" w:author="Simon Johnson" w:date="2021-03-09T13:59:00Z">
              <w:tcPr>
                <w:tcW w:w="1065" w:type="dxa"/>
              </w:tcPr>
            </w:tcPrChange>
          </w:tcPr>
          <w:p w14:paraId="15AC4B68" w14:textId="77777777" w:rsidR="00213027" w:rsidRDefault="00213027">
            <w:pPr>
              <w:ind w:right="4"/>
              <w:jc w:val="center"/>
              <w:rPr>
                <w:ins w:id="2335" w:author="Simon Johnson" w:date="2021-03-09T13:57:00Z"/>
              </w:rPr>
              <w:pPrChange w:id="2336" w:author="Andrew Banks" w:date="2021-03-26T11:42:00Z">
                <w:pPr>
                  <w:jc w:val="center"/>
                </w:pPr>
              </w:pPrChange>
            </w:pPr>
            <w:ins w:id="2337" w:author="Simon Johnson" w:date="2021-03-09T13:57:00Z">
              <w:r>
                <w:t>5</w:t>
              </w:r>
            </w:ins>
          </w:p>
        </w:tc>
        <w:tc>
          <w:tcPr>
            <w:tcW w:w="1405" w:type="dxa"/>
            <w:tcPrChange w:id="2338" w:author="Simon Johnson" w:date="2021-03-09T13:59:00Z">
              <w:tcPr>
                <w:tcW w:w="1095" w:type="dxa"/>
              </w:tcPr>
            </w:tcPrChange>
          </w:tcPr>
          <w:p w14:paraId="0DD59F7D" w14:textId="77777777" w:rsidR="00213027" w:rsidRDefault="00213027">
            <w:pPr>
              <w:ind w:right="4"/>
              <w:jc w:val="center"/>
              <w:rPr>
                <w:ins w:id="2339" w:author="Simon Johnson" w:date="2021-03-09T13:57:00Z"/>
              </w:rPr>
              <w:pPrChange w:id="2340" w:author="Andrew Banks" w:date="2021-03-26T11:42:00Z">
                <w:pPr>
                  <w:jc w:val="center"/>
                </w:pPr>
              </w:pPrChange>
            </w:pPr>
            <w:ins w:id="2341" w:author="Simon Johnson" w:date="2021-03-09T13:57:00Z">
              <w:r>
                <w:t>4</w:t>
              </w:r>
            </w:ins>
          </w:p>
        </w:tc>
        <w:tc>
          <w:tcPr>
            <w:tcW w:w="1250" w:type="dxa"/>
            <w:tcPrChange w:id="2342" w:author="Simon Johnson" w:date="2021-03-09T13:59:00Z">
              <w:tcPr>
                <w:tcW w:w="1250" w:type="dxa"/>
              </w:tcPr>
            </w:tcPrChange>
          </w:tcPr>
          <w:p w14:paraId="5754358E" w14:textId="77777777" w:rsidR="00213027" w:rsidRDefault="00213027">
            <w:pPr>
              <w:ind w:right="4"/>
              <w:jc w:val="center"/>
              <w:rPr>
                <w:ins w:id="2343" w:author="Simon Johnson" w:date="2021-03-09T13:57:00Z"/>
              </w:rPr>
              <w:pPrChange w:id="2344" w:author="Andrew Banks" w:date="2021-03-26T11:42:00Z">
                <w:pPr>
                  <w:jc w:val="center"/>
                </w:pPr>
              </w:pPrChange>
            </w:pPr>
            <w:ins w:id="2345" w:author="Simon Johnson" w:date="2021-03-09T13:57:00Z">
              <w:r>
                <w:t>3</w:t>
              </w:r>
            </w:ins>
          </w:p>
        </w:tc>
        <w:tc>
          <w:tcPr>
            <w:tcW w:w="1031" w:type="dxa"/>
            <w:tcPrChange w:id="2346" w:author="Simon Johnson" w:date="2021-03-09T13:59:00Z">
              <w:tcPr>
                <w:tcW w:w="1484" w:type="dxa"/>
              </w:tcPr>
            </w:tcPrChange>
          </w:tcPr>
          <w:p w14:paraId="54977CCC" w14:textId="77777777" w:rsidR="00213027" w:rsidRDefault="00213027">
            <w:pPr>
              <w:ind w:right="4"/>
              <w:jc w:val="center"/>
              <w:rPr>
                <w:ins w:id="2347" w:author="Simon Johnson" w:date="2021-03-09T13:57:00Z"/>
              </w:rPr>
              <w:pPrChange w:id="2348" w:author="Andrew Banks" w:date="2021-03-26T11:42:00Z">
                <w:pPr>
                  <w:jc w:val="center"/>
                </w:pPr>
              </w:pPrChange>
            </w:pPr>
            <w:ins w:id="2349" w:author="Simon Johnson" w:date="2021-03-09T13:57:00Z">
              <w:r>
                <w:t>2</w:t>
              </w:r>
            </w:ins>
          </w:p>
        </w:tc>
        <w:tc>
          <w:tcPr>
            <w:tcW w:w="1153" w:type="dxa"/>
            <w:tcPrChange w:id="2350" w:author="Simon Johnson" w:date="2021-03-09T13:59:00Z">
              <w:tcPr>
                <w:tcW w:w="700" w:type="dxa"/>
              </w:tcPr>
            </w:tcPrChange>
          </w:tcPr>
          <w:p w14:paraId="529B93BF" w14:textId="77777777" w:rsidR="00213027" w:rsidRDefault="00213027">
            <w:pPr>
              <w:ind w:right="4"/>
              <w:jc w:val="center"/>
              <w:rPr>
                <w:ins w:id="2351" w:author="Simon Johnson" w:date="2021-03-09T13:57:00Z"/>
              </w:rPr>
              <w:pPrChange w:id="2352" w:author="Andrew Banks" w:date="2021-03-26T11:42:00Z">
                <w:pPr>
                  <w:jc w:val="center"/>
                </w:pPr>
              </w:pPrChange>
            </w:pPr>
            <w:ins w:id="2353" w:author="Simon Johnson" w:date="2021-03-09T13:57:00Z">
              <w:r>
                <w:t>1</w:t>
              </w:r>
            </w:ins>
          </w:p>
        </w:tc>
        <w:tc>
          <w:tcPr>
            <w:tcW w:w="972" w:type="dxa"/>
            <w:tcPrChange w:id="2354" w:author="Simon Johnson" w:date="2021-03-09T13:59:00Z">
              <w:tcPr>
                <w:tcW w:w="972" w:type="dxa"/>
              </w:tcPr>
            </w:tcPrChange>
          </w:tcPr>
          <w:p w14:paraId="357FE6F8" w14:textId="77777777" w:rsidR="00213027" w:rsidRDefault="00213027">
            <w:pPr>
              <w:ind w:right="4"/>
              <w:jc w:val="center"/>
              <w:rPr>
                <w:ins w:id="2355" w:author="Simon Johnson" w:date="2021-03-09T13:57:00Z"/>
              </w:rPr>
              <w:pPrChange w:id="2356" w:author="Andrew Banks" w:date="2021-03-26T11:42:00Z">
                <w:pPr>
                  <w:jc w:val="center"/>
                </w:pPr>
              </w:pPrChange>
            </w:pPr>
            <w:ins w:id="2357" w:author="Simon Johnson" w:date="2021-03-09T13:57:00Z">
              <w:r>
                <w:t>0</w:t>
              </w:r>
            </w:ins>
          </w:p>
        </w:tc>
      </w:tr>
      <w:tr w:rsidR="00213027" w14:paraId="76041A49" w14:textId="77777777" w:rsidTr="00213027">
        <w:trPr>
          <w:ins w:id="2358" w:author="Simon Johnson" w:date="2021-03-09T13:57:00Z"/>
        </w:trPr>
        <w:tc>
          <w:tcPr>
            <w:tcW w:w="592" w:type="dxa"/>
            <w:tcPrChange w:id="2359" w:author="Simon Johnson" w:date="2021-03-09T13:59:00Z">
              <w:tcPr>
                <w:tcW w:w="592" w:type="dxa"/>
              </w:tcPr>
            </w:tcPrChange>
          </w:tcPr>
          <w:p w14:paraId="71CDA692" w14:textId="77777777" w:rsidR="00213027" w:rsidRPr="00213027" w:rsidRDefault="00213027">
            <w:pPr>
              <w:ind w:right="4"/>
              <w:jc w:val="center"/>
              <w:rPr>
                <w:ins w:id="2360" w:author="Simon Johnson" w:date="2021-03-09T13:57:00Z"/>
              </w:rPr>
              <w:pPrChange w:id="2361" w:author="Andrew Banks" w:date="2021-03-26T11:42:00Z">
                <w:pPr>
                  <w:jc w:val="center"/>
                </w:pPr>
              </w:pPrChange>
            </w:pPr>
          </w:p>
        </w:tc>
        <w:tc>
          <w:tcPr>
            <w:tcW w:w="960" w:type="dxa"/>
            <w:tcPrChange w:id="2362" w:author="Simon Johnson" w:date="2021-03-09T13:59:00Z">
              <w:tcPr>
                <w:tcW w:w="960" w:type="dxa"/>
              </w:tcPr>
            </w:tcPrChange>
          </w:tcPr>
          <w:p w14:paraId="797C1EFB" w14:textId="360E6284" w:rsidR="00213027" w:rsidRPr="00213027" w:rsidRDefault="00213027">
            <w:pPr>
              <w:ind w:right="4"/>
              <w:jc w:val="center"/>
              <w:rPr>
                <w:ins w:id="2363" w:author="Simon Johnson" w:date="2021-03-09T13:57:00Z"/>
                <w:rPrChange w:id="2364" w:author="Simon Johnson" w:date="2021-03-09T13:58:00Z">
                  <w:rPr>
                    <w:ins w:id="2365" w:author="Simon Johnson" w:date="2021-03-09T13:57:00Z"/>
                    <w:i/>
                    <w:iCs/>
                  </w:rPr>
                </w:rPrChange>
              </w:rPr>
              <w:pPrChange w:id="2366" w:author="Andrew Banks" w:date="2021-03-26T11:42:00Z">
                <w:pPr>
                  <w:jc w:val="right"/>
                </w:pPr>
              </w:pPrChange>
            </w:pPr>
            <w:ins w:id="2367" w:author="Simon Johnson" w:date="2021-03-09T13:58:00Z">
              <w:r w:rsidRPr="00213027">
                <w:rPr>
                  <w:rPrChange w:id="2368" w:author="Simon Johnson" w:date="2021-03-09T13:58:00Z">
                    <w:rPr>
                      <w:i/>
                      <w:iCs/>
                    </w:rPr>
                  </w:rPrChange>
                </w:rPr>
                <w:t>No Local</w:t>
              </w:r>
            </w:ins>
          </w:p>
        </w:tc>
        <w:tc>
          <w:tcPr>
            <w:tcW w:w="1987" w:type="dxa"/>
            <w:gridSpan w:val="2"/>
            <w:tcPrChange w:id="2369" w:author="Simon Johnson" w:date="2021-03-09T13:59:00Z">
              <w:tcPr>
                <w:tcW w:w="2297" w:type="dxa"/>
                <w:gridSpan w:val="2"/>
              </w:tcPr>
            </w:tcPrChange>
          </w:tcPr>
          <w:p w14:paraId="62CE6818" w14:textId="19806AAE" w:rsidR="00213027" w:rsidRPr="00213027" w:rsidRDefault="00213027">
            <w:pPr>
              <w:ind w:right="4"/>
              <w:jc w:val="center"/>
              <w:rPr>
                <w:ins w:id="2370" w:author="Simon Johnson" w:date="2021-03-09T13:57:00Z"/>
                <w:rPrChange w:id="2371" w:author="Simon Johnson" w:date="2021-03-09T13:58:00Z">
                  <w:rPr>
                    <w:ins w:id="2372" w:author="Simon Johnson" w:date="2021-03-09T13:57:00Z"/>
                    <w:i/>
                    <w:iCs/>
                  </w:rPr>
                </w:rPrChange>
              </w:rPr>
              <w:pPrChange w:id="2373" w:author="Andrew Banks" w:date="2021-03-26T11:42:00Z">
                <w:pPr>
                  <w:jc w:val="right"/>
                </w:pPr>
              </w:pPrChange>
            </w:pPr>
            <w:ins w:id="2374" w:author="Simon Johnson" w:date="2021-03-09T13:58:00Z">
              <w:r>
                <w:t>QoS</w:t>
              </w:r>
            </w:ins>
          </w:p>
        </w:tc>
        <w:tc>
          <w:tcPr>
            <w:tcW w:w="1405" w:type="dxa"/>
            <w:tcPrChange w:id="2375" w:author="Simon Johnson" w:date="2021-03-09T13:59:00Z">
              <w:tcPr>
                <w:tcW w:w="1095" w:type="dxa"/>
              </w:tcPr>
            </w:tcPrChange>
          </w:tcPr>
          <w:p w14:paraId="237C4F77" w14:textId="51F51B42" w:rsidR="00213027" w:rsidRPr="00213027" w:rsidRDefault="00213027">
            <w:pPr>
              <w:ind w:right="4"/>
              <w:jc w:val="center"/>
              <w:rPr>
                <w:ins w:id="2376" w:author="Simon Johnson" w:date="2021-03-09T13:57:00Z"/>
                <w:rPrChange w:id="2377" w:author="Simon Johnson" w:date="2021-03-09T13:58:00Z">
                  <w:rPr>
                    <w:ins w:id="2378" w:author="Simon Johnson" w:date="2021-03-09T13:57:00Z"/>
                    <w:i/>
                    <w:iCs/>
                  </w:rPr>
                </w:rPrChange>
              </w:rPr>
              <w:pPrChange w:id="2379" w:author="Andrew Banks" w:date="2021-03-26T11:42:00Z">
                <w:pPr>
                  <w:jc w:val="right"/>
                </w:pPr>
              </w:pPrChange>
            </w:pPr>
            <w:ins w:id="2380" w:author="Simon Johnson" w:date="2021-03-09T13:58:00Z">
              <w:r>
                <w:t>Retain as Published</w:t>
              </w:r>
            </w:ins>
          </w:p>
        </w:tc>
        <w:tc>
          <w:tcPr>
            <w:tcW w:w="2281" w:type="dxa"/>
            <w:gridSpan w:val="2"/>
            <w:tcPrChange w:id="2381" w:author="Simon Johnson" w:date="2021-03-09T13:59:00Z">
              <w:tcPr>
                <w:tcW w:w="2734" w:type="dxa"/>
                <w:gridSpan w:val="2"/>
              </w:tcPr>
            </w:tcPrChange>
          </w:tcPr>
          <w:p w14:paraId="140881A6" w14:textId="556384BA" w:rsidR="00213027" w:rsidRPr="00213027" w:rsidRDefault="00213027">
            <w:pPr>
              <w:ind w:right="4"/>
              <w:jc w:val="center"/>
              <w:rPr>
                <w:ins w:id="2382" w:author="Simon Johnson" w:date="2021-03-09T13:57:00Z"/>
              </w:rPr>
              <w:pPrChange w:id="2383" w:author="Andrew Banks" w:date="2021-03-26T11:42:00Z">
                <w:pPr>
                  <w:jc w:val="center"/>
                </w:pPr>
              </w:pPrChange>
            </w:pPr>
            <w:ins w:id="2384" w:author="Simon Johnson" w:date="2021-03-09T13:58:00Z">
              <w:r>
                <w:t>Retain Handl</w:t>
              </w:r>
            </w:ins>
            <w:ins w:id="2385" w:author="Simon Johnson" w:date="2021-03-09T13:59:00Z">
              <w:r>
                <w:t>ing</w:t>
              </w:r>
            </w:ins>
          </w:p>
        </w:tc>
        <w:tc>
          <w:tcPr>
            <w:tcW w:w="2125" w:type="dxa"/>
            <w:gridSpan w:val="2"/>
            <w:tcPrChange w:id="2386" w:author="Simon Johnson" w:date="2021-03-09T13:59:00Z">
              <w:tcPr>
                <w:tcW w:w="1672" w:type="dxa"/>
                <w:gridSpan w:val="2"/>
              </w:tcPr>
            </w:tcPrChange>
          </w:tcPr>
          <w:p w14:paraId="4EFA5E65" w14:textId="43CE66D2" w:rsidR="00213027" w:rsidRPr="00213027" w:rsidRDefault="00213027">
            <w:pPr>
              <w:ind w:right="4"/>
              <w:jc w:val="center"/>
              <w:rPr>
                <w:ins w:id="2387" w:author="Simon Johnson" w:date="2021-03-09T13:57:00Z"/>
              </w:rPr>
              <w:pPrChange w:id="2388" w:author="Andrew Banks" w:date="2021-03-26T11:42:00Z">
                <w:pPr>
                  <w:jc w:val="center"/>
                </w:pPr>
              </w:pPrChange>
            </w:pPr>
            <w:ins w:id="2389" w:author="Simon Johnson" w:date="2021-03-09T13:59:00Z">
              <w:r>
                <w:t>Topic Type</w:t>
              </w:r>
            </w:ins>
          </w:p>
        </w:tc>
      </w:tr>
    </w:tbl>
    <w:p w14:paraId="16715B4F" w14:textId="18D5E9E1" w:rsidR="00213027" w:rsidRDefault="00213027">
      <w:pPr>
        <w:spacing w:after="245" w:line="265" w:lineRule="auto"/>
        <w:ind w:right="4"/>
        <w:jc w:val="center"/>
        <w:rPr>
          <w:ins w:id="2390" w:author="Simon Johnson" w:date="2021-03-09T13:57:00Z"/>
        </w:rPr>
        <w:pPrChange w:id="2391" w:author="Simon Johnson" w:date="2021-03-26T11:42:00Z">
          <w:pPr>
            <w:spacing w:after="245" w:line="265" w:lineRule="auto"/>
            <w:jc w:val="center"/>
          </w:pPr>
        </w:pPrChange>
      </w:pPr>
      <w:ins w:id="2392" w:author="Simon Johnson" w:date="2021-03-09T14:23:00Z">
        <w:r>
          <w:t>Figure 3.2.3</w:t>
        </w:r>
      </w:ins>
      <w:ins w:id="2393" w:author="Simon Johnson" w:date="2021-03-09T13:57:00Z">
        <w:r>
          <w:t xml:space="preserve">: </w:t>
        </w:r>
      </w:ins>
      <w:ins w:id="2394" w:author="Simon Johnson" w:date="2021-03-09T13:59:00Z">
        <w:r>
          <w:t>Subscribe</w:t>
        </w:r>
      </w:ins>
      <w:ins w:id="2395" w:author="Simon Johnson" w:date="2021-03-09T13:57:00Z">
        <w:r>
          <w:t xml:space="preserve"> Flags</w:t>
        </w:r>
      </w:ins>
    </w:p>
    <w:p w14:paraId="15C891AF" w14:textId="0A1512E5" w:rsidR="00213027" w:rsidRPr="00213027" w:rsidRDefault="00213027">
      <w:pPr>
        <w:ind w:left="309" w:right="4"/>
        <w:rPr>
          <w:ins w:id="2396" w:author="Simon Johnson" w:date="2021-03-09T13:57:00Z"/>
        </w:rPr>
        <w:pPrChange w:id="2397" w:author="Simon Johnson" w:date="2021-03-26T11:42:00Z">
          <w:pPr>
            <w:ind w:left="309" w:right="990"/>
          </w:pPr>
        </w:pPrChange>
      </w:pPr>
      <w:ins w:id="2398" w:author="Simon Johnson" w:date="2021-03-09T13:57:00Z">
        <w:r w:rsidRPr="00213027">
          <w:t xml:space="preserve">The </w:t>
        </w:r>
      </w:ins>
      <w:ins w:id="2399" w:author="Simon Johnson" w:date="2021-03-09T14:08:00Z">
        <w:r>
          <w:t>Subscribe</w:t>
        </w:r>
      </w:ins>
      <w:ins w:id="2400" w:author="Simon Johnson" w:date="2021-03-09T13:57:00Z">
        <w:r w:rsidRPr="00213027">
          <w:t xml:space="preserve"> </w:t>
        </w:r>
        <w:r w:rsidRPr="00213027">
          <w:rPr>
            <w:rPrChange w:id="2401" w:author="Simon Johnson" w:date="2021-03-09T14:06:00Z">
              <w:rPr>
                <w:i/>
              </w:rPr>
            </w:rPrChange>
          </w:rPr>
          <w:t xml:space="preserve">Flags </w:t>
        </w:r>
        <w:r w:rsidRPr="00213027">
          <w:t xml:space="preserve">field is 1-byte and contains the following flags (see Table </w:t>
        </w:r>
      </w:ins>
      <w:ins w:id="2402" w:author="Simon Johnson" w:date="2021-03-09T14:08:00Z">
        <w:r>
          <w:t>6</w:t>
        </w:r>
      </w:ins>
      <w:ins w:id="2403" w:author="Simon Johnson" w:date="2021-03-09T13:57:00Z">
        <w:r w:rsidRPr="00213027">
          <w:t>):</w:t>
        </w:r>
      </w:ins>
    </w:p>
    <w:p w14:paraId="3665EAC9" w14:textId="77777777" w:rsidR="00213027" w:rsidRPr="00213027" w:rsidRDefault="00213027">
      <w:pPr>
        <w:pStyle w:val="ListParagraph"/>
        <w:numPr>
          <w:ilvl w:val="0"/>
          <w:numId w:val="88"/>
        </w:numPr>
        <w:spacing w:before="0" w:after="306" w:line="248" w:lineRule="auto"/>
        <w:ind w:right="4"/>
        <w:jc w:val="both"/>
        <w:rPr>
          <w:ins w:id="2404" w:author="Simon Johnson" w:date="2021-03-09T14:04:00Z"/>
        </w:rPr>
        <w:pPrChange w:id="2405" w:author="Simon Johnson" w:date="2021-03-26T11:42:00Z">
          <w:pPr>
            <w:spacing w:before="0" w:after="306" w:line="248" w:lineRule="auto"/>
            <w:ind w:right="990"/>
            <w:jc w:val="both"/>
          </w:pPr>
        </w:pPrChange>
      </w:pPr>
      <w:ins w:id="2406" w:author="Simon Johnson" w:date="2021-03-09T14:04:00Z">
        <w:r w:rsidRPr="00213027">
          <w:rPr>
            <w:b/>
            <w:bCs/>
            <w:rPrChange w:id="2407" w:author="Simon Johnson" w:date="2021-03-09T14:08:00Z">
              <w:rPr/>
            </w:rPrChange>
          </w:rPr>
          <w:t>QoS</w:t>
        </w:r>
        <w:r w:rsidRPr="00213027">
          <w:t>: maximum QoS. This gives the maximum QoS level at which the Server can send Application Messages to the Client. It is a Protocol Error if the Maximum QoS field has the value 3.</w:t>
        </w:r>
      </w:ins>
    </w:p>
    <w:p w14:paraId="7EECE427" w14:textId="77777777" w:rsidR="00213027" w:rsidRPr="00213027" w:rsidRDefault="00213027">
      <w:pPr>
        <w:pStyle w:val="ListParagraph"/>
        <w:numPr>
          <w:ilvl w:val="0"/>
          <w:numId w:val="88"/>
        </w:numPr>
        <w:spacing w:before="0" w:after="306" w:line="248" w:lineRule="auto"/>
        <w:ind w:right="4"/>
        <w:jc w:val="both"/>
        <w:rPr>
          <w:ins w:id="2408" w:author="Simon Johnson" w:date="2021-03-09T14:04:00Z"/>
        </w:rPr>
        <w:pPrChange w:id="2409" w:author="Simon Johnson" w:date="2021-03-26T11:42:00Z">
          <w:pPr>
            <w:spacing w:before="0" w:after="306" w:line="248" w:lineRule="auto"/>
            <w:ind w:right="990"/>
            <w:jc w:val="both"/>
          </w:pPr>
        </w:pPrChange>
      </w:pPr>
      <w:ins w:id="2410" w:author="Simon Johnson" w:date="2021-03-09T14:04:00Z">
        <w:r w:rsidRPr="00213027">
          <w:rPr>
            <w:b/>
            <w:bCs/>
            <w:rPrChange w:id="2411" w:author="Simon Johnson" w:date="2021-03-09T14:08:00Z">
              <w:rPr/>
            </w:rPrChange>
          </w:rPr>
          <w:t>No Local</w:t>
        </w:r>
        <w:r w:rsidRPr="00213027">
          <w:t>: if the value is 1, Application Messages MUST NOT be forwarded to a connection with a ClientID equal to the ClientID of the publishing connection</w:t>
        </w:r>
      </w:ins>
    </w:p>
    <w:p w14:paraId="60F9A2C7" w14:textId="77777777" w:rsidR="00213027" w:rsidRPr="00213027" w:rsidRDefault="00213027">
      <w:pPr>
        <w:pStyle w:val="ListParagraph"/>
        <w:numPr>
          <w:ilvl w:val="0"/>
          <w:numId w:val="88"/>
        </w:numPr>
        <w:spacing w:before="0" w:after="306" w:line="248" w:lineRule="auto"/>
        <w:ind w:right="4"/>
        <w:jc w:val="both"/>
        <w:rPr>
          <w:ins w:id="2412" w:author="Simon Johnson" w:date="2021-03-09T14:04:00Z"/>
        </w:rPr>
        <w:pPrChange w:id="2413" w:author="Simon Johnson" w:date="2021-03-26T11:42:00Z">
          <w:pPr>
            <w:spacing w:before="0" w:after="306" w:line="248" w:lineRule="auto"/>
            <w:ind w:right="990"/>
            <w:jc w:val="both"/>
          </w:pPr>
        </w:pPrChange>
      </w:pPr>
      <w:ins w:id="2414" w:author="Simon Johnson" w:date="2021-03-09T14:04:00Z">
        <w:r w:rsidRPr="00213027">
          <w:rPr>
            <w:b/>
            <w:bCs/>
            <w:rPrChange w:id="2415" w:author="Simon Johnson" w:date="2021-03-09T14:08:00Z">
              <w:rPr/>
            </w:rPrChange>
          </w:rPr>
          <w:t>Retain as published</w:t>
        </w:r>
        <w:r w:rsidRPr="00213027">
          <w:t>: If 1, Application Messages forwarded using this subscription keep the RETAIN flag they were published with. If 0, Application Messages forwarded using this subscription have the RETAIN flag set to 0. Retained messages sent when the subscription is established have the RETAIN flag set to 1.</w:t>
        </w:r>
      </w:ins>
    </w:p>
    <w:p w14:paraId="63E69ACF" w14:textId="6C25B932" w:rsidR="00213027" w:rsidRPr="00213027" w:rsidRDefault="00213027">
      <w:pPr>
        <w:pStyle w:val="ListParagraph"/>
        <w:numPr>
          <w:ilvl w:val="0"/>
          <w:numId w:val="88"/>
        </w:numPr>
        <w:spacing w:before="0" w:after="306" w:line="248" w:lineRule="auto"/>
        <w:ind w:right="4"/>
        <w:jc w:val="both"/>
        <w:rPr>
          <w:ins w:id="2416" w:author="Simon Johnson" w:date="2021-03-09T14:04:00Z"/>
        </w:rPr>
        <w:pPrChange w:id="2417" w:author="Simon Johnson" w:date="2021-03-26T11:42:00Z">
          <w:pPr>
            <w:spacing w:before="0" w:after="306" w:line="248" w:lineRule="auto"/>
            <w:ind w:right="990"/>
            <w:jc w:val="both"/>
          </w:pPr>
        </w:pPrChange>
      </w:pPr>
      <w:ins w:id="2418" w:author="Simon Johnson" w:date="2021-03-09T14:04:00Z">
        <w:r w:rsidRPr="00213027">
          <w:rPr>
            <w:b/>
            <w:bCs/>
            <w:rPrChange w:id="2419" w:author="Simon Johnson" w:date="2021-03-09T14:08:00Z">
              <w:rPr/>
            </w:rPrChange>
          </w:rPr>
          <w:t>Retain handling</w:t>
        </w:r>
      </w:ins>
      <w:ins w:id="2420" w:author="Simon Johnson" w:date="2021-03-09T14:08:00Z">
        <w:r>
          <w:t>:</w:t>
        </w:r>
      </w:ins>
      <w:ins w:id="2421" w:author="Simon Johnson" w:date="2021-03-09T14:04:00Z">
        <w:r w:rsidRPr="00213027">
          <w:t xml:space="preserve"> This option specifies whether retained messages are sent when the subscription is established. This does not affect the sending of retained messages at any point after the subscribe. If there are no retained messages matching the Topic Filter, all of these values act the same. The values are:</w:t>
        </w:r>
      </w:ins>
    </w:p>
    <w:p w14:paraId="20CDF455" w14:textId="3388F148" w:rsidR="00213027" w:rsidRPr="00213027" w:rsidRDefault="00213027">
      <w:pPr>
        <w:pStyle w:val="ListParagraph"/>
        <w:numPr>
          <w:ilvl w:val="1"/>
          <w:numId w:val="88"/>
        </w:numPr>
        <w:spacing w:before="0" w:after="306" w:line="248" w:lineRule="auto"/>
        <w:ind w:right="4"/>
        <w:jc w:val="both"/>
        <w:rPr>
          <w:ins w:id="2422" w:author="Simon Johnson" w:date="2021-03-09T14:04:00Z"/>
        </w:rPr>
        <w:pPrChange w:id="2423" w:author="Simon Johnson" w:date="2021-03-26T11:42:00Z">
          <w:pPr>
            <w:spacing w:before="0" w:after="306" w:line="248" w:lineRule="auto"/>
            <w:ind w:right="990"/>
            <w:jc w:val="both"/>
          </w:pPr>
        </w:pPrChange>
      </w:pPr>
      <w:ins w:id="2424" w:author="Simon Johnson" w:date="2021-03-09T14:04:00Z">
        <w:r w:rsidRPr="00213027">
          <w:t>0</w:t>
        </w:r>
      </w:ins>
      <w:ins w:id="2425" w:author="Simon Johnson" w:date="2021-03-09T14:05:00Z">
        <w:r w:rsidRPr="00213027">
          <w:t xml:space="preserve">:  </w:t>
        </w:r>
      </w:ins>
      <w:ins w:id="2426" w:author="Simon Johnson" w:date="2021-03-09T14:04:00Z">
        <w:r w:rsidRPr="00213027">
          <w:t>Send retained messages at the time of the subscribe</w:t>
        </w:r>
      </w:ins>
    </w:p>
    <w:p w14:paraId="18232165" w14:textId="69F69397" w:rsidR="00213027" w:rsidRPr="00213027" w:rsidRDefault="00213027">
      <w:pPr>
        <w:pStyle w:val="ListParagraph"/>
        <w:numPr>
          <w:ilvl w:val="1"/>
          <w:numId w:val="88"/>
        </w:numPr>
        <w:spacing w:before="0" w:after="306" w:line="248" w:lineRule="auto"/>
        <w:ind w:right="4"/>
        <w:jc w:val="both"/>
        <w:rPr>
          <w:ins w:id="2427" w:author="Simon Johnson" w:date="2021-03-09T14:04:00Z"/>
        </w:rPr>
        <w:pPrChange w:id="2428" w:author="Simon Johnson" w:date="2021-03-26T11:42:00Z">
          <w:pPr>
            <w:spacing w:before="0" w:after="306" w:line="248" w:lineRule="auto"/>
            <w:ind w:right="990"/>
            <w:jc w:val="both"/>
          </w:pPr>
        </w:pPrChange>
      </w:pPr>
      <w:ins w:id="2429" w:author="Simon Johnson" w:date="2021-03-09T14:05:00Z">
        <w:r w:rsidRPr="00213027">
          <w:t xml:space="preserve">1: </w:t>
        </w:r>
      </w:ins>
      <w:ins w:id="2430" w:author="Simon Johnson" w:date="2021-03-09T14:04:00Z">
        <w:r w:rsidRPr="00213027">
          <w:t>Send retained messages at subscribe only if the subscription does not currently exist</w:t>
        </w:r>
      </w:ins>
    </w:p>
    <w:p w14:paraId="16E17EE5" w14:textId="77777777" w:rsidR="00213027" w:rsidRPr="00213027" w:rsidRDefault="00213027">
      <w:pPr>
        <w:pStyle w:val="ListParagraph"/>
        <w:numPr>
          <w:ilvl w:val="1"/>
          <w:numId w:val="88"/>
        </w:numPr>
        <w:spacing w:before="0" w:after="306" w:line="248" w:lineRule="auto"/>
        <w:ind w:right="4"/>
        <w:jc w:val="both"/>
        <w:rPr>
          <w:ins w:id="2431" w:author="Simon Johnson" w:date="2021-03-09T14:06:00Z"/>
        </w:rPr>
        <w:pPrChange w:id="2432" w:author="Simon Johnson" w:date="2021-03-26T11:42:00Z">
          <w:pPr>
            <w:pStyle w:val="ListParagraph"/>
            <w:numPr>
              <w:ilvl w:val="1"/>
              <w:numId w:val="88"/>
            </w:numPr>
            <w:spacing w:before="0" w:after="306" w:line="248" w:lineRule="auto"/>
            <w:ind w:left="1440" w:right="990" w:hanging="360"/>
            <w:jc w:val="both"/>
          </w:pPr>
        </w:pPrChange>
      </w:pPr>
      <w:ins w:id="2433" w:author="Simon Johnson" w:date="2021-03-09T14:05:00Z">
        <w:r w:rsidRPr="00213027">
          <w:t xml:space="preserve">2:  </w:t>
        </w:r>
      </w:ins>
      <w:ins w:id="2434" w:author="Simon Johnson" w:date="2021-03-09T14:04:00Z">
        <w:r w:rsidRPr="00213027">
          <w:t>Do not send retained messages at the time of the subscribe.</w:t>
        </w:r>
      </w:ins>
    </w:p>
    <w:p w14:paraId="01EDED1E" w14:textId="77777777" w:rsidR="00213027" w:rsidRDefault="00213027">
      <w:pPr>
        <w:pStyle w:val="ListParagraph"/>
        <w:spacing w:before="0" w:after="306" w:line="248" w:lineRule="auto"/>
        <w:ind w:right="4"/>
        <w:jc w:val="both"/>
        <w:rPr>
          <w:ins w:id="2435" w:author="Simon Johnson" w:date="2021-03-09T14:07:00Z"/>
        </w:rPr>
        <w:pPrChange w:id="2436" w:author="Simon Johnson" w:date="2021-03-26T11:42:00Z">
          <w:pPr>
            <w:pStyle w:val="ListParagraph"/>
            <w:spacing w:before="0" w:after="306" w:line="248" w:lineRule="auto"/>
            <w:ind w:right="990"/>
            <w:jc w:val="both"/>
          </w:pPr>
        </w:pPrChange>
      </w:pPr>
      <w:ins w:id="2437" w:author="Simon Johnson" w:date="2021-03-09T14:04:00Z">
        <w:r w:rsidRPr="00213027">
          <w:t>It is a Protocol Error to send a Retain Handling value of 3.</w:t>
        </w:r>
      </w:ins>
    </w:p>
    <w:p w14:paraId="2EDDEC46" w14:textId="30059079" w:rsidR="00213027" w:rsidRDefault="00213027">
      <w:pPr>
        <w:pStyle w:val="ListParagraph"/>
        <w:numPr>
          <w:ilvl w:val="0"/>
          <w:numId w:val="89"/>
        </w:numPr>
        <w:spacing w:before="0" w:after="306" w:line="248" w:lineRule="auto"/>
        <w:ind w:left="709" w:right="4" w:hanging="283"/>
        <w:jc w:val="both"/>
        <w:rPr>
          <w:ins w:id="2438" w:author="Simon Johnson" w:date="2021-03-09T14:33:00Z"/>
        </w:rPr>
        <w:pPrChange w:id="2439" w:author="Simon Johnson" w:date="2021-03-26T11:42:00Z">
          <w:pPr>
            <w:pStyle w:val="ListParagraph"/>
            <w:numPr>
              <w:numId w:val="89"/>
            </w:numPr>
            <w:spacing w:before="0" w:after="306" w:line="248" w:lineRule="auto"/>
            <w:ind w:left="709" w:right="990" w:hanging="283"/>
            <w:jc w:val="both"/>
          </w:pPr>
        </w:pPrChange>
      </w:pPr>
      <w:ins w:id="2440" w:author="Simon Johnson" w:date="2021-03-09T14:06:00Z">
        <w:r w:rsidRPr="00213027">
          <w:rPr>
            <w:b/>
            <w:bCs/>
            <w:rPrChange w:id="2441" w:author="Simon Johnson" w:date="2021-03-09T14:08:00Z">
              <w:rPr>
                <w:i/>
              </w:rPr>
            </w:rPrChange>
          </w:rPr>
          <w:t>Topic Type</w:t>
        </w:r>
        <w:r w:rsidRPr="00213027">
          <w:rPr>
            <w:rPrChange w:id="2442" w:author="Simon Johnson" w:date="2021-03-09T14:06:00Z">
              <w:rPr>
                <w:i/>
              </w:rPr>
            </w:rPrChange>
          </w:rPr>
          <w:t xml:space="preserve">: </w:t>
        </w:r>
        <w:r w:rsidRPr="00213027">
          <w:t>indicates the</w:t>
        </w:r>
      </w:ins>
      <w:ins w:id="2443" w:author="Simon Johnson" w:date="2021-05-05T11:17:00Z">
        <w:r w:rsidR="002C1245">
          <w:t xml:space="preserve"> type of</w:t>
        </w:r>
      </w:ins>
      <w:ins w:id="2444" w:author="Simon Johnson" w:date="2021-03-09T14:06:00Z">
        <w:r w:rsidRPr="00213027">
          <w:t xml:space="preserve"> </w:t>
        </w:r>
        <w:r w:rsidRPr="00213027">
          <w:rPr>
            <w:rPrChange w:id="2445" w:author="Simon Johnson" w:date="2021-03-09T14:06:00Z">
              <w:rPr>
                <w:i/>
              </w:rPr>
            </w:rPrChange>
          </w:rPr>
          <w:t xml:space="preserve">Topic </w:t>
        </w:r>
        <w:r w:rsidRPr="00213027">
          <w:rPr>
            <w:rPrChange w:id="2446" w:author="Simon Johnson" w:date="2021-03-09T14:06:00Z">
              <w:rPr>
                <w:i/>
                <w:iCs/>
              </w:rPr>
            </w:rPrChange>
          </w:rPr>
          <w:t>Alias</w:t>
        </w:r>
        <w:r w:rsidRPr="00213027">
          <w:rPr>
            <w:rPrChange w:id="2447" w:author="Simon Johnson" w:date="2021-03-09T14:06:00Z">
              <w:rPr>
                <w:i/>
              </w:rPr>
            </w:rPrChange>
          </w:rPr>
          <w:t xml:space="preserve"> </w:t>
        </w:r>
        <w:r w:rsidRPr="00213027">
          <w:t xml:space="preserve">or </w:t>
        </w:r>
        <w:r w:rsidRPr="00213027">
          <w:rPr>
            <w:rPrChange w:id="2448" w:author="Simon Johnson" w:date="2021-03-09T14:06:00Z">
              <w:rPr>
                <w:i/>
              </w:rPr>
            </w:rPrChange>
          </w:rPr>
          <w:t xml:space="preserve">Topic Name </w:t>
        </w:r>
        <w:r w:rsidRPr="00213027">
          <w:t>included in this</w:t>
        </w:r>
      </w:ins>
      <w:ins w:id="2449" w:author="Simon Johnson" w:date="2021-05-05T11:17:00Z">
        <w:r w:rsidR="002C1245">
          <w:t xml:space="preserve">. </w:t>
        </w:r>
      </w:ins>
      <w:ins w:id="2450" w:author="Simon Johnson" w:date="2021-03-09T14:06:00Z">
        <w:r w:rsidRPr="00213027">
          <w:t>Refer to section 3</w:t>
        </w:r>
      </w:ins>
      <w:ins w:id="2451" w:author="Simon Johnson" w:date="2021-05-05T11:16:00Z">
        <w:r w:rsidR="002C1245">
          <w:t>.3</w:t>
        </w:r>
      </w:ins>
      <w:ins w:id="2452" w:author="Simon Johnson" w:date="2021-03-09T14:06:00Z">
        <w:r w:rsidRPr="00213027">
          <w:t xml:space="preserve"> for the definition of the various types.</w:t>
        </w:r>
      </w:ins>
    </w:p>
    <w:p w14:paraId="4F9057F9" w14:textId="70DEF4F2" w:rsidR="005729FF" w:rsidRDefault="005729FF">
      <w:pPr>
        <w:pStyle w:val="Heading3"/>
        <w:ind w:right="4"/>
        <w:rPr>
          <w:ins w:id="2453" w:author="Simon Johnson" w:date="2021-03-09T14:34:00Z"/>
        </w:rPr>
        <w:pPrChange w:id="2454" w:author="Simon Johnson" w:date="2021-03-26T11:42:00Z">
          <w:pPr>
            <w:spacing w:before="0" w:after="306" w:line="248" w:lineRule="auto"/>
            <w:ind w:right="990"/>
            <w:jc w:val="both"/>
          </w:pPr>
        </w:pPrChange>
      </w:pPr>
      <w:bookmarkStart w:id="2455" w:name="_Toc71106240"/>
      <w:ins w:id="2456" w:author="Simon Johnson" w:date="2021-03-09T14:34:00Z">
        <w:r>
          <w:t>Will Flags</w:t>
        </w:r>
        <w:bookmarkEnd w:id="2455"/>
      </w:ins>
    </w:p>
    <w:tbl>
      <w:tblPr>
        <w:tblStyle w:val="TableGrid"/>
        <w:tblW w:w="0" w:type="auto"/>
        <w:tblLook w:val="04A0" w:firstRow="1" w:lastRow="0" w:firstColumn="1" w:lastColumn="0" w:noHBand="0" w:noVBand="1"/>
      </w:tblPr>
      <w:tblGrid>
        <w:gridCol w:w="580"/>
        <w:gridCol w:w="1076"/>
        <w:gridCol w:w="933"/>
        <w:gridCol w:w="930"/>
        <w:gridCol w:w="1348"/>
        <w:gridCol w:w="1121"/>
        <w:gridCol w:w="1121"/>
        <w:gridCol w:w="1158"/>
        <w:gridCol w:w="7"/>
        <w:gridCol w:w="1076"/>
        <w:tblGridChange w:id="2457">
          <w:tblGrid>
            <w:gridCol w:w="580"/>
            <w:gridCol w:w="5"/>
            <w:gridCol w:w="1071"/>
            <w:gridCol w:w="1"/>
            <w:gridCol w:w="932"/>
            <w:gridCol w:w="930"/>
            <w:gridCol w:w="53"/>
            <w:gridCol w:w="1295"/>
            <w:gridCol w:w="77"/>
            <w:gridCol w:w="1044"/>
            <w:gridCol w:w="79"/>
            <w:gridCol w:w="1042"/>
            <w:gridCol w:w="81"/>
            <w:gridCol w:w="1072"/>
            <w:gridCol w:w="5"/>
            <w:gridCol w:w="1083"/>
          </w:tblGrid>
        </w:tblGridChange>
      </w:tblGrid>
      <w:tr w:rsidR="005729FF" w14:paraId="49FBCE6C" w14:textId="77777777" w:rsidTr="005729FF">
        <w:trPr>
          <w:ins w:id="2458" w:author="Simon Johnson" w:date="2021-03-09T14:34:00Z"/>
        </w:trPr>
        <w:tc>
          <w:tcPr>
            <w:tcW w:w="585" w:type="dxa"/>
          </w:tcPr>
          <w:p w14:paraId="1552B621" w14:textId="77777777" w:rsidR="005729FF" w:rsidRDefault="005729FF">
            <w:pPr>
              <w:ind w:right="4"/>
              <w:jc w:val="center"/>
              <w:rPr>
                <w:ins w:id="2459" w:author="Simon Johnson" w:date="2021-03-09T14:34:00Z"/>
              </w:rPr>
              <w:pPrChange w:id="2460" w:author="Andrew Banks" w:date="2021-03-26T11:42:00Z">
                <w:pPr>
                  <w:jc w:val="center"/>
                </w:pPr>
              </w:pPrChange>
            </w:pPr>
            <w:ins w:id="2461" w:author="Simon Johnson" w:date="2021-03-09T14:34:00Z">
              <w:r>
                <w:t>Bit</w:t>
              </w:r>
            </w:ins>
          </w:p>
        </w:tc>
        <w:tc>
          <w:tcPr>
            <w:tcW w:w="1072" w:type="dxa"/>
          </w:tcPr>
          <w:p w14:paraId="2121D9A5" w14:textId="77777777" w:rsidR="005729FF" w:rsidRDefault="005729FF">
            <w:pPr>
              <w:ind w:right="4"/>
              <w:jc w:val="center"/>
              <w:rPr>
                <w:ins w:id="2462" w:author="Simon Johnson" w:date="2021-03-09T14:34:00Z"/>
              </w:rPr>
              <w:pPrChange w:id="2463" w:author="Andrew Banks" w:date="2021-03-26T11:42:00Z">
                <w:pPr>
                  <w:jc w:val="center"/>
                </w:pPr>
              </w:pPrChange>
            </w:pPr>
            <w:ins w:id="2464" w:author="Simon Johnson" w:date="2021-03-09T14:34:00Z">
              <w:r>
                <w:t>7</w:t>
              </w:r>
            </w:ins>
          </w:p>
        </w:tc>
        <w:tc>
          <w:tcPr>
            <w:tcW w:w="959" w:type="dxa"/>
          </w:tcPr>
          <w:p w14:paraId="2AA757A0" w14:textId="77777777" w:rsidR="005729FF" w:rsidRDefault="005729FF">
            <w:pPr>
              <w:ind w:right="4"/>
              <w:jc w:val="center"/>
              <w:rPr>
                <w:ins w:id="2465" w:author="Simon Johnson" w:date="2021-03-09T14:34:00Z"/>
              </w:rPr>
              <w:pPrChange w:id="2466" w:author="Andrew Banks" w:date="2021-03-26T11:42:00Z">
                <w:pPr>
                  <w:jc w:val="center"/>
                </w:pPr>
              </w:pPrChange>
            </w:pPr>
            <w:ins w:id="2467" w:author="Simon Johnson" w:date="2021-03-09T14:34:00Z">
              <w:r>
                <w:t>6</w:t>
              </w:r>
            </w:ins>
          </w:p>
        </w:tc>
        <w:tc>
          <w:tcPr>
            <w:tcW w:w="956" w:type="dxa"/>
          </w:tcPr>
          <w:p w14:paraId="70D94FF1" w14:textId="77777777" w:rsidR="005729FF" w:rsidRDefault="005729FF">
            <w:pPr>
              <w:ind w:right="4"/>
              <w:jc w:val="center"/>
              <w:rPr>
                <w:ins w:id="2468" w:author="Simon Johnson" w:date="2021-03-09T14:34:00Z"/>
              </w:rPr>
              <w:pPrChange w:id="2469" w:author="Andrew Banks" w:date="2021-03-26T11:42:00Z">
                <w:pPr>
                  <w:jc w:val="center"/>
                </w:pPr>
              </w:pPrChange>
            </w:pPr>
            <w:ins w:id="2470" w:author="Simon Johnson" w:date="2021-03-09T14:34:00Z">
              <w:r>
                <w:t>5</w:t>
              </w:r>
            </w:ins>
          </w:p>
        </w:tc>
        <w:tc>
          <w:tcPr>
            <w:tcW w:w="1372" w:type="dxa"/>
          </w:tcPr>
          <w:p w14:paraId="5BDCC0F1" w14:textId="77777777" w:rsidR="005729FF" w:rsidRDefault="005729FF">
            <w:pPr>
              <w:ind w:right="4"/>
              <w:jc w:val="center"/>
              <w:rPr>
                <w:ins w:id="2471" w:author="Simon Johnson" w:date="2021-03-09T14:34:00Z"/>
              </w:rPr>
              <w:pPrChange w:id="2472" w:author="Andrew Banks" w:date="2021-03-26T11:42:00Z">
                <w:pPr>
                  <w:jc w:val="center"/>
                </w:pPr>
              </w:pPrChange>
            </w:pPr>
            <w:ins w:id="2473" w:author="Simon Johnson" w:date="2021-03-09T14:34:00Z">
              <w:r>
                <w:t>4</w:t>
              </w:r>
            </w:ins>
          </w:p>
        </w:tc>
        <w:tc>
          <w:tcPr>
            <w:tcW w:w="1123" w:type="dxa"/>
          </w:tcPr>
          <w:p w14:paraId="3EE2C913" w14:textId="77777777" w:rsidR="005729FF" w:rsidRDefault="005729FF">
            <w:pPr>
              <w:ind w:right="4"/>
              <w:jc w:val="center"/>
              <w:rPr>
                <w:ins w:id="2474" w:author="Simon Johnson" w:date="2021-03-09T14:34:00Z"/>
              </w:rPr>
              <w:pPrChange w:id="2475" w:author="Andrew Banks" w:date="2021-03-26T11:42:00Z">
                <w:pPr>
                  <w:jc w:val="center"/>
                </w:pPr>
              </w:pPrChange>
            </w:pPr>
            <w:ins w:id="2476" w:author="Simon Johnson" w:date="2021-03-09T14:34:00Z">
              <w:r>
                <w:t>3</w:t>
              </w:r>
            </w:ins>
          </w:p>
        </w:tc>
        <w:tc>
          <w:tcPr>
            <w:tcW w:w="1123" w:type="dxa"/>
          </w:tcPr>
          <w:p w14:paraId="1D48AA7B" w14:textId="77777777" w:rsidR="005729FF" w:rsidRDefault="005729FF">
            <w:pPr>
              <w:ind w:right="4"/>
              <w:jc w:val="center"/>
              <w:rPr>
                <w:ins w:id="2477" w:author="Simon Johnson" w:date="2021-03-09T14:34:00Z"/>
              </w:rPr>
              <w:pPrChange w:id="2478" w:author="Andrew Banks" w:date="2021-03-26T11:42:00Z">
                <w:pPr>
                  <w:jc w:val="center"/>
                </w:pPr>
              </w:pPrChange>
            </w:pPr>
            <w:ins w:id="2479" w:author="Simon Johnson" w:date="2021-03-09T14:34:00Z">
              <w:r>
                <w:t>2</w:t>
              </w:r>
            </w:ins>
          </w:p>
        </w:tc>
        <w:tc>
          <w:tcPr>
            <w:tcW w:w="1162" w:type="dxa"/>
          </w:tcPr>
          <w:p w14:paraId="07C0FC97" w14:textId="77777777" w:rsidR="005729FF" w:rsidRDefault="005729FF">
            <w:pPr>
              <w:ind w:right="4"/>
              <w:jc w:val="center"/>
              <w:rPr>
                <w:ins w:id="2480" w:author="Simon Johnson" w:date="2021-03-09T14:34:00Z"/>
              </w:rPr>
              <w:pPrChange w:id="2481" w:author="Andrew Banks" w:date="2021-03-26T11:42:00Z">
                <w:pPr>
                  <w:jc w:val="center"/>
                </w:pPr>
              </w:pPrChange>
            </w:pPr>
            <w:ins w:id="2482" w:author="Simon Johnson" w:date="2021-03-09T14:34:00Z">
              <w:r>
                <w:t>1</w:t>
              </w:r>
            </w:ins>
          </w:p>
        </w:tc>
        <w:tc>
          <w:tcPr>
            <w:tcW w:w="998" w:type="dxa"/>
            <w:gridSpan w:val="2"/>
          </w:tcPr>
          <w:p w14:paraId="11A6E069" w14:textId="77777777" w:rsidR="005729FF" w:rsidRDefault="005729FF">
            <w:pPr>
              <w:ind w:right="4"/>
              <w:jc w:val="center"/>
              <w:rPr>
                <w:ins w:id="2483" w:author="Simon Johnson" w:date="2021-03-09T14:34:00Z"/>
              </w:rPr>
              <w:pPrChange w:id="2484" w:author="Andrew Banks" w:date="2021-03-26T11:42:00Z">
                <w:pPr>
                  <w:jc w:val="center"/>
                </w:pPr>
              </w:pPrChange>
            </w:pPr>
            <w:ins w:id="2485" w:author="Simon Johnson" w:date="2021-03-09T14:34:00Z">
              <w:r>
                <w:t>0</w:t>
              </w:r>
            </w:ins>
          </w:p>
        </w:tc>
      </w:tr>
      <w:tr w:rsidR="005729FF" w:rsidRPr="00E661CA" w14:paraId="362F77AE" w14:textId="77777777" w:rsidTr="005729FF">
        <w:tblPrEx>
          <w:tblW w:w="0" w:type="auto"/>
          <w:tblPrExChange w:id="2486" w:author="Simon Johnson" w:date="2021-03-09T14:36:00Z">
            <w:tblPrEx>
              <w:tblW w:w="0" w:type="auto"/>
            </w:tblPrEx>
          </w:tblPrExChange>
        </w:tblPrEx>
        <w:trPr>
          <w:ins w:id="2487" w:author="Simon Johnson" w:date="2021-03-09T14:34:00Z"/>
        </w:trPr>
        <w:tc>
          <w:tcPr>
            <w:tcW w:w="585" w:type="dxa"/>
            <w:tcPrChange w:id="2488" w:author="Simon Johnson" w:date="2021-03-09T14:36:00Z">
              <w:tcPr>
                <w:tcW w:w="588" w:type="dxa"/>
                <w:gridSpan w:val="2"/>
              </w:tcPr>
            </w:tcPrChange>
          </w:tcPr>
          <w:p w14:paraId="5C2ADA80" w14:textId="77777777" w:rsidR="005729FF" w:rsidRPr="00E661CA" w:rsidRDefault="005729FF">
            <w:pPr>
              <w:ind w:right="4"/>
              <w:jc w:val="center"/>
              <w:rPr>
                <w:ins w:id="2489" w:author="Simon Johnson" w:date="2021-03-09T14:34:00Z"/>
              </w:rPr>
              <w:pPrChange w:id="2490" w:author="Andrew Banks" w:date="2021-03-26T11:42:00Z">
                <w:pPr>
                  <w:jc w:val="center"/>
                </w:pPr>
              </w:pPrChange>
            </w:pPr>
          </w:p>
        </w:tc>
        <w:tc>
          <w:tcPr>
            <w:tcW w:w="1072" w:type="dxa"/>
            <w:tcPrChange w:id="2491" w:author="Simon Johnson" w:date="2021-03-09T14:36:00Z">
              <w:tcPr>
                <w:tcW w:w="1072" w:type="dxa"/>
                <w:gridSpan w:val="2"/>
              </w:tcPr>
            </w:tcPrChange>
          </w:tcPr>
          <w:p w14:paraId="730D5576" w14:textId="28255E37" w:rsidR="005729FF" w:rsidRPr="005729FF" w:rsidRDefault="005729FF">
            <w:pPr>
              <w:ind w:right="4"/>
              <w:jc w:val="center"/>
              <w:rPr>
                <w:ins w:id="2492" w:author="Simon Johnson" w:date="2021-03-09T14:34:00Z"/>
                <w:i/>
                <w:iCs/>
                <w:rPrChange w:id="2493" w:author="Simon Johnson" w:date="2021-03-09T14:36:00Z">
                  <w:rPr>
                    <w:ins w:id="2494" w:author="Simon Johnson" w:date="2021-03-09T14:34:00Z"/>
                  </w:rPr>
                </w:rPrChange>
              </w:rPr>
              <w:pPrChange w:id="2495" w:author="Andrew Banks" w:date="2021-03-26T11:42:00Z">
                <w:pPr>
                  <w:jc w:val="center"/>
                </w:pPr>
              </w:pPrChange>
            </w:pPr>
            <w:ins w:id="2496" w:author="Simon Johnson" w:date="2021-03-09T14:35:00Z">
              <w:r w:rsidRPr="005729FF">
                <w:rPr>
                  <w:i/>
                  <w:iCs/>
                  <w:rPrChange w:id="2497" w:author="Simon Johnson" w:date="2021-03-09T14:36:00Z">
                    <w:rPr/>
                  </w:rPrChange>
                </w:rPr>
                <w:t>Reserved</w:t>
              </w:r>
            </w:ins>
          </w:p>
        </w:tc>
        <w:tc>
          <w:tcPr>
            <w:tcW w:w="1915" w:type="dxa"/>
            <w:gridSpan w:val="2"/>
            <w:tcPrChange w:id="2498" w:author="Simon Johnson" w:date="2021-03-09T14:36:00Z">
              <w:tcPr>
                <w:tcW w:w="1953" w:type="dxa"/>
                <w:gridSpan w:val="3"/>
              </w:tcPr>
            </w:tcPrChange>
          </w:tcPr>
          <w:p w14:paraId="61947E76" w14:textId="2EEC6B31" w:rsidR="005729FF" w:rsidRPr="00E661CA" w:rsidRDefault="005729FF">
            <w:pPr>
              <w:ind w:right="4"/>
              <w:jc w:val="center"/>
              <w:rPr>
                <w:ins w:id="2499" w:author="Simon Johnson" w:date="2021-03-09T14:34:00Z"/>
              </w:rPr>
              <w:pPrChange w:id="2500" w:author="Andrew Banks" w:date="2021-03-26T11:42:00Z">
                <w:pPr>
                  <w:jc w:val="center"/>
                </w:pPr>
              </w:pPrChange>
            </w:pPr>
            <w:ins w:id="2501" w:author="Simon Johnson" w:date="2021-03-09T14:35:00Z">
              <w:r>
                <w:t xml:space="preserve">Will </w:t>
              </w:r>
            </w:ins>
            <w:ins w:id="2502" w:author="Simon Johnson" w:date="2021-03-09T14:34:00Z">
              <w:r>
                <w:t>QoS</w:t>
              </w:r>
            </w:ins>
          </w:p>
        </w:tc>
        <w:tc>
          <w:tcPr>
            <w:tcW w:w="1372" w:type="dxa"/>
            <w:tcPrChange w:id="2503" w:author="Simon Johnson" w:date="2021-03-09T14:36:00Z">
              <w:tcPr>
                <w:tcW w:w="1389" w:type="dxa"/>
                <w:gridSpan w:val="2"/>
              </w:tcPr>
            </w:tcPrChange>
          </w:tcPr>
          <w:p w14:paraId="18C4529B" w14:textId="08AF79E1" w:rsidR="005729FF" w:rsidRPr="00E661CA" w:rsidRDefault="005729FF">
            <w:pPr>
              <w:ind w:right="4"/>
              <w:jc w:val="center"/>
              <w:rPr>
                <w:ins w:id="2504" w:author="Simon Johnson" w:date="2021-03-09T14:34:00Z"/>
              </w:rPr>
              <w:pPrChange w:id="2505" w:author="Andrew Banks" w:date="2021-03-26T11:42:00Z">
                <w:pPr>
                  <w:jc w:val="center"/>
                </w:pPr>
              </w:pPrChange>
            </w:pPr>
            <w:ins w:id="2506" w:author="Simon Johnson" w:date="2021-03-09T14:34:00Z">
              <w:r>
                <w:t>Retain</w:t>
              </w:r>
            </w:ins>
          </w:p>
        </w:tc>
        <w:tc>
          <w:tcPr>
            <w:tcW w:w="1123" w:type="dxa"/>
            <w:tcPrChange w:id="2507" w:author="Simon Johnson" w:date="2021-03-09T14:36:00Z">
              <w:tcPr>
                <w:tcW w:w="1125" w:type="dxa"/>
                <w:gridSpan w:val="2"/>
              </w:tcPr>
            </w:tcPrChange>
          </w:tcPr>
          <w:p w14:paraId="6A9E7782" w14:textId="77777777" w:rsidR="005729FF" w:rsidRPr="005729FF" w:rsidRDefault="005729FF">
            <w:pPr>
              <w:ind w:right="4"/>
              <w:jc w:val="center"/>
              <w:rPr>
                <w:ins w:id="2508" w:author="Simon Johnson" w:date="2021-03-09T14:34:00Z"/>
                <w:i/>
                <w:iCs/>
                <w:rPrChange w:id="2509" w:author="Simon Johnson" w:date="2021-03-09T14:36:00Z">
                  <w:rPr>
                    <w:ins w:id="2510" w:author="Simon Johnson" w:date="2021-03-09T14:34:00Z"/>
                  </w:rPr>
                </w:rPrChange>
              </w:rPr>
              <w:pPrChange w:id="2511" w:author="Andrew Banks" w:date="2021-03-26T11:42:00Z">
                <w:pPr>
                  <w:jc w:val="center"/>
                </w:pPr>
              </w:pPrChange>
            </w:pPr>
            <w:ins w:id="2512" w:author="Simon Johnson" w:date="2021-03-09T14:35:00Z">
              <w:r w:rsidRPr="005729FF">
                <w:rPr>
                  <w:i/>
                  <w:iCs/>
                  <w:rPrChange w:id="2513" w:author="Simon Johnson" w:date="2021-03-09T14:36:00Z">
                    <w:rPr/>
                  </w:rPrChange>
                </w:rPr>
                <w:t>Reserved</w:t>
              </w:r>
            </w:ins>
          </w:p>
        </w:tc>
        <w:tc>
          <w:tcPr>
            <w:tcW w:w="1123" w:type="dxa"/>
            <w:tcPrChange w:id="2514" w:author="Simon Johnson" w:date="2021-03-09T14:36:00Z">
              <w:tcPr>
                <w:tcW w:w="1125" w:type="dxa"/>
                <w:gridSpan w:val="2"/>
              </w:tcPr>
            </w:tcPrChange>
          </w:tcPr>
          <w:p w14:paraId="3EA1C0B4" w14:textId="5C5B9A8E" w:rsidR="005729FF" w:rsidRPr="005729FF" w:rsidRDefault="005729FF">
            <w:pPr>
              <w:ind w:right="4"/>
              <w:jc w:val="center"/>
              <w:rPr>
                <w:ins w:id="2515" w:author="Simon Johnson" w:date="2021-03-09T14:34:00Z"/>
                <w:i/>
                <w:iCs/>
                <w:rPrChange w:id="2516" w:author="Simon Johnson" w:date="2021-03-09T14:36:00Z">
                  <w:rPr>
                    <w:ins w:id="2517" w:author="Simon Johnson" w:date="2021-03-09T14:34:00Z"/>
                  </w:rPr>
                </w:rPrChange>
              </w:rPr>
              <w:pPrChange w:id="2518" w:author="Andrew Banks" w:date="2021-03-26T11:42:00Z">
                <w:pPr>
                  <w:jc w:val="center"/>
                </w:pPr>
              </w:pPrChange>
            </w:pPr>
            <w:ins w:id="2519" w:author="Simon Johnson" w:date="2021-03-09T14:35:00Z">
              <w:r w:rsidRPr="005729FF">
                <w:rPr>
                  <w:i/>
                  <w:iCs/>
                  <w:rPrChange w:id="2520" w:author="Simon Johnson" w:date="2021-03-09T14:36:00Z">
                    <w:rPr/>
                  </w:rPrChange>
                </w:rPr>
                <w:t>Reserved</w:t>
              </w:r>
            </w:ins>
          </w:p>
        </w:tc>
        <w:tc>
          <w:tcPr>
            <w:tcW w:w="1169" w:type="dxa"/>
            <w:gridSpan w:val="2"/>
            <w:tcPrChange w:id="2521" w:author="Simon Johnson" w:date="2021-03-09T14:36:00Z">
              <w:tcPr>
                <w:tcW w:w="1049" w:type="dxa"/>
              </w:tcPr>
            </w:tcPrChange>
          </w:tcPr>
          <w:p w14:paraId="3CE842AF" w14:textId="77777777" w:rsidR="005729FF" w:rsidRPr="005729FF" w:rsidRDefault="005729FF">
            <w:pPr>
              <w:ind w:right="4"/>
              <w:jc w:val="center"/>
              <w:rPr>
                <w:ins w:id="2522" w:author="Simon Johnson" w:date="2021-03-09T14:34:00Z"/>
                <w:i/>
                <w:iCs/>
                <w:rPrChange w:id="2523" w:author="Simon Johnson" w:date="2021-03-09T14:36:00Z">
                  <w:rPr>
                    <w:ins w:id="2524" w:author="Simon Johnson" w:date="2021-03-09T14:34:00Z"/>
                  </w:rPr>
                </w:rPrChange>
              </w:rPr>
              <w:pPrChange w:id="2525" w:author="Andrew Banks" w:date="2021-03-26T11:42:00Z">
                <w:pPr>
                  <w:jc w:val="center"/>
                </w:pPr>
              </w:pPrChange>
            </w:pPr>
            <w:ins w:id="2526" w:author="Simon Johnson" w:date="2021-03-09T14:35:00Z">
              <w:r w:rsidRPr="005729FF">
                <w:rPr>
                  <w:i/>
                  <w:iCs/>
                  <w:rPrChange w:id="2527" w:author="Simon Johnson" w:date="2021-03-09T14:36:00Z">
                    <w:rPr/>
                  </w:rPrChange>
                </w:rPr>
                <w:t>Reserved</w:t>
              </w:r>
            </w:ins>
          </w:p>
        </w:tc>
        <w:tc>
          <w:tcPr>
            <w:tcW w:w="991" w:type="dxa"/>
            <w:tcPrChange w:id="2528" w:author="Simon Johnson" w:date="2021-03-09T14:36:00Z">
              <w:tcPr>
                <w:tcW w:w="1049" w:type="dxa"/>
                <w:gridSpan w:val="2"/>
              </w:tcPr>
            </w:tcPrChange>
          </w:tcPr>
          <w:p w14:paraId="5E6A7C4D" w14:textId="3553016D" w:rsidR="005729FF" w:rsidRPr="005729FF" w:rsidRDefault="005729FF">
            <w:pPr>
              <w:ind w:right="4"/>
              <w:jc w:val="center"/>
              <w:rPr>
                <w:ins w:id="2529" w:author="Simon Johnson" w:date="2021-03-09T14:34:00Z"/>
                <w:i/>
                <w:iCs/>
                <w:rPrChange w:id="2530" w:author="Simon Johnson" w:date="2021-03-09T14:36:00Z">
                  <w:rPr>
                    <w:ins w:id="2531" w:author="Simon Johnson" w:date="2021-03-09T14:34:00Z"/>
                  </w:rPr>
                </w:rPrChange>
              </w:rPr>
              <w:pPrChange w:id="2532" w:author="Andrew Banks" w:date="2021-03-26T11:42:00Z">
                <w:pPr>
                  <w:jc w:val="center"/>
                </w:pPr>
              </w:pPrChange>
            </w:pPr>
            <w:ins w:id="2533" w:author="Simon Johnson" w:date="2021-03-09T14:36:00Z">
              <w:r w:rsidRPr="005729FF">
                <w:rPr>
                  <w:i/>
                  <w:iCs/>
                  <w:rPrChange w:id="2534" w:author="Simon Johnson" w:date="2021-03-09T14:36:00Z">
                    <w:rPr/>
                  </w:rPrChange>
                </w:rPr>
                <w:t>Reserved</w:t>
              </w:r>
            </w:ins>
          </w:p>
        </w:tc>
      </w:tr>
    </w:tbl>
    <w:p w14:paraId="591B045A" w14:textId="38C2951B" w:rsidR="00213027" w:rsidDel="005729FF" w:rsidRDefault="00213027">
      <w:pPr>
        <w:pStyle w:val="Heading3"/>
        <w:keepLines/>
        <w:spacing w:before="0" w:after="145" w:line="259" w:lineRule="auto"/>
        <w:ind w:left="583" w:right="4" w:hanging="598"/>
        <w:rPr>
          <w:del w:id="2535" w:author="Simon Johnson" w:date="2021-03-09T14:06:00Z"/>
        </w:rPr>
        <w:pPrChange w:id="2536" w:author="Simon Johnson" w:date="2021-03-26T11:42:00Z">
          <w:pPr>
            <w:pStyle w:val="Heading3"/>
            <w:keepLines/>
            <w:spacing w:before="0" w:after="145" w:line="259" w:lineRule="auto"/>
            <w:ind w:left="583" w:hanging="598"/>
          </w:pPr>
        </w:pPrChange>
      </w:pPr>
    </w:p>
    <w:p w14:paraId="1BDF07ED" w14:textId="2567E4BB" w:rsidR="005729FF" w:rsidRDefault="005729FF">
      <w:pPr>
        <w:spacing w:after="245" w:line="265" w:lineRule="auto"/>
        <w:ind w:right="4"/>
        <w:jc w:val="center"/>
        <w:rPr>
          <w:ins w:id="2537" w:author="Simon Johnson" w:date="2021-03-09T14:36:00Z"/>
        </w:rPr>
        <w:pPrChange w:id="2538" w:author="Simon Johnson" w:date="2021-03-26T11:42:00Z">
          <w:pPr/>
        </w:pPrChange>
      </w:pPr>
      <w:ins w:id="2539" w:author="Simon Johnson" w:date="2021-03-09T14:35:00Z">
        <w:r>
          <w:t>Figure 3.2.4: Will Flags</w:t>
        </w:r>
      </w:ins>
    </w:p>
    <w:p w14:paraId="50620FE6" w14:textId="77777777" w:rsidR="005729FF" w:rsidRDefault="005729FF">
      <w:pPr>
        <w:pStyle w:val="ListParagraph"/>
        <w:numPr>
          <w:ilvl w:val="0"/>
          <w:numId w:val="89"/>
        </w:numPr>
        <w:spacing w:before="0" w:after="98" w:line="248" w:lineRule="auto"/>
        <w:ind w:left="709" w:right="4" w:hanging="283"/>
        <w:jc w:val="both"/>
        <w:rPr>
          <w:ins w:id="2540" w:author="Simon Johnson" w:date="2021-03-09T14:36:00Z"/>
        </w:rPr>
        <w:pPrChange w:id="2541" w:author="Simon Johnson" w:date="2021-03-26T11:42:00Z">
          <w:pPr>
            <w:numPr>
              <w:ilvl w:val="1"/>
              <w:numId w:val="59"/>
            </w:numPr>
            <w:spacing w:before="0" w:after="98" w:line="248" w:lineRule="auto"/>
            <w:ind w:left="936" w:right="990" w:hanging="199"/>
            <w:jc w:val="both"/>
          </w:pPr>
        </w:pPrChange>
      </w:pPr>
      <w:ins w:id="2542" w:author="Simon Johnson" w:date="2021-03-09T14:36:00Z">
        <w:r w:rsidRPr="005729FF">
          <w:rPr>
            <w:b/>
            <w:bCs/>
            <w:rPrChange w:id="2543" w:author="Simon Johnson" w:date="2021-03-09T14:37:00Z">
              <w:rPr/>
            </w:rPrChange>
          </w:rPr>
          <w:lastRenderedPageBreak/>
          <w:t>Will QoS</w:t>
        </w:r>
        <w:r>
          <w:t>: same as MQTT, contains the Will QoS</w:t>
        </w:r>
      </w:ins>
    </w:p>
    <w:p w14:paraId="5D08D194" w14:textId="77777777" w:rsidR="005729FF" w:rsidRDefault="005729FF">
      <w:pPr>
        <w:pStyle w:val="ListParagraph"/>
        <w:numPr>
          <w:ilvl w:val="0"/>
          <w:numId w:val="89"/>
        </w:numPr>
        <w:spacing w:before="0" w:after="98" w:line="248" w:lineRule="auto"/>
        <w:ind w:left="709" w:right="4" w:hanging="283"/>
        <w:jc w:val="both"/>
        <w:rPr>
          <w:ins w:id="2544" w:author="Simon Johnson" w:date="2021-03-09T14:36:00Z"/>
        </w:rPr>
        <w:pPrChange w:id="2545" w:author="Simon Johnson" w:date="2021-03-26T11:42:00Z">
          <w:pPr>
            <w:numPr>
              <w:ilvl w:val="1"/>
              <w:numId w:val="59"/>
            </w:numPr>
            <w:spacing w:before="0" w:after="98" w:line="248" w:lineRule="auto"/>
            <w:ind w:left="936" w:right="990" w:hanging="199"/>
            <w:jc w:val="both"/>
          </w:pPr>
        </w:pPrChange>
      </w:pPr>
      <w:ins w:id="2546" w:author="Simon Johnson" w:date="2021-03-09T14:36:00Z">
        <w:r w:rsidRPr="005729FF">
          <w:rPr>
            <w:b/>
            <w:bCs/>
            <w:rPrChange w:id="2547" w:author="Simon Johnson" w:date="2021-03-09T14:37:00Z">
              <w:rPr/>
            </w:rPrChange>
          </w:rPr>
          <w:t>Retain</w:t>
        </w:r>
        <w:r>
          <w:t>: same as MQTT, contains the Will Retain flag</w:t>
        </w:r>
      </w:ins>
    </w:p>
    <w:p w14:paraId="2017E968" w14:textId="77777777" w:rsidR="005729FF" w:rsidRPr="005729FF" w:rsidRDefault="005729FF">
      <w:pPr>
        <w:ind w:right="4"/>
        <w:rPr>
          <w:ins w:id="2548" w:author="Simon Johnson" w:date="2021-03-09T14:35:00Z"/>
        </w:rPr>
        <w:pPrChange w:id="2549" w:author="Simon Johnson" w:date="2021-03-26T11:42:00Z">
          <w:pPr>
            <w:numPr>
              <w:numId w:val="53"/>
            </w:numPr>
            <w:spacing w:before="0" w:after="306" w:line="248" w:lineRule="auto"/>
            <w:ind w:left="498" w:right="990" w:hanging="199"/>
            <w:jc w:val="both"/>
          </w:pPr>
        </w:pPrChange>
      </w:pPr>
    </w:p>
    <w:p w14:paraId="38156D28" w14:textId="7413C26B" w:rsidR="00C84FE9" w:rsidDel="001D458F" w:rsidRDefault="00C84FE9">
      <w:pPr>
        <w:pStyle w:val="Heading3"/>
        <w:keepLines/>
        <w:spacing w:before="0" w:after="145" w:line="259" w:lineRule="auto"/>
        <w:ind w:left="583" w:right="4" w:hanging="598"/>
        <w:rPr>
          <w:del w:id="2550" w:author="Andrew Banks" w:date="2021-01-22T16:56:00Z"/>
        </w:rPr>
        <w:pPrChange w:id="2551" w:author="Simon Johnson" w:date="2021-03-26T11:42:00Z">
          <w:pPr>
            <w:pStyle w:val="Heading3"/>
            <w:keepLines/>
            <w:spacing w:before="0" w:after="145" w:line="259" w:lineRule="auto"/>
            <w:ind w:left="583" w:hanging="598"/>
          </w:pPr>
        </w:pPrChange>
      </w:pPr>
      <w:bookmarkStart w:id="2552" w:name="_Toc42680"/>
      <w:del w:id="2553" w:author="Andrew Banks" w:date="2021-01-22T16:56:00Z">
        <w:r w:rsidDel="001D458F">
          <w:delText>GwAdd</w:delText>
        </w:r>
        <w:bookmarkStart w:id="2554" w:name="_Toc66180483"/>
        <w:bookmarkStart w:id="2555" w:name="_Toc66183471"/>
        <w:bookmarkStart w:id="2556" w:name="_Toc66185339"/>
        <w:bookmarkStart w:id="2557" w:name="_Toc66186085"/>
        <w:bookmarkStart w:id="2558" w:name="_Toc66186352"/>
        <w:bookmarkStart w:id="2559" w:name="_Toc66201051"/>
        <w:bookmarkStart w:id="2560" w:name="_Toc66710131"/>
        <w:bookmarkStart w:id="2561" w:name="_Toc67648385"/>
        <w:bookmarkStart w:id="2562" w:name="_Toc67650862"/>
        <w:bookmarkStart w:id="2563" w:name="_Toc71106241"/>
        <w:bookmarkEnd w:id="2552"/>
        <w:bookmarkEnd w:id="2554"/>
        <w:bookmarkEnd w:id="2555"/>
        <w:bookmarkEnd w:id="2556"/>
        <w:bookmarkEnd w:id="2557"/>
        <w:bookmarkEnd w:id="2558"/>
        <w:bookmarkEnd w:id="2559"/>
        <w:bookmarkEnd w:id="2560"/>
        <w:bookmarkEnd w:id="2561"/>
        <w:bookmarkEnd w:id="2562"/>
        <w:bookmarkEnd w:id="2563"/>
      </w:del>
    </w:p>
    <w:p w14:paraId="29095C78" w14:textId="40A6DA76" w:rsidR="00C84FE9" w:rsidDel="001D458F" w:rsidRDefault="00C84FE9">
      <w:pPr>
        <w:spacing w:after="308" w:line="246" w:lineRule="auto"/>
        <w:ind w:left="-5" w:right="4"/>
        <w:rPr>
          <w:del w:id="2564" w:author="Andrew Banks" w:date="2021-01-22T16:56:00Z"/>
        </w:rPr>
        <w:pPrChange w:id="2565" w:author="Simon Johnson" w:date="2021-03-26T11:42:00Z">
          <w:pPr>
            <w:spacing w:after="308" w:line="246" w:lineRule="auto"/>
            <w:ind w:left="-5" w:right="954"/>
          </w:pPr>
        </w:pPrChange>
      </w:pPr>
      <w:del w:id="2566" w:author="Andrew Banks" w:date="2021-01-22T16:56:00Z">
        <w:r w:rsidDel="001D458F">
          <w:delText xml:space="preserve">The </w:delText>
        </w:r>
        <w:r w:rsidDel="001D458F">
          <w:rPr>
            <w:i/>
          </w:rPr>
          <w:delText xml:space="preserve">GwAdd </w:delText>
        </w:r>
        <w:r w:rsidDel="001D458F">
          <w:delText xml:space="preserve">field has a variable length and contains the address of a GW. Its depends on the network over which MQTT-SN operates and is indicated in the first </w:delText>
        </w:r>
        <w:r w:rsidR="00FB5396" w:rsidDel="001D458F">
          <w:delText>byte</w:delText>
        </w:r>
        <w:r w:rsidDel="001D458F">
          <w:delText xml:space="preserve"> of this field. For example, in a ZigBee network the network address is 2-</w:delText>
        </w:r>
        <w:r w:rsidR="00FB5396" w:rsidDel="001D458F">
          <w:delText>byte</w:delText>
        </w:r>
        <w:r w:rsidDel="001D458F">
          <w:delText xml:space="preserve"> long.</w:delText>
        </w:r>
        <w:bookmarkStart w:id="2567" w:name="_Toc66180484"/>
        <w:bookmarkStart w:id="2568" w:name="_Toc66183472"/>
        <w:bookmarkStart w:id="2569" w:name="_Toc66185340"/>
        <w:bookmarkStart w:id="2570" w:name="_Toc66186086"/>
        <w:bookmarkStart w:id="2571" w:name="_Toc66186353"/>
        <w:bookmarkStart w:id="2572" w:name="_Toc66201052"/>
        <w:bookmarkStart w:id="2573" w:name="_Toc66710132"/>
        <w:bookmarkStart w:id="2574" w:name="_Toc67648386"/>
        <w:bookmarkStart w:id="2575" w:name="_Toc67650863"/>
        <w:bookmarkStart w:id="2576" w:name="_Toc71106242"/>
        <w:bookmarkEnd w:id="2567"/>
        <w:bookmarkEnd w:id="2568"/>
        <w:bookmarkEnd w:id="2569"/>
        <w:bookmarkEnd w:id="2570"/>
        <w:bookmarkEnd w:id="2571"/>
        <w:bookmarkEnd w:id="2572"/>
        <w:bookmarkEnd w:id="2573"/>
        <w:bookmarkEnd w:id="2574"/>
        <w:bookmarkEnd w:id="2575"/>
        <w:bookmarkEnd w:id="2576"/>
      </w:del>
    </w:p>
    <w:p w14:paraId="672D1F43" w14:textId="6D49461C" w:rsidR="00C84FE9" w:rsidDel="007428D2" w:rsidRDefault="00C84FE9">
      <w:pPr>
        <w:pStyle w:val="Heading3"/>
        <w:keepLines/>
        <w:spacing w:before="0" w:after="145" w:line="259" w:lineRule="auto"/>
        <w:ind w:left="583" w:right="4" w:hanging="598"/>
        <w:rPr>
          <w:del w:id="2577" w:author="Andrew Banks" w:date="2021-01-22T17:02:00Z"/>
        </w:rPr>
        <w:pPrChange w:id="2578" w:author="Simon Johnson" w:date="2021-03-26T11:42:00Z">
          <w:pPr>
            <w:pStyle w:val="Heading3"/>
            <w:keepLines/>
            <w:spacing w:before="0" w:after="145" w:line="259" w:lineRule="auto"/>
            <w:ind w:left="583" w:hanging="598"/>
          </w:pPr>
        </w:pPrChange>
      </w:pPr>
      <w:bookmarkStart w:id="2579" w:name="_Toc42681"/>
      <w:del w:id="2580" w:author="Andrew Banks" w:date="2021-01-22T17:02:00Z">
        <w:r w:rsidDel="007428D2">
          <w:delText>GwId</w:delText>
        </w:r>
        <w:bookmarkStart w:id="2581" w:name="_Toc66180485"/>
        <w:bookmarkStart w:id="2582" w:name="_Toc66183473"/>
        <w:bookmarkStart w:id="2583" w:name="_Toc66185341"/>
        <w:bookmarkStart w:id="2584" w:name="_Toc66186087"/>
        <w:bookmarkStart w:id="2585" w:name="_Toc66186354"/>
        <w:bookmarkStart w:id="2586" w:name="_Toc66201053"/>
        <w:bookmarkStart w:id="2587" w:name="_Toc66710133"/>
        <w:bookmarkStart w:id="2588" w:name="_Toc67648387"/>
        <w:bookmarkStart w:id="2589" w:name="_Toc67650864"/>
        <w:bookmarkStart w:id="2590" w:name="_Toc71106243"/>
        <w:bookmarkEnd w:id="2579"/>
        <w:bookmarkEnd w:id="2581"/>
        <w:bookmarkEnd w:id="2582"/>
        <w:bookmarkEnd w:id="2583"/>
        <w:bookmarkEnd w:id="2584"/>
        <w:bookmarkEnd w:id="2585"/>
        <w:bookmarkEnd w:id="2586"/>
        <w:bookmarkEnd w:id="2587"/>
        <w:bookmarkEnd w:id="2588"/>
        <w:bookmarkEnd w:id="2589"/>
        <w:bookmarkEnd w:id="2590"/>
      </w:del>
    </w:p>
    <w:p w14:paraId="49154BF8" w14:textId="32C10D0A" w:rsidR="00C84FE9" w:rsidDel="007428D2" w:rsidRDefault="00C84FE9">
      <w:pPr>
        <w:ind w:left="-5" w:right="4"/>
        <w:rPr>
          <w:del w:id="2591" w:author="Andrew Banks" w:date="2021-01-22T17:02:00Z"/>
        </w:rPr>
        <w:pPrChange w:id="2592" w:author="Simon Johnson" w:date="2021-03-26T11:42:00Z">
          <w:pPr>
            <w:ind w:left="-5" w:right="990"/>
          </w:pPr>
        </w:pPrChange>
      </w:pPr>
      <w:del w:id="2593" w:author="Andrew Banks" w:date="2021-01-22T17:02:00Z">
        <w:r w:rsidDel="007428D2">
          <w:delText xml:space="preserve">The </w:delText>
        </w:r>
        <w:r w:rsidDel="007428D2">
          <w:rPr>
            <w:i/>
          </w:rPr>
          <w:delText xml:space="preserve">GwId </w:delText>
        </w:r>
        <w:r w:rsidDel="007428D2">
          <w:delText>field is 1-</w:delText>
        </w:r>
        <w:r w:rsidR="00FB5396" w:rsidDel="007428D2">
          <w:delText>byte</w:delText>
        </w:r>
        <w:r w:rsidDel="007428D2">
          <w:delText xml:space="preserve"> long and uniquely identifies a gateway.</w:delText>
        </w:r>
        <w:bookmarkStart w:id="2594" w:name="_Toc66180486"/>
        <w:bookmarkStart w:id="2595" w:name="_Toc66183474"/>
        <w:bookmarkStart w:id="2596" w:name="_Toc66185342"/>
        <w:bookmarkStart w:id="2597" w:name="_Toc66186088"/>
        <w:bookmarkStart w:id="2598" w:name="_Toc66186355"/>
        <w:bookmarkStart w:id="2599" w:name="_Toc66201054"/>
        <w:bookmarkStart w:id="2600" w:name="_Toc66710134"/>
        <w:bookmarkStart w:id="2601" w:name="_Toc67648388"/>
        <w:bookmarkStart w:id="2602" w:name="_Toc67650865"/>
        <w:bookmarkStart w:id="2603" w:name="_Toc71106244"/>
        <w:bookmarkEnd w:id="2594"/>
        <w:bookmarkEnd w:id="2595"/>
        <w:bookmarkEnd w:id="2596"/>
        <w:bookmarkEnd w:id="2597"/>
        <w:bookmarkEnd w:id="2598"/>
        <w:bookmarkEnd w:id="2599"/>
        <w:bookmarkEnd w:id="2600"/>
        <w:bookmarkEnd w:id="2601"/>
        <w:bookmarkEnd w:id="2602"/>
        <w:bookmarkEnd w:id="2603"/>
      </w:del>
    </w:p>
    <w:p w14:paraId="511041E2" w14:textId="678835F0" w:rsidR="00C84FE9" w:rsidRDefault="00C84FE9">
      <w:pPr>
        <w:pStyle w:val="Heading3"/>
        <w:keepLines/>
        <w:spacing w:before="0" w:after="145" w:line="259" w:lineRule="auto"/>
        <w:ind w:left="583" w:right="4" w:hanging="598"/>
        <w:pPrChange w:id="2604" w:author="Simon Johnson" w:date="2021-03-26T11:42:00Z">
          <w:pPr>
            <w:pStyle w:val="Heading3"/>
            <w:keepLines/>
            <w:spacing w:before="0" w:after="145" w:line="259" w:lineRule="auto"/>
            <w:ind w:left="583" w:hanging="598"/>
          </w:pPr>
        </w:pPrChange>
      </w:pPr>
      <w:bookmarkStart w:id="2605" w:name="_Toc42682"/>
      <w:del w:id="2606" w:author="Simon Johnson" w:date="2021-03-09T10:45:00Z">
        <w:r w:rsidDel="00DB32D3">
          <w:delText>Msg</w:delText>
        </w:r>
      </w:del>
      <w:bookmarkStart w:id="2607" w:name="_Toc71106245"/>
      <w:ins w:id="2608" w:author="Simon Johnson" w:date="2021-03-09T10:45:00Z">
        <w:r w:rsidR="00DB32D3">
          <w:t>Packet</w:t>
        </w:r>
      </w:ins>
      <w:ins w:id="2609" w:author="Simon Johnson" w:date="2021-03-09T14:55:00Z">
        <w:r w:rsidR="005729FF">
          <w:t xml:space="preserve"> </w:t>
        </w:r>
      </w:ins>
      <w:r>
        <w:t>Id</w:t>
      </w:r>
      <w:bookmarkEnd w:id="2605"/>
      <w:bookmarkEnd w:id="2607"/>
    </w:p>
    <w:p w14:paraId="77BC5E4E" w14:textId="05303308" w:rsidR="00C84FE9" w:rsidRDefault="00C84FE9">
      <w:pPr>
        <w:spacing w:after="306"/>
        <w:ind w:left="-5" w:right="4"/>
        <w:pPrChange w:id="2610" w:author="Simon Johnson" w:date="2021-03-26T11:42:00Z">
          <w:pPr>
            <w:spacing w:after="306"/>
            <w:ind w:left="-5" w:right="990"/>
          </w:pPr>
        </w:pPrChange>
      </w:pPr>
      <w:r>
        <w:t xml:space="preserve">The </w:t>
      </w:r>
      <w:del w:id="2611" w:author="Simon Johnson" w:date="2021-03-09T10:45:00Z">
        <w:r w:rsidDel="00DB32D3">
          <w:rPr>
            <w:i/>
          </w:rPr>
          <w:delText xml:space="preserve">MsgId </w:delText>
        </w:r>
      </w:del>
      <w:ins w:id="2612" w:author="Simon Johnson" w:date="2021-03-09T10:45:00Z">
        <w:r w:rsidR="00DB32D3">
          <w:rPr>
            <w:i/>
          </w:rPr>
          <w:t>Packet</w:t>
        </w:r>
      </w:ins>
      <w:ins w:id="2613" w:author="Simon Johnson" w:date="2021-03-09T14:56:00Z">
        <w:r w:rsidR="005729FF">
          <w:rPr>
            <w:i/>
          </w:rPr>
          <w:t xml:space="preserve"> </w:t>
        </w:r>
      </w:ins>
      <w:ins w:id="2614" w:author="Simon Johnson" w:date="2021-03-09T10:45:00Z">
        <w:r w:rsidR="00DB32D3">
          <w:rPr>
            <w:i/>
          </w:rPr>
          <w:t xml:space="preserve">Id </w:t>
        </w:r>
      </w:ins>
      <w:r>
        <w:t>field is 2-</w:t>
      </w:r>
      <w:r w:rsidR="00FB5396">
        <w:t>byte</w:t>
      </w:r>
      <w:r>
        <w:t xml:space="preserve"> long and corresponds to the MQTT ‘</w:t>
      </w:r>
      <w:del w:id="2615" w:author="Simon Johnson" w:date="2021-03-09T10:45:00Z">
        <w:r w:rsidDel="00DB32D3">
          <w:delText xml:space="preserve">Message </w:delText>
        </w:r>
      </w:del>
      <w:ins w:id="2616" w:author="Simon Johnson" w:date="2021-03-09T10:45:00Z">
        <w:r w:rsidR="00DB32D3">
          <w:t xml:space="preserve">Packet </w:t>
        </w:r>
      </w:ins>
      <w:r>
        <w:t xml:space="preserve">ID’ parameter. It allows the sender to match a </w:t>
      </w:r>
      <w:ins w:id="2617" w:author="Simon Johnson" w:date="2021-03-09T11:33:00Z">
        <w:r w:rsidR="0018058B">
          <w:t>packet</w:t>
        </w:r>
      </w:ins>
      <w:del w:id="2618" w:author="Simon Johnson" w:date="2021-03-09T11:33:00Z">
        <w:r w:rsidDel="0018058B">
          <w:delText>message</w:delText>
        </w:r>
      </w:del>
      <w:r>
        <w:t xml:space="preserve"> with its corresponding acknowledgment.</w:t>
      </w:r>
    </w:p>
    <w:p w14:paraId="107AC30F" w14:textId="7E5040A6" w:rsidR="00C84FE9" w:rsidRDefault="00C84FE9">
      <w:pPr>
        <w:pStyle w:val="Heading3"/>
        <w:keepLines/>
        <w:spacing w:before="0" w:after="145" w:line="259" w:lineRule="auto"/>
        <w:ind w:left="583" w:right="4" w:hanging="598"/>
        <w:pPrChange w:id="2619" w:author="Simon Johnson" w:date="2021-03-26T11:42:00Z">
          <w:pPr>
            <w:pStyle w:val="Heading3"/>
            <w:keepLines/>
            <w:spacing w:before="0" w:after="145" w:line="259" w:lineRule="auto"/>
            <w:ind w:left="583" w:hanging="598"/>
          </w:pPr>
        </w:pPrChange>
      </w:pPr>
      <w:bookmarkStart w:id="2620" w:name="_Toc42683"/>
      <w:bookmarkStart w:id="2621" w:name="_Toc71106246"/>
      <w:r>
        <w:t>Protoc</w:t>
      </w:r>
      <w:del w:id="2622" w:author="Simon Johnson" w:date="2021-03-09T14:56:00Z">
        <w:r w:rsidDel="005729FF">
          <w:delText>o</w:delText>
        </w:r>
      </w:del>
      <w:ins w:id="2623" w:author="Simon Johnson" w:date="2021-03-09T14:56:00Z">
        <w:r w:rsidR="005729FF">
          <w:t>o</w:t>
        </w:r>
      </w:ins>
      <w:r>
        <w:t>l</w:t>
      </w:r>
      <w:ins w:id="2624" w:author="Simon Johnson" w:date="2021-03-09T14:56:00Z">
        <w:r w:rsidR="005729FF">
          <w:t xml:space="preserve"> </w:t>
        </w:r>
      </w:ins>
      <w:r>
        <w:t>Id</w:t>
      </w:r>
      <w:bookmarkEnd w:id="2620"/>
      <w:bookmarkEnd w:id="2621"/>
    </w:p>
    <w:p w14:paraId="5099DF81" w14:textId="1A6E91A0" w:rsidR="00C84FE9" w:rsidRDefault="00C84FE9">
      <w:pPr>
        <w:spacing w:after="0"/>
        <w:ind w:left="-5" w:right="4"/>
        <w:pPrChange w:id="2625" w:author="Simon Johnson" w:date="2021-03-26T11:42:00Z">
          <w:pPr>
            <w:spacing w:after="0"/>
            <w:ind w:left="-5" w:right="990"/>
          </w:pPr>
        </w:pPrChange>
      </w:pPr>
      <w:r>
        <w:t xml:space="preserve">The </w:t>
      </w:r>
      <w:r>
        <w:rPr>
          <w:i/>
        </w:rPr>
        <w:t>Protocol</w:t>
      </w:r>
      <w:ins w:id="2626" w:author="Simon Johnson" w:date="2021-03-09T14:56:00Z">
        <w:r w:rsidR="005729FF">
          <w:rPr>
            <w:i/>
          </w:rPr>
          <w:t xml:space="preserve"> </w:t>
        </w:r>
      </w:ins>
      <w:r>
        <w:rPr>
          <w:i/>
        </w:rPr>
        <w:t xml:space="preserve">Id </w:t>
      </w:r>
      <w:r>
        <w:t>is 1-</w:t>
      </w:r>
      <w:r w:rsidR="00FB5396">
        <w:t>byte</w:t>
      </w:r>
      <w:r>
        <w:t xml:space="preserve"> long. It is only present in a CONNECT </w:t>
      </w:r>
      <w:ins w:id="2627" w:author="Simon Johnson" w:date="2021-03-09T11:33:00Z">
        <w:r w:rsidR="0018058B">
          <w:t>packet</w:t>
        </w:r>
      </w:ins>
      <w:del w:id="2628" w:author="Simon Johnson" w:date="2021-03-09T11:33:00Z">
        <w:r w:rsidDel="0018058B">
          <w:delText>message</w:delText>
        </w:r>
      </w:del>
      <w:r>
        <w:t xml:space="preserve"> and corresponds to the MQTT ‘protocol name’ and ‘protocol version’.</w:t>
      </w:r>
    </w:p>
    <w:p w14:paraId="3A203586" w14:textId="26EFA4DF" w:rsidR="00C84FE9" w:rsidRDefault="3621F86E">
      <w:pPr>
        <w:spacing w:after="302"/>
        <w:ind w:left="309" w:right="4"/>
        <w:pPrChange w:id="2629" w:author="Simon Johnson" w:date="2021-03-26T11:42:00Z">
          <w:pPr>
            <w:spacing w:after="302"/>
            <w:ind w:left="309" w:right="990"/>
          </w:pPr>
        </w:pPrChange>
      </w:pPr>
      <w:r>
        <w:t>It is coded 0x0</w:t>
      </w:r>
      <w:ins w:id="2630" w:author="Ian Craggs" w:date="2021-02-17T13:21:00Z">
        <w:r>
          <w:t>2</w:t>
        </w:r>
      </w:ins>
      <w:del w:id="2631" w:author="Ian Craggs" w:date="2021-02-17T13:21:00Z">
        <w:r w:rsidR="00C84FE9" w:rsidDel="3621F86E">
          <w:delText>1</w:delText>
        </w:r>
      </w:del>
      <w:r>
        <w:t xml:space="preserve">. </w:t>
      </w:r>
      <w:ins w:id="2632" w:author="Ian Craggs" w:date="2021-02-17T13:21:00Z">
        <w:r>
          <w:t xml:space="preserve">0x01 was used for MQTT-SN 1.2.  </w:t>
        </w:r>
      </w:ins>
      <w:r>
        <w:t>All other values are reserved.</w:t>
      </w:r>
    </w:p>
    <w:p w14:paraId="00B23179" w14:textId="77777777" w:rsidR="00C84FE9" w:rsidRDefault="00C84FE9">
      <w:pPr>
        <w:pStyle w:val="Heading3"/>
        <w:keepLines/>
        <w:spacing w:before="0" w:after="145" w:line="259" w:lineRule="auto"/>
        <w:ind w:left="583" w:right="4" w:hanging="598"/>
        <w:pPrChange w:id="2633" w:author="Simon Johnson" w:date="2021-03-26T11:42:00Z">
          <w:pPr>
            <w:pStyle w:val="Heading3"/>
            <w:keepLines/>
            <w:spacing w:before="0" w:after="145" w:line="259" w:lineRule="auto"/>
            <w:ind w:left="583" w:hanging="598"/>
          </w:pPr>
        </w:pPrChange>
      </w:pPr>
      <w:bookmarkStart w:id="2634" w:name="_Toc42684"/>
      <w:bookmarkStart w:id="2635" w:name="_Toc71106247"/>
      <w:r>
        <w:t>Radius</w:t>
      </w:r>
      <w:bookmarkEnd w:id="2634"/>
      <w:bookmarkEnd w:id="2635"/>
    </w:p>
    <w:p w14:paraId="4F208FA0" w14:textId="41204719" w:rsidR="00C84FE9" w:rsidRDefault="00C84FE9">
      <w:pPr>
        <w:spacing w:after="306"/>
        <w:ind w:left="-5" w:right="4"/>
        <w:pPrChange w:id="2636" w:author="Simon Johnson" w:date="2021-03-26T11:42:00Z">
          <w:pPr>
            <w:spacing w:after="306"/>
            <w:ind w:left="-5" w:right="990"/>
          </w:pPr>
        </w:pPrChange>
      </w:pPr>
      <w:r>
        <w:t xml:space="preserve">The </w:t>
      </w:r>
      <w:r>
        <w:rPr>
          <w:i/>
        </w:rPr>
        <w:t xml:space="preserve">Radius </w:t>
      </w:r>
      <w:r>
        <w:t>field is 1-</w:t>
      </w:r>
      <w:r w:rsidR="00FB5396">
        <w:t>byte</w:t>
      </w:r>
      <w:r>
        <w:t xml:space="preserve"> long and indicates the value of the broadcast radius. The value 0x00 means “broadcast to all nodes in the network”.</w:t>
      </w:r>
    </w:p>
    <w:p w14:paraId="2F32CE76" w14:textId="0E545EE7" w:rsidR="00C84FE9" w:rsidRDefault="00C84FE9">
      <w:pPr>
        <w:pStyle w:val="Heading3"/>
        <w:keepLines/>
        <w:spacing w:before="0" w:after="145" w:line="259" w:lineRule="auto"/>
        <w:ind w:left="682" w:right="4" w:hanging="697"/>
        <w:pPrChange w:id="2637" w:author="Simon Johnson" w:date="2021-03-26T11:42:00Z">
          <w:pPr>
            <w:pStyle w:val="Heading3"/>
            <w:keepLines/>
            <w:spacing w:before="0" w:after="145" w:line="259" w:lineRule="auto"/>
            <w:ind w:left="682" w:hanging="697"/>
          </w:pPr>
        </w:pPrChange>
      </w:pPr>
      <w:bookmarkStart w:id="2638" w:name="_Toc42685"/>
      <w:bookmarkStart w:id="2639" w:name="_Toc71106248"/>
      <w:r>
        <w:t>Return</w:t>
      </w:r>
      <w:ins w:id="2640" w:author="Simon Johnson" w:date="2021-03-09T14:56:00Z">
        <w:r w:rsidR="005729FF">
          <w:t xml:space="preserve"> </w:t>
        </w:r>
      </w:ins>
      <w:r>
        <w:t>Code</w:t>
      </w:r>
      <w:bookmarkEnd w:id="2638"/>
      <w:bookmarkEnd w:id="2639"/>
    </w:p>
    <w:p w14:paraId="4B2741EF" w14:textId="55C98F12" w:rsidR="00C84FE9" w:rsidRDefault="00C84FE9">
      <w:pPr>
        <w:spacing w:after="9"/>
        <w:ind w:left="-5" w:right="4"/>
        <w:rPr>
          <w:ins w:id="2641" w:author="Simon Johnson" w:date="2021-03-01T10:27:00Z"/>
        </w:rPr>
        <w:pPrChange w:id="2642" w:author="Simon Johnson" w:date="2021-03-26T11:42:00Z">
          <w:pPr>
            <w:spacing w:after="9"/>
            <w:ind w:left="-5" w:right="990"/>
          </w:pPr>
        </w:pPrChange>
      </w:pPr>
      <w:r>
        <w:t>The value and meaning of the 1-</w:t>
      </w:r>
      <w:r w:rsidR="00FB5396">
        <w:t>byte</w:t>
      </w:r>
      <w:r>
        <w:t xml:space="preserve"> long </w:t>
      </w:r>
      <w:r>
        <w:rPr>
          <w:i/>
        </w:rPr>
        <w:t>Return</w:t>
      </w:r>
      <w:ins w:id="2643" w:author="Simon Johnson" w:date="2021-03-09T14:56:00Z">
        <w:r w:rsidR="005729FF">
          <w:rPr>
            <w:i/>
          </w:rPr>
          <w:t xml:space="preserve"> </w:t>
        </w:r>
      </w:ins>
      <w:r>
        <w:rPr>
          <w:i/>
        </w:rPr>
        <w:t xml:space="preserve">Code </w:t>
      </w:r>
      <w:r>
        <w:t>field is shown in Table 5.</w:t>
      </w:r>
    </w:p>
    <w:p w14:paraId="26304251" w14:textId="246CE582" w:rsidR="00D10F89" w:rsidRDefault="00D10F89">
      <w:pPr>
        <w:spacing w:after="9"/>
        <w:ind w:left="-5" w:right="4"/>
        <w:rPr>
          <w:ins w:id="2644" w:author="Simon Johnson" w:date="2021-03-01T10:27:00Z"/>
        </w:rPr>
        <w:pPrChange w:id="2645" w:author="Simon Johnson" w:date="2021-03-26T11:42:00Z">
          <w:pPr>
            <w:spacing w:after="9"/>
            <w:ind w:left="-5" w:right="990"/>
          </w:pPr>
        </w:pPrChange>
      </w:pPr>
    </w:p>
    <w:tbl>
      <w:tblPr>
        <w:tblStyle w:val="TableGrid"/>
        <w:tblW w:w="0" w:type="auto"/>
        <w:tblInd w:w="-5" w:type="dxa"/>
        <w:tblLook w:val="04A0" w:firstRow="1" w:lastRow="0" w:firstColumn="1" w:lastColumn="0" w:noHBand="0" w:noVBand="1"/>
      </w:tblPr>
      <w:tblGrid>
        <w:gridCol w:w="916"/>
        <w:gridCol w:w="1352"/>
        <w:gridCol w:w="2835"/>
        <w:gridCol w:w="4252"/>
        <w:tblGridChange w:id="2646">
          <w:tblGrid>
            <w:gridCol w:w="25"/>
            <w:gridCol w:w="770"/>
            <w:gridCol w:w="121"/>
            <w:gridCol w:w="25"/>
            <w:gridCol w:w="582"/>
            <w:gridCol w:w="373"/>
            <w:gridCol w:w="372"/>
            <w:gridCol w:w="213"/>
            <w:gridCol w:w="862"/>
            <w:gridCol w:w="1760"/>
            <w:gridCol w:w="4252"/>
            <w:gridCol w:w="25"/>
          </w:tblGrid>
        </w:tblGridChange>
      </w:tblGrid>
      <w:tr w:rsidR="009063E3" w14:paraId="49F7C318" w14:textId="77777777" w:rsidTr="00B70EB3">
        <w:trPr>
          <w:ins w:id="2647" w:author="Simon Johnson" w:date="2021-03-01T10:28:00Z"/>
        </w:trPr>
        <w:tc>
          <w:tcPr>
            <w:tcW w:w="2268" w:type="dxa"/>
            <w:gridSpan w:val="2"/>
          </w:tcPr>
          <w:p w14:paraId="4B1D248A" w14:textId="1DF701FC" w:rsidR="001A60B8" w:rsidRDefault="001A60B8">
            <w:pPr>
              <w:spacing w:after="9"/>
              <w:ind w:right="4"/>
              <w:rPr>
                <w:ins w:id="2648" w:author="Simon Johnson" w:date="2021-03-01T10:28:00Z"/>
              </w:rPr>
              <w:pPrChange w:id="2649" w:author="Andrew Banks" w:date="2021-03-26T11:42:00Z">
                <w:pPr>
                  <w:spacing w:after="9"/>
                  <w:ind w:right="990"/>
                </w:pPr>
              </w:pPrChange>
            </w:pPr>
            <w:ins w:id="2650" w:author="Simon Johnson" w:date="2021-03-01T10:28:00Z">
              <w:r>
                <w:t>Identifier</w:t>
              </w:r>
            </w:ins>
          </w:p>
        </w:tc>
        <w:tc>
          <w:tcPr>
            <w:tcW w:w="2835" w:type="dxa"/>
            <w:vMerge w:val="restart"/>
          </w:tcPr>
          <w:p w14:paraId="380FA63D" w14:textId="75D14193" w:rsidR="001A60B8" w:rsidRDefault="001A60B8">
            <w:pPr>
              <w:spacing w:after="9"/>
              <w:ind w:right="4"/>
              <w:rPr>
                <w:ins w:id="2651" w:author="Simon Johnson" w:date="2021-03-01T10:28:00Z"/>
              </w:rPr>
              <w:pPrChange w:id="2652" w:author="Andrew Banks" w:date="2021-03-26T11:42:00Z">
                <w:pPr>
                  <w:spacing w:after="9"/>
                  <w:ind w:right="540"/>
                </w:pPr>
              </w:pPrChange>
            </w:pPr>
            <w:ins w:id="2653" w:author="Simon Johnson" w:date="2021-03-01T10:30:00Z">
              <w:r>
                <w:t>Description</w:t>
              </w:r>
            </w:ins>
          </w:p>
        </w:tc>
        <w:tc>
          <w:tcPr>
            <w:tcW w:w="4252" w:type="dxa"/>
            <w:vMerge w:val="restart"/>
          </w:tcPr>
          <w:p w14:paraId="4B693F69" w14:textId="299A5C1B" w:rsidR="001A60B8" w:rsidRDefault="001A60B8">
            <w:pPr>
              <w:spacing w:after="9"/>
              <w:ind w:right="4"/>
              <w:rPr>
                <w:ins w:id="2654" w:author="Simon Johnson" w:date="2021-03-01T10:28:00Z"/>
              </w:rPr>
              <w:pPrChange w:id="2655" w:author="Andrew Banks" w:date="2021-03-26T11:42:00Z">
                <w:pPr>
                  <w:spacing w:after="9"/>
                  <w:ind w:right="990"/>
                </w:pPr>
              </w:pPrChange>
            </w:pPr>
            <w:ins w:id="2656" w:author="Simon Johnson" w:date="2021-03-01T10:32:00Z">
              <w:r>
                <w:t>Packet</w:t>
              </w:r>
            </w:ins>
          </w:p>
        </w:tc>
      </w:tr>
      <w:tr w:rsidR="00B70EB3" w14:paraId="4D3D5A4C" w14:textId="77777777" w:rsidTr="00B70EB3">
        <w:tblPrEx>
          <w:tblW w:w="0" w:type="auto"/>
          <w:tblInd w:w="-5" w:type="dxa"/>
          <w:tblPrExChange w:id="2657" w:author="Simon Johnson" w:date="2021-03-01T10:51:00Z">
            <w:tblPrEx>
              <w:tblW w:w="0" w:type="auto"/>
              <w:tblInd w:w="-5" w:type="dxa"/>
            </w:tblPrEx>
          </w:tblPrExChange>
        </w:tblPrEx>
        <w:trPr>
          <w:ins w:id="2658" w:author="Simon Johnson" w:date="2021-03-01T10:28:00Z"/>
          <w:trPrChange w:id="2659" w:author="Simon Johnson" w:date="2021-03-01T10:51:00Z">
            <w:trPr>
              <w:gridBefore w:val="1"/>
            </w:trPr>
          </w:trPrChange>
        </w:trPr>
        <w:tc>
          <w:tcPr>
            <w:tcW w:w="916" w:type="dxa"/>
            <w:tcPrChange w:id="2660" w:author="Simon Johnson" w:date="2021-03-01T10:51:00Z">
              <w:tcPr>
                <w:tcW w:w="770" w:type="dxa"/>
                <w:gridSpan w:val="3"/>
              </w:tcPr>
            </w:tcPrChange>
          </w:tcPr>
          <w:p w14:paraId="1E67BB3F" w14:textId="30927D77" w:rsidR="001A60B8" w:rsidRDefault="001A60B8">
            <w:pPr>
              <w:spacing w:after="9"/>
              <w:ind w:right="4"/>
              <w:rPr>
                <w:ins w:id="2661" w:author="Simon Johnson" w:date="2021-03-01T10:28:00Z"/>
              </w:rPr>
              <w:pPrChange w:id="2662" w:author="Andrew Banks" w:date="2021-03-26T11:42:00Z">
                <w:pPr>
                  <w:spacing w:after="9"/>
                  <w:ind w:right="990"/>
                </w:pPr>
              </w:pPrChange>
            </w:pPr>
            <w:ins w:id="2663" w:author="Simon Johnson" w:date="2021-03-01T10:28:00Z">
              <w:r>
                <w:t>Dec</w:t>
              </w:r>
            </w:ins>
          </w:p>
        </w:tc>
        <w:tc>
          <w:tcPr>
            <w:tcW w:w="1352" w:type="dxa"/>
            <w:tcPrChange w:id="2664" w:author="Simon Johnson" w:date="2021-03-01T10:51:00Z">
              <w:tcPr>
                <w:tcW w:w="728" w:type="dxa"/>
                <w:gridSpan w:val="2"/>
              </w:tcPr>
            </w:tcPrChange>
          </w:tcPr>
          <w:p w14:paraId="0C87158A" w14:textId="28743973" w:rsidR="001A60B8" w:rsidRDefault="001A60B8">
            <w:pPr>
              <w:spacing w:after="9"/>
              <w:ind w:right="4"/>
              <w:rPr>
                <w:ins w:id="2665" w:author="Simon Johnson" w:date="2021-03-01T10:28:00Z"/>
              </w:rPr>
              <w:pPrChange w:id="2666" w:author="Andrew Banks" w:date="2021-03-26T11:42:00Z">
                <w:pPr>
                  <w:spacing w:after="9"/>
                  <w:ind w:right="990"/>
                </w:pPr>
              </w:pPrChange>
            </w:pPr>
            <w:ins w:id="2667" w:author="Simon Johnson" w:date="2021-03-01T10:30:00Z">
              <w:r>
                <w:t>Hex</w:t>
              </w:r>
            </w:ins>
          </w:p>
        </w:tc>
        <w:tc>
          <w:tcPr>
            <w:tcW w:w="2835" w:type="dxa"/>
            <w:vMerge/>
            <w:tcPrChange w:id="2668" w:author="Simon Johnson" w:date="2021-03-01T10:51:00Z">
              <w:tcPr>
                <w:tcW w:w="1479" w:type="dxa"/>
                <w:gridSpan w:val="3"/>
                <w:vMerge/>
              </w:tcPr>
            </w:tcPrChange>
          </w:tcPr>
          <w:p w14:paraId="355204B5" w14:textId="77777777" w:rsidR="001A60B8" w:rsidRDefault="001A60B8">
            <w:pPr>
              <w:spacing w:after="9"/>
              <w:ind w:right="4"/>
              <w:jc w:val="center"/>
              <w:rPr>
                <w:ins w:id="2669" w:author="Simon Johnson" w:date="2021-03-01T10:28:00Z"/>
              </w:rPr>
              <w:pPrChange w:id="2670" w:author="Andrew Banks" w:date="2021-03-26T11:42:00Z">
                <w:pPr>
                  <w:spacing w:after="9"/>
                  <w:ind w:right="990"/>
                </w:pPr>
              </w:pPrChange>
            </w:pPr>
          </w:p>
        </w:tc>
        <w:tc>
          <w:tcPr>
            <w:tcW w:w="4252" w:type="dxa"/>
            <w:vMerge/>
            <w:tcPrChange w:id="2671" w:author="Simon Johnson" w:date="2021-03-01T10:51:00Z">
              <w:tcPr>
                <w:tcW w:w="6378" w:type="dxa"/>
                <w:gridSpan w:val="3"/>
                <w:vMerge/>
              </w:tcPr>
            </w:tcPrChange>
          </w:tcPr>
          <w:p w14:paraId="268B68B9" w14:textId="77777777" w:rsidR="001A60B8" w:rsidRDefault="001A60B8">
            <w:pPr>
              <w:spacing w:after="9"/>
              <w:ind w:right="4"/>
              <w:jc w:val="center"/>
              <w:rPr>
                <w:ins w:id="2672" w:author="Simon Johnson" w:date="2021-03-01T10:28:00Z"/>
              </w:rPr>
              <w:pPrChange w:id="2673" w:author="Andrew Banks" w:date="2021-03-26T11:42:00Z">
                <w:pPr>
                  <w:spacing w:after="9"/>
                  <w:ind w:right="990"/>
                </w:pPr>
              </w:pPrChange>
            </w:pPr>
          </w:p>
        </w:tc>
      </w:tr>
      <w:tr w:rsidR="00B70EB3" w14:paraId="082F720E" w14:textId="77777777" w:rsidTr="00B70EB3">
        <w:tblPrEx>
          <w:tblW w:w="0" w:type="auto"/>
          <w:tblInd w:w="-5" w:type="dxa"/>
          <w:tblPrExChange w:id="2674" w:author="Simon Johnson" w:date="2021-03-01T10:51:00Z">
            <w:tblPrEx>
              <w:tblW w:w="0" w:type="auto"/>
              <w:tblInd w:w="-5" w:type="dxa"/>
            </w:tblPrEx>
          </w:tblPrExChange>
        </w:tblPrEx>
        <w:trPr>
          <w:ins w:id="2675" w:author="Simon Johnson" w:date="2021-03-01T10:28:00Z"/>
          <w:trPrChange w:id="2676" w:author="Simon Johnson" w:date="2021-03-01T10:51:00Z">
            <w:trPr>
              <w:gridBefore w:val="1"/>
            </w:trPr>
          </w:trPrChange>
        </w:trPr>
        <w:tc>
          <w:tcPr>
            <w:tcW w:w="916" w:type="dxa"/>
            <w:tcPrChange w:id="2677" w:author="Simon Johnson" w:date="2021-03-01T10:51:00Z">
              <w:tcPr>
                <w:tcW w:w="1540" w:type="dxa"/>
              </w:tcPr>
            </w:tcPrChange>
          </w:tcPr>
          <w:p w14:paraId="45BDEE53" w14:textId="1214C681" w:rsidR="00D10F89" w:rsidRDefault="001A60B8">
            <w:pPr>
              <w:spacing w:after="9"/>
              <w:ind w:right="4"/>
              <w:rPr>
                <w:ins w:id="2678" w:author="Simon Johnson" w:date="2021-03-01T10:28:00Z"/>
              </w:rPr>
              <w:pPrChange w:id="2679" w:author="Andrew Banks" w:date="2021-03-26T11:42:00Z">
                <w:pPr>
                  <w:spacing w:after="9"/>
                  <w:ind w:right="990"/>
                </w:pPr>
              </w:pPrChange>
            </w:pPr>
            <w:ins w:id="2680" w:author="Simon Johnson" w:date="2021-03-01T10:33:00Z">
              <w:r>
                <w:t>0</w:t>
              </w:r>
            </w:ins>
          </w:p>
        </w:tc>
        <w:tc>
          <w:tcPr>
            <w:tcW w:w="1352" w:type="dxa"/>
            <w:tcPrChange w:id="2681" w:author="Simon Johnson" w:date="2021-03-01T10:51:00Z">
              <w:tcPr>
                <w:tcW w:w="1437" w:type="dxa"/>
                <w:gridSpan w:val="3"/>
              </w:tcPr>
            </w:tcPrChange>
          </w:tcPr>
          <w:p w14:paraId="226CC264" w14:textId="2268FE73" w:rsidR="00D10F89" w:rsidRDefault="001A60B8">
            <w:pPr>
              <w:spacing w:after="9"/>
              <w:ind w:right="4"/>
              <w:rPr>
                <w:ins w:id="2682" w:author="Simon Johnson" w:date="2021-03-01T10:28:00Z"/>
              </w:rPr>
              <w:pPrChange w:id="2683" w:author="Andrew Banks" w:date="2021-03-26T11:42:00Z">
                <w:pPr>
                  <w:spacing w:after="9"/>
                  <w:ind w:right="990"/>
                </w:pPr>
              </w:pPrChange>
            </w:pPr>
            <w:ins w:id="2684" w:author="Simon Johnson" w:date="2021-03-01T10:33:00Z">
              <w:r>
                <w:t>0x00</w:t>
              </w:r>
            </w:ins>
          </w:p>
        </w:tc>
        <w:tc>
          <w:tcPr>
            <w:tcW w:w="2835" w:type="dxa"/>
            <w:tcPrChange w:id="2685" w:author="Simon Johnson" w:date="2021-03-01T10:51:00Z">
              <w:tcPr>
                <w:tcW w:w="3402" w:type="dxa"/>
                <w:gridSpan w:val="3"/>
              </w:tcPr>
            </w:tcPrChange>
          </w:tcPr>
          <w:p w14:paraId="416A40CF" w14:textId="6FA111BF" w:rsidR="00D10F89" w:rsidRDefault="001A60B8">
            <w:pPr>
              <w:spacing w:after="9"/>
              <w:ind w:right="4"/>
              <w:rPr>
                <w:ins w:id="2686" w:author="Simon Johnson" w:date="2021-03-01T10:28:00Z"/>
              </w:rPr>
              <w:pPrChange w:id="2687" w:author="Andrew Banks" w:date="2021-03-26T11:42:00Z">
                <w:pPr>
                  <w:spacing w:after="9"/>
                  <w:ind w:right="990"/>
                </w:pPr>
              </w:pPrChange>
            </w:pPr>
            <w:ins w:id="2688" w:author="Simon Johnson" w:date="2021-03-01T10:36:00Z">
              <w:r>
                <w:t>Accepted</w:t>
              </w:r>
            </w:ins>
          </w:p>
        </w:tc>
        <w:tc>
          <w:tcPr>
            <w:tcW w:w="4252" w:type="dxa"/>
            <w:tcPrChange w:id="2689" w:author="Simon Johnson" w:date="2021-03-01T10:51:00Z">
              <w:tcPr>
                <w:tcW w:w="2976" w:type="dxa"/>
                <w:gridSpan w:val="4"/>
              </w:tcPr>
            </w:tcPrChange>
          </w:tcPr>
          <w:p w14:paraId="24450DCF" w14:textId="26E55A52" w:rsidR="00D10F89" w:rsidRDefault="00B70EB3">
            <w:pPr>
              <w:spacing w:after="9"/>
              <w:ind w:right="4" w:hanging="12"/>
              <w:rPr>
                <w:ins w:id="2690" w:author="Simon Johnson" w:date="2021-03-01T10:28:00Z"/>
              </w:rPr>
              <w:pPrChange w:id="2691" w:author="Andrew Banks" w:date="2021-03-26T11:42:00Z">
                <w:pPr>
                  <w:spacing w:after="9"/>
                  <w:ind w:right="990"/>
                </w:pPr>
              </w:pPrChange>
            </w:pPr>
            <w:ins w:id="2692" w:author="Simon Johnson" w:date="2021-03-01T10:43:00Z">
              <w:r>
                <w:t>CONNACK,</w:t>
              </w:r>
            </w:ins>
            <w:ins w:id="2693" w:author="Simon Johnson" w:date="2021-03-01T10:47:00Z">
              <w:r>
                <w:t xml:space="preserve"> </w:t>
              </w:r>
            </w:ins>
            <w:ins w:id="2694" w:author="Simon Johnson" w:date="2021-03-01T10:43:00Z">
              <w:r>
                <w:t>SUBACK,</w:t>
              </w:r>
            </w:ins>
            <w:ins w:id="2695" w:author="Simon Johnson" w:date="2021-03-01T10:47:00Z">
              <w:r>
                <w:t xml:space="preserve"> </w:t>
              </w:r>
            </w:ins>
            <w:ins w:id="2696" w:author="Simon Johnson" w:date="2021-03-01T10:43:00Z">
              <w:r>
                <w:t>UNSUBACK,</w:t>
              </w:r>
            </w:ins>
            <w:ins w:id="2697" w:author="Simon Johnson" w:date="2021-03-01T10:47:00Z">
              <w:r>
                <w:t xml:space="preserve"> </w:t>
              </w:r>
            </w:ins>
            <w:ins w:id="2698" w:author="Simon Johnson" w:date="2021-03-01T10:44:00Z">
              <w:r>
                <w:t>REGACK</w:t>
              </w:r>
            </w:ins>
            <w:ins w:id="2699" w:author="Simon Johnson" w:date="2021-03-01T10:45:00Z">
              <w:r>
                <w:t>,</w:t>
              </w:r>
            </w:ins>
            <w:ins w:id="2700" w:author="Simon Johnson" w:date="2021-03-01T10:48:00Z">
              <w:r>
                <w:t xml:space="preserve"> </w:t>
              </w:r>
            </w:ins>
            <w:ins w:id="2701" w:author="Simon Johnson" w:date="2021-03-01T10:45:00Z">
              <w:r>
                <w:t>PUBACK,</w:t>
              </w:r>
            </w:ins>
            <w:ins w:id="2702" w:author="Simon Johnson" w:date="2021-03-01T10:48:00Z">
              <w:r>
                <w:t xml:space="preserve"> </w:t>
              </w:r>
            </w:ins>
            <w:ins w:id="2703" w:author="Simon Johnson" w:date="2021-03-01T10:45:00Z">
              <w:r>
                <w:t>WILLTOPICRESP</w:t>
              </w:r>
            </w:ins>
            <w:ins w:id="2704" w:author="Simon Johnson" w:date="2021-03-01T10:46:00Z">
              <w:r>
                <w:t>,</w:t>
              </w:r>
            </w:ins>
            <w:ins w:id="2705" w:author="Simon Johnson" w:date="2021-03-01T10:48:00Z">
              <w:r>
                <w:t xml:space="preserve"> </w:t>
              </w:r>
            </w:ins>
            <w:ins w:id="2706" w:author="Simon Johnson" w:date="2021-03-01T10:46:00Z">
              <w:r>
                <w:t>WILL</w:t>
              </w:r>
            </w:ins>
            <w:ins w:id="2707" w:author="Simon Johnson" w:date="2021-03-09T12:43:00Z">
              <w:r w:rsidR="008D26C8">
                <w:t>PACKET</w:t>
              </w:r>
            </w:ins>
            <w:ins w:id="2708" w:author="Simon Johnson" w:date="2021-03-01T10:46:00Z">
              <w:r>
                <w:t>RESP</w:t>
              </w:r>
            </w:ins>
          </w:p>
        </w:tc>
      </w:tr>
      <w:tr w:rsidR="00B70EB3" w14:paraId="63588CB2" w14:textId="77777777" w:rsidTr="00B70EB3">
        <w:tblPrEx>
          <w:tblW w:w="0" w:type="auto"/>
          <w:tblInd w:w="-5" w:type="dxa"/>
          <w:tblPrExChange w:id="2709" w:author="Simon Johnson" w:date="2021-03-01T10:51:00Z">
            <w:tblPrEx>
              <w:tblW w:w="0" w:type="auto"/>
              <w:tblInd w:w="-5" w:type="dxa"/>
            </w:tblPrEx>
          </w:tblPrExChange>
        </w:tblPrEx>
        <w:trPr>
          <w:ins w:id="2710" w:author="Simon Johnson" w:date="2021-03-01T10:28:00Z"/>
          <w:trPrChange w:id="2711" w:author="Simon Johnson" w:date="2021-03-01T10:51:00Z">
            <w:trPr>
              <w:gridBefore w:val="1"/>
            </w:trPr>
          </w:trPrChange>
        </w:trPr>
        <w:tc>
          <w:tcPr>
            <w:tcW w:w="916" w:type="dxa"/>
            <w:tcPrChange w:id="2712" w:author="Simon Johnson" w:date="2021-03-01T10:51:00Z">
              <w:tcPr>
                <w:tcW w:w="1540" w:type="dxa"/>
              </w:tcPr>
            </w:tcPrChange>
          </w:tcPr>
          <w:p w14:paraId="1F372AE0" w14:textId="7BD43D78" w:rsidR="00D10F89" w:rsidRDefault="001A60B8">
            <w:pPr>
              <w:spacing w:after="9"/>
              <w:ind w:right="4"/>
              <w:rPr>
                <w:ins w:id="2713" w:author="Simon Johnson" w:date="2021-03-01T10:28:00Z"/>
              </w:rPr>
              <w:pPrChange w:id="2714" w:author="Andrew Banks" w:date="2021-03-26T11:42:00Z">
                <w:pPr>
                  <w:spacing w:after="9"/>
                  <w:ind w:right="990"/>
                </w:pPr>
              </w:pPrChange>
            </w:pPr>
            <w:ins w:id="2715" w:author="Simon Johnson" w:date="2021-03-01T10:33:00Z">
              <w:r>
                <w:t>1</w:t>
              </w:r>
            </w:ins>
          </w:p>
        </w:tc>
        <w:tc>
          <w:tcPr>
            <w:tcW w:w="1352" w:type="dxa"/>
            <w:tcPrChange w:id="2716" w:author="Simon Johnson" w:date="2021-03-01T10:51:00Z">
              <w:tcPr>
                <w:tcW w:w="1437" w:type="dxa"/>
                <w:gridSpan w:val="3"/>
              </w:tcPr>
            </w:tcPrChange>
          </w:tcPr>
          <w:p w14:paraId="22749829" w14:textId="1AF73DDB" w:rsidR="00D10F89" w:rsidRDefault="001A60B8">
            <w:pPr>
              <w:spacing w:after="9"/>
              <w:ind w:right="4"/>
              <w:rPr>
                <w:ins w:id="2717" w:author="Simon Johnson" w:date="2021-03-01T10:28:00Z"/>
              </w:rPr>
              <w:pPrChange w:id="2718" w:author="Andrew Banks" w:date="2021-03-26T11:42:00Z">
                <w:pPr>
                  <w:spacing w:after="9"/>
                  <w:ind w:right="990"/>
                </w:pPr>
              </w:pPrChange>
            </w:pPr>
            <w:ins w:id="2719" w:author="Simon Johnson" w:date="2021-03-01T10:33:00Z">
              <w:r>
                <w:t>0x01</w:t>
              </w:r>
            </w:ins>
          </w:p>
        </w:tc>
        <w:tc>
          <w:tcPr>
            <w:tcW w:w="2835" w:type="dxa"/>
            <w:tcPrChange w:id="2720" w:author="Simon Johnson" w:date="2021-03-01T10:51:00Z">
              <w:tcPr>
                <w:tcW w:w="3402" w:type="dxa"/>
                <w:gridSpan w:val="3"/>
              </w:tcPr>
            </w:tcPrChange>
          </w:tcPr>
          <w:p w14:paraId="6DFE2CFE" w14:textId="5F3BEFCD" w:rsidR="00D10F89" w:rsidRDefault="001A60B8">
            <w:pPr>
              <w:spacing w:after="9"/>
              <w:ind w:right="4"/>
              <w:rPr>
                <w:ins w:id="2721" w:author="Simon Johnson" w:date="2021-03-01T10:28:00Z"/>
              </w:rPr>
              <w:pPrChange w:id="2722" w:author="Andrew Banks" w:date="2021-03-26T11:42:00Z">
                <w:pPr>
                  <w:spacing w:after="9"/>
                  <w:ind w:right="520"/>
                </w:pPr>
              </w:pPrChange>
            </w:pPr>
            <w:ins w:id="2723" w:author="Simon Johnson" w:date="2021-03-01T10:36:00Z">
              <w:r>
                <w:t>Rejected: congestion</w:t>
              </w:r>
            </w:ins>
          </w:p>
        </w:tc>
        <w:tc>
          <w:tcPr>
            <w:tcW w:w="4252" w:type="dxa"/>
            <w:tcPrChange w:id="2724" w:author="Simon Johnson" w:date="2021-03-01T10:51:00Z">
              <w:tcPr>
                <w:tcW w:w="2976" w:type="dxa"/>
                <w:gridSpan w:val="4"/>
              </w:tcPr>
            </w:tcPrChange>
          </w:tcPr>
          <w:p w14:paraId="4B10ECC8" w14:textId="18957FF4" w:rsidR="00D10F89" w:rsidRDefault="00634D7F">
            <w:pPr>
              <w:spacing w:after="9"/>
              <w:ind w:right="4"/>
              <w:rPr>
                <w:ins w:id="2725" w:author="Simon Johnson" w:date="2021-03-01T10:28:00Z"/>
              </w:rPr>
              <w:pPrChange w:id="2726" w:author="Andrew Banks" w:date="2021-03-26T11:42:00Z">
                <w:pPr>
                  <w:spacing w:after="9"/>
                  <w:ind w:right="990"/>
                </w:pPr>
              </w:pPrChange>
            </w:pPr>
            <w:ins w:id="2727" w:author="Simon Johnson" w:date="2021-03-01T10:53:00Z">
              <w:r>
                <w:t>CONNACK, SUBACK, UNSUBACK, REGACK, PUBACK, WILLTOPICRESP, WILL</w:t>
              </w:r>
            </w:ins>
            <w:ins w:id="2728" w:author="Simon Johnson" w:date="2021-03-09T12:43:00Z">
              <w:r w:rsidR="008D26C8">
                <w:t>PACKET</w:t>
              </w:r>
            </w:ins>
            <w:ins w:id="2729" w:author="Simon Johnson" w:date="2021-03-01T10:53:00Z">
              <w:r>
                <w:t>RESP</w:t>
              </w:r>
            </w:ins>
          </w:p>
        </w:tc>
      </w:tr>
      <w:tr w:rsidR="00B70EB3" w14:paraId="2EB8DED3" w14:textId="77777777" w:rsidTr="00B70EB3">
        <w:tblPrEx>
          <w:tblW w:w="0" w:type="auto"/>
          <w:tblInd w:w="-5" w:type="dxa"/>
          <w:tblPrExChange w:id="2730" w:author="Simon Johnson" w:date="2021-03-01T10:51:00Z">
            <w:tblPrEx>
              <w:tblW w:w="0" w:type="auto"/>
              <w:tblInd w:w="-5" w:type="dxa"/>
            </w:tblPrEx>
          </w:tblPrExChange>
        </w:tblPrEx>
        <w:trPr>
          <w:ins w:id="2731" w:author="Simon Johnson" w:date="2021-03-01T10:28:00Z"/>
          <w:trPrChange w:id="2732" w:author="Simon Johnson" w:date="2021-03-01T10:51:00Z">
            <w:trPr>
              <w:gridBefore w:val="1"/>
            </w:trPr>
          </w:trPrChange>
        </w:trPr>
        <w:tc>
          <w:tcPr>
            <w:tcW w:w="916" w:type="dxa"/>
            <w:tcPrChange w:id="2733" w:author="Simon Johnson" w:date="2021-03-01T10:51:00Z">
              <w:tcPr>
                <w:tcW w:w="1540" w:type="dxa"/>
              </w:tcPr>
            </w:tcPrChange>
          </w:tcPr>
          <w:p w14:paraId="571A72E9" w14:textId="130F1896" w:rsidR="00D10F89" w:rsidRDefault="001A60B8">
            <w:pPr>
              <w:spacing w:after="9"/>
              <w:ind w:right="4"/>
              <w:rPr>
                <w:ins w:id="2734" w:author="Simon Johnson" w:date="2021-03-01T10:28:00Z"/>
              </w:rPr>
              <w:pPrChange w:id="2735" w:author="Andrew Banks" w:date="2021-03-26T11:42:00Z">
                <w:pPr>
                  <w:spacing w:after="9"/>
                  <w:ind w:right="990"/>
                </w:pPr>
              </w:pPrChange>
            </w:pPr>
            <w:ins w:id="2736" w:author="Simon Johnson" w:date="2021-03-01T10:33:00Z">
              <w:r>
                <w:t>2</w:t>
              </w:r>
            </w:ins>
          </w:p>
        </w:tc>
        <w:tc>
          <w:tcPr>
            <w:tcW w:w="1352" w:type="dxa"/>
            <w:tcPrChange w:id="2737" w:author="Simon Johnson" w:date="2021-03-01T10:51:00Z">
              <w:tcPr>
                <w:tcW w:w="1437" w:type="dxa"/>
                <w:gridSpan w:val="3"/>
              </w:tcPr>
            </w:tcPrChange>
          </w:tcPr>
          <w:p w14:paraId="2CB74437" w14:textId="5A2F8E73" w:rsidR="00D10F89" w:rsidRDefault="001A60B8">
            <w:pPr>
              <w:spacing w:after="9"/>
              <w:ind w:right="4"/>
              <w:rPr>
                <w:ins w:id="2738" w:author="Simon Johnson" w:date="2021-03-01T10:28:00Z"/>
              </w:rPr>
              <w:pPrChange w:id="2739" w:author="Andrew Banks" w:date="2021-03-26T11:42:00Z">
                <w:pPr>
                  <w:spacing w:after="9"/>
                  <w:ind w:right="990"/>
                </w:pPr>
              </w:pPrChange>
            </w:pPr>
            <w:ins w:id="2740" w:author="Simon Johnson" w:date="2021-03-01T10:33:00Z">
              <w:r>
                <w:t>0x02</w:t>
              </w:r>
            </w:ins>
          </w:p>
        </w:tc>
        <w:tc>
          <w:tcPr>
            <w:tcW w:w="2835" w:type="dxa"/>
            <w:tcPrChange w:id="2741" w:author="Simon Johnson" w:date="2021-03-01T10:51:00Z">
              <w:tcPr>
                <w:tcW w:w="3402" w:type="dxa"/>
                <w:gridSpan w:val="3"/>
              </w:tcPr>
            </w:tcPrChange>
          </w:tcPr>
          <w:p w14:paraId="0DC0B738" w14:textId="0F28B8A0" w:rsidR="00D10F89" w:rsidRDefault="001A60B8">
            <w:pPr>
              <w:spacing w:after="9"/>
              <w:ind w:right="4"/>
              <w:rPr>
                <w:ins w:id="2742" w:author="Simon Johnson" w:date="2021-03-01T10:28:00Z"/>
              </w:rPr>
              <w:pPrChange w:id="2743" w:author="Andrew Banks" w:date="2021-03-26T11:42:00Z">
                <w:pPr>
                  <w:spacing w:after="9"/>
                  <w:ind w:right="990"/>
                </w:pPr>
              </w:pPrChange>
            </w:pPr>
            <w:ins w:id="2744" w:author="Simon Johnson" w:date="2021-03-01T10:36:00Z">
              <w:r>
                <w:t>Rejected: invalid topic</w:t>
              </w:r>
            </w:ins>
            <w:ins w:id="2745" w:author="Simon Johnson" w:date="2021-03-09T12:10:00Z">
              <w:r w:rsidR="00F02E04">
                <w:t xml:space="preserve"> alias</w:t>
              </w:r>
            </w:ins>
          </w:p>
        </w:tc>
        <w:tc>
          <w:tcPr>
            <w:tcW w:w="4252" w:type="dxa"/>
            <w:tcPrChange w:id="2746" w:author="Simon Johnson" w:date="2021-03-01T10:51:00Z">
              <w:tcPr>
                <w:tcW w:w="2976" w:type="dxa"/>
                <w:gridSpan w:val="4"/>
              </w:tcPr>
            </w:tcPrChange>
          </w:tcPr>
          <w:p w14:paraId="35418C87" w14:textId="0923D3A3" w:rsidR="00D10F89" w:rsidRDefault="00634D7F">
            <w:pPr>
              <w:spacing w:after="9"/>
              <w:ind w:right="4"/>
              <w:rPr>
                <w:ins w:id="2747" w:author="Simon Johnson" w:date="2021-03-01T10:28:00Z"/>
              </w:rPr>
              <w:pPrChange w:id="2748" w:author="Andrew Banks" w:date="2021-03-26T11:42:00Z">
                <w:pPr>
                  <w:spacing w:after="9"/>
                  <w:ind w:right="990"/>
                </w:pPr>
              </w:pPrChange>
            </w:pPr>
            <w:ins w:id="2749" w:author="Simon Johnson" w:date="2021-03-01T10:53:00Z">
              <w:r>
                <w:t>SUBACK, UNSUBACK, REGACK, PUBACK, WILLTOPICRESP, WIL</w:t>
              </w:r>
            </w:ins>
            <w:ins w:id="2750" w:author="Simon Johnson" w:date="2021-03-09T12:43:00Z">
              <w:r w:rsidR="008D26C8">
                <w:t>LPACKET</w:t>
              </w:r>
            </w:ins>
            <w:ins w:id="2751" w:author="Simon Johnson" w:date="2021-03-01T10:53:00Z">
              <w:r>
                <w:t>RESP</w:t>
              </w:r>
            </w:ins>
          </w:p>
        </w:tc>
      </w:tr>
      <w:tr w:rsidR="00B70EB3" w14:paraId="62CFF1C7" w14:textId="77777777" w:rsidTr="00B70EB3">
        <w:tblPrEx>
          <w:tblW w:w="0" w:type="auto"/>
          <w:tblInd w:w="-5" w:type="dxa"/>
          <w:tblPrExChange w:id="2752" w:author="Simon Johnson" w:date="2021-03-01T10:51:00Z">
            <w:tblPrEx>
              <w:tblW w:w="0" w:type="auto"/>
              <w:tblInd w:w="-5" w:type="dxa"/>
            </w:tblPrEx>
          </w:tblPrExChange>
        </w:tblPrEx>
        <w:trPr>
          <w:ins w:id="2753" w:author="Simon Johnson" w:date="2021-03-01T10:28:00Z"/>
          <w:trPrChange w:id="2754" w:author="Simon Johnson" w:date="2021-03-01T10:51:00Z">
            <w:trPr>
              <w:gridBefore w:val="1"/>
            </w:trPr>
          </w:trPrChange>
        </w:trPr>
        <w:tc>
          <w:tcPr>
            <w:tcW w:w="916" w:type="dxa"/>
            <w:tcPrChange w:id="2755" w:author="Simon Johnson" w:date="2021-03-01T10:51:00Z">
              <w:tcPr>
                <w:tcW w:w="1540" w:type="dxa"/>
              </w:tcPr>
            </w:tcPrChange>
          </w:tcPr>
          <w:p w14:paraId="05491EF2" w14:textId="337B49CB" w:rsidR="00D10F89" w:rsidRDefault="001A60B8">
            <w:pPr>
              <w:spacing w:after="9"/>
              <w:ind w:right="4"/>
              <w:rPr>
                <w:ins w:id="2756" w:author="Simon Johnson" w:date="2021-03-01T10:28:00Z"/>
              </w:rPr>
              <w:pPrChange w:id="2757" w:author="Andrew Banks" w:date="2021-03-26T11:42:00Z">
                <w:pPr>
                  <w:spacing w:after="9"/>
                  <w:ind w:right="990"/>
                </w:pPr>
              </w:pPrChange>
            </w:pPr>
            <w:ins w:id="2758" w:author="Simon Johnson" w:date="2021-03-01T10:33:00Z">
              <w:r>
                <w:t>3</w:t>
              </w:r>
            </w:ins>
          </w:p>
        </w:tc>
        <w:tc>
          <w:tcPr>
            <w:tcW w:w="1352" w:type="dxa"/>
            <w:tcPrChange w:id="2759" w:author="Simon Johnson" w:date="2021-03-01T10:51:00Z">
              <w:tcPr>
                <w:tcW w:w="1437" w:type="dxa"/>
                <w:gridSpan w:val="3"/>
              </w:tcPr>
            </w:tcPrChange>
          </w:tcPr>
          <w:p w14:paraId="6134D8AB" w14:textId="19701CF3" w:rsidR="00D10F89" w:rsidRDefault="001A60B8">
            <w:pPr>
              <w:spacing w:after="9"/>
              <w:ind w:right="4"/>
              <w:rPr>
                <w:ins w:id="2760" w:author="Simon Johnson" w:date="2021-03-01T10:28:00Z"/>
              </w:rPr>
              <w:pPrChange w:id="2761" w:author="Andrew Banks" w:date="2021-03-26T11:42:00Z">
                <w:pPr>
                  <w:spacing w:after="9"/>
                  <w:ind w:right="990"/>
                </w:pPr>
              </w:pPrChange>
            </w:pPr>
            <w:ins w:id="2762" w:author="Simon Johnson" w:date="2021-03-01T10:33:00Z">
              <w:r>
                <w:t>0x03</w:t>
              </w:r>
            </w:ins>
          </w:p>
        </w:tc>
        <w:tc>
          <w:tcPr>
            <w:tcW w:w="2835" w:type="dxa"/>
            <w:tcPrChange w:id="2763" w:author="Simon Johnson" w:date="2021-03-01T10:51:00Z">
              <w:tcPr>
                <w:tcW w:w="3402" w:type="dxa"/>
                <w:gridSpan w:val="3"/>
              </w:tcPr>
            </w:tcPrChange>
          </w:tcPr>
          <w:p w14:paraId="4368FF26" w14:textId="522C6566" w:rsidR="00D10F89" w:rsidRDefault="001A60B8">
            <w:pPr>
              <w:spacing w:after="9"/>
              <w:ind w:right="4"/>
              <w:rPr>
                <w:ins w:id="2764" w:author="Simon Johnson" w:date="2021-03-01T10:28:00Z"/>
              </w:rPr>
              <w:pPrChange w:id="2765" w:author="Andrew Banks" w:date="2021-03-26T11:42:00Z">
                <w:pPr>
                  <w:spacing w:after="9"/>
                  <w:ind w:right="460"/>
                </w:pPr>
              </w:pPrChange>
            </w:pPr>
            <w:ins w:id="2766" w:author="Simon Johnson" w:date="2021-03-01T10:37:00Z">
              <w:r>
                <w:t>Rejected: not supported</w:t>
              </w:r>
            </w:ins>
          </w:p>
        </w:tc>
        <w:tc>
          <w:tcPr>
            <w:tcW w:w="4252" w:type="dxa"/>
            <w:tcPrChange w:id="2767" w:author="Simon Johnson" w:date="2021-03-01T10:51:00Z">
              <w:tcPr>
                <w:tcW w:w="2976" w:type="dxa"/>
                <w:gridSpan w:val="4"/>
              </w:tcPr>
            </w:tcPrChange>
          </w:tcPr>
          <w:p w14:paraId="2E112547" w14:textId="007F6C7A" w:rsidR="00D10F89" w:rsidRDefault="00634D7F">
            <w:pPr>
              <w:spacing w:after="9"/>
              <w:ind w:right="4"/>
              <w:rPr>
                <w:ins w:id="2768" w:author="Simon Johnson" w:date="2021-03-01T10:28:00Z"/>
              </w:rPr>
              <w:pPrChange w:id="2769" w:author="Andrew Banks" w:date="2021-03-26T11:42:00Z">
                <w:pPr>
                  <w:spacing w:after="9"/>
                  <w:ind w:right="990"/>
                </w:pPr>
              </w:pPrChange>
            </w:pPr>
            <w:ins w:id="2770" w:author="Simon Johnson" w:date="2021-03-01T10:53:00Z">
              <w:r>
                <w:t>CONNACK, SUBACK, UNSUBACK, REGACK, PUBACK, WILLTOPICRESP, WILL</w:t>
              </w:r>
            </w:ins>
            <w:ins w:id="2771" w:author="Simon Johnson" w:date="2021-03-09T12:43:00Z">
              <w:r w:rsidR="008D26C8">
                <w:t>PACKET</w:t>
              </w:r>
            </w:ins>
            <w:ins w:id="2772" w:author="Simon Johnson" w:date="2021-03-01T10:53:00Z">
              <w:r>
                <w:t>RESP</w:t>
              </w:r>
            </w:ins>
          </w:p>
        </w:tc>
      </w:tr>
      <w:tr w:rsidR="00AB0A13" w14:paraId="4B45A3CB" w14:textId="77777777" w:rsidTr="00B70EB3">
        <w:trPr>
          <w:ins w:id="2773" w:author="Simon Johnson" w:date="2021-03-26T10:22:00Z"/>
        </w:trPr>
        <w:tc>
          <w:tcPr>
            <w:tcW w:w="916" w:type="dxa"/>
          </w:tcPr>
          <w:p w14:paraId="785DF882" w14:textId="49A97A0A" w:rsidR="00AB0A13" w:rsidRDefault="00AB0A13">
            <w:pPr>
              <w:spacing w:after="9"/>
              <w:ind w:right="4"/>
              <w:rPr>
                <w:ins w:id="2774" w:author="Simon Johnson" w:date="2021-03-26T10:22:00Z"/>
              </w:rPr>
              <w:pPrChange w:id="2775" w:author="Andrew Banks" w:date="2021-03-26T11:42:00Z">
                <w:pPr>
                  <w:spacing w:after="9"/>
                </w:pPr>
              </w:pPrChange>
            </w:pPr>
            <w:ins w:id="2776" w:author="Simon Johnson" w:date="2021-03-26T10:22:00Z">
              <w:r>
                <w:t>4</w:t>
              </w:r>
            </w:ins>
          </w:p>
        </w:tc>
        <w:tc>
          <w:tcPr>
            <w:tcW w:w="1352" w:type="dxa"/>
          </w:tcPr>
          <w:p w14:paraId="48139A8C" w14:textId="3EF3AA51" w:rsidR="00AB0A13" w:rsidRDefault="00AB0A13">
            <w:pPr>
              <w:spacing w:after="9"/>
              <w:ind w:right="4"/>
              <w:rPr>
                <w:ins w:id="2777" w:author="Simon Johnson" w:date="2021-03-26T10:22:00Z"/>
              </w:rPr>
              <w:pPrChange w:id="2778" w:author="Andrew Banks" w:date="2021-03-26T11:42:00Z">
                <w:pPr>
                  <w:spacing w:after="9"/>
                  <w:ind w:right="-728"/>
                </w:pPr>
              </w:pPrChange>
            </w:pPr>
            <w:ins w:id="2779" w:author="Simon Johnson" w:date="2021-03-26T10:22:00Z">
              <w:r>
                <w:t>0x0</w:t>
              </w:r>
            </w:ins>
            <w:ins w:id="2780" w:author="Simon Johnson" w:date="2021-03-26T10:23:00Z">
              <w:r>
                <w:t>4</w:t>
              </w:r>
            </w:ins>
          </w:p>
        </w:tc>
        <w:tc>
          <w:tcPr>
            <w:tcW w:w="2835" w:type="dxa"/>
          </w:tcPr>
          <w:p w14:paraId="331CC87F" w14:textId="4538E57D" w:rsidR="00AB0A13" w:rsidRDefault="00AB0A13">
            <w:pPr>
              <w:spacing w:after="9"/>
              <w:ind w:right="4"/>
              <w:rPr>
                <w:ins w:id="2781" w:author="Simon Johnson" w:date="2021-03-26T10:22:00Z"/>
              </w:rPr>
              <w:pPrChange w:id="2782" w:author="Andrew Banks" w:date="2021-03-26T11:42:00Z">
                <w:pPr>
                  <w:spacing w:after="9"/>
                </w:pPr>
              </w:pPrChange>
            </w:pPr>
            <w:ins w:id="2783" w:author="Simon Johnson" w:date="2021-03-26T10:22:00Z">
              <w:r>
                <w:t xml:space="preserve">Rejected: packet size </w:t>
              </w:r>
            </w:ins>
            <w:ins w:id="2784" w:author="Simon Johnson" w:date="2021-03-26T10:23:00Z">
              <w:r>
                <w:t>too large</w:t>
              </w:r>
            </w:ins>
          </w:p>
        </w:tc>
        <w:tc>
          <w:tcPr>
            <w:tcW w:w="4252" w:type="dxa"/>
          </w:tcPr>
          <w:p w14:paraId="72448F98" w14:textId="69F73B5C" w:rsidR="00AB0A13" w:rsidRDefault="00AB0A13">
            <w:pPr>
              <w:spacing w:after="9"/>
              <w:ind w:right="4"/>
              <w:rPr>
                <w:ins w:id="2785" w:author="Simon Johnson" w:date="2021-03-26T10:22:00Z"/>
              </w:rPr>
              <w:pPrChange w:id="2786" w:author="Andrew Banks" w:date="2021-03-26T11:42:00Z">
                <w:pPr>
                  <w:spacing w:after="9"/>
                  <w:ind w:right="990"/>
                </w:pPr>
              </w:pPrChange>
            </w:pPr>
            <w:ins w:id="2787" w:author="Simon Johnson" w:date="2021-03-26T10:23:00Z">
              <w:r>
                <w:t>DISCONNECT</w:t>
              </w:r>
            </w:ins>
          </w:p>
        </w:tc>
      </w:tr>
      <w:tr w:rsidR="002B370A" w14:paraId="2408691F" w14:textId="77777777" w:rsidTr="00B70EB3">
        <w:trPr>
          <w:ins w:id="2788" w:author="Simon Johnson" w:date="2021-03-26T11:28:00Z"/>
        </w:trPr>
        <w:tc>
          <w:tcPr>
            <w:tcW w:w="916" w:type="dxa"/>
          </w:tcPr>
          <w:p w14:paraId="51D27617" w14:textId="72EAF980" w:rsidR="002B370A" w:rsidRDefault="002B370A">
            <w:pPr>
              <w:spacing w:after="9"/>
              <w:ind w:right="4"/>
              <w:rPr>
                <w:ins w:id="2789" w:author="Simon Johnson" w:date="2021-03-26T11:28:00Z"/>
              </w:rPr>
              <w:pPrChange w:id="2790" w:author="Andrew Banks" w:date="2021-03-26T11:42:00Z">
                <w:pPr>
                  <w:spacing w:after="9"/>
                </w:pPr>
              </w:pPrChange>
            </w:pPr>
            <w:ins w:id="2791" w:author="Simon Johnson" w:date="2021-03-26T11:29:00Z">
              <w:r>
                <w:t>140</w:t>
              </w:r>
            </w:ins>
          </w:p>
        </w:tc>
        <w:tc>
          <w:tcPr>
            <w:tcW w:w="1352" w:type="dxa"/>
          </w:tcPr>
          <w:p w14:paraId="12092E18" w14:textId="366B7A6D" w:rsidR="002B370A" w:rsidRDefault="002B370A">
            <w:pPr>
              <w:spacing w:after="9"/>
              <w:ind w:right="4"/>
              <w:rPr>
                <w:ins w:id="2792" w:author="Simon Johnson" w:date="2021-03-26T11:28:00Z"/>
              </w:rPr>
              <w:pPrChange w:id="2793" w:author="Andrew Banks" w:date="2021-03-26T11:42:00Z">
                <w:pPr>
                  <w:spacing w:after="9"/>
                  <w:ind w:right="-728"/>
                </w:pPr>
              </w:pPrChange>
            </w:pPr>
            <w:ins w:id="2794" w:author="Simon Johnson" w:date="2021-03-26T11:29:00Z">
              <w:r>
                <w:t>Ox8C</w:t>
              </w:r>
            </w:ins>
          </w:p>
        </w:tc>
        <w:tc>
          <w:tcPr>
            <w:tcW w:w="2835" w:type="dxa"/>
          </w:tcPr>
          <w:p w14:paraId="053A0B1D" w14:textId="5D4C81C3" w:rsidR="002B370A" w:rsidRDefault="002B370A">
            <w:pPr>
              <w:spacing w:after="9"/>
              <w:ind w:right="4"/>
              <w:rPr>
                <w:ins w:id="2795" w:author="Simon Johnson" w:date="2021-03-26T11:28:00Z"/>
              </w:rPr>
              <w:pPrChange w:id="2796" w:author="Andrew Banks" w:date="2021-03-26T11:42:00Z">
                <w:pPr>
                  <w:spacing w:after="9"/>
                </w:pPr>
              </w:pPrChange>
            </w:pPr>
            <w:ins w:id="2797" w:author="Simon Johnson" w:date="2021-03-26T11:29:00Z">
              <w:r>
                <w:t>Bad authentication method</w:t>
              </w:r>
            </w:ins>
          </w:p>
        </w:tc>
        <w:tc>
          <w:tcPr>
            <w:tcW w:w="4252" w:type="dxa"/>
          </w:tcPr>
          <w:p w14:paraId="1EC91A73" w14:textId="516D0901" w:rsidR="002B370A" w:rsidRDefault="002B370A">
            <w:pPr>
              <w:spacing w:after="9"/>
              <w:ind w:right="4"/>
              <w:rPr>
                <w:ins w:id="2798" w:author="Simon Johnson" w:date="2021-03-26T11:28:00Z"/>
              </w:rPr>
              <w:pPrChange w:id="2799" w:author="Andrew Banks" w:date="2021-03-26T11:42:00Z">
                <w:pPr>
                  <w:spacing w:after="9"/>
                  <w:ind w:right="990"/>
                </w:pPr>
              </w:pPrChange>
            </w:pPr>
            <w:ins w:id="2800" w:author="Simon Johnson" w:date="2021-03-26T11:29:00Z">
              <w:r>
                <w:t>AUTH</w:t>
              </w:r>
            </w:ins>
          </w:p>
        </w:tc>
      </w:tr>
      <w:tr w:rsidR="00B70EB3" w14:paraId="3FFDD30D" w14:textId="77777777" w:rsidTr="00B70EB3">
        <w:tblPrEx>
          <w:tblW w:w="0" w:type="auto"/>
          <w:tblInd w:w="-5" w:type="dxa"/>
          <w:tblPrExChange w:id="2801" w:author="Simon Johnson" w:date="2021-03-01T10:51:00Z">
            <w:tblPrEx>
              <w:tblW w:w="0" w:type="auto"/>
              <w:tblInd w:w="-5" w:type="dxa"/>
            </w:tblPrEx>
          </w:tblPrExChange>
        </w:tblPrEx>
        <w:trPr>
          <w:ins w:id="2802" w:author="Simon Johnson" w:date="2021-03-01T10:28:00Z"/>
          <w:trPrChange w:id="2803" w:author="Simon Johnson" w:date="2021-03-01T10:51:00Z">
            <w:trPr>
              <w:gridBefore w:val="1"/>
            </w:trPr>
          </w:trPrChange>
        </w:trPr>
        <w:tc>
          <w:tcPr>
            <w:tcW w:w="916" w:type="dxa"/>
            <w:tcPrChange w:id="2804" w:author="Simon Johnson" w:date="2021-03-01T10:51:00Z">
              <w:tcPr>
                <w:tcW w:w="1540" w:type="dxa"/>
              </w:tcPr>
            </w:tcPrChange>
          </w:tcPr>
          <w:p w14:paraId="5E7B4917" w14:textId="648EC95B" w:rsidR="00D10F89" w:rsidRDefault="002B370A">
            <w:pPr>
              <w:spacing w:after="9"/>
              <w:ind w:right="4"/>
              <w:rPr>
                <w:ins w:id="2805" w:author="Simon Johnson" w:date="2021-03-01T10:28:00Z"/>
              </w:rPr>
              <w:pPrChange w:id="2806" w:author="Andrew Banks" w:date="2021-03-26T11:42:00Z">
                <w:pPr>
                  <w:spacing w:after="9"/>
                  <w:ind w:right="990"/>
                </w:pPr>
              </w:pPrChange>
            </w:pPr>
            <w:ins w:id="2807" w:author="Simon Johnson" w:date="2021-03-26T11:30:00Z">
              <w:r>
                <w:t>135</w:t>
              </w:r>
            </w:ins>
          </w:p>
        </w:tc>
        <w:tc>
          <w:tcPr>
            <w:tcW w:w="1352" w:type="dxa"/>
            <w:tcPrChange w:id="2808" w:author="Simon Johnson" w:date="2021-03-01T10:51:00Z">
              <w:tcPr>
                <w:tcW w:w="1437" w:type="dxa"/>
                <w:gridSpan w:val="3"/>
              </w:tcPr>
            </w:tcPrChange>
          </w:tcPr>
          <w:p w14:paraId="3AAFE37A" w14:textId="69BA9D07" w:rsidR="00D10F89" w:rsidRDefault="002B370A">
            <w:pPr>
              <w:spacing w:after="9"/>
              <w:ind w:right="4"/>
              <w:rPr>
                <w:ins w:id="2809" w:author="Simon Johnson" w:date="2021-03-01T10:28:00Z"/>
              </w:rPr>
              <w:pPrChange w:id="2810" w:author="Andrew Banks" w:date="2021-03-26T11:42:00Z">
                <w:pPr>
                  <w:spacing w:after="9"/>
                  <w:ind w:right="990"/>
                </w:pPr>
              </w:pPrChange>
            </w:pPr>
            <w:ins w:id="2811" w:author="Simon Johnson" w:date="2021-03-26T11:30:00Z">
              <w:r>
                <w:t>Ox87</w:t>
              </w:r>
            </w:ins>
          </w:p>
        </w:tc>
        <w:tc>
          <w:tcPr>
            <w:tcW w:w="2835" w:type="dxa"/>
            <w:tcPrChange w:id="2812" w:author="Simon Johnson" w:date="2021-03-01T10:51:00Z">
              <w:tcPr>
                <w:tcW w:w="3402" w:type="dxa"/>
                <w:gridSpan w:val="3"/>
              </w:tcPr>
            </w:tcPrChange>
          </w:tcPr>
          <w:p w14:paraId="08B69D49" w14:textId="6BBC70D7" w:rsidR="00D10F89" w:rsidRDefault="002B370A">
            <w:pPr>
              <w:spacing w:after="9"/>
              <w:ind w:right="4"/>
              <w:rPr>
                <w:ins w:id="2813" w:author="Simon Johnson" w:date="2021-03-01T10:28:00Z"/>
              </w:rPr>
              <w:pPrChange w:id="2814" w:author="Andrew Banks" w:date="2021-03-26T11:42:00Z">
                <w:pPr>
                  <w:spacing w:after="9"/>
                  <w:ind w:right="440"/>
                </w:pPr>
              </w:pPrChange>
            </w:pPr>
            <w:ins w:id="2815" w:author="Simon Johnson" w:date="2021-03-26T11:30:00Z">
              <w:r>
                <w:t>Not authorized</w:t>
              </w:r>
            </w:ins>
          </w:p>
        </w:tc>
        <w:tc>
          <w:tcPr>
            <w:tcW w:w="4252" w:type="dxa"/>
            <w:tcPrChange w:id="2816" w:author="Simon Johnson" w:date="2021-03-01T10:51:00Z">
              <w:tcPr>
                <w:tcW w:w="2976" w:type="dxa"/>
                <w:gridSpan w:val="4"/>
              </w:tcPr>
            </w:tcPrChange>
          </w:tcPr>
          <w:p w14:paraId="60BCA474" w14:textId="4E92E3F0" w:rsidR="00D10F89" w:rsidRDefault="002B370A">
            <w:pPr>
              <w:spacing w:after="9"/>
              <w:ind w:right="4"/>
              <w:rPr>
                <w:ins w:id="2817" w:author="Simon Johnson" w:date="2021-03-01T10:28:00Z"/>
              </w:rPr>
              <w:pPrChange w:id="2818" w:author="Andrew Banks" w:date="2021-03-26T11:42:00Z">
                <w:pPr>
                  <w:spacing w:after="9"/>
                  <w:ind w:right="990"/>
                </w:pPr>
              </w:pPrChange>
            </w:pPr>
            <w:ins w:id="2819" w:author="Simon Johnson" w:date="2021-03-26T11:30:00Z">
              <w:r>
                <w:t>AUTH</w:t>
              </w:r>
            </w:ins>
          </w:p>
        </w:tc>
      </w:tr>
    </w:tbl>
    <w:p w14:paraId="16A73527" w14:textId="71B59EB4" w:rsidR="001A60B8" w:rsidRDefault="001A60B8">
      <w:pPr>
        <w:spacing w:after="487" w:line="265" w:lineRule="auto"/>
        <w:ind w:right="4"/>
        <w:jc w:val="center"/>
        <w:rPr>
          <w:ins w:id="2820" w:author="Simon Johnson" w:date="2021-03-26T11:28:00Z"/>
        </w:rPr>
        <w:pPrChange w:id="2821" w:author="Simon Johnson" w:date="2021-03-26T11:42:00Z">
          <w:pPr>
            <w:spacing w:after="487" w:line="265" w:lineRule="auto"/>
            <w:jc w:val="center"/>
          </w:pPr>
        </w:pPrChange>
      </w:pPr>
      <w:ins w:id="2822" w:author="Simon Johnson" w:date="2021-03-01T10:37:00Z">
        <w:r>
          <w:t>Table 5: Return Code Values</w:t>
        </w:r>
      </w:ins>
    </w:p>
    <w:p w14:paraId="1CE0EFE0" w14:textId="27AECC45" w:rsidR="00D10F89" w:rsidDel="001A60B8" w:rsidRDefault="00D10F89">
      <w:pPr>
        <w:spacing w:after="9"/>
        <w:ind w:left="-5" w:right="4"/>
        <w:rPr>
          <w:del w:id="2823" w:author="Simon Johnson" w:date="2021-03-01T10:37:00Z"/>
        </w:rPr>
        <w:pPrChange w:id="2824" w:author="Simon Johnson" w:date="2021-03-26T11:42:00Z">
          <w:pPr>
            <w:spacing w:after="9"/>
            <w:ind w:left="-5" w:right="990"/>
          </w:pPr>
        </w:pPrChange>
      </w:pPr>
      <w:bookmarkStart w:id="2825" w:name="_Toc66180491"/>
      <w:bookmarkStart w:id="2826" w:name="_Toc66183479"/>
      <w:bookmarkStart w:id="2827" w:name="_Toc66185347"/>
      <w:bookmarkStart w:id="2828" w:name="_Toc66186093"/>
      <w:bookmarkStart w:id="2829" w:name="_Toc66186360"/>
      <w:bookmarkStart w:id="2830" w:name="_Toc66201059"/>
      <w:bookmarkStart w:id="2831" w:name="_Toc66710139"/>
      <w:bookmarkStart w:id="2832" w:name="_Toc67648393"/>
      <w:bookmarkStart w:id="2833" w:name="_Toc67650870"/>
      <w:bookmarkStart w:id="2834" w:name="_Toc71106249"/>
      <w:bookmarkEnd w:id="2825"/>
      <w:bookmarkEnd w:id="2826"/>
      <w:bookmarkEnd w:id="2827"/>
      <w:bookmarkEnd w:id="2828"/>
      <w:bookmarkEnd w:id="2829"/>
      <w:bookmarkEnd w:id="2830"/>
      <w:bookmarkEnd w:id="2831"/>
      <w:bookmarkEnd w:id="2832"/>
      <w:bookmarkEnd w:id="2833"/>
      <w:bookmarkEnd w:id="2834"/>
    </w:p>
    <w:tbl>
      <w:tblPr>
        <w:tblStyle w:val="TableGrid0"/>
        <w:tblW w:w="4120" w:type="dxa"/>
        <w:tblInd w:w="2440" w:type="dxa"/>
        <w:tblCellMar>
          <w:top w:w="30" w:type="dxa"/>
          <w:left w:w="120" w:type="dxa"/>
          <w:right w:w="115" w:type="dxa"/>
        </w:tblCellMar>
        <w:tblLook w:val="04A0" w:firstRow="1" w:lastRow="0" w:firstColumn="1" w:lastColumn="0" w:noHBand="0" w:noVBand="1"/>
      </w:tblPr>
      <w:tblGrid>
        <w:gridCol w:w="1817"/>
        <w:gridCol w:w="2303"/>
      </w:tblGrid>
      <w:tr w:rsidR="00C84FE9" w:rsidDel="001A60B8" w14:paraId="28A62F46" w14:textId="0B9F473B" w:rsidTr="00C84FE9">
        <w:trPr>
          <w:trHeight w:val="247"/>
          <w:del w:id="2835" w:author="Simon Johnson" w:date="2021-03-01T10:37:00Z"/>
        </w:trPr>
        <w:tc>
          <w:tcPr>
            <w:tcW w:w="1817" w:type="dxa"/>
            <w:tcBorders>
              <w:top w:val="single" w:sz="3" w:space="0" w:color="000000"/>
              <w:left w:val="single" w:sz="3" w:space="0" w:color="000000"/>
              <w:bottom w:val="single" w:sz="3" w:space="0" w:color="000000"/>
              <w:right w:val="single" w:sz="3" w:space="0" w:color="000000"/>
            </w:tcBorders>
          </w:tcPr>
          <w:p w14:paraId="3C194916" w14:textId="4BE3F9F9" w:rsidR="00C84FE9" w:rsidDel="001A60B8" w:rsidRDefault="00C84FE9">
            <w:pPr>
              <w:spacing w:after="0" w:line="259" w:lineRule="auto"/>
              <w:ind w:left="720" w:right="4" w:hanging="720"/>
              <w:rPr>
                <w:del w:id="2836" w:author="Simon Johnson" w:date="2021-03-01T10:37:00Z"/>
              </w:rPr>
              <w:pPrChange w:id="2837" w:author="Andrew Banks" w:date="2021-03-26T11:42:00Z">
                <w:pPr>
                  <w:spacing w:after="0" w:line="259" w:lineRule="auto"/>
                </w:pPr>
              </w:pPrChange>
            </w:pPr>
            <w:del w:id="2838" w:author="Simon Johnson" w:date="2021-03-01T10:37:00Z">
              <w:r w:rsidDel="001A60B8">
                <w:delText>ReturnCode Value</w:delText>
              </w:r>
              <w:bookmarkStart w:id="2839" w:name="_Toc66180492"/>
              <w:bookmarkStart w:id="2840" w:name="_Toc66183480"/>
              <w:bookmarkStart w:id="2841" w:name="_Toc66185348"/>
              <w:bookmarkStart w:id="2842" w:name="_Toc66186094"/>
              <w:bookmarkStart w:id="2843" w:name="_Toc66186361"/>
              <w:bookmarkStart w:id="2844" w:name="_Toc66201060"/>
              <w:bookmarkStart w:id="2845" w:name="_Toc66710140"/>
              <w:bookmarkStart w:id="2846" w:name="_Toc67648394"/>
              <w:bookmarkStart w:id="2847" w:name="_Toc67650871"/>
              <w:bookmarkStart w:id="2848" w:name="_Toc71106250"/>
              <w:bookmarkEnd w:id="2839"/>
              <w:bookmarkEnd w:id="2840"/>
              <w:bookmarkEnd w:id="2841"/>
              <w:bookmarkEnd w:id="2842"/>
              <w:bookmarkEnd w:id="2843"/>
              <w:bookmarkEnd w:id="2844"/>
              <w:bookmarkEnd w:id="2845"/>
              <w:bookmarkEnd w:id="2846"/>
              <w:bookmarkEnd w:id="2847"/>
              <w:bookmarkEnd w:id="2848"/>
            </w:del>
          </w:p>
        </w:tc>
        <w:tc>
          <w:tcPr>
            <w:tcW w:w="2302" w:type="dxa"/>
            <w:tcBorders>
              <w:top w:val="single" w:sz="3" w:space="0" w:color="000000"/>
              <w:left w:val="single" w:sz="3" w:space="0" w:color="000000"/>
              <w:bottom w:val="single" w:sz="3" w:space="0" w:color="000000"/>
              <w:right w:val="single" w:sz="3" w:space="0" w:color="000000"/>
            </w:tcBorders>
          </w:tcPr>
          <w:p w14:paraId="3115B3F9" w14:textId="185B8F90" w:rsidR="00C84FE9" w:rsidDel="001A60B8" w:rsidRDefault="00C84FE9">
            <w:pPr>
              <w:spacing w:after="0" w:line="259" w:lineRule="auto"/>
              <w:ind w:left="720" w:right="4" w:hanging="720"/>
              <w:jc w:val="center"/>
              <w:rPr>
                <w:del w:id="2849" w:author="Simon Johnson" w:date="2021-03-01T10:37:00Z"/>
              </w:rPr>
              <w:pPrChange w:id="2850" w:author="Andrew Banks" w:date="2021-03-26T11:42:00Z">
                <w:pPr>
                  <w:spacing w:after="0" w:line="259" w:lineRule="auto"/>
                  <w:ind w:right="4"/>
                  <w:jc w:val="center"/>
                </w:pPr>
              </w:pPrChange>
            </w:pPr>
            <w:del w:id="2851" w:author="Simon Johnson" w:date="2021-03-01T10:37:00Z">
              <w:r w:rsidDel="001A60B8">
                <w:delText>Meaning</w:delText>
              </w:r>
              <w:bookmarkStart w:id="2852" w:name="_Toc66180493"/>
              <w:bookmarkStart w:id="2853" w:name="_Toc66183481"/>
              <w:bookmarkStart w:id="2854" w:name="_Toc66185349"/>
              <w:bookmarkStart w:id="2855" w:name="_Toc66186095"/>
              <w:bookmarkStart w:id="2856" w:name="_Toc66186362"/>
              <w:bookmarkStart w:id="2857" w:name="_Toc66201061"/>
              <w:bookmarkStart w:id="2858" w:name="_Toc66710141"/>
              <w:bookmarkStart w:id="2859" w:name="_Toc67648395"/>
              <w:bookmarkStart w:id="2860" w:name="_Toc67650872"/>
              <w:bookmarkStart w:id="2861" w:name="_Toc71106251"/>
              <w:bookmarkEnd w:id="2852"/>
              <w:bookmarkEnd w:id="2853"/>
              <w:bookmarkEnd w:id="2854"/>
              <w:bookmarkEnd w:id="2855"/>
              <w:bookmarkEnd w:id="2856"/>
              <w:bookmarkEnd w:id="2857"/>
              <w:bookmarkEnd w:id="2858"/>
              <w:bookmarkEnd w:id="2859"/>
              <w:bookmarkEnd w:id="2860"/>
              <w:bookmarkEnd w:id="2861"/>
            </w:del>
          </w:p>
        </w:tc>
        <w:bookmarkStart w:id="2862" w:name="_Toc66180494"/>
        <w:bookmarkStart w:id="2863" w:name="_Toc66183482"/>
        <w:bookmarkStart w:id="2864" w:name="_Toc66185350"/>
        <w:bookmarkStart w:id="2865" w:name="_Toc66186096"/>
        <w:bookmarkStart w:id="2866" w:name="_Toc66186363"/>
        <w:bookmarkStart w:id="2867" w:name="_Toc66201062"/>
        <w:bookmarkStart w:id="2868" w:name="_Toc66710142"/>
        <w:bookmarkStart w:id="2869" w:name="_Toc67648396"/>
        <w:bookmarkStart w:id="2870" w:name="_Toc67650873"/>
        <w:bookmarkStart w:id="2871" w:name="_Toc71106252"/>
        <w:bookmarkEnd w:id="2862"/>
        <w:bookmarkEnd w:id="2863"/>
        <w:bookmarkEnd w:id="2864"/>
        <w:bookmarkEnd w:id="2865"/>
        <w:bookmarkEnd w:id="2866"/>
        <w:bookmarkEnd w:id="2867"/>
        <w:bookmarkEnd w:id="2868"/>
        <w:bookmarkEnd w:id="2869"/>
        <w:bookmarkEnd w:id="2870"/>
        <w:bookmarkEnd w:id="2871"/>
      </w:tr>
      <w:tr w:rsidR="00C84FE9" w:rsidDel="001A60B8" w14:paraId="50871C9C" w14:textId="2ED38660" w:rsidTr="00C84FE9">
        <w:trPr>
          <w:trHeight w:val="245"/>
          <w:del w:id="2872" w:author="Simon Johnson" w:date="2021-03-01T10:37:00Z"/>
        </w:trPr>
        <w:tc>
          <w:tcPr>
            <w:tcW w:w="1817" w:type="dxa"/>
            <w:tcBorders>
              <w:top w:val="single" w:sz="3" w:space="0" w:color="000000"/>
              <w:left w:val="single" w:sz="3" w:space="0" w:color="000000"/>
              <w:bottom w:val="nil"/>
              <w:right w:val="single" w:sz="3" w:space="0" w:color="000000"/>
            </w:tcBorders>
          </w:tcPr>
          <w:p w14:paraId="0A7065C7" w14:textId="549F8153" w:rsidR="00C84FE9" w:rsidDel="001A60B8" w:rsidRDefault="00C84FE9">
            <w:pPr>
              <w:spacing w:after="0" w:line="259" w:lineRule="auto"/>
              <w:ind w:right="4"/>
              <w:jc w:val="center"/>
              <w:rPr>
                <w:del w:id="2873" w:author="Simon Johnson" w:date="2021-03-01T10:37:00Z"/>
              </w:rPr>
            </w:pPr>
            <w:del w:id="2874" w:author="Simon Johnson" w:date="2021-03-01T10:37:00Z">
              <w:r w:rsidDel="001A60B8">
                <w:delText>0x00</w:delText>
              </w:r>
              <w:bookmarkStart w:id="2875" w:name="_Toc66180495"/>
              <w:bookmarkStart w:id="2876" w:name="_Toc66183483"/>
              <w:bookmarkStart w:id="2877" w:name="_Toc66185351"/>
              <w:bookmarkStart w:id="2878" w:name="_Toc66186097"/>
              <w:bookmarkStart w:id="2879" w:name="_Toc66186364"/>
              <w:bookmarkStart w:id="2880" w:name="_Toc66201063"/>
              <w:bookmarkStart w:id="2881" w:name="_Toc66710143"/>
              <w:bookmarkStart w:id="2882" w:name="_Toc67648397"/>
              <w:bookmarkStart w:id="2883" w:name="_Toc67650874"/>
              <w:bookmarkStart w:id="2884" w:name="_Toc71106253"/>
              <w:bookmarkEnd w:id="2875"/>
              <w:bookmarkEnd w:id="2876"/>
              <w:bookmarkEnd w:id="2877"/>
              <w:bookmarkEnd w:id="2878"/>
              <w:bookmarkEnd w:id="2879"/>
              <w:bookmarkEnd w:id="2880"/>
              <w:bookmarkEnd w:id="2881"/>
              <w:bookmarkEnd w:id="2882"/>
              <w:bookmarkEnd w:id="2883"/>
              <w:bookmarkEnd w:id="2884"/>
            </w:del>
          </w:p>
        </w:tc>
        <w:tc>
          <w:tcPr>
            <w:tcW w:w="2302" w:type="dxa"/>
            <w:tcBorders>
              <w:top w:val="single" w:sz="3" w:space="0" w:color="000000"/>
              <w:left w:val="single" w:sz="3" w:space="0" w:color="000000"/>
              <w:bottom w:val="nil"/>
              <w:right w:val="single" w:sz="3" w:space="0" w:color="000000"/>
            </w:tcBorders>
          </w:tcPr>
          <w:p w14:paraId="14FD3280" w14:textId="28891ABD" w:rsidR="00C84FE9" w:rsidDel="001A60B8" w:rsidRDefault="00C84FE9">
            <w:pPr>
              <w:spacing w:after="0" w:line="259" w:lineRule="auto"/>
              <w:ind w:right="4"/>
              <w:jc w:val="center"/>
              <w:rPr>
                <w:del w:id="2885" w:author="Simon Johnson" w:date="2021-03-01T10:37:00Z"/>
              </w:rPr>
            </w:pPr>
            <w:del w:id="2886" w:author="Simon Johnson" w:date="2021-03-01T10:37:00Z">
              <w:r w:rsidDel="001A60B8">
                <w:delText>Accepted</w:delText>
              </w:r>
              <w:bookmarkStart w:id="2887" w:name="_Toc66180496"/>
              <w:bookmarkStart w:id="2888" w:name="_Toc66183484"/>
              <w:bookmarkStart w:id="2889" w:name="_Toc66185352"/>
              <w:bookmarkStart w:id="2890" w:name="_Toc66186098"/>
              <w:bookmarkStart w:id="2891" w:name="_Toc66186365"/>
              <w:bookmarkStart w:id="2892" w:name="_Toc66201064"/>
              <w:bookmarkStart w:id="2893" w:name="_Toc66710144"/>
              <w:bookmarkStart w:id="2894" w:name="_Toc67648398"/>
              <w:bookmarkStart w:id="2895" w:name="_Toc67650875"/>
              <w:bookmarkStart w:id="2896" w:name="_Toc71106254"/>
              <w:bookmarkEnd w:id="2887"/>
              <w:bookmarkEnd w:id="2888"/>
              <w:bookmarkEnd w:id="2889"/>
              <w:bookmarkEnd w:id="2890"/>
              <w:bookmarkEnd w:id="2891"/>
              <w:bookmarkEnd w:id="2892"/>
              <w:bookmarkEnd w:id="2893"/>
              <w:bookmarkEnd w:id="2894"/>
              <w:bookmarkEnd w:id="2895"/>
              <w:bookmarkEnd w:id="2896"/>
            </w:del>
          </w:p>
        </w:tc>
        <w:bookmarkStart w:id="2897" w:name="_Toc66180497"/>
        <w:bookmarkStart w:id="2898" w:name="_Toc66183485"/>
        <w:bookmarkStart w:id="2899" w:name="_Toc66185353"/>
        <w:bookmarkStart w:id="2900" w:name="_Toc66186099"/>
        <w:bookmarkStart w:id="2901" w:name="_Toc66186366"/>
        <w:bookmarkStart w:id="2902" w:name="_Toc66201065"/>
        <w:bookmarkStart w:id="2903" w:name="_Toc66710145"/>
        <w:bookmarkStart w:id="2904" w:name="_Toc67648399"/>
        <w:bookmarkStart w:id="2905" w:name="_Toc67650876"/>
        <w:bookmarkStart w:id="2906" w:name="_Toc71106255"/>
        <w:bookmarkEnd w:id="2897"/>
        <w:bookmarkEnd w:id="2898"/>
        <w:bookmarkEnd w:id="2899"/>
        <w:bookmarkEnd w:id="2900"/>
        <w:bookmarkEnd w:id="2901"/>
        <w:bookmarkEnd w:id="2902"/>
        <w:bookmarkEnd w:id="2903"/>
        <w:bookmarkEnd w:id="2904"/>
        <w:bookmarkEnd w:id="2905"/>
        <w:bookmarkEnd w:id="2906"/>
      </w:tr>
      <w:tr w:rsidR="00C84FE9" w:rsidDel="001A60B8" w14:paraId="5D67547F" w14:textId="37ABD103" w:rsidTr="00C84FE9">
        <w:trPr>
          <w:trHeight w:val="239"/>
          <w:del w:id="2907" w:author="Simon Johnson" w:date="2021-03-01T10:37:00Z"/>
        </w:trPr>
        <w:tc>
          <w:tcPr>
            <w:tcW w:w="1817" w:type="dxa"/>
            <w:tcBorders>
              <w:top w:val="nil"/>
              <w:left w:val="single" w:sz="3" w:space="0" w:color="000000"/>
              <w:bottom w:val="nil"/>
              <w:right w:val="single" w:sz="3" w:space="0" w:color="000000"/>
            </w:tcBorders>
          </w:tcPr>
          <w:p w14:paraId="6A616AC8" w14:textId="62EF4E94" w:rsidR="00C84FE9" w:rsidDel="001A60B8" w:rsidRDefault="00C84FE9">
            <w:pPr>
              <w:spacing w:after="0" w:line="259" w:lineRule="auto"/>
              <w:ind w:right="4"/>
              <w:jc w:val="center"/>
              <w:rPr>
                <w:del w:id="2908" w:author="Simon Johnson" w:date="2021-03-01T10:37:00Z"/>
              </w:rPr>
            </w:pPr>
            <w:del w:id="2909" w:author="Simon Johnson" w:date="2021-03-01T10:37:00Z">
              <w:r w:rsidDel="001A60B8">
                <w:delText>0x01</w:delText>
              </w:r>
              <w:bookmarkStart w:id="2910" w:name="_Toc66180498"/>
              <w:bookmarkStart w:id="2911" w:name="_Toc66183486"/>
              <w:bookmarkStart w:id="2912" w:name="_Toc66185354"/>
              <w:bookmarkStart w:id="2913" w:name="_Toc66186100"/>
              <w:bookmarkStart w:id="2914" w:name="_Toc66186367"/>
              <w:bookmarkStart w:id="2915" w:name="_Toc66201066"/>
              <w:bookmarkStart w:id="2916" w:name="_Toc66710146"/>
              <w:bookmarkStart w:id="2917" w:name="_Toc67648400"/>
              <w:bookmarkStart w:id="2918" w:name="_Toc67650877"/>
              <w:bookmarkStart w:id="2919" w:name="_Toc71106256"/>
              <w:bookmarkEnd w:id="2910"/>
              <w:bookmarkEnd w:id="2911"/>
              <w:bookmarkEnd w:id="2912"/>
              <w:bookmarkEnd w:id="2913"/>
              <w:bookmarkEnd w:id="2914"/>
              <w:bookmarkEnd w:id="2915"/>
              <w:bookmarkEnd w:id="2916"/>
              <w:bookmarkEnd w:id="2917"/>
              <w:bookmarkEnd w:id="2918"/>
              <w:bookmarkEnd w:id="2919"/>
            </w:del>
          </w:p>
        </w:tc>
        <w:tc>
          <w:tcPr>
            <w:tcW w:w="2302" w:type="dxa"/>
            <w:tcBorders>
              <w:top w:val="nil"/>
              <w:left w:val="single" w:sz="3" w:space="0" w:color="000000"/>
              <w:bottom w:val="nil"/>
              <w:right w:val="single" w:sz="3" w:space="0" w:color="000000"/>
            </w:tcBorders>
          </w:tcPr>
          <w:p w14:paraId="364A59E4" w14:textId="4A0B89A1" w:rsidR="00C84FE9" w:rsidDel="001A60B8" w:rsidRDefault="00C84FE9">
            <w:pPr>
              <w:spacing w:after="0" w:line="259" w:lineRule="auto"/>
              <w:ind w:right="4"/>
              <w:jc w:val="center"/>
              <w:rPr>
                <w:del w:id="2920" w:author="Simon Johnson" w:date="2021-03-01T10:37:00Z"/>
              </w:rPr>
            </w:pPr>
            <w:del w:id="2921" w:author="Simon Johnson" w:date="2021-03-01T10:37:00Z">
              <w:r w:rsidDel="001A60B8">
                <w:delText>Rejected: congestion</w:delText>
              </w:r>
              <w:bookmarkStart w:id="2922" w:name="_Toc66180499"/>
              <w:bookmarkStart w:id="2923" w:name="_Toc66183487"/>
              <w:bookmarkStart w:id="2924" w:name="_Toc66185355"/>
              <w:bookmarkStart w:id="2925" w:name="_Toc66186101"/>
              <w:bookmarkStart w:id="2926" w:name="_Toc66186368"/>
              <w:bookmarkStart w:id="2927" w:name="_Toc66201067"/>
              <w:bookmarkStart w:id="2928" w:name="_Toc66710147"/>
              <w:bookmarkStart w:id="2929" w:name="_Toc67648401"/>
              <w:bookmarkStart w:id="2930" w:name="_Toc67650878"/>
              <w:bookmarkStart w:id="2931" w:name="_Toc71106257"/>
              <w:bookmarkEnd w:id="2922"/>
              <w:bookmarkEnd w:id="2923"/>
              <w:bookmarkEnd w:id="2924"/>
              <w:bookmarkEnd w:id="2925"/>
              <w:bookmarkEnd w:id="2926"/>
              <w:bookmarkEnd w:id="2927"/>
              <w:bookmarkEnd w:id="2928"/>
              <w:bookmarkEnd w:id="2929"/>
              <w:bookmarkEnd w:id="2930"/>
              <w:bookmarkEnd w:id="2931"/>
            </w:del>
          </w:p>
        </w:tc>
        <w:bookmarkStart w:id="2932" w:name="_Toc66180500"/>
        <w:bookmarkStart w:id="2933" w:name="_Toc66183488"/>
        <w:bookmarkStart w:id="2934" w:name="_Toc66185356"/>
        <w:bookmarkStart w:id="2935" w:name="_Toc66186102"/>
        <w:bookmarkStart w:id="2936" w:name="_Toc66186369"/>
        <w:bookmarkStart w:id="2937" w:name="_Toc66201068"/>
        <w:bookmarkStart w:id="2938" w:name="_Toc66710148"/>
        <w:bookmarkStart w:id="2939" w:name="_Toc67648402"/>
        <w:bookmarkStart w:id="2940" w:name="_Toc67650879"/>
        <w:bookmarkStart w:id="2941" w:name="_Toc71106258"/>
        <w:bookmarkEnd w:id="2932"/>
        <w:bookmarkEnd w:id="2933"/>
        <w:bookmarkEnd w:id="2934"/>
        <w:bookmarkEnd w:id="2935"/>
        <w:bookmarkEnd w:id="2936"/>
        <w:bookmarkEnd w:id="2937"/>
        <w:bookmarkEnd w:id="2938"/>
        <w:bookmarkEnd w:id="2939"/>
        <w:bookmarkEnd w:id="2940"/>
        <w:bookmarkEnd w:id="2941"/>
      </w:tr>
      <w:tr w:rsidR="00C84FE9" w:rsidDel="001A60B8" w14:paraId="6F9EF5F2" w14:textId="253B73B1" w:rsidTr="00C84FE9">
        <w:trPr>
          <w:trHeight w:val="239"/>
          <w:del w:id="2942" w:author="Simon Johnson" w:date="2021-03-01T10:37:00Z"/>
        </w:trPr>
        <w:tc>
          <w:tcPr>
            <w:tcW w:w="1817" w:type="dxa"/>
            <w:tcBorders>
              <w:top w:val="nil"/>
              <w:left w:val="single" w:sz="3" w:space="0" w:color="000000"/>
              <w:bottom w:val="nil"/>
              <w:right w:val="single" w:sz="3" w:space="0" w:color="000000"/>
            </w:tcBorders>
          </w:tcPr>
          <w:p w14:paraId="60216FB7" w14:textId="64846806" w:rsidR="00C84FE9" w:rsidDel="001A60B8" w:rsidRDefault="00C84FE9">
            <w:pPr>
              <w:spacing w:after="0" w:line="259" w:lineRule="auto"/>
              <w:ind w:right="4"/>
              <w:jc w:val="center"/>
              <w:rPr>
                <w:del w:id="2943" w:author="Simon Johnson" w:date="2021-03-01T10:37:00Z"/>
              </w:rPr>
            </w:pPr>
            <w:del w:id="2944" w:author="Simon Johnson" w:date="2021-03-01T10:37:00Z">
              <w:r w:rsidDel="001A60B8">
                <w:delText>0x02</w:delText>
              </w:r>
              <w:bookmarkStart w:id="2945" w:name="_Toc66180501"/>
              <w:bookmarkStart w:id="2946" w:name="_Toc66183489"/>
              <w:bookmarkStart w:id="2947" w:name="_Toc66185357"/>
              <w:bookmarkStart w:id="2948" w:name="_Toc66186103"/>
              <w:bookmarkStart w:id="2949" w:name="_Toc66186370"/>
              <w:bookmarkStart w:id="2950" w:name="_Toc66201069"/>
              <w:bookmarkStart w:id="2951" w:name="_Toc66710149"/>
              <w:bookmarkStart w:id="2952" w:name="_Toc67648403"/>
              <w:bookmarkStart w:id="2953" w:name="_Toc67650880"/>
              <w:bookmarkStart w:id="2954" w:name="_Toc71106259"/>
              <w:bookmarkEnd w:id="2945"/>
              <w:bookmarkEnd w:id="2946"/>
              <w:bookmarkEnd w:id="2947"/>
              <w:bookmarkEnd w:id="2948"/>
              <w:bookmarkEnd w:id="2949"/>
              <w:bookmarkEnd w:id="2950"/>
              <w:bookmarkEnd w:id="2951"/>
              <w:bookmarkEnd w:id="2952"/>
              <w:bookmarkEnd w:id="2953"/>
              <w:bookmarkEnd w:id="2954"/>
            </w:del>
          </w:p>
        </w:tc>
        <w:tc>
          <w:tcPr>
            <w:tcW w:w="2302" w:type="dxa"/>
            <w:tcBorders>
              <w:top w:val="nil"/>
              <w:left w:val="single" w:sz="3" w:space="0" w:color="000000"/>
              <w:bottom w:val="nil"/>
              <w:right w:val="single" w:sz="3" w:space="0" w:color="000000"/>
            </w:tcBorders>
          </w:tcPr>
          <w:p w14:paraId="7DC7A8AD" w14:textId="3E4CD95C" w:rsidR="00C84FE9" w:rsidDel="001A60B8" w:rsidRDefault="00C84FE9">
            <w:pPr>
              <w:spacing w:after="0" w:line="259" w:lineRule="auto"/>
              <w:ind w:right="4"/>
              <w:rPr>
                <w:del w:id="2955" w:author="Simon Johnson" w:date="2021-03-01T10:37:00Z"/>
              </w:rPr>
              <w:pPrChange w:id="2956" w:author="Andrew Banks" w:date="2021-03-26T11:42:00Z">
                <w:pPr>
                  <w:spacing w:after="0" w:line="259" w:lineRule="auto"/>
                </w:pPr>
              </w:pPrChange>
            </w:pPr>
            <w:del w:id="2957" w:author="Simon Johnson" w:date="2021-03-01T10:37:00Z">
              <w:r w:rsidDel="001A60B8">
                <w:delText>Rejected: invalid topic ID</w:delText>
              </w:r>
              <w:bookmarkStart w:id="2958" w:name="_Toc66180502"/>
              <w:bookmarkStart w:id="2959" w:name="_Toc66183490"/>
              <w:bookmarkStart w:id="2960" w:name="_Toc66185358"/>
              <w:bookmarkStart w:id="2961" w:name="_Toc66186104"/>
              <w:bookmarkStart w:id="2962" w:name="_Toc66186371"/>
              <w:bookmarkStart w:id="2963" w:name="_Toc66201070"/>
              <w:bookmarkStart w:id="2964" w:name="_Toc66710150"/>
              <w:bookmarkStart w:id="2965" w:name="_Toc67648404"/>
              <w:bookmarkStart w:id="2966" w:name="_Toc67650881"/>
              <w:bookmarkStart w:id="2967" w:name="_Toc71106260"/>
              <w:bookmarkEnd w:id="2958"/>
              <w:bookmarkEnd w:id="2959"/>
              <w:bookmarkEnd w:id="2960"/>
              <w:bookmarkEnd w:id="2961"/>
              <w:bookmarkEnd w:id="2962"/>
              <w:bookmarkEnd w:id="2963"/>
              <w:bookmarkEnd w:id="2964"/>
              <w:bookmarkEnd w:id="2965"/>
              <w:bookmarkEnd w:id="2966"/>
              <w:bookmarkEnd w:id="2967"/>
            </w:del>
          </w:p>
        </w:tc>
        <w:bookmarkStart w:id="2968" w:name="_Toc66180503"/>
        <w:bookmarkStart w:id="2969" w:name="_Toc66183491"/>
        <w:bookmarkStart w:id="2970" w:name="_Toc66185359"/>
        <w:bookmarkStart w:id="2971" w:name="_Toc66186105"/>
        <w:bookmarkStart w:id="2972" w:name="_Toc66186372"/>
        <w:bookmarkStart w:id="2973" w:name="_Toc66201071"/>
        <w:bookmarkStart w:id="2974" w:name="_Toc66710151"/>
        <w:bookmarkStart w:id="2975" w:name="_Toc67648405"/>
        <w:bookmarkStart w:id="2976" w:name="_Toc67650882"/>
        <w:bookmarkStart w:id="2977" w:name="_Toc71106261"/>
        <w:bookmarkEnd w:id="2968"/>
        <w:bookmarkEnd w:id="2969"/>
        <w:bookmarkEnd w:id="2970"/>
        <w:bookmarkEnd w:id="2971"/>
        <w:bookmarkEnd w:id="2972"/>
        <w:bookmarkEnd w:id="2973"/>
        <w:bookmarkEnd w:id="2974"/>
        <w:bookmarkEnd w:id="2975"/>
        <w:bookmarkEnd w:id="2976"/>
        <w:bookmarkEnd w:id="2977"/>
      </w:tr>
      <w:tr w:rsidR="00C84FE9" w:rsidDel="001A60B8" w14:paraId="5F4E390C" w14:textId="01E78DBF" w:rsidTr="00C84FE9">
        <w:trPr>
          <w:trHeight w:val="239"/>
          <w:del w:id="2978" w:author="Simon Johnson" w:date="2021-03-01T10:37:00Z"/>
        </w:trPr>
        <w:tc>
          <w:tcPr>
            <w:tcW w:w="1817" w:type="dxa"/>
            <w:tcBorders>
              <w:top w:val="nil"/>
              <w:left w:val="single" w:sz="3" w:space="0" w:color="000000"/>
              <w:bottom w:val="nil"/>
              <w:right w:val="single" w:sz="3" w:space="0" w:color="000000"/>
            </w:tcBorders>
          </w:tcPr>
          <w:p w14:paraId="404E43EB" w14:textId="3B853526" w:rsidR="00C84FE9" w:rsidDel="001A60B8" w:rsidRDefault="00C84FE9">
            <w:pPr>
              <w:spacing w:after="0" w:line="259" w:lineRule="auto"/>
              <w:ind w:right="4"/>
              <w:jc w:val="center"/>
              <w:rPr>
                <w:del w:id="2979" w:author="Simon Johnson" w:date="2021-03-01T10:37:00Z"/>
              </w:rPr>
            </w:pPr>
            <w:del w:id="2980" w:author="Simon Johnson" w:date="2021-03-01T10:37:00Z">
              <w:r w:rsidDel="001A60B8">
                <w:delText>0x03</w:delText>
              </w:r>
              <w:bookmarkStart w:id="2981" w:name="_Toc66180504"/>
              <w:bookmarkStart w:id="2982" w:name="_Toc66183492"/>
              <w:bookmarkStart w:id="2983" w:name="_Toc66185360"/>
              <w:bookmarkStart w:id="2984" w:name="_Toc66186106"/>
              <w:bookmarkStart w:id="2985" w:name="_Toc66186373"/>
              <w:bookmarkStart w:id="2986" w:name="_Toc66201072"/>
              <w:bookmarkStart w:id="2987" w:name="_Toc66710152"/>
              <w:bookmarkStart w:id="2988" w:name="_Toc67648406"/>
              <w:bookmarkStart w:id="2989" w:name="_Toc67650883"/>
              <w:bookmarkStart w:id="2990" w:name="_Toc71106262"/>
              <w:bookmarkEnd w:id="2981"/>
              <w:bookmarkEnd w:id="2982"/>
              <w:bookmarkEnd w:id="2983"/>
              <w:bookmarkEnd w:id="2984"/>
              <w:bookmarkEnd w:id="2985"/>
              <w:bookmarkEnd w:id="2986"/>
              <w:bookmarkEnd w:id="2987"/>
              <w:bookmarkEnd w:id="2988"/>
              <w:bookmarkEnd w:id="2989"/>
              <w:bookmarkEnd w:id="2990"/>
            </w:del>
          </w:p>
        </w:tc>
        <w:tc>
          <w:tcPr>
            <w:tcW w:w="2302" w:type="dxa"/>
            <w:tcBorders>
              <w:top w:val="nil"/>
              <w:left w:val="single" w:sz="3" w:space="0" w:color="000000"/>
              <w:bottom w:val="nil"/>
              <w:right w:val="single" w:sz="3" w:space="0" w:color="000000"/>
            </w:tcBorders>
          </w:tcPr>
          <w:p w14:paraId="159063B8" w14:textId="50D120E3" w:rsidR="00C84FE9" w:rsidDel="001A60B8" w:rsidRDefault="00C84FE9">
            <w:pPr>
              <w:spacing w:after="0" w:line="259" w:lineRule="auto"/>
              <w:ind w:right="4"/>
              <w:jc w:val="center"/>
              <w:rPr>
                <w:del w:id="2991" w:author="Simon Johnson" w:date="2021-03-01T10:37:00Z"/>
              </w:rPr>
            </w:pPr>
            <w:del w:id="2992" w:author="Simon Johnson" w:date="2021-03-01T10:37:00Z">
              <w:r w:rsidDel="001A60B8">
                <w:delText>Rejected: not supported</w:delText>
              </w:r>
              <w:bookmarkStart w:id="2993" w:name="_Toc66180505"/>
              <w:bookmarkStart w:id="2994" w:name="_Toc66183493"/>
              <w:bookmarkStart w:id="2995" w:name="_Toc66185361"/>
              <w:bookmarkStart w:id="2996" w:name="_Toc66186107"/>
              <w:bookmarkStart w:id="2997" w:name="_Toc66186374"/>
              <w:bookmarkStart w:id="2998" w:name="_Toc66201073"/>
              <w:bookmarkStart w:id="2999" w:name="_Toc66710153"/>
              <w:bookmarkStart w:id="3000" w:name="_Toc67648407"/>
              <w:bookmarkStart w:id="3001" w:name="_Toc67650884"/>
              <w:bookmarkStart w:id="3002" w:name="_Toc71106263"/>
              <w:bookmarkEnd w:id="2993"/>
              <w:bookmarkEnd w:id="2994"/>
              <w:bookmarkEnd w:id="2995"/>
              <w:bookmarkEnd w:id="2996"/>
              <w:bookmarkEnd w:id="2997"/>
              <w:bookmarkEnd w:id="2998"/>
              <w:bookmarkEnd w:id="2999"/>
              <w:bookmarkEnd w:id="3000"/>
              <w:bookmarkEnd w:id="3001"/>
              <w:bookmarkEnd w:id="3002"/>
            </w:del>
          </w:p>
        </w:tc>
        <w:bookmarkStart w:id="3003" w:name="_Toc66180506"/>
        <w:bookmarkStart w:id="3004" w:name="_Toc66183494"/>
        <w:bookmarkStart w:id="3005" w:name="_Toc66185362"/>
        <w:bookmarkStart w:id="3006" w:name="_Toc66186108"/>
        <w:bookmarkStart w:id="3007" w:name="_Toc66186375"/>
        <w:bookmarkStart w:id="3008" w:name="_Toc66201074"/>
        <w:bookmarkStart w:id="3009" w:name="_Toc66710154"/>
        <w:bookmarkStart w:id="3010" w:name="_Toc67648408"/>
        <w:bookmarkStart w:id="3011" w:name="_Toc67650885"/>
        <w:bookmarkStart w:id="3012" w:name="_Toc71106264"/>
        <w:bookmarkEnd w:id="3003"/>
        <w:bookmarkEnd w:id="3004"/>
        <w:bookmarkEnd w:id="3005"/>
        <w:bookmarkEnd w:id="3006"/>
        <w:bookmarkEnd w:id="3007"/>
        <w:bookmarkEnd w:id="3008"/>
        <w:bookmarkEnd w:id="3009"/>
        <w:bookmarkEnd w:id="3010"/>
        <w:bookmarkEnd w:id="3011"/>
        <w:bookmarkEnd w:id="3012"/>
      </w:tr>
      <w:tr w:rsidR="00C84FE9" w:rsidDel="001A60B8" w14:paraId="7934A2A4" w14:textId="41CD8539" w:rsidTr="00C84FE9">
        <w:trPr>
          <w:trHeight w:val="241"/>
          <w:del w:id="3013" w:author="Simon Johnson" w:date="2021-03-01T10:37:00Z"/>
        </w:trPr>
        <w:tc>
          <w:tcPr>
            <w:tcW w:w="1817" w:type="dxa"/>
            <w:tcBorders>
              <w:top w:val="nil"/>
              <w:left w:val="single" w:sz="3" w:space="0" w:color="000000"/>
              <w:bottom w:val="single" w:sz="3" w:space="0" w:color="000000"/>
              <w:right w:val="single" w:sz="3" w:space="0" w:color="000000"/>
            </w:tcBorders>
          </w:tcPr>
          <w:p w14:paraId="56EF6BD5" w14:textId="3DD96AC4" w:rsidR="00C84FE9" w:rsidDel="001A60B8" w:rsidRDefault="00C84FE9">
            <w:pPr>
              <w:spacing w:after="0" w:line="259" w:lineRule="auto"/>
              <w:ind w:right="4"/>
              <w:jc w:val="center"/>
              <w:rPr>
                <w:del w:id="3014" w:author="Simon Johnson" w:date="2021-03-01T10:37:00Z"/>
              </w:rPr>
            </w:pPr>
            <w:del w:id="3015" w:author="Simon Johnson" w:date="2021-03-01T10:37:00Z">
              <w:r w:rsidDel="001A60B8">
                <w:delText>0x04 - 0xFF</w:delText>
              </w:r>
              <w:bookmarkStart w:id="3016" w:name="_Toc66180507"/>
              <w:bookmarkStart w:id="3017" w:name="_Toc66183495"/>
              <w:bookmarkStart w:id="3018" w:name="_Toc66185363"/>
              <w:bookmarkStart w:id="3019" w:name="_Toc66186109"/>
              <w:bookmarkStart w:id="3020" w:name="_Toc66186376"/>
              <w:bookmarkStart w:id="3021" w:name="_Toc66201075"/>
              <w:bookmarkStart w:id="3022" w:name="_Toc66710155"/>
              <w:bookmarkStart w:id="3023" w:name="_Toc67648409"/>
              <w:bookmarkStart w:id="3024" w:name="_Toc67650886"/>
              <w:bookmarkStart w:id="3025" w:name="_Toc71106265"/>
              <w:bookmarkEnd w:id="3016"/>
              <w:bookmarkEnd w:id="3017"/>
              <w:bookmarkEnd w:id="3018"/>
              <w:bookmarkEnd w:id="3019"/>
              <w:bookmarkEnd w:id="3020"/>
              <w:bookmarkEnd w:id="3021"/>
              <w:bookmarkEnd w:id="3022"/>
              <w:bookmarkEnd w:id="3023"/>
              <w:bookmarkEnd w:id="3024"/>
              <w:bookmarkEnd w:id="3025"/>
            </w:del>
          </w:p>
        </w:tc>
        <w:tc>
          <w:tcPr>
            <w:tcW w:w="2302" w:type="dxa"/>
            <w:tcBorders>
              <w:top w:val="nil"/>
              <w:left w:val="single" w:sz="3" w:space="0" w:color="000000"/>
              <w:bottom w:val="single" w:sz="3" w:space="0" w:color="000000"/>
              <w:right w:val="single" w:sz="3" w:space="0" w:color="000000"/>
            </w:tcBorders>
          </w:tcPr>
          <w:p w14:paraId="3A08A87D" w14:textId="64FFBB9E" w:rsidR="00C84FE9" w:rsidDel="001A60B8" w:rsidRDefault="00C84FE9">
            <w:pPr>
              <w:spacing w:after="0" w:line="259" w:lineRule="auto"/>
              <w:ind w:right="4"/>
              <w:jc w:val="center"/>
              <w:rPr>
                <w:del w:id="3026" w:author="Simon Johnson" w:date="2021-03-01T10:37:00Z"/>
              </w:rPr>
            </w:pPr>
            <w:del w:id="3027" w:author="Simon Johnson" w:date="2021-03-01T10:37:00Z">
              <w:r w:rsidDel="001A60B8">
                <w:delText>reserved</w:delText>
              </w:r>
              <w:bookmarkStart w:id="3028" w:name="_Toc66180508"/>
              <w:bookmarkStart w:id="3029" w:name="_Toc66183496"/>
              <w:bookmarkStart w:id="3030" w:name="_Toc66185364"/>
              <w:bookmarkStart w:id="3031" w:name="_Toc66186110"/>
              <w:bookmarkStart w:id="3032" w:name="_Toc66186377"/>
              <w:bookmarkStart w:id="3033" w:name="_Toc66201076"/>
              <w:bookmarkStart w:id="3034" w:name="_Toc66710156"/>
              <w:bookmarkStart w:id="3035" w:name="_Toc67648410"/>
              <w:bookmarkStart w:id="3036" w:name="_Toc67650887"/>
              <w:bookmarkStart w:id="3037" w:name="_Toc71106266"/>
              <w:bookmarkEnd w:id="3028"/>
              <w:bookmarkEnd w:id="3029"/>
              <w:bookmarkEnd w:id="3030"/>
              <w:bookmarkEnd w:id="3031"/>
              <w:bookmarkEnd w:id="3032"/>
              <w:bookmarkEnd w:id="3033"/>
              <w:bookmarkEnd w:id="3034"/>
              <w:bookmarkEnd w:id="3035"/>
              <w:bookmarkEnd w:id="3036"/>
              <w:bookmarkEnd w:id="3037"/>
            </w:del>
          </w:p>
        </w:tc>
        <w:bookmarkStart w:id="3038" w:name="_Toc66180509"/>
        <w:bookmarkStart w:id="3039" w:name="_Toc66183497"/>
        <w:bookmarkStart w:id="3040" w:name="_Toc66185365"/>
        <w:bookmarkStart w:id="3041" w:name="_Toc66186111"/>
        <w:bookmarkStart w:id="3042" w:name="_Toc66186378"/>
        <w:bookmarkStart w:id="3043" w:name="_Toc66201077"/>
        <w:bookmarkStart w:id="3044" w:name="_Toc66710157"/>
        <w:bookmarkStart w:id="3045" w:name="_Toc67648411"/>
        <w:bookmarkStart w:id="3046" w:name="_Toc67650888"/>
        <w:bookmarkStart w:id="3047" w:name="_Toc71106267"/>
        <w:bookmarkEnd w:id="3038"/>
        <w:bookmarkEnd w:id="3039"/>
        <w:bookmarkEnd w:id="3040"/>
        <w:bookmarkEnd w:id="3041"/>
        <w:bookmarkEnd w:id="3042"/>
        <w:bookmarkEnd w:id="3043"/>
        <w:bookmarkEnd w:id="3044"/>
        <w:bookmarkEnd w:id="3045"/>
        <w:bookmarkEnd w:id="3046"/>
        <w:bookmarkEnd w:id="3047"/>
      </w:tr>
    </w:tbl>
    <w:p w14:paraId="7350689C" w14:textId="3FF725E7" w:rsidR="00C84FE9" w:rsidDel="001A60B8" w:rsidRDefault="00C84FE9">
      <w:pPr>
        <w:spacing w:after="487" w:line="265" w:lineRule="auto"/>
        <w:ind w:right="4"/>
        <w:jc w:val="center"/>
        <w:rPr>
          <w:del w:id="3048" w:author="Simon Johnson" w:date="2021-03-01T10:37:00Z"/>
        </w:rPr>
        <w:pPrChange w:id="3049" w:author="Simon Johnson" w:date="2021-03-26T11:42:00Z">
          <w:pPr>
            <w:spacing w:after="487" w:line="265" w:lineRule="auto"/>
            <w:jc w:val="center"/>
          </w:pPr>
        </w:pPrChange>
      </w:pPr>
      <w:del w:id="3050" w:author="Simon Johnson" w:date="2021-03-01T10:37:00Z">
        <w:r w:rsidDel="001A60B8">
          <w:delText>Table 5: Return Code Values</w:delText>
        </w:r>
        <w:bookmarkStart w:id="3051" w:name="_Toc66180510"/>
        <w:bookmarkStart w:id="3052" w:name="_Toc66183498"/>
        <w:bookmarkStart w:id="3053" w:name="_Toc66185366"/>
        <w:bookmarkStart w:id="3054" w:name="_Toc66186112"/>
        <w:bookmarkStart w:id="3055" w:name="_Toc66186379"/>
        <w:bookmarkStart w:id="3056" w:name="_Toc66201078"/>
        <w:bookmarkStart w:id="3057" w:name="_Toc66710158"/>
        <w:bookmarkStart w:id="3058" w:name="_Toc67648412"/>
        <w:bookmarkStart w:id="3059" w:name="_Toc67650889"/>
        <w:bookmarkStart w:id="3060" w:name="_Toc71106268"/>
        <w:bookmarkEnd w:id="3051"/>
        <w:bookmarkEnd w:id="3052"/>
        <w:bookmarkEnd w:id="3053"/>
        <w:bookmarkEnd w:id="3054"/>
        <w:bookmarkEnd w:id="3055"/>
        <w:bookmarkEnd w:id="3056"/>
        <w:bookmarkEnd w:id="3057"/>
        <w:bookmarkEnd w:id="3058"/>
        <w:bookmarkEnd w:id="3059"/>
        <w:bookmarkEnd w:id="3060"/>
      </w:del>
    </w:p>
    <w:p w14:paraId="6ECA0C66" w14:textId="69735D82" w:rsidR="00C84FE9" w:rsidRDefault="00C84FE9">
      <w:pPr>
        <w:pStyle w:val="Heading3"/>
        <w:keepLines/>
        <w:spacing w:before="0" w:after="145" w:line="259" w:lineRule="auto"/>
        <w:ind w:left="682" w:right="4" w:hanging="697"/>
        <w:pPrChange w:id="3061" w:author="Simon Johnson" w:date="2021-03-26T11:42:00Z">
          <w:pPr>
            <w:pStyle w:val="Heading3"/>
            <w:keepLines/>
            <w:spacing w:before="0" w:after="145" w:line="259" w:lineRule="auto"/>
            <w:ind w:left="682" w:hanging="697"/>
          </w:pPr>
        </w:pPrChange>
      </w:pPr>
      <w:bookmarkStart w:id="3062" w:name="_Toc42686"/>
      <w:bookmarkStart w:id="3063" w:name="_Toc71106269"/>
      <w:r>
        <w:t>Topic</w:t>
      </w:r>
      <w:ins w:id="3064" w:author="Simon Johnson" w:date="2021-03-09T12:10:00Z">
        <w:r w:rsidR="00F02E04">
          <w:t xml:space="preserve"> A</w:t>
        </w:r>
      </w:ins>
      <w:ins w:id="3065" w:author="Simon Johnson" w:date="2021-03-09T12:11:00Z">
        <w:r w:rsidR="00F02E04">
          <w:t>lias</w:t>
        </w:r>
      </w:ins>
      <w:bookmarkEnd w:id="3063"/>
      <w:del w:id="3066" w:author="Simon Johnson" w:date="2021-03-09T12:10:00Z">
        <w:r w:rsidDel="00F02E04">
          <w:delText>Id</w:delText>
        </w:r>
      </w:del>
      <w:bookmarkEnd w:id="3062"/>
    </w:p>
    <w:p w14:paraId="584A9C44" w14:textId="79459F34" w:rsidR="00C84FE9" w:rsidRDefault="00C84FE9">
      <w:pPr>
        <w:spacing w:after="306"/>
        <w:ind w:left="-5" w:right="4"/>
        <w:pPrChange w:id="3067" w:author="Simon Johnson" w:date="2021-03-26T11:42:00Z">
          <w:pPr>
            <w:spacing w:after="306"/>
            <w:ind w:left="-5" w:right="990"/>
          </w:pPr>
        </w:pPrChange>
      </w:pPr>
      <w:r>
        <w:t xml:space="preserve">The </w:t>
      </w:r>
      <w:del w:id="3068" w:author="Simon Johnson" w:date="2021-03-09T12:11:00Z">
        <w:r w:rsidDel="00F02E04">
          <w:rPr>
            <w:i/>
          </w:rPr>
          <w:delText xml:space="preserve">TopicId </w:delText>
        </w:r>
      </w:del>
      <w:ins w:id="3069" w:author="Simon Johnson" w:date="2021-03-09T12:11:00Z">
        <w:r w:rsidR="00F02E04">
          <w:rPr>
            <w:i/>
          </w:rPr>
          <w:t xml:space="preserve">Topic Alias </w:t>
        </w:r>
      </w:ins>
      <w:r>
        <w:t>field is 2-</w:t>
      </w:r>
      <w:r w:rsidR="00FB5396">
        <w:t>byte</w:t>
      </w:r>
      <w:r>
        <w:t xml:space="preserve"> long and contains the value of the topic </w:t>
      </w:r>
      <w:ins w:id="3070" w:author="Simon Johnson" w:date="2021-03-09T12:10:00Z">
        <w:r w:rsidR="00F02E04">
          <w:t>alias</w:t>
        </w:r>
      </w:ins>
      <w:del w:id="3071" w:author="Simon Johnson" w:date="2021-03-09T12:10:00Z">
        <w:r w:rsidDel="00F02E04">
          <w:delText>id</w:delText>
        </w:r>
      </w:del>
      <w:r>
        <w:t>. The values “0x0000” and “0xFFFF” are reserved and therefore should not be used.</w:t>
      </w:r>
    </w:p>
    <w:p w14:paraId="4159B63E" w14:textId="79BB2F3B" w:rsidR="00C84FE9" w:rsidRDefault="00C84FE9">
      <w:pPr>
        <w:pStyle w:val="Heading3"/>
        <w:keepLines/>
        <w:spacing w:before="0" w:after="145" w:line="259" w:lineRule="auto"/>
        <w:ind w:left="682" w:right="4" w:hanging="697"/>
        <w:pPrChange w:id="3072" w:author="Simon Johnson" w:date="2021-03-26T11:42:00Z">
          <w:pPr>
            <w:pStyle w:val="Heading3"/>
            <w:keepLines/>
            <w:spacing w:before="0" w:after="145" w:line="259" w:lineRule="auto"/>
            <w:ind w:left="682" w:hanging="697"/>
          </w:pPr>
        </w:pPrChange>
      </w:pPr>
      <w:bookmarkStart w:id="3073" w:name="_Toc42687"/>
      <w:bookmarkStart w:id="3074" w:name="_Toc71106270"/>
      <w:r>
        <w:lastRenderedPageBreak/>
        <w:t>Topic</w:t>
      </w:r>
      <w:ins w:id="3075" w:author="Simon Johnson" w:date="2021-03-09T14:55:00Z">
        <w:r w:rsidR="005729FF">
          <w:t xml:space="preserve"> </w:t>
        </w:r>
      </w:ins>
      <w:r>
        <w:t>Name</w:t>
      </w:r>
      <w:bookmarkEnd w:id="3073"/>
      <w:bookmarkEnd w:id="3074"/>
    </w:p>
    <w:p w14:paraId="29B144B0" w14:textId="33232D28" w:rsidR="00C84FE9" w:rsidRDefault="00C84FE9">
      <w:pPr>
        <w:spacing w:after="308"/>
        <w:ind w:left="-5" w:right="4"/>
        <w:pPrChange w:id="3076" w:author="Simon Johnson" w:date="2021-03-26T11:42:00Z">
          <w:pPr>
            <w:spacing w:after="308"/>
            <w:ind w:left="-5" w:right="990"/>
          </w:pPr>
        </w:pPrChange>
      </w:pPr>
      <w:r>
        <w:t xml:space="preserve">The </w:t>
      </w:r>
      <w:r>
        <w:rPr>
          <w:i/>
        </w:rPr>
        <w:t>Topic</w:t>
      </w:r>
      <w:ins w:id="3077" w:author="Simon Johnson" w:date="2021-03-09T14:55:00Z">
        <w:r w:rsidR="005729FF">
          <w:rPr>
            <w:i/>
          </w:rPr>
          <w:t xml:space="preserve"> </w:t>
        </w:r>
      </w:ins>
      <w:r>
        <w:rPr>
          <w:i/>
        </w:rPr>
        <w:t xml:space="preserve">Name </w:t>
      </w:r>
      <w:r>
        <w:t>field has a variable length and contains an UTF8-encoded string that specifies the topic name.</w:t>
      </w:r>
    </w:p>
    <w:p w14:paraId="10A4D773" w14:textId="1D0FD1F3" w:rsidR="00C84FE9" w:rsidRDefault="00C84FE9">
      <w:pPr>
        <w:pStyle w:val="Heading3"/>
        <w:keepLines/>
        <w:spacing w:before="0" w:after="145" w:line="259" w:lineRule="auto"/>
        <w:ind w:left="682" w:right="4" w:hanging="697"/>
        <w:pPrChange w:id="3078" w:author="Simon Johnson" w:date="2021-03-26T11:42:00Z">
          <w:pPr>
            <w:pStyle w:val="Heading3"/>
            <w:keepLines/>
            <w:spacing w:before="0" w:after="145" w:line="259" w:lineRule="auto"/>
            <w:ind w:left="682" w:hanging="697"/>
          </w:pPr>
        </w:pPrChange>
      </w:pPr>
      <w:bookmarkStart w:id="3079" w:name="_Toc42688"/>
      <w:del w:id="3080" w:author="Simon Johnson" w:date="2021-03-09T11:33:00Z">
        <w:r w:rsidDel="0018058B">
          <w:delText>WillMsg</w:delText>
        </w:r>
      </w:del>
      <w:bookmarkStart w:id="3081" w:name="_Toc71106271"/>
      <w:bookmarkEnd w:id="3079"/>
      <w:ins w:id="3082" w:author="Simon Johnson" w:date="2021-03-09T11:33:00Z">
        <w:r w:rsidR="0018058B">
          <w:t>Will</w:t>
        </w:r>
      </w:ins>
      <w:ins w:id="3083" w:author="Simon Johnson" w:date="2021-03-09T14:55:00Z">
        <w:r w:rsidR="005729FF">
          <w:t xml:space="preserve"> </w:t>
        </w:r>
      </w:ins>
      <w:ins w:id="3084" w:author="Simon Johnson" w:date="2021-03-09T11:33:00Z">
        <w:r w:rsidR="0018058B">
          <w:t>Packet</w:t>
        </w:r>
      </w:ins>
      <w:bookmarkEnd w:id="3081"/>
    </w:p>
    <w:p w14:paraId="1EEA2382" w14:textId="0B748223" w:rsidR="00C84FE9" w:rsidRDefault="00C84FE9">
      <w:pPr>
        <w:spacing w:after="308"/>
        <w:ind w:left="-5" w:right="4"/>
        <w:pPrChange w:id="3085" w:author="Simon Johnson" w:date="2021-03-26T11:42:00Z">
          <w:pPr>
            <w:spacing w:after="308"/>
            <w:ind w:left="-5" w:right="990"/>
          </w:pPr>
        </w:pPrChange>
      </w:pPr>
      <w:r>
        <w:t xml:space="preserve">The </w:t>
      </w:r>
      <w:del w:id="3086" w:author="Simon Johnson" w:date="2021-03-09T11:33:00Z">
        <w:r w:rsidDel="0018058B">
          <w:rPr>
            <w:i/>
          </w:rPr>
          <w:delText xml:space="preserve">WillMsg </w:delText>
        </w:r>
      </w:del>
      <w:ins w:id="3087" w:author="Simon Johnson" w:date="2021-03-09T11:33:00Z">
        <w:r w:rsidR="0018058B">
          <w:rPr>
            <w:i/>
          </w:rPr>
          <w:t>Will</w:t>
        </w:r>
      </w:ins>
      <w:ins w:id="3088" w:author="Simon Johnson" w:date="2021-05-05T08:57:00Z">
        <w:r w:rsidR="001835D9">
          <w:rPr>
            <w:i/>
          </w:rPr>
          <w:t xml:space="preserve"> </w:t>
        </w:r>
      </w:ins>
      <w:ins w:id="3089" w:author="Simon Johnson" w:date="2021-03-09T11:33:00Z">
        <w:r w:rsidR="0018058B">
          <w:rPr>
            <w:i/>
          </w:rPr>
          <w:t xml:space="preserve">Packet </w:t>
        </w:r>
      </w:ins>
      <w:r>
        <w:t xml:space="preserve">field has a variable length and contains the Will </w:t>
      </w:r>
      <w:ins w:id="3090" w:author="Simon Johnson" w:date="2021-03-09T11:33:00Z">
        <w:r w:rsidR="0018058B">
          <w:t>packet</w:t>
        </w:r>
        <w:r w:rsidR="0018058B" w:rsidDel="0018058B">
          <w:t xml:space="preserve"> </w:t>
        </w:r>
      </w:ins>
      <w:del w:id="3091" w:author="Simon Johnson" w:date="2021-03-09T11:33:00Z">
        <w:r w:rsidDel="0018058B">
          <w:delText>message</w:delText>
        </w:r>
      </w:del>
      <w:r>
        <w:t>.</w:t>
      </w:r>
    </w:p>
    <w:p w14:paraId="1760E5B5" w14:textId="02F61B8B" w:rsidR="00C84FE9" w:rsidRDefault="00C84FE9">
      <w:pPr>
        <w:pStyle w:val="Heading3"/>
        <w:keepLines/>
        <w:spacing w:before="0" w:after="145" w:line="259" w:lineRule="auto"/>
        <w:ind w:left="682" w:right="4" w:hanging="697"/>
        <w:pPrChange w:id="3092" w:author="Simon Johnson" w:date="2021-03-26T11:42:00Z">
          <w:pPr>
            <w:pStyle w:val="Heading3"/>
            <w:keepLines/>
            <w:spacing w:before="0" w:after="145" w:line="259" w:lineRule="auto"/>
            <w:ind w:left="682" w:hanging="697"/>
          </w:pPr>
        </w:pPrChange>
      </w:pPr>
      <w:bookmarkStart w:id="3093" w:name="_Toc42689"/>
      <w:bookmarkStart w:id="3094" w:name="_Toc71106272"/>
      <w:r>
        <w:t>Will</w:t>
      </w:r>
      <w:ins w:id="3095" w:author="Simon Johnson" w:date="2021-03-09T14:55:00Z">
        <w:r w:rsidR="005729FF">
          <w:t xml:space="preserve"> </w:t>
        </w:r>
      </w:ins>
      <w:r>
        <w:t>Topic</w:t>
      </w:r>
      <w:bookmarkEnd w:id="3093"/>
      <w:bookmarkEnd w:id="3094"/>
    </w:p>
    <w:p w14:paraId="7B58FC0F" w14:textId="697DE41D" w:rsidR="00C84FE9" w:rsidRDefault="00C84FE9">
      <w:pPr>
        <w:spacing w:after="353"/>
        <w:ind w:left="-5" w:right="4"/>
        <w:rPr>
          <w:ins w:id="3096" w:author="Simon Johnson" w:date="2021-05-05T09:37:00Z"/>
        </w:rPr>
      </w:pPr>
      <w:r>
        <w:t xml:space="preserve">The </w:t>
      </w:r>
      <w:r>
        <w:rPr>
          <w:i/>
        </w:rPr>
        <w:t>Will</w:t>
      </w:r>
      <w:ins w:id="3097" w:author="Simon Johnson" w:date="2021-03-09T14:55:00Z">
        <w:r w:rsidR="005729FF">
          <w:rPr>
            <w:i/>
          </w:rPr>
          <w:t xml:space="preserve"> </w:t>
        </w:r>
      </w:ins>
      <w:r>
        <w:rPr>
          <w:i/>
        </w:rPr>
        <w:t xml:space="preserve">Topic </w:t>
      </w:r>
      <w:r>
        <w:t>field has a variable length and contains the Will topic name.</w:t>
      </w:r>
    </w:p>
    <w:p w14:paraId="17D87897" w14:textId="2AE82270" w:rsidR="00C247B7" w:rsidRDefault="00C247B7" w:rsidP="00C247B7">
      <w:pPr>
        <w:pStyle w:val="Heading2"/>
        <w:keepLines/>
        <w:spacing w:before="0" w:after="64" w:line="259" w:lineRule="auto"/>
        <w:ind w:left="523" w:hanging="538"/>
        <w:rPr>
          <w:ins w:id="3098" w:author="Simon Johnson" w:date="2021-05-05T09:37:00Z"/>
        </w:rPr>
      </w:pPr>
      <w:bookmarkStart w:id="3099" w:name="_Toc71106273"/>
      <w:ins w:id="3100" w:author="Simon Johnson" w:date="2021-05-05T09:37:00Z">
        <w:r>
          <w:t xml:space="preserve">MQTT-SN </w:t>
        </w:r>
        <w:r>
          <w:t>Topic Types</w:t>
        </w:r>
        <w:bookmarkEnd w:id="3099"/>
      </w:ins>
    </w:p>
    <w:p w14:paraId="3EF83C0B" w14:textId="70AE1C01" w:rsidR="00C247B7" w:rsidRDefault="00C247B7" w:rsidP="00C247B7">
      <w:pPr>
        <w:spacing w:after="353"/>
        <w:ind w:left="-5" w:right="4"/>
        <w:rPr>
          <w:ins w:id="3101" w:author="Simon Johnson" w:date="2021-05-05T09:39:00Z"/>
        </w:rPr>
        <w:pPrChange w:id="3102" w:author="Simon Johnson" w:date="2021-05-05T09:42:00Z">
          <w:pPr>
            <w:pStyle w:val="ListParagraph"/>
            <w:numPr>
              <w:numId w:val="89"/>
            </w:numPr>
            <w:spacing w:before="0" w:after="306" w:line="248" w:lineRule="auto"/>
            <w:ind w:left="709" w:right="4" w:hanging="283"/>
            <w:jc w:val="both"/>
          </w:pPr>
        </w:pPrChange>
      </w:pPr>
      <w:ins w:id="3103" w:author="Simon Johnson" w:date="2021-05-05T09:38:00Z">
        <w:r>
          <w:t xml:space="preserve">A number of packets will refer to a topic </w:t>
        </w:r>
      </w:ins>
      <w:ins w:id="3104" w:author="Simon Johnson" w:date="2021-05-05T09:51:00Z">
        <w:r w:rsidR="00D64E98">
          <w:t xml:space="preserve">id </w:t>
        </w:r>
      </w:ins>
      <w:ins w:id="3105" w:author="Simon Johnson" w:date="2021-05-05T09:42:00Z">
        <w:r>
          <w:t>t</w:t>
        </w:r>
      </w:ins>
      <w:ins w:id="3106" w:author="Simon Johnson" w:date="2021-05-05T09:38:00Z">
        <w:r>
          <w:t>y</w:t>
        </w:r>
      </w:ins>
      <w:ins w:id="3107" w:author="Simon Johnson" w:date="2021-05-05T09:42:00Z">
        <w:r>
          <w:t>p</w:t>
        </w:r>
      </w:ins>
      <w:ins w:id="3108" w:author="Simon Johnson" w:date="2021-05-05T09:38:00Z">
        <w:r>
          <w:t>e</w:t>
        </w:r>
      </w:ins>
      <w:ins w:id="3109" w:author="Simon Johnson" w:date="2021-05-05T09:42:00Z">
        <w:r>
          <w:t>s</w:t>
        </w:r>
      </w:ins>
      <w:ins w:id="3110" w:author="Simon Johnson" w:date="2021-05-05T09:43:00Z">
        <w:r>
          <w:t xml:space="preserve"> in their flags</w:t>
        </w:r>
      </w:ins>
      <w:ins w:id="3111" w:author="Simon Johnson" w:date="2021-05-05T09:38:00Z">
        <w:r>
          <w:t xml:space="preserve">. </w:t>
        </w:r>
      </w:ins>
      <w:ins w:id="3112" w:author="Simon Johnson" w:date="2021-05-05T09:50:00Z">
        <w:r w:rsidR="00D64E98">
          <w:t xml:space="preserve">This is a 2-bit field which determines the format of the topicId value. </w:t>
        </w:r>
      </w:ins>
      <w:ins w:id="3113" w:author="Simon Johnson" w:date="2021-05-05T09:39:00Z">
        <w:r>
          <w:t>The allowable values are as follows</w:t>
        </w:r>
      </w:ins>
      <w:ins w:id="3114" w:author="Simon Johnson" w:date="2021-05-05T09:51:00Z">
        <w:r w:rsidR="00D64E98">
          <w:t>:</w:t>
        </w:r>
      </w:ins>
    </w:p>
    <w:tbl>
      <w:tblPr>
        <w:tblStyle w:val="TableGrid"/>
        <w:tblW w:w="0" w:type="auto"/>
        <w:tblInd w:w="-5" w:type="dxa"/>
        <w:tblLook w:val="04A0" w:firstRow="1" w:lastRow="0" w:firstColumn="1" w:lastColumn="0" w:noHBand="0" w:noVBand="1"/>
        <w:tblPrChange w:id="3115" w:author="Simon Johnson" w:date="2021-05-05T09:43:00Z">
          <w:tblPr>
            <w:tblStyle w:val="TableGrid"/>
            <w:tblW w:w="0" w:type="auto"/>
            <w:tblInd w:w="-5" w:type="dxa"/>
            <w:tblLook w:val="04A0" w:firstRow="1" w:lastRow="0" w:firstColumn="1" w:lastColumn="0" w:noHBand="0" w:noVBand="1"/>
          </w:tblPr>
        </w:tblPrChange>
      </w:tblPr>
      <w:tblGrid>
        <w:gridCol w:w="2552"/>
        <w:gridCol w:w="2410"/>
        <w:gridCol w:w="4393"/>
        <w:tblGridChange w:id="3116">
          <w:tblGrid>
            <w:gridCol w:w="3180"/>
            <w:gridCol w:w="1495"/>
            <w:gridCol w:w="1693"/>
            <w:gridCol w:w="2982"/>
            <w:gridCol w:w="5"/>
            <w:gridCol w:w="4670"/>
          </w:tblGrid>
        </w:tblGridChange>
      </w:tblGrid>
      <w:tr w:rsidR="00C247B7" w14:paraId="163CC555" w14:textId="40B431A5" w:rsidTr="00C247B7">
        <w:trPr>
          <w:ins w:id="3117" w:author="Simon Johnson" w:date="2021-05-05T09:40:00Z"/>
        </w:trPr>
        <w:tc>
          <w:tcPr>
            <w:tcW w:w="2552" w:type="dxa"/>
            <w:tcPrChange w:id="3118" w:author="Simon Johnson" w:date="2021-05-05T09:43:00Z">
              <w:tcPr>
                <w:tcW w:w="4675" w:type="dxa"/>
                <w:gridSpan w:val="2"/>
              </w:tcPr>
            </w:tcPrChange>
          </w:tcPr>
          <w:p w14:paraId="685C37BA" w14:textId="4E14E0C1" w:rsidR="00C247B7" w:rsidRPr="00C247B7" w:rsidRDefault="00C247B7" w:rsidP="00C247B7">
            <w:pPr>
              <w:spacing w:after="353"/>
              <w:ind w:right="4"/>
              <w:jc w:val="center"/>
              <w:rPr>
                <w:ins w:id="3119" w:author="Simon Johnson" w:date="2021-05-05T09:40:00Z"/>
                <w:b/>
                <w:bCs/>
                <w:rPrChange w:id="3120" w:author="Simon Johnson" w:date="2021-05-05T09:42:00Z">
                  <w:rPr>
                    <w:ins w:id="3121" w:author="Simon Johnson" w:date="2021-05-05T09:40:00Z"/>
                  </w:rPr>
                </w:rPrChange>
              </w:rPr>
              <w:pPrChange w:id="3122" w:author="Simon Johnson" w:date="2021-05-05T09:42:00Z">
                <w:pPr>
                  <w:spacing w:after="353"/>
                  <w:ind w:right="4"/>
                </w:pPr>
              </w:pPrChange>
            </w:pPr>
            <w:ins w:id="3123" w:author="Simon Johnson" w:date="2021-05-05T09:40:00Z">
              <w:r w:rsidRPr="00C247B7">
                <w:rPr>
                  <w:b/>
                  <w:bCs/>
                  <w:rPrChange w:id="3124" w:author="Simon Johnson" w:date="2021-05-05T09:42:00Z">
                    <w:rPr/>
                  </w:rPrChange>
                </w:rPr>
                <w:t>Topic Alias Type Value</w:t>
              </w:r>
            </w:ins>
          </w:p>
        </w:tc>
        <w:tc>
          <w:tcPr>
            <w:tcW w:w="2410" w:type="dxa"/>
            <w:tcPrChange w:id="3125" w:author="Simon Johnson" w:date="2021-05-05T09:43:00Z">
              <w:tcPr>
                <w:tcW w:w="4675" w:type="dxa"/>
                <w:gridSpan w:val="2"/>
              </w:tcPr>
            </w:tcPrChange>
          </w:tcPr>
          <w:p w14:paraId="34D2CE30" w14:textId="0DDE8ECF" w:rsidR="00C247B7" w:rsidRPr="00C247B7" w:rsidRDefault="00C247B7" w:rsidP="00C247B7">
            <w:pPr>
              <w:spacing w:after="353"/>
              <w:ind w:right="4"/>
              <w:jc w:val="center"/>
              <w:rPr>
                <w:ins w:id="3126" w:author="Simon Johnson" w:date="2021-05-05T09:40:00Z"/>
                <w:b/>
                <w:bCs/>
                <w:rPrChange w:id="3127" w:author="Simon Johnson" w:date="2021-05-05T09:42:00Z">
                  <w:rPr>
                    <w:ins w:id="3128" w:author="Simon Johnson" w:date="2021-05-05T09:40:00Z"/>
                  </w:rPr>
                </w:rPrChange>
              </w:rPr>
              <w:pPrChange w:id="3129" w:author="Simon Johnson" w:date="2021-05-05T09:42:00Z">
                <w:pPr>
                  <w:spacing w:after="353"/>
                  <w:ind w:right="4"/>
                </w:pPr>
              </w:pPrChange>
            </w:pPr>
            <w:ins w:id="3130" w:author="Simon Johnson" w:date="2021-05-05T09:40:00Z">
              <w:r w:rsidRPr="00C247B7">
                <w:rPr>
                  <w:b/>
                  <w:bCs/>
                  <w:rPrChange w:id="3131" w:author="Simon Johnson" w:date="2021-05-05T09:42:00Z">
                    <w:rPr/>
                  </w:rPrChange>
                </w:rPr>
                <w:t>Name</w:t>
              </w:r>
            </w:ins>
          </w:p>
        </w:tc>
        <w:tc>
          <w:tcPr>
            <w:tcW w:w="4393" w:type="dxa"/>
            <w:tcPrChange w:id="3132" w:author="Simon Johnson" w:date="2021-05-05T09:43:00Z">
              <w:tcPr>
                <w:tcW w:w="4675" w:type="dxa"/>
                <w:gridSpan w:val="2"/>
              </w:tcPr>
            </w:tcPrChange>
          </w:tcPr>
          <w:p w14:paraId="5BE156D0" w14:textId="1E9D17AD" w:rsidR="00C247B7" w:rsidRPr="00C247B7" w:rsidRDefault="00C247B7" w:rsidP="00C247B7">
            <w:pPr>
              <w:spacing w:after="353"/>
              <w:ind w:right="4"/>
              <w:jc w:val="center"/>
              <w:rPr>
                <w:ins w:id="3133" w:author="Simon Johnson" w:date="2021-05-05T09:40:00Z"/>
                <w:b/>
                <w:bCs/>
                <w:rPrChange w:id="3134" w:author="Simon Johnson" w:date="2021-05-05T09:42:00Z">
                  <w:rPr>
                    <w:ins w:id="3135" w:author="Simon Johnson" w:date="2021-05-05T09:40:00Z"/>
                  </w:rPr>
                </w:rPrChange>
              </w:rPr>
              <w:pPrChange w:id="3136" w:author="Simon Johnson" w:date="2021-05-05T09:42:00Z">
                <w:pPr>
                  <w:spacing w:after="353"/>
                  <w:ind w:right="4"/>
                </w:pPr>
              </w:pPrChange>
            </w:pPr>
            <w:ins w:id="3137" w:author="Simon Johnson" w:date="2021-05-05T09:40:00Z">
              <w:r w:rsidRPr="00C247B7">
                <w:rPr>
                  <w:b/>
                  <w:bCs/>
                  <w:rPrChange w:id="3138" w:author="Simon Johnson" w:date="2021-05-05T09:42:00Z">
                    <w:rPr/>
                  </w:rPrChange>
                </w:rPr>
                <w:t>Description</w:t>
              </w:r>
            </w:ins>
          </w:p>
        </w:tc>
      </w:tr>
      <w:tr w:rsidR="00C247B7" w14:paraId="08B13E5C" w14:textId="6ECC5B87" w:rsidTr="00C247B7">
        <w:trPr>
          <w:ins w:id="3139" w:author="Simon Johnson" w:date="2021-05-05T09:40:00Z"/>
        </w:trPr>
        <w:tc>
          <w:tcPr>
            <w:tcW w:w="2552" w:type="dxa"/>
            <w:tcPrChange w:id="3140" w:author="Simon Johnson" w:date="2021-05-05T09:43:00Z">
              <w:tcPr>
                <w:tcW w:w="4675" w:type="dxa"/>
                <w:gridSpan w:val="2"/>
              </w:tcPr>
            </w:tcPrChange>
          </w:tcPr>
          <w:p w14:paraId="346B02B4" w14:textId="0876AB07" w:rsidR="00C247B7" w:rsidRDefault="00C247B7" w:rsidP="00C247B7">
            <w:pPr>
              <w:spacing w:after="353"/>
              <w:ind w:right="4"/>
              <w:jc w:val="center"/>
              <w:rPr>
                <w:ins w:id="3141" w:author="Simon Johnson" w:date="2021-05-05T09:40:00Z"/>
              </w:rPr>
              <w:pPrChange w:id="3142" w:author="Simon Johnson" w:date="2021-05-05T09:43:00Z">
                <w:pPr>
                  <w:spacing w:after="353"/>
                  <w:ind w:right="4"/>
                </w:pPr>
              </w:pPrChange>
            </w:pPr>
            <w:ins w:id="3143" w:author="Simon Johnson" w:date="2021-05-05T09:41:00Z">
              <w:r>
                <w:t>0b00</w:t>
              </w:r>
            </w:ins>
          </w:p>
        </w:tc>
        <w:tc>
          <w:tcPr>
            <w:tcW w:w="2410" w:type="dxa"/>
            <w:tcPrChange w:id="3144" w:author="Simon Johnson" w:date="2021-05-05T09:43:00Z">
              <w:tcPr>
                <w:tcW w:w="4675" w:type="dxa"/>
                <w:gridSpan w:val="2"/>
              </w:tcPr>
            </w:tcPrChange>
          </w:tcPr>
          <w:p w14:paraId="08538F68" w14:textId="2BDB62FA" w:rsidR="00C247B7" w:rsidRDefault="00C247B7" w:rsidP="00C247B7">
            <w:pPr>
              <w:spacing w:after="353"/>
              <w:ind w:right="4"/>
              <w:jc w:val="center"/>
              <w:rPr>
                <w:ins w:id="3145" w:author="Simon Johnson" w:date="2021-05-05T09:40:00Z"/>
              </w:rPr>
              <w:pPrChange w:id="3146" w:author="Simon Johnson" w:date="2021-05-05T09:43:00Z">
                <w:pPr>
                  <w:spacing w:after="353"/>
                  <w:ind w:right="4"/>
                </w:pPr>
              </w:pPrChange>
            </w:pPr>
            <w:ins w:id="3147" w:author="Simon Johnson" w:date="2021-05-05T09:41:00Z">
              <w:r>
                <w:t>Normal Topic Alias</w:t>
              </w:r>
            </w:ins>
          </w:p>
        </w:tc>
        <w:tc>
          <w:tcPr>
            <w:tcW w:w="4393" w:type="dxa"/>
            <w:tcPrChange w:id="3148" w:author="Simon Johnson" w:date="2021-05-05T09:43:00Z">
              <w:tcPr>
                <w:tcW w:w="4675" w:type="dxa"/>
                <w:gridSpan w:val="2"/>
              </w:tcPr>
            </w:tcPrChange>
          </w:tcPr>
          <w:p w14:paraId="30E02E73" w14:textId="36AFAFAC" w:rsidR="00C247B7" w:rsidRDefault="00C247B7" w:rsidP="00C247B7">
            <w:pPr>
              <w:spacing w:after="353"/>
              <w:ind w:right="4"/>
              <w:rPr>
                <w:ins w:id="3149" w:author="Simon Johnson" w:date="2021-05-05T09:40:00Z"/>
              </w:rPr>
            </w:pPr>
            <w:ins w:id="3150" w:author="Simon Johnson" w:date="2021-05-05T09:45:00Z">
              <w:r>
                <w:t xml:space="preserve">A normal topic alias is negotiated </w:t>
              </w:r>
            </w:ins>
            <w:ins w:id="3151" w:author="Simon Johnson" w:date="2021-05-05T09:46:00Z">
              <w:r>
                <w:t xml:space="preserve">between the gateway and client </w:t>
              </w:r>
            </w:ins>
            <w:ins w:id="3152" w:author="Simon Johnson" w:date="2021-05-05T09:45:00Z">
              <w:r>
                <w:t>within the scope of a gateway session</w:t>
              </w:r>
            </w:ins>
            <w:ins w:id="3153" w:author="Simon Johnson" w:date="2021-05-05T09:46:00Z">
              <w:r>
                <w:t>.</w:t>
              </w:r>
            </w:ins>
          </w:p>
        </w:tc>
      </w:tr>
      <w:tr w:rsidR="00C247B7" w14:paraId="1775BE92" w14:textId="2362B48A" w:rsidTr="00C247B7">
        <w:trPr>
          <w:ins w:id="3154" w:author="Simon Johnson" w:date="2021-05-05T09:40:00Z"/>
        </w:trPr>
        <w:tc>
          <w:tcPr>
            <w:tcW w:w="2552" w:type="dxa"/>
            <w:tcPrChange w:id="3155" w:author="Simon Johnson" w:date="2021-05-05T09:43:00Z">
              <w:tcPr>
                <w:tcW w:w="4675" w:type="dxa"/>
                <w:gridSpan w:val="2"/>
              </w:tcPr>
            </w:tcPrChange>
          </w:tcPr>
          <w:p w14:paraId="12B1FE08" w14:textId="7F82B2CC" w:rsidR="00C247B7" w:rsidRDefault="00C247B7" w:rsidP="00C247B7">
            <w:pPr>
              <w:spacing w:after="353"/>
              <w:ind w:right="4"/>
              <w:jc w:val="center"/>
              <w:rPr>
                <w:ins w:id="3156" w:author="Simon Johnson" w:date="2021-05-05T09:40:00Z"/>
              </w:rPr>
              <w:pPrChange w:id="3157" w:author="Simon Johnson" w:date="2021-05-05T09:43:00Z">
                <w:pPr>
                  <w:spacing w:after="353"/>
                  <w:ind w:right="4"/>
                </w:pPr>
              </w:pPrChange>
            </w:pPr>
            <w:ins w:id="3158" w:author="Simon Johnson" w:date="2021-05-05T09:41:00Z">
              <w:r>
                <w:t>0b01</w:t>
              </w:r>
            </w:ins>
          </w:p>
        </w:tc>
        <w:tc>
          <w:tcPr>
            <w:tcW w:w="2410" w:type="dxa"/>
            <w:tcPrChange w:id="3159" w:author="Simon Johnson" w:date="2021-05-05T09:43:00Z">
              <w:tcPr>
                <w:tcW w:w="4675" w:type="dxa"/>
                <w:gridSpan w:val="2"/>
              </w:tcPr>
            </w:tcPrChange>
          </w:tcPr>
          <w:p w14:paraId="516B2BA2" w14:textId="519F7813" w:rsidR="00C247B7" w:rsidRDefault="00C247B7" w:rsidP="00C247B7">
            <w:pPr>
              <w:spacing w:after="353"/>
              <w:ind w:right="4"/>
              <w:jc w:val="center"/>
              <w:rPr>
                <w:ins w:id="3160" w:author="Simon Johnson" w:date="2021-05-05T09:40:00Z"/>
              </w:rPr>
              <w:pPrChange w:id="3161" w:author="Simon Johnson" w:date="2021-05-05T09:43:00Z">
                <w:pPr>
                  <w:spacing w:after="353"/>
                  <w:ind w:right="4"/>
                </w:pPr>
              </w:pPrChange>
            </w:pPr>
            <w:ins w:id="3162" w:author="Simon Johnson" w:date="2021-05-05T09:41:00Z">
              <w:r>
                <w:t>Predefined Topic Alias</w:t>
              </w:r>
            </w:ins>
          </w:p>
        </w:tc>
        <w:tc>
          <w:tcPr>
            <w:tcW w:w="4393" w:type="dxa"/>
            <w:tcPrChange w:id="3163" w:author="Simon Johnson" w:date="2021-05-05T09:43:00Z">
              <w:tcPr>
                <w:tcW w:w="4675" w:type="dxa"/>
                <w:gridSpan w:val="2"/>
              </w:tcPr>
            </w:tcPrChange>
          </w:tcPr>
          <w:p w14:paraId="1CB4E5E8" w14:textId="580573E3" w:rsidR="00C247B7" w:rsidRDefault="00C247B7" w:rsidP="00C247B7">
            <w:pPr>
              <w:spacing w:after="353"/>
              <w:ind w:right="4"/>
              <w:rPr>
                <w:ins w:id="3164" w:author="Simon Johnson" w:date="2021-05-05T09:40:00Z"/>
              </w:rPr>
            </w:pPr>
            <w:ins w:id="3165" w:author="Simon Johnson" w:date="2021-05-05T09:46:00Z">
              <w:r>
                <w:t xml:space="preserve">A predefined alias is known </w:t>
              </w:r>
            </w:ins>
            <w:ins w:id="3166" w:author="Simon Johnson" w:date="2021-05-05T09:47:00Z">
              <w:r>
                <w:t xml:space="preserve">statically </w:t>
              </w:r>
            </w:ins>
            <w:ins w:id="3167" w:author="Simon Johnson" w:date="2021-05-05T09:46:00Z">
              <w:r>
                <w:t>by both the gateway and the client outside the scope of a gateway session</w:t>
              </w:r>
            </w:ins>
            <w:ins w:id="3168" w:author="Simon Johnson" w:date="2021-05-05T09:47:00Z">
              <w:r>
                <w:t xml:space="preserve">. No negotiation is required since both entities </w:t>
              </w:r>
              <w:r w:rsidR="00D64E98">
                <w:t>have knowledge of the topic alias mapping.</w:t>
              </w:r>
            </w:ins>
          </w:p>
        </w:tc>
      </w:tr>
      <w:tr w:rsidR="00C247B7" w14:paraId="62A68F04" w14:textId="62E4AB9A" w:rsidTr="00C247B7">
        <w:trPr>
          <w:ins w:id="3169" w:author="Simon Johnson" w:date="2021-05-05T09:40:00Z"/>
        </w:trPr>
        <w:tc>
          <w:tcPr>
            <w:tcW w:w="2552" w:type="dxa"/>
            <w:tcPrChange w:id="3170" w:author="Simon Johnson" w:date="2021-05-05T09:43:00Z">
              <w:tcPr>
                <w:tcW w:w="4675" w:type="dxa"/>
                <w:gridSpan w:val="2"/>
              </w:tcPr>
            </w:tcPrChange>
          </w:tcPr>
          <w:p w14:paraId="1B1C9CEA" w14:textId="1366B8F8" w:rsidR="00C247B7" w:rsidRDefault="00C247B7" w:rsidP="00C247B7">
            <w:pPr>
              <w:spacing w:after="353"/>
              <w:ind w:right="4"/>
              <w:jc w:val="center"/>
              <w:rPr>
                <w:ins w:id="3171" w:author="Simon Johnson" w:date="2021-05-05T09:40:00Z"/>
              </w:rPr>
              <w:pPrChange w:id="3172" w:author="Simon Johnson" w:date="2021-05-05T09:43:00Z">
                <w:pPr>
                  <w:spacing w:after="353"/>
                  <w:ind w:right="4"/>
                </w:pPr>
              </w:pPrChange>
            </w:pPr>
            <w:ins w:id="3173" w:author="Simon Johnson" w:date="2021-05-05T09:41:00Z">
              <w:r>
                <w:t>0b10</w:t>
              </w:r>
            </w:ins>
          </w:p>
        </w:tc>
        <w:tc>
          <w:tcPr>
            <w:tcW w:w="2410" w:type="dxa"/>
            <w:tcPrChange w:id="3174" w:author="Simon Johnson" w:date="2021-05-05T09:43:00Z">
              <w:tcPr>
                <w:tcW w:w="4675" w:type="dxa"/>
                <w:gridSpan w:val="2"/>
              </w:tcPr>
            </w:tcPrChange>
          </w:tcPr>
          <w:p w14:paraId="33BC877D" w14:textId="6E19D911" w:rsidR="00C247B7" w:rsidRDefault="00C247B7" w:rsidP="00C247B7">
            <w:pPr>
              <w:spacing w:after="353"/>
              <w:ind w:right="4"/>
              <w:jc w:val="center"/>
              <w:rPr>
                <w:ins w:id="3175" w:author="Simon Johnson" w:date="2021-05-05T09:40:00Z"/>
              </w:rPr>
              <w:pPrChange w:id="3176" w:author="Simon Johnson" w:date="2021-05-05T09:43:00Z">
                <w:pPr>
                  <w:spacing w:after="353"/>
                  <w:ind w:right="4"/>
                </w:pPr>
              </w:pPrChange>
            </w:pPr>
            <w:ins w:id="3177" w:author="Simon Johnson" w:date="2021-05-05T09:41:00Z">
              <w:r>
                <w:t xml:space="preserve">Short Topic </w:t>
              </w:r>
            </w:ins>
            <w:ins w:id="3178" w:author="Simon Johnson" w:date="2021-05-05T09:42:00Z">
              <w:r>
                <w:t>Name</w:t>
              </w:r>
            </w:ins>
          </w:p>
        </w:tc>
        <w:tc>
          <w:tcPr>
            <w:tcW w:w="4393" w:type="dxa"/>
            <w:tcPrChange w:id="3179" w:author="Simon Johnson" w:date="2021-05-05T09:43:00Z">
              <w:tcPr>
                <w:tcW w:w="4675" w:type="dxa"/>
                <w:gridSpan w:val="2"/>
              </w:tcPr>
            </w:tcPrChange>
          </w:tcPr>
          <w:p w14:paraId="7998273B" w14:textId="2A127F07" w:rsidR="00C247B7" w:rsidRDefault="00D64E98" w:rsidP="00C247B7">
            <w:pPr>
              <w:spacing w:after="353"/>
              <w:ind w:right="4"/>
              <w:rPr>
                <w:ins w:id="3180" w:author="Simon Johnson" w:date="2021-05-05T09:40:00Z"/>
              </w:rPr>
            </w:pPr>
            <w:ins w:id="3181" w:author="Simon Johnson" w:date="2021-05-05T09:47:00Z">
              <w:r>
                <w:t>A 2</w:t>
              </w:r>
            </w:ins>
            <w:ins w:id="3182" w:author="Simon Johnson" w:date="2021-05-05T09:51:00Z">
              <w:r>
                <w:t>-</w:t>
              </w:r>
            </w:ins>
            <w:ins w:id="3183" w:author="Simon Johnson" w:date="2021-05-05T09:47:00Z">
              <w:r>
                <w:t>byte topic name</w:t>
              </w:r>
            </w:ins>
            <w:ins w:id="3184" w:author="Simon Johnson" w:date="2021-05-05T09:48:00Z">
              <w:r>
                <w:t xml:space="preserve"> which requires no negotiation.</w:t>
              </w:r>
            </w:ins>
          </w:p>
        </w:tc>
      </w:tr>
      <w:tr w:rsidR="00C247B7" w14:paraId="2D4D6D12" w14:textId="77777777" w:rsidTr="00C247B7">
        <w:trPr>
          <w:ins w:id="3185" w:author="Simon Johnson" w:date="2021-05-05T09:41:00Z"/>
          <w:trPrChange w:id="3186" w:author="Simon Johnson" w:date="2021-05-05T09:43:00Z">
            <w:trPr>
              <w:gridAfter w:val="0"/>
            </w:trPr>
          </w:trPrChange>
        </w:trPr>
        <w:tc>
          <w:tcPr>
            <w:tcW w:w="2552" w:type="dxa"/>
            <w:tcPrChange w:id="3187" w:author="Simon Johnson" w:date="2021-05-05T09:43:00Z">
              <w:tcPr>
                <w:tcW w:w="3180" w:type="dxa"/>
              </w:tcPr>
            </w:tcPrChange>
          </w:tcPr>
          <w:p w14:paraId="66B4BC5E" w14:textId="201840E0" w:rsidR="00C247B7" w:rsidRDefault="00C247B7" w:rsidP="00C247B7">
            <w:pPr>
              <w:spacing w:after="353"/>
              <w:ind w:right="4"/>
              <w:jc w:val="center"/>
              <w:rPr>
                <w:ins w:id="3188" w:author="Simon Johnson" w:date="2021-05-05T09:41:00Z"/>
              </w:rPr>
              <w:pPrChange w:id="3189" w:author="Simon Johnson" w:date="2021-05-05T09:43:00Z">
                <w:pPr>
                  <w:spacing w:after="353"/>
                  <w:ind w:right="4"/>
                </w:pPr>
              </w:pPrChange>
            </w:pPr>
            <w:ins w:id="3190" w:author="Simon Johnson" w:date="2021-05-05T09:41:00Z">
              <w:r>
                <w:t>0b11</w:t>
              </w:r>
            </w:ins>
          </w:p>
        </w:tc>
        <w:tc>
          <w:tcPr>
            <w:tcW w:w="2410" w:type="dxa"/>
            <w:tcPrChange w:id="3191" w:author="Simon Johnson" w:date="2021-05-05T09:43:00Z">
              <w:tcPr>
                <w:tcW w:w="3188" w:type="dxa"/>
                <w:gridSpan w:val="2"/>
              </w:tcPr>
            </w:tcPrChange>
          </w:tcPr>
          <w:p w14:paraId="3EAB614D" w14:textId="69E2551D" w:rsidR="00C247B7" w:rsidRDefault="00C247B7" w:rsidP="00C247B7">
            <w:pPr>
              <w:spacing w:after="353"/>
              <w:ind w:right="4"/>
              <w:jc w:val="center"/>
              <w:rPr>
                <w:ins w:id="3192" w:author="Simon Johnson" w:date="2021-05-05T09:41:00Z"/>
              </w:rPr>
              <w:pPrChange w:id="3193" w:author="Simon Johnson" w:date="2021-05-05T09:43:00Z">
                <w:pPr>
                  <w:spacing w:after="353"/>
                  <w:ind w:right="4"/>
                </w:pPr>
              </w:pPrChange>
            </w:pPr>
            <w:ins w:id="3194" w:author="Simon Johnson" w:date="2021-05-05T09:42:00Z">
              <w:r>
                <w:t>Long Topic Name</w:t>
              </w:r>
            </w:ins>
          </w:p>
        </w:tc>
        <w:tc>
          <w:tcPr>
            <w:tcW w:w="4393" w:type="dxa"/>
            <w:tcPrChange w:id="3195" w:author="Simon Johnson" w:date="2021-05-05T09:43:00Z">
              <w:tcPr>
                <w:tcW w:w="2987" w:type="dxa"/>
                <w:gridSpan w:val="2"/>
              </w:tcPr>
            </w:tcPrChange>
          </w:tcPr>
          <w:p w14:paraId="4FC0AA2D" w14:textId="0CC6964A" w:rsidR="00C247B7" w:rsidRDefault="00D64E98" w:rsidP="00C247B7">
            <w:pPr>
              <w:spacing w:after="353"/>
              <w:ind w:right="4"/>
              <w:rPr>
                <w:ins w:id="3196" w:author="Simon Johnson" w:date="2021-05-05T09:41:00Z"/>
              </w:rPr>
            </w:pPr>
            <w:ins w:id="3197" w:author="Simon Johnson" w:date="2021-05-05T09:48:00Z">
              <w:r>
                <w:t>A full topic</w:t>
              </w:r>
            </w:ins>
            <w:ins w:id="3198" w:author="Simon Johnson" w:date="2021-05-05T09:51:00Z">
              <w:r w:rsidR="006765F7">
                <w:t xml:space="preserve"> encode</w:t>
              </w:r>
            </w:ins>
            <w:ins w:id="3199" w:author="Simon Johnson" w:date="2021-05-05T09:48:00Z">
              <w:r>
                <w:t>, which requires no session negotiation.</w:t>
              </w:r>
            </w:ins>
          </w:p>
        </w:tc>
      </w:tr>
    </w:tbl>
    <w:p w14:paraId="1E1FA48B" w14:textId="019CA339" w:rsidR="00C247B7" w:rsidRDefault="00C247B7" w:rsidP="00C247B7">
      <w:pPr>
        <w:spacing w:after="353"/>
        <w:ind w:left="-5" w:right="4"/>
        <w:rPr>
          <w:ins w:id="3200" w:author="Simon Johnson" w:date="2021-05-05T09:37:00Z"/>
        </w:rPr>
      </w:pPr>
      <w:ins w:id="3201" w:author="Simon Johnson" w:date="2021-05-05T09:44:00Z">
        <w:r>
          <w:t>Please refer to section 5.6 and 5.7 for detailed descriptions of top</w:t>
        </w:r>
      </w:ins>
      <w:ins w:id="3202" w:author="Simon Johnson" w:date="2021-05-05T09:45:00Z">
        <w:r>
          <w:t>ic types and aliases.</w:t>
        </w:r>
      </w:ins>
    </w:p>
    <w:p w14:paraId="5FBAE157" w14:textId="77777777" w:rsidR="00C247B7" w:rsidRDefault="00C247B7">
      <w:pPr>
        <w:spacing w:after="353"/>
        <w:ind w:left="-5" w:right="4"/>
        <w:pPrChange w:id="3203" w:author="Simon Johnson" w:date="2021-03-26T11:42:00Z">
          <w:pPr>
            <w:spacing w:after="353"/>
            <w:ind w:left="-5" w:right="990"/>
          </w:pPr>
        </w:pPrChange>
      </w:pPr>
    </w:p>
    <w:p w14:paraId="0A74CD59" w14:textId="3D610EDC" w:rsidR="00E45C04" w:rsidRPr="00D833D0" w:rsidRDefault="00E45C04" w:rsidP="00D833D0">
      <w:pPr>
        <w:pStyle w:val="Heading1"/>
      </w:pPr>
      <w:bookmarkStart w:id="3204" w:name="_Toc71106274"/>
      <w:r w:rsidRPr="00D833D0">
        <w:lastRenderedPageBreak/>
        <w:t>MQTT-SN Control Packets</w:t>
      </w:r>
      <w:bookmarkEnd w:id="3204"/>
    </w:p>
    <w:p w14:paraId="1B07848D" w14:textId="77777777" w:rsidR="00E45C04" w:rsidRDefault="00E45C04" w:rsidP="00C84FE9">
      <w:pPr>
        <w:spacing w:after="353"/>
        <w:ind w:left="-5" w:right="990"/>
      </w:pPr>
    </w:p>
    <w:p w14:paraId="1FCACB34" w14:textId="047F4EB4" w:rsidR="00C84FE9" w:rsidRDefault="00C84FE9" w:rsidP="00C84FE9">
      <w:pPr>
        <w:pStyle w:val="Heading2"/>
        <w:keepLines/>
        <w:spacing w:before="0" w:after="64" w:line="259" w:lineRule="auto"/>
        <w:ind w:left="523" w:hanging="538"/>
      </w:pPr>
      <w:bookmarkStart w:id="3205" w:name="_Toc42690"/>
      <w:bookmarkStart w:id="3206" w:name="_Toc71106275"/>
      <w:r>
        <w:t xml:space="preserve">Format of Individual </w:t>
      </w:r>
      <w:del w:id="3207" w:author="Simon Johnson" w:date="2021-03-09T11:33:00Z">
        <w:r w:rsidDel="0018058B">
          <w:delText>Messages</w:delText>
        </w:r>
      </w:del>
      <w:bookmarkEnd w:id="3205"/>
      <w:ins w:id="3208" w:author="Simon Johnson" w:date="2021-03-09T11:33:00Z">
        <w:r w:rsidR="0018058B">
          <w:t>Packets</w:t>
        </w:r>
      </w:ins>
      <w:bookmarkEnd w:id="3206"/>
    </w:p>
    <w:p w14:paraId="41E25831" w14:textId="4399DF9E" w:rsidR="00C84FE9" w:rsidRDefault="00C84FE9">
      <w:pPr>
        <w:ind w:left="-5" w:right="4"/>
        <w:pPrChange w:id="3209" w:author="Simon Johnson" w:date="2021-03-26T11:42:00Z">
          <w:pPr>
            <w:ind w:left="-5" w:right="990"/>
          </w:pPr>
        </w:pPrChange>
      </w:pPr>
      <w:r>
        <w:t xml:space="preserve">This section specifies the format of the individual MQTT-SN </w:t>
      </w:r>
      <w:ins w:id="3210" w:author="Simon Johnson" w:date="2021-03-09T11:33:00Z">
        <w:r w:rsidR="0018058B">
          <w:t>packets</w:t>
        </w:r>
      </w:ins>
      <w:del w:id="3211" w:author="Simon Johnson" w:date="2021-03-09T11:33:00Z">
        <w:r w:rsidDel="0018058B">
          <w:delText>messages</w:delText>
        </w:r>
      </w:del>
      <w:r>
        <w:t xml:space="preserve">. All </w:t>
      </w:r>
      <w:ins w:id="3212" w:author="Simon Johnson" w:date="2021-03-09T11:34:00Z">
        <w:r w:rsidR="0018058B">
          <w:t xml:space="preserve">packets </w:t>
        </w:r>
      </w:ins>
      <w:del w:id="3213" w:author="Simon Johnson" w:date="2021-03-09T11:34:00Z">
        <w:r w:rsidDel="0018058B">
          <w:delText xml:space="preserve">messages </w:delText>
        </w:r>
      </w:del>
      <w:r>
        <w:t>are described with the 1-</w:t>
      </w:r>
      <w:r w:rsidR="00FB5396">
        <w:t>byte</w:t>
      </w:r>
      <w:r>
        <w:t xml:space="preserve"> </w:t>
      </w:r>
      <w:r>
        <w:rPr>
          <w:i/>
        </w:rPr>
        <w:t xml:space="preserve">Length </w:t>
      </w:r>
      <w:r>
        <w:t xml:space="preserve">field. The </w:t>
      </w:r>
      <w:ins w:id="3214" w:author="Simon Johnson" w:date="2021-03-09T11:34:00Z">
        <w:r w:rsidR="0018058B">
          <w:t>packet</w:t>
        </w:r>
        <w:r w:rsidR="0018058B" w:rsidDel="0018058B">
          <w:t xml:space="preserve"> </w:t>
        </w:r>
      </w:ins>
      <w:del w:id="3215" w:author="Simon Johnson" w:date="2021-03-09T11:34:00Z">
        <w:r w:rsidDel="0018058B">
          <w:delText xml:space="preserve">message </w:delText>
        </w:r>
      </w:del>
      <w:r>
        <w:t>formats in case of the 3-</w:t>
      </w:r>
      <w:r w:rsidR="00FB5396">
        <w:t>byte</w:t>
      </w:r>
      <w:r>
        <w:t xml:space="preserve"> </w:t>
      </w:r>
      <w:r>
        <w:rPr>
          <w:i/>
        </w:rPr>
        <w:t xml:space="preserve">Length </w:t>
      </w:r>
      <w:r>
        <w:t>field could be derived straightforwardly and are therefore not mentioned.</w:t>
      </w:r>
    </w:p>
    <w:p w14:paraId="227143C5" w14:textId="77777777" w:rsidR="00F27B3C" w:rsidRDefault="00F27B3C">
      <w:pPr>
        <w:ind w:left="-5" w:right="4"/>
        <w:pPrChange w:id="3216" w:author="Simon Johnson" w:date="2021-03-26T11:42:00Z">
          <w:pPr>
            <w:ind w:left="-5" w:right="990"/>
          </w:pPr>
        </w:pPrChange>
      </w:pPr>
    </w:p>
    <w:p w14:paraId="235E2286" w14:textId="73DDE495" w:rsidR="00C84FE9" w:rsidRDefault="00C84FE9">
      <w:pPr>
        <w:pStyle w:val="Heading3"/>
        <w:keepLines/>
        <w:spacing w:before="0" w:after="77" w:line="259" w:lineRule="auto"/>
        <w:ind w:left="583" w:right="4" w:hanging="598"/>
        <w:rPr>
          <w:ins w:id="3217" w:author="Simon Johnson" w:date="2021-03-01T10:59:00Z"/>
        </w:rPr>
        <w:pPrChange w:id="3218" w:author="Simon Johnson" w:date="2021-03-26T11:42:00Z">
          <w:pPr>
            <w:pStyle w:val="Heading3"/>
            <w:keepLines/>
            <w:spacing w:before="0" w:after="77" w:line="259" w:lineRule="auto"/>
            <w:ind w:left="583" w:hanging="598"/>
          </w:pPr>
        </w:pPrChange>
      </w:pPr>
      <w:bookmarkStart w:id="3219" w:name="_Toc42691"/>
      <w:bookmarkStart w:id="3220" w:name="_Toc71106276"/>
      <w:r>
        <w:t>ADVERTISE</w:t>
      </w:r>
      <w:bookmarkEnd w:id="3219"/>
      <w:bookmarkEnd w:id="3220"/>
    </w:p>
    <w:p w14:paraId="229719DF" w14:textId="19C84FAA" w:rsidR="00634D7F" w:rsidRDefault="00634D7F">
      <w:pPr>
        <w:ind w:right="4"/>
        <w:rPr>
          <w:ins w:id="3221" w:author="Simon Johnson" w:date="2021-03-01T10:59:00Z"/>
        </w:rPr>
        <w:pPrChange w:id="3222" w:author="Simon Johnson" w:date="2021-03-26T11:42:00Z">
          <w:pPr/>
        </w:pPrChange>
      </w:pPr>
    </w:p>
    <w:tbl>
      <w:tblPr>
        <w:tblStyle w:val="TableGrid"/>
        <w:tblW w:w="0" w:type="auto"/>
        <w:tblLook w:val="04A0" w:firstRow="1" w:lastRow="0" w:firstColumn="1" w:lastColumn="0" w:noHBand="0" w:noVBand="1"/>
        <w:tblPrChange w:id="3223" w:author="Simon Johnson" w:date="2021-03-01T12:01:00Z">
          <w:tblPr>
            <w:tblStyle w:val="TableGrid"/>
            <w:tblW w:w="0" w:type="auto"/>
            <w:tblLook w:val="04A0" w:firstRow="1" w:lastRow="0" w:firstColumn="1" w:lastColumn="0" w:noHBand="0" w:noVBand="1"/>
          </w:tblPr>
        </w:tblPrChange>
      </w:tblPr>
      <w:tblGrid>
        <w:gridCol w:w="1271"/>
        <w:gridCol w:w="806"/>
        <w:gridCol w:w="1039"/>
        <w:gridCol w:w="1039"/>
        <w:gridCol w:w="1039"/>
        <w:gridCol w:w="1039"/>
        <w:gridCol w:w="1039"/>
        <w:gridCol w:w="1039"/>
        <w:gridCol w:w="1039"/>
        <w:tblGridChange w:id="3224">
          <w:tblGrid>
            <w:gridCol w:w="1038"/>
            <w:gridCol w:w="1039"/>
            <w:gridCol w:w="1039"/>
            <w:gridCol w:w="1039"/>
            <w:gridCol w:w="1039"/>
            <w:gridCol w:w="1039"/>
            <w:gridCol w:w="1039"/>
            <w:gridCol w:w="1039"/>
            <w:gridCol w:w="1039"/>
          </w:tblGrid>
        </w:tblGridChange>
      </w:tblGrid>
      <w:tr w:rsidR="00634D7F" w14:paraId="20115533" w14:textId="77777777" w:rsidTr="00682CBD">
        <w:trPr>
          <w:ins w:id="3225" w:author="Simon Johnson" w:date="2021-03-01T11:01:00Z"/>
        </w:trPr>
        <w:tc>
          <w:tcPr>
            <w:tcW w:w="1271" w:type="dxa"/>
            <w:tcPrChange w:id="3226" w:author="Simon Johnson" w:date="2021-03-01T12:01:00Z">
              <w:tcPr>
                <w:tcW w:w="1038" w:type="dxa"/>
              </w:tcPr>
            </w:tcPrChange>
          </w:tcPr>
          <w:p w14:paraId="25A29F7A" w14:textId="5F3FB2B1" w:rsidR="00634D7F" w:rsidRPr="00634D7F" w:rsidRDefault="00634D7F">
            <w:pPr>
              <w:ind w:right="4"/>
              <w:jc w:val="center"/>
              <w:rPr>
                <w:ins w:id="3227" w:author="Simon Johnson" w:date="2021-03-01T11:01:00Z"/>
                <w:b/>
                <w:bCs/>
                <w:rPrChange w:id="3228" w:author="Simon Johnson" w:date="2021-03-01T11:01:00Z">
                  <w:rPr>
                    <w:ins w:id="3229" w:author="Simon Johnson" w:date="2021-03-01T11:01:00Z"/>
                  </w:rPr>
                </w:rPrChange>
              </w:rPr>
              <w:pPrChange w:id="3230" w:author="Andrew Banks" w:date="2021-03-26T11:42:00Z">
                <w:pPr/>
              </w:pPrChange>
            </w:pPr>
            <w:ins w:id="3231" w:author="Simon Johnson" w:date="2021-03-01T11:01:00Z">
              <w:r w:rsidRPr="00634D7F">
                <w:rPr>
                  <w:b/>
                  <w:bCs/>
                  <w:rPrChange w:id="3232" w:author="Simon Johnson" w:date="2021-03-01T11:01:00Z">
                    <w:rPr/>
                  </w:rPrChange>
                </w:rPr>
                <w:t>Bit</w:t>
              </w:r>
            </w:ins>
          </w:p>
        </w:tc>
        <w:tc>
          <w:tcPr>
            <w:tcW w:w="806" w:type="dxa"/>
            <w:tcPrChange w:id="3233" w:author="Simon Johnson" w:date="2021-03-01T12:01:00Z">
              <w:tcPr>
                <w:tcW w:w="1039" w:type="dxa"/>
              </w:tcPr>
            </w:tcPrChange>
          </w:tcPr>
          <w:p w14:paraId="6ACCC6E3" w14:textId="29B71010" w:rsidR="00634D7F" w:rsidRPr="00634D7F" w:rsidRDefault="00634D7F">
            <w:pPr>
              <w:ind w:right="4"/>
              <w:jc w:val="center"/>
              <w:rPr>
                <w:ins w:id="3234" w:author="Simon Johnson" w:date="2021-03-01T11:01:00Z"/>
                <w:b/>
                <w:bCs/>
                <w:rPrChange w:id="3235" w:author="Simon Johnson" w:date="2021-03-01T11:01:00Z">
                  <w:rPr>
                    <w:ins w:id="3236" w:author="Simon Johnson" w:date="2021-03-01T11:01:00Z"/>
                  </w:rPr>
                </w:rPrChange>
              </w:rPr>
              <w:pPrChange w:id="3237" w:author="Andrew Banks" w:date="2021-03-26T11:42:00Z">
                <w:pPr/>
              </w:pPrChange>
            </w:pPr>
            <w:ins w:id="3238" w:author="Simon Johnson" w:date="2021-03-01T11:01:00Z">
              <w:r w:rsidRPr="00634D7F">
                <w:rPr>
                  <w:b/>
                  <w:bCs/>
                  <w:rPrChange w:id="3239" w:author="Simon Johnson" w:date="2021-03-01T11:01:00Z">
                    <w:rPr/>
                  </w:rPrChange>
                </w:rPr>
                <w:t>7</w:t>
              </w:r>
            </w:ins>
          </w:p>
        </w:tc>
        <w:tc>
          <w:tcPr>
            <w:tcW w:w="1039" w:type="dxa"/>
            <w:tcPrChange w:id="3240" w:author="Simon Johnson" w:date="2021-03-01T12:01:00Z">
              <w:tcPr>
                <w:tcW w:w="1039" w:type="dxa"/>
              </w:tcPr>
            </w:tcPrChange>
          </w:tcPr>
          <w:p w14:paraId="4CF6DBD0" w14:textId="6EEFEE88" w:rsidR="00634D7F" w:rsidRPr="00634D7F" w:rsidRDefault="00634D7F">
            <w:pPr>
              <w:ind w:right="4"/>
              <w:jc w:val="center"/>
              <w:rPr>
                <w:ins w:id="3241" w:author="Simon Johnson" w:date="2021-03-01T11:01:00Z"/>
                <w:b/>
                <w:bCs/>
                <w:rPrChange w:id="3242" w:author="Simon Johnson" w:date="2021-03-01T11:01:00Z">
                  <w:rPr>
                    <w:ins w:id="3243" w:author="Simon Johnson" w:date="2021-03-01T11:01:00Z"/>
                  </w:rPr>
                </w:rPrChange>
              </w:rPr>
              <w:pPrChange w:id="3244" w:author="Andrew Banks" w:date="2021-03-26T11:42:00Z">
                <w:pPr/>
              </w:pPrChange>
            </w:pPr>
            <w:ins w:id="3245" w:author="Simon Johnson" w:date="2021-03-01T11:01:00Z">
              <w:r w:rsidRPr="00634D7F">
                <w:rPr>
                  <w:b/>
                  <w:bCs/>
                  <w:rPrChange w:id="3246" w:author="Simon Johnson" w:date="2021-03-01T11:01:00Z">
                    <w:rPr/>
                  </w:rPrChange>
                </w:rPr>
                <w:t>6</w:t>
              </w:r>
            </w:ins>
          </w:p>
        </w:tc>
        <w:tc>
          <w:tcPr>
            <w:tcW w:w="1039" w:type="dxa"/>
            <w:tcPrChange w:id="3247" w:author="Simon Johnson" w:date="2021-03-01T12:01:00Z">
              <w:tcPr>
                <w:tcW w:w="1039" w:type="dxa"/>
              </w:tcPr>
            </w:tcPrChange>
          </w:tcPr>
          <w:p w14:paraId="355BA363" w14:textId="059EC481" w:rsidR="00634D7F" w:rsidRPr="00634D7F" w:rsidRDefault="00634D7F">
            <w:pPr>
              <w:ind w:right="4"/>
              <w:jc w:val="center"/>
              <w:rPr>
                <w:ins w:id="3248" w:author="Simon Johnson" w:date="2021-03-01T11:01:00Z"/>
                <w:b/>
                <w:bCs/>
                <w:rPrChange w:id="3249" w:author="Simon Johnson" w:date="2021-03-01T11:01:00Z">
                  <w:rPr>
                    <w:ins w:id="3250" w:author="Simon Johnson" w:date="2021-03-01T11:01:00Z"/>
                  </w:rPr>
                </w:rPrChange>
              </w:rPr>
              <w:pPrChange w:id="3251" w:author="Andrew Banks" w:date="2021-03-26T11:42:00Z">
                <w:pPr/>
              </w:pPrChange>
            </w:pPr>
            <w:ins w:id="3252" w:author="Simon Johnson" w:date="2021-03-01T11:01:00Z">
              <w:r w:rsidRPr="00634D7F">
                <w:rPr>
                  <w:b/>
                  <w:bCs/>
                  <w:rPrChange w:id="3253" w:author="Simon Johnson" w:date="2021-03-01T11:01:00Z">
                    <w:rPr/>
                  </w:rPrChange>
                </w:rPr>
                <w:t>5</w:t>
              </w:r>
            </w:ins>
          </w:p>
        </w:tc>
        <w:tc>
          <w:tcPr>
            <w:tcW w:w="1039" w:type="dxa"/>
            <w:tcPrChange w:id="3254" w:author="Simon Johnson" w:date="2021-03-01T12:01:00Z">
              <w:tcPr>
                <w:tcW w:w="1039" w:type="dxa"/>
              </w:tcPr>
            </w:tcPrChange>
          </w:tcPr>
          <w:p w14:paraId="1797EB3A" w14:textId="36E54E53" w:rsidR="00634D7F" w:rsidRPr="00634D7F" w:rsidRDefault="00634D7F">
            <w:pPr>
              <w:ind w:right="4"/>
              <w:jc w:val="center"/>
              <w:rPr>
                <w:ins w:id="3255" w:author="Simon Johnson" w:date="2021-03-01T11:01:00Z"/>
                <w:b/>
                <w:bCs/>
                <w:rPrChange w:id="3256" w:author="Simon Johnson" w:date="2021-03-01T11:01:00Z">
                  <w:rPr>
                    <w:ins w:id="3257" w:author="Simon Johnson" w:date="2021-03-01T11:01:00Z"/>
                  </w:rPr>
                </w:rPrChange>
              </w:rPr>
              <w:pPrChange w:id="3258" w:author="Andrew Banks" w:date="2021-03-26T11:42:00Z">
                <w:pPr/>
              </w:pPrChange>
            </w:pPr>
            <w:ins w:id="3259" w:author="Simon Johnson" w:date="2021-03-01T11:01:00Z">
              <w:r w:rsidRPr="00634D7F">
                <w:rPr>
                  <w:b/>
                  <w:bCs/>
                  <w:rPrChange w:id="3260" w:author="Simon Johnson" w:date="2021-03-01T11:01:00Z">
                    <w:rPr/>
                  </w:rPrChange>
                </w:rPr>
                <w:t>4</w:t>
              </w:r>
            </w:ins>
          </w:p>
        </w:tc>
        <w:tc>
          <w:tcPr>
            <w:tcW w:w="1039" w:type="dxa"/>
            <w:tcPrChange w:id="3261" w:author="Simon Johnson" w:date="2021-03-01T12:01:00Z">
              <w:tcPr>
                <w:tcW w:w="1039" w:type="dxa"/>
              </w:tcPr>
            </w:tcPrChange>
          </w:tcPr>
          <w:p w14:paraId="3A27D6E1" w14:textId="15FA883E" w:rsidR="00634D7F" w:rsidRPr="00634D7F" w:rsidRDefault="00634D7F">
            <w:pPr>
              <w:ind w:right="4"/>
              <w:jc w:val="center"/>
              <w:rPr>
                <w:ins w:id="3262" w:author="Simon Johnson" w:date="2021-03-01T11:01:00Z"/>
                <w:b/>
                <w:bCs/>
                <w:rPrChange w:id="3263" w:author="Simon Johnson" w:date="2021-03-01T11:01:00Z">
                  <w:rPr>
                    <w:ins w:id="3264" w:author="Simon Johnson" w:date="2021-03-01T11:01:00Z"/>
                  </w:rPr>
                </w:rPrChange>
              </w:rPr>
              <w:pPrChange w:id="3265" w:author="Andrew Banks" w:date="2021-03-26T11:42:00Z">
                <w:pPr/>
              </w:pPrChange>
            </w:pPr>
            <w:ins w:id="3266" w:author="Simon Johnson" w:date="2021-03-01T11:01:00Z">
              <w:r w:rsidRPr="00634D7F">
                <w:rPr>
                  <w:b/>
                  <w:bCs/>
                  <w:rPrChange w:id="3267" w:author="Simon Johnson" w:date="2021-03-01T11:01:00Z">
                    <w:rPr/>
                  </w:rPrChange>
                </w:rPr>
                <w:t>3</w:t>
              </w:r>
            </w:ins>
          </w:p>
        </w:tc>
        <w:tc>
          <w:tcPr>
            <w:tcW w:w="1039" w:type="dxa"/>
            <w:tcPrChange w:id="3268" w:author="Simon Johnson" w:date="2021-03-01T12:01:00Z">
              <w:tcPr>
                <w:tcW w:w="1039" w:type="dxa"/>
              </w:tcPr>
            </w:tcPrChange>
          </w:tcPr>
          <w:p w14:paraId="256B422B" w14:textId="47496DF1" w:rsidR="00634D7F" w:rsidRPr="00634D7F" w:rsidRDefault="00634D7F">
            <w:pPr>
              <w:ind w:right="4"/>
              <w:jc w:val="center"/>
              <w:rPr>
                <w:ins w:id="3269" w:author="Simon Johnson" w:date="2021-03-01T11:01:00Z"/>
                <w:b/>
                <w:bCs/>
                <w:rPrChange w:id="3270" w:author="Simon Johnson" w:date="2021-03-01T11:01:00Z">
                  <w:rPr>
                    <w:ins w:id="3271" w:author="Simon Johnson" w:date="2021-03-01T11:01:00Z"/>
                  </w:rPr>
                </w:rPrChange>
              </w:rPr>
              <w:pPrChange w:id="3272" w:author="Andrew Banks" w:date="2021-03-26T11:42:00Z">
                <w:pPr/>
              </w:pPrChange>
            </w:pPr>
            <w:ins w:id="3273" w:author="Simon Johnson" w:date="2021-03-01T11:01:00Z">
              <w:r w:rsidRPr="00634D7F">
                <w:rPr>
                  <w:b/>
                  <w:bCs/>
                  <w:rPrChange w:id="3274" w:author="Simon Johnson" w:date="2021-03-01T11:01:00Z">
                    <w:rPr/>
                  </w:rPrChange>
                </w:rPr>
                <w:t>2</w:t>
              </w:r>
            </w:ins>
          </w:p>
        </w:tc>
        <w:tc>
          <w:tcPr>
            <w:tcW w:w="1039" w:type="dxa"/>
            <w:tcPrChange w:id="3275" w:author="Simon Johnson" w:date="2021-03-01T12:01:00Z">
              <w:tcPr>
                <w:tcW w:w="1039" w:type="dxa"/>
              </w:tcPr>
            </w:tcPrChange>
          </w:tcPr>
          <w:p w14:paraId="1ED62997" w14:textId="670B91F6" w:rsidR="00634D7F" w:rsidRPr="00634D7F" w:rsidRDefault="00634D7F">
            <w:pPr>
              <w:ind w:right="4"/>
              <w:jc w:val="center"/>
              <w:rPr>
                <w:ins w:id="3276" w:author="Simon Johnson" w:date="2021-03-01T11:01:00Z"/>
                <w:b/>
                <w:bCs/>
                <w:rPrChange w:id="3277" w:author="Simon Johnson" w:date="2021-03-01T11:01:00Z">
                  <w:rPr>
                    <w:ins w:id="3278" w:author="Simon Johnson" w:date="2021-03-01T11:01:00Z"/>
                  </w:rPr>
                </w:rPrChange>
              </w:rPr>
              <w:pPrChange w:id="3279" w:author="Andrew Banks" w:date="2021-03-26T11:42:00Z">
                <w:pPr/>
              </w:pPrChange>
            </w:pPr>
            <w:ins w:id="3280" w:author="Simon Johnson" w:date="2021-03-01T11:01:00Z">
              <w:r w:rsidRPr="00634D7F">
                <w:rPr>
                  <w:b/>
                  <w:bCs/>
                  <w:rPrChange w:id="3281" w:author="Simon Johnson" w:date="2021-03-01T11:01:00Z">
                    <w:rPr/>
                  </w:rPrChange>
                </w:rPr>
                <w:t>1</w:t>
              </w:r>
            </w:ins>
          </w:p>
        </w:tc>
        <w:tc>
          <w:tcPr>
            <w:tcW w:w="1039" w:type="dxa"/>
            <w:tcPrChange w:id="3282" w:author="Simon Johnson" w:date="2021-03-01T12:01:00Z">
              <w:tcPr>
                <w:tcW w:w="1039" w:type="dxa"/>
              </w:tcPr>
            </w:tcPrChange>
          </w:tcPr>
          <w:p w14:paraId="190641A7" w14:textId="41EB7B49" w:rsidR="00634D7F" w:rsidRPr="00634D7F" w:rsidRDefault="00634D7F">
            <w:pPr>
              <w:ind w:right="4"/>
              <w:jc w:val="center"/>
              <w:rPr>
                <w:ins w:id="3283" w:author="Simon Johnson" w:date="2021-03-01T11:01:00Z"/>
                <w:b/>
                <w:bCs/>
                <w:rPrChange w:id="3284" w:author="Simon Johnson" w:date="2021-03-01T11:01:00Z">
                  <w:rPr>
                    <w:ins w:id="3285" w:author="Simon Johnson" w:date="2021-03-01T11:01:00Z"/>
                  </w:rPr>
                </w:rPrChange>
              </w:rPr>
              <w:pPrChange w:id="3286" w:author="Andrew Banks" w:date="2021-03-26T11:42:00Z">
                <w:pPr/>
              </w:pPrChange>
            </w:pPr>
            <w:ins w:id="3287" w:author="Simon Johnson" w:date="2021-03-01T11:01:00Z">
              <w:r w:rsidRPr="00634D7F">
                <w:rPr>
                  <w:b/>
                  <w:bCs/>
                  <w:rPrChange w:id="3288" w:author="Simon Johnson" w:date="2021-03-01T11:01:00Z">
                    <w:rPr/>
                  </w:rPrChange>
                </w:rPr>
                <w:t>0</w:t>
              </w:r>
            </w:ins>
          </w:p>
        </w:tc>
      </w:tr>
      <w:tr w:rsidR="006D440E" w14:paraId="2F391DDB" w14:textId="77777777" w:rsidTr="00682CBD">
        <w:trPr>
          <w:ins w:id="3289" w:author="Simon Johnson" w:date="2021-03-01T11:01:00Z"/>
        </w:trPr>
        <w:tc>
          <w:tcPr>
            <w:tcW w:w="1271" w:type="dxa"/>
            <w:tcPrChange w:id="3290" w:author="Simon Johnson" w:date="2021-03-01T12:01:00Z">
              <w:tcPr>
                <w:tcW w:w="1038" w:type="dxa"/>
              </w:tcPr>
            </w:tcPrChange>
          </w:tcPr>
          <w:p w14:paraId="53FE3B7A" w14:textId="65F3752C" w:rsidR="006D440E" w:rsidRDefault="006D440E">
            <w:pPr>
              <w:ind w:right="4"/>
              <w:rPr>
                <w:ins w:id="3291" w:author="Simon Johnson" w:date="2021-03-01T11:01:00Z"/>
              </w:rPr>
              <w:pPrChange w:id="3292" w:author="Andrew Banks" w:date="2021-03-26T11:42:00Z">
                <w:pPr/>
              </w:pPrChange>
            </w:pPr>
            <w:ins w:id="3293" w:author="Simon Johnson" w:date="2021-03-01T11:02:00Z">
              <w:r>
                <w:t>B</w:t>
              </w:r>
            </w:ins>
            <w:ins w:id="3294" w:author="Simon Johnson" w:date="2021-03-01T11:01:00Z">
              <w:r>
                <w:t>yte 1</w:t>
              </w:r>
            </w:ins>
          </w:p>
        </w:tc>
        <w:tc>
          <w:tcPr>
            <w:tcW w:w="8079" w:type="dxa"/>
            <w:gridSpan w:val="8"/>
            <w:tcPrChange w:id="3295" w:author="Simon Johnson" w:date="2021-03-01T12:01:00Z">
              <w:tcPr>
                <w:tcW w:w="8312" w:type="dxa"/>
                <w:gridSpan w:val="8"/>
              </w:tcPr>
            </w:tcPrChange>
          </w:tcPr>
          <w:p w14:paraId="55581561" w14:textId="1ABAB964" w:rsidR="006D440E" w:rsidRDefault="006D440E">
            <w:pPr>
              <w:ind w:right="4"/>
              <w:jc w:val="center"/>
              <w:rPr>
                <w:ins w:id="3296" w:author="Simon Johnson" w:date="2021-03-01T11:01:00Z"/>
              </w:rPr>
              <w:pPrChange w:id="3297" w:author="Andrew Banks" w:date="2021-03-26T11:42:00Z">
                <w:pPr/>
              </w:pPrChange>
            </w:pPr>
            <w:ins w:id="3298" w:author="Simon Johnson" w:date="2021-03-01T11:03:00Z">
              <w:r>
                <w:t>Length</w:t>
              </w:r>
            </w:ins>
          </w:p>
        </w:tc>
      </w:tr>
      <w:tr w:rsidR="006D440E" w14:paraId="4C091BC3" w14:textId="77777777" w:rsidTr="00682CBD">
        <w:trPr>
          <w:ins w:id="3299" w:author="Simon Johnson" w:date="2021-03-01T11:01:00Z"/>
        </w:trPr>
        <w:tc>
          <w:tcPr>
            <w:tcW w:w="1271" w:type="dxa"/>
            <w:tcPrChange w:id="3300" w:author="Simon Johnson" w:date="2021-03-01T12:01:00Z">
              <w:tcPr>
                <w:tcW w:w="1038" w:type="dxa"/>
              </w:tcPr>
            </w:tcPrChange>
          </w:tcPr>
          <w:p w14:paraId="3D3B1873" w14:textId="591B207F" w:rsidR="006D440E" w:rsidRDefault="006D440E">
            <w:pPr>
              <w:ind w:right="4"/>
              <w:rPr>
                <w:ins w:id="3301" w:author="Simon Johnson" w:date="2021-03-01T11:01:00Z"/>
              </w:rPr>
              <w:pPrChange w:id="3302" w:author="Andrew Banks" w:date="2021-03-26T11:42:00Z">
                <w:pPr/>
              </w:pPrChange>
            </w:pPr>
            <w:ins w:id="3303" w:author="Simon Johnson" w:date="2021-03-01T11:02:00Z">
              <w:r>
                <w:t>Byte 2</w:t>
              </w:r>
            </w:ins>
          </w:p>
        </w:tc>
        <w:tc>
          <w:tcPr>
            <w:tcW w:w="8079" w:type="dxa"/>
            <w:gridSpan w:val="8"/>
            <w:tcPrChange w:id="3304" w:author="Simon Johnson" w:date="2021-03-01T12:01:00Z">
              <w:tcPr>
                <w:tcW w:w="8312" w:type="dxa"/>
                <w:gridSpan w:val="8"/>
              </w:tcPr>
            </w:tcPrChange>
          </w:tcPr>
          <w:p w14:paraId="7D309676" w14:textId="40369188" w:rsidR="006D440E" w:rsidRDefault="0018718F">
            <w:pPr>
              <w:ind w:right="4"/>
              <w:jc w:val="center"/>
              <w:rPr>
                <w:ins w:id="3305" w:author="Simon Johnson" w:date="2021-03-01T11:01:00Z"/>
              </w:rPr>
              <w:pPrChange w:id="3306" w:author="Andrew Banks" w:date="2021-03-26T11:42:00Z">
                <w:pPr/>
              </w:pPrChange>
            </w:pPr>
            <w:ins w:id="3307" w:author="Simon Johnson" w:date="2021-03-01T12:41:00Z">
              <w:r>
                <w:t>Packet Type</w:t>
              </w:r>
            </w:ins>
          </w:p>
        </w:tc>
      </w:tr>
      <w:tr w:rsidR="006D440E" w14:paraId="79AA4441" w14:textId="77777777" w:rsidTr="00682CBD">
        <w:trPr>
          <w:ins w:id="3308" w:author="Simon Johnson" w:date="2021-03-01T11:01:00Z"/>
        </w:trPr>
        <w:tc>
          <w:tcPr>
            <w:tcW w:w="1271" w:type="dxa"/>
            <w:tcPrChange w:id="3309" w:author="Simon Johnson" w:date="2021-03-01T12:01:00Z">
              <w:tcPr>
                <w:tcW w:w="1038" w:type="dxa"/>
              </w:tcPr>
            </w:tcPrChange>
          </w:tcPr>
          <w:p w14:paraId="147ADB17" w14:textId="1830FBC8" w:rsidR="006D440E" w:rsidRDefault="006D440E">
            <w:pPr>
              <w:ind w:right="4"/>
              <w:rPr>
                <w:ins w:id="3310" w:author="Simon Johnson" w:date="2021-03-01T11:01:00Z"/>
              </w:rPr>
              <w:pPrChange w:id="3311" w:author="Andrew Banks" w:date="2021-03-26T11:42:00Z">
                <w:pPr/>
              </w:pPrChange>
            </w:pPr>
            <w:ins w:id="3312" w:author="Simon Johnson" w:date="2021-03-01T11:02:00Z">
              <w:r>
                <w:t>Byte 3</w:t>
              </w:r>
            </w:ins>
          </w:p>
        </w:tc>
        <w:tc>
          <w:tcPr>
            <w:tcW w:w="8079" w:type="dxa"/>
            <w:gridSpan w:val="8"/>
            <w:tcPrChange w:id="3313" w:author="Simon Johnson" w:date="2021-03-01T12:01:00Z">
              <w:tcPr>
                <w:tcW w:w="8312" w:type="dxa"/>
                <w:gridSpan w:val="8"/>
              </w:tcPr>
            </w:tcPrChange>
          </w:tcPr>
          <w:p w14:paraId="1DE873AC" w14:textId="476077F8" w:rsidR="006D440E" w:rsidRDefault="006D440E">
            <w:pPr>
              <w:ind w:right="4"/>
              <w:jc w:val="center"/>
              <w:rPr>
                <w:ins w:id="3314" w:author="Simon Johnson" w:date="2021-03-01T11:01:00Z"/>
              </w:rPr>
              <w:pPrChange w:id="3315" w:author="Andrew Banks" w:date="2021-03-26T11:42:00Z">
                <w:pPr/>
              </w:pPrChange>
            </w:pPr>
            <w:ins w:id="3316" w:author="Simon Johnson" w:date="2021-03-01T11:04:00Z">
              <w:r>
                <w:t>GwId</w:t>
              </w:r>
            </w:ins>
          </w:p>
        </w:tc>
      </w:tr>
      <w:tr w:rsidR="006D440E" w14:paraId="38BE899A" w14:textId="77777777" w:rsidTr="00682CBD">
        <w:trPr>
          <w:ins w:id="3317" w:author="Simon Johnson" w:date="2021-03-01T11:01:00Z"/>
        </w:trPr>
        <w:tc>
          <w:tcPr>
            <w:tcW w:w="1271" w:type="dxa"/>
            <w:tcPrChange w:id="3318" w:author="Simon Johnson" w:date="2021-03-01T12:01:00Z">
              <w:tcPr>
                <w:tcW w:w="1038" w:type="dxa"/>
              </w:tcPr>
            </w:tcPrChange>
          </w:tcPr>
          <w:p w14:paraId="1409695A" w14:textId="79DC266E" w:rsidR="006D440E" w:rsidRDefault="006D440E">
            <w:pPr>
              <w:ind w:right="4"/>
              <w:rPr>
                <w:ins w:id="3319" w:author="Simon Johnson" w:date="2021-03-01T11:01:00Z"/>
              </w:rPr>
              <w:pPrChange w:id="3320" w:author="Andrew Banks" w:date="2021-03-26T11:42:00Z">
                <w:pPr/>
              </w:pPrChange>
            </w:pPr>
            <w:ins w:id="3321" w:author="Simon Johnson" w:date="2021-03-01T11:02:00Z">
              <w:r>
                <w:t>Byte 4</w:t>
              </w:r>
            </w:ins>
          </w:p>
        </w:tc>
        <w:tc>
          <w:tcPr>
            <w:tcW w:w="8079" w:type="dxa"/>
            <w:gridSpan w:val="8"/>
            <w:tcPrChange w:id="3322" w:author="Simon Johnson" w:date="2021-03-01T12:01:00Z">
              <w:tcPr>
                <w:tcW w:w="8312" w:type="dxa"/>
                <w:gridSpan w:val="8"/>
              </w:tcPr>
            </w:tcPrChange>
          </w:tcPr>
          <w:p w14:paraId="35CA9B8F" w14:textId="2F9DC4D1" w:rsidR="006D440E" w:rsidRDefault="006D440E">
            <w:pPr>
              <w:ind w:right="4"/>
              <w:jc w:val="center"/>
              <w:rPr>
                <w:ins w:id="3323" w:author="Simon Johnson" w:date="2021-03-01T11:01:00Z"/>
              </w:rPr>
              <w:pPrChange w:id="3324" w:author="Andrew Banks" w:date="2021-03-26T11:42:00Z">
                <w:pPr/>
              </w:pPrChange>
            </w:pPr>
            <w:ins w:id="3325" w:author="Simon Johnson" w:date="2021-03-01T11:04:00Z">
              <w:r>
                <w:t>Duration MS</w:t>
              </w:r>
            </w:ins>
            <w:ins w:id="3326" w:author="Simon Johnson" w:date="2021-03-01T11:05:00Z">
              <w:r>
                <w:t>B</w:t>
              </w:r>
            </w:ins>
          </w:p>
        </w:tc>
      </w:tr>
      <w:tr w:rsidR="006D440E" w14:paraId="00835D21" w14:textId="77777777" w:rsidTr="00682CBD">
        <w:trPr>
          <w:ins w:id="3327" w:author="Simon Johnson" w:date="2021-03-01T11:04:00Z"/>
        </w:trPr>
        <w:tc>
          <w:tcPr>
            <w:tcW w:w="1271" w:type="dxa"/>
            <w:tcPrChange w:id="3328" w:author="Simon Johnson" w:date="2021-03-01T12:01:00Z">
              <w:tcPr>
                <w:tcW w:w="1038" w:type="dxa"/>
              </w:tcPr>
            </w:tcPrChange>
          </w:tcPr>
          <w:p w14:paraId="29F05860" w14:textId="2C7FE382" w:rsidR="006D440E" w:rsidRDefault="006D440E">
            <w:pPr>
              <w:ind w:right="4"/>
              <w:rPr>
                <w:ins w:id="3329" w:author="Simon Johnson" w:date="2021-03-01T11:04:00Z"/>
              </w:rPr>
              <w:pPrChange w:id="3330" w:author="Andrew Banks" w:date="2021-03-26T11:42:00Z">
                <w:pPr/>
              </w:pPrChange>
            </w:pPr>
            <w:ins w:id="3331" w:author="Simon Johnson" w:date="2021-03-01T11:04:00Z">
              <w:r>
                <w:t>Byte 5</w:t>
              </w:r>
            </w:ins>
          </w:p>
        </w:tc>
        <w:tc>
          <w:tcPr>
            <w:tcW w:w="8079" w:type="dxa"/>
            <w:gridSpan w:val="8"/>
            <w:tcPrChange w:id="3332" w:author="Simon Johnson" w:date="2021-03-01T12:01:00Z">
              <w:tcPr>
                <w:tcW w:w="8312" w:type="dxa"/>
                <w:gridSpan w:val="8"/>
              </w:tcPr>
            </w:tcPrChange>
          </w:tcPr>
          <w:p w14:paraId="047B128D" w14:textId="0FC51C67" w:rsidR="006D440E" w:rsidRDefault="006D440E">
            <w:pPr>
              <w:ind w:right="4"/>
              <w:jc w:val="center"/>
              <w:rPr>
                <w:ins w:id="3333" w:author="Simon Johnson" w:date="2021-03-01T11:04:00Z"/>
              </w:rPr>
              <w:pPrChange w:id="3334" w:author="Andrew Banks" w:date="2021-03-26T11:42:00Z">
                <w:pPr>
                  <w:jc w:val="center"/>
                </w:pPr>
              </w:pPrChange>
            </w:pPr>
            <w:ins w:id="3335" w:author="Simon Johnson" w:date="2021-03-01T11:04:00Z">
              <w:r>
                <w:t>Duration</w:t>
              </w:r>
            </w:ins>
            <w:ins w:id="3336" w:author="Simon Johnson" w:date="2021-03-01T11:05:00Z">
              <w:r>
                <w:t xml:space="preserve"> LSB</w:t>
              </w:r>
            </w:ins>
          </w:p>
        </w:tc>
      </w:tr>
    </w:tbl>
    <w:p w14:paraId="636CB148" w14:textId="17DF60F4" w:rsidR="00634D7F" w:rsidRPr="00634D7F" w:rsidDel="006D440E" w:rsidRDefault="00634D7F">
      <w:pPr>
        <w:ind w:right="4"/>
        <w:rPr>
          <w:del w:id="3337" w:author="Simon Johnson" w:date="2021-03-01T11:05:00Z"/>
        </w:rPr>
        <w:pPrChange w:id="3338" w:author="Simon Johnson" w:date="2021-03-26T11:42:00Z">
          <w:pPr>
            <w:pStyle w:val="Heading3"/>
            <w:keepLines/>
            <w:spacing w:before="0" w:after="77" w:line="259" w:lineRule="auto"/>
            <w:ind w:left="583" w:hanging="598"/>
          </w:pPr>
        </w:pPrChange>
      </w:pPr>
    </w:p>
    <w:tbl>
      <w:tblPr>
        <w:tblStyle w:val="TableGrid0"/>
        <w:tblW w:w="3536" w:type="dxa"/>
        <w:tblInd w:w="2732" w:type="dxa"/>
        <w:tblCellMar>
          <w:top w:w="30" w:type="dxa"/>
          <w:left w:w="120" w:type="dxa"/>
          <w:right w:w="115" w:type="dxa"/>
        </w:tblCellMar>
        <w:tblLook w:val="04A0" w:firstRow="1" w:lastRow="0" w:firstColumn="1" w:lastColumn="0" w:noHBand="0" w:noVBand="1"/>
      </w:tblPr>
      <w:tblGrid>
        <w:gridCol w:w="965"/>
        <w:gridCol w:w="1144"/>
        <w:gridCol w:w="753"/>
        <w:gridCol w:w="1071"/>
      </w:tblGrid>
      <w:tr w:rsidR="00C84FE9" w:rsidDel="006D440E" w14:paraId="3231D160" w14:textId="34F82194" w:rsidTr="00C84FE9">
        <w:trPr>
          <w:trHeight w:val="245"/>
          <w:del w:id="3339" w:author="Simon Johnson" w:date="2021-03-01T11:05:00Z"/>
        </w:trPr>
        <w:tc>
          <w:tcPr>
            <w:tcW w:w="909" w:type="dxa"/>
            <w:tcBorders>
              <w:top w:val="single" w:sz="3" w:space="0" w:color="000000"/>
              <w:left w:val="single" w:sz="3" w:space="0" w:color="000000"/>
              <w:bottom w:val="nil"/>
              <w:right w:val="single" w:sz="3" w:space="0" w:color="000000"/>
            </w:tcBorders>
          </w:tcPr>
          <w:p w14:paraId="6D5F3689" w14:textId="178D3F54" w:rsidR="00C84FE9" w:rsidDel="006D440E" w:rsidRDefault="00C84FE9">
            <w:pPr>
              <w:spacing w:after="0" w:line="259" w:lineRule="auto"/>
              <w:ind w:left="53" w:right="4"/>
              <w:rPr>
                <w:del w:id="3340" w:author="Simon Johnson" w:date="2021-03-01T11:05:00Z"/>
              </w:rPr>
              <w:pPrChange w:id="3341" w:author="Andrew Banks" w:date="2021-03-26T11:42:00Z">
                <w:pPr>
                  <w:spacing w:after="0" w:line="259" w:lineRule="auto"/>
                  <w:ind w:left="53"/>
                </w:pPr>
              </w:pPrChange>
            </w:pPr>
            <w:del w:id="3342" w:author="Simon Johnson" w:date="2021-03-01T11:05:00Z">
              <w:r w:rsidDel="006D440E">
                <w:delText>Length</w:delText>
              </w:r>
            </w:del>
          </w:p>
        </w:tc>
        <w:tc>
          <w:tcPr>
            <w:tcW w:w="987" w:type="dxa"/>
            <w:tcBorders>
              <w:top w:val="single" w:sz="3" w:space="0" w:color="000000"/>
              <w:left w:val="single" w:sz="3" w:space="0" w:color="000000"/>
              <w:bottom w:val="nil"/>
              <w:right w:val="single" w:sz="3" w:space="0" w:color="000000"/>
            </w:tcBorders>
          </w:tcPr>
          <w:p w14:paraId="78BC0706" w14:textId="7AF25A52" w:rsidR="00C84FE9" w:rsidDel="006D440E" w:rsidRDefault="00C84FE9">
            <w:pPr>
              <w:spacing w:after="0" w:line="259" w:lineRule="auto"/>
              <w:ind w:right="4"/>
              <w:rPr>
                <w:del w:id="3343" w:author="Simon Johnson" w:date="2021-03-01T11:05:00Z"/>
              </w:rPr>
              <w:pPrChange w:id="3344" w:author="Andrew Banks" w:date="2021-03-26T11:42:00Z">
                <w:pPr>
                  <w:spacing w:after="0" w:line="259" w:lineRule="auto"/>
                </w:pPr>
              </w:pPrChange>
            </w:pPr>
            <w:del w:id="3345" w:author="Simon Johnson" w:date="2021-03-01T11:05:00Z">
              <w:r w:rsidDel="006D440E">
                <w:delText>MsgType</w:delText>
              </w:r>
            </w:del>
          </w:p>
        </w:tc>
        <w:tc>
          <w:tcPr>
            <w:tcW w:w="693" w:type="dxa"/>
            <w:tcBorders>
              <w:top w:val="single" w:sz="3" w:space="0" w:color="000000"/>
              <w:left w:val="single" w:sz="3" w:space="0" w:color="000000"/>
              <w:bottom w:val="nil"/>
              <w:right w:val="single" w:sz="3" w:space="0" w:color="000000"/>
            </w:tcBorders>
          </w:tcPr>
          <w:p w14:paraId="606668B0" w14:textId="4ED65250" w:rsidR="00C84FE9" w:rsidDel="006D440E" w:rsidRDefault="00C84FE9">
            <w:pPr>
              <w:spacing w:after="0" w:line="259" w:lineRule="auto"/>
              <w:ind w:right="4"/>
              <w:rPr>
                <w:del w:id="3346" w:author="Simon Johnson" w:date="2021-03-01T11:05:00Z"/>
              </w:rPr>
              <w:pPrChange w:id="3347" w:author="Andrew Banks" w:date="2021-03-26T11:42:00Z">
                <w:pPr>
                  <w:spacing w:after="0" w:line="259" w:lineRule="auto"/>
                </w:pPr>
              </w:pPrChange>
            </w:pPr>
            <w:del w:id="3348" w:author="Simon Johnson" w:date="2021-03-01T11:05:00Z">
              <w:r w:rsidDel="006D440E">
                <w:delText>GwId</w:delText>
              </w:r>
            </w:del>
          </w:p>
        </w:tc>
        <w:tc>
          <w:tcPr>
            <w:tcW w:w="947" w:type="dxa"/>
            <w:tcBorders>
              <w:top w:val="single" w:sz="3" w:space="0" w:color="000000"/>
              <w:left w:val="single" w:sz="3" w:space="0" w:color="000000"/>
              <w:bottom w:val="nil"/>
              <w:right w:val="single" w:sz="3" w:space="0" w:color="000000"/>
            </w:tcBorders>
          </w:tcPr>
          <w:p w14:paraId="53CB1D59" w14:textId="7330DF6C" w:rsidR="00C84FE9" w:rsidDel="006D440E" w:rsidRDefault="00C84FE9">
            <w:pPr>
              <w:spacing w:after="0" w:line="259" w:lineRule="auto"/>
              <w:ind w:right="4"/>
              <w:rPr>
                <w:del w:id="3349" w:author="Simon Johnson" w:date="2021-03-01T11:05:00Z"/>
              </w:rPr>
              <w:pPrChange w:id="3350" w:author="Andrew Banks" w:date="2021-03-26T11:42:00Z">
                <w:pPr>
                  <w:spacing w:after="0" w:line="259" w:lineRule="auto"/>
                </w:pPr>
              </w:pPrChange>
            </w:pPr>
            <w:del w:id="3351" w:author="Simon Johnson" w:date="2021-03-01T11:05:00Z">
              <w:r w:rsidDel="006D440E">
                <w:delText>Duration</w:delText>
              </w:r>
            </w:del>
          </w:p>
        </w:tc>
      </w:tr>
      <w:tr w:rsidR="00C84FE9" w:rsidDel="006D440E" w14:paraId="3A4F1D86" w14:textId="282813F7" w:rsidTr="00C84FE9">
        <w:trPr>
          <w:trHeight w:val="241"/>
          <w:del w:id="3352" w:author="Simon Johnson" w:date="2021-03-01T11:05:00Z"/>
        </w:trPr>
        <w:tc>
          <w:tcPr>
            <w:tcW w:w="909" w:type="dxa"/>
            <w:tcBorders>
              <w:top w:val="nil"/>
              <w:left w:val="single" w:sz="3" w:space="0" w:color="000000"/>
              <w:bottom w:val="single" w:sz="3" w:space="0" w:color="000000"/>
              <w:right w:val="single" w:sz="3" w:space="0" w:color="000000"/>
            </w:tcBorders>
          </w:tcPr>
          <w:p w14:paraId="3C3A14E2" w14:textId="747BE284" w:rsidR="00C84FE9" w:rsidDel="006D440E" w:rsidRDefault="00C84FE9">
            <w:pPr>
              <w:spacing w:after="0" w:line="259" w:lineRule="auto"/>
              <w:ind w:right="4"/>
              <w:rPr>
                <w:del w:id="3353" w:author="Simon Johnson" w:date="2021-03-01T11:05:00Z"/>
              </w:rPr>
              <w:pPrChange w:id="3354" w:author="Andrew Banks" w:date="2021-03-26T11:42:00Z">
                <w:pPr>
                  <w:spacing w:after="0" w:line="259" w:lineRule="auto"/>
                </w:pPr>
              </w:pPrChange>
            </w:pPr>
            <w:del w:id="3355" w:author="Simon Johnson" w:date="2021-03-01T11:05:00Z">
              <w:r w:rsidDel="006D440E">
                <w:delText>(</w:delText>
              </w:r>
              <w:r w:rsidR="00FB5396" w:rsidDel="006D440E">
                <w:delText>byte</w:delText>
              </w:r>
              <w:r w:rsidDel="006D440E">
                <w:delText xml:space="preserve"> 0)</w:delText>
              </w:r>
            </w:del>
          </w:p>
        </w:tc>
        <w:tc>
          <w:tcPr>
            <w:tcW w:w="987" w:type="dxa"/>
            <w:tcBorders>
              <w:top w:val="nil"/>
              <w:left w:val="single" w:sz="3" w:space="0" w:color="000000"/>
              <w:bottom w:val="single" w:sz="3" w:space="0" w:color="000000"/>
              <w:right w:val="single" w:sz="3" w:space="0" w:color="000000"/>
            </w:tcBorders>
          </w:tcPr>
          <w:p w14:paraId="1B40071C" w14:textId="58CA9851" w:rsidR="00C84FE9" w:rsidDel="006D440E" w:rsidRDefault="00C84FE9">
            <w:pPr>
              <w:spacing w:after="0" w:line="259" w:lineRule="auto"/>
              <w:ind w:right="4"/>
              <w:jc w:val="center"/>
              <w:rPr>
                <w:del w:id="3356" w:author="Simon Johnson" w:date="2021-03-01T11:05:00Z"/>
              </w:rPr>
            </w:pPr>
            <w:del w:id="3357" w:author="Simon Johnson" w:date="2021-03-01T11:05:00Z">
              <w:r w:rsidDel="006D440E">
                <w:delText>(1)</w:delText>
              </w:r>
            </w:del>
          </w:p>
        </w:tc>
        <w:tc>
          <w:tcPr>
            <w:tcW w:w="693" w:type="dxa"/>
            <w:tcBorders>
              <w:top w:val="nil"/>
              <w:left w:val="single" w:sz="3" w:space="0" w:color="000000"/>
              <w:bottom w:val="single" w:sz="3" w:space="0" w:color="000000"/>
              <w:right w:val="single" w:sz="3" w:space="0" w:color="000000"/>
            </w:tcBorders>
          </w:tcPr>
          <w:p w14:paraId="025D6AF5" w14:textId="5C60C816" w:rsidR="00C84FE9" w:rsidDel="006D440E" w:rsidRDefault="00C84FE9">
            <w:pPr>
              <w:spacing w:after="0" w:line="259" w:lineRule="auto"/>
              <w:ind w:right="4"/>
              <w:jc w:val="center"/>
              <w:rPr>
                <w:del w:id="3358" w:author="Simon Johnson" w:date="2021-03-01T11:05:00Z"/>
              </w:rPr>
            </w:pPr>
            <w:del w:id="3359" w:author="Simon Johnson" w:date="2021-03-01T11:05:00Z">
              <w:r w:rsidDel="006D440E">
                <w:delText>(2)</w:delText>
              </w:r>
            </w:del>
          </w:p>
        </w:tc>
        <w:tc>
          <w:tcPr>
            <w:tcW w:w="947" w:type="dxa"/>
            <w:tcBorders>
              <w:top w:val="nil"/>
              <w:left w:val="single" w:sz="3" w:space="0" w:color="000000"/>
              <w:bottom w:val="single" w:sz="3" w:space="0" w:color="000000"/>
              <w:right w:val="single" w:sz="3" w:space="0" w:color="000000"/>
            </w:tcBorders>
          </w:tcPr>
          <w:p w14:paraId="54DCEBCE" w14:textId="0B0A6096" w:rsidR="00C84FE9" w:rsidDel="006D440E" w:rsidRDefault="00C84FE9">
            <w:pPr>
              <w:spacing w:after="0" w:line="259" w:lineRule="auto"/>
              <w:ind w:right="4"/>
              <w:jc w:val="center"/>
              <w:rPr>
                <w:del w:id="3360" w:author="Simon Johnson" w:date="2021-03-01T11:05:00Z"/>
              </w:rPr>
            </w:pPr>
            <w:del w:id="3361" w:author="Simon Johnson" w:date="2021-03-01T11:05:00Z">
              <w:r w:rsidDel="006D440E">
                <w:delText>(3,4)</w:delText>
              </w:r>
            </w:del>
          </w:p>
        </w:tc>
      </w:tr>
    </w:tbl>
    <w:p w14:paraId="082C6670" w14:textId="00FB7BF4" w:rsidR="00C84FE9" w:rsidRDefault="00C84FE9">
      <w:pPr>
        <w:spacing w:after="276" w:line="265" w:lineRule="auto"/>
        <w:ind w:right="4"/>
        <w:jc w:val="center"/>
        <w:pPrChange w:id="3362" w:author="Simon Johnson" w:date="2021-03-26T11:42:00Z">
          <w:pPr>
            <w:spacing w:after="276" w:line="265" w:lineRule="auto"/>
            <w:jc w:val="center"/>
          </w:pPr>
        </w:pPrChange>
      </w:pPr>
      <w:r>
        <w:t xml:space="preserve">Table 6: ADVERTISE </w:t>
      </w:r>
      <w:ins w:id="3363" w:author="Andrew Banks" w:date="2021-01-22T15:57:00Z">
        <w:r w:rsidR="00030155">
          <w:t>Packet</w:t>
        </w:r>
      </w:ins>
      <w:del w:id="3364" w:author="Andrew Banks" w:date="2021-01-22T15:57:00Z">
        <w:r w:rsidDel="00030155">
          <w:delText>Message</w:delText>
        </w:r>
      </w:del>
    </w:p>
    <w:p w14:paraId="2A62987A" w14:textId="2AC626CA" w:rsidR="00C84FE9" w:rsidRDefault="00C84FE9">
      <w:pPr>
        <w:ind w:left="-15" w:right="4" w:firstLine="299"/>
        <w:pPrChange w:id="3365" w:author="Simon Johnson" w:date="2021-03-26T11:42:00Z">
          <w:pPr>
            <w:ind w:left="-15" w:right="990" w:firstLine="299"/>
          </w:pPr>
        </w:pPrChange>
      </w:pPr>
      <w:r>
        <w:t xml:space="preserve">The ADVERTISE </w:t>
      </w:r>
      <w:ins w:id="3366" w:author="Andrew Banks" w:date="2021-01-22T15:56:00Z">
        <w:r w:rsidR="00030155">
          <w:t>packet</w:t>
        </w:r>
      </w:ins>
      <w:del w:id="3367" w:author="Andrew Banks" w:date="2021-01-22T15:56:00Z">
        <w:r w:rsidDel="00030155">
          <w:delText>message</w:delText>
        </w:r>
      </w:del>
      <w:r>
        <w:t xml:space="preserve"> is broadcast</w:t>
      </w:r>
      <w:del w:id="3368" w:author="Andrew Banks" w:date="2021-01-22T15:56:00Z">
        <w:r w:rsidDel="00030155">
          <w:delText>ed</w:delText>
        </w:r>
      </w:del>
      <w:r>
        <w:t xml:space="preserve"> periodically by </w:t>
      </w:r>
      <w:ins w:id="3369" w:author="Andrew Banks" w:date="2021-01-22T15:58:00Z">
        <w:r w:rsidR="008B2AA8">
          <w:t>the</w:t>
        </w:r>
      </w:ins>
      <w:del w:id="3370" w:author="Andrew Banks" w:date="2021-01-22T15:58:00Z">
        <w:r w:rsidDel="008B2AA8">
          <w:delText>a</w:delText>
        </w:r>
      </w:del>
      <w:r>
        <w:t xml:space="preserve"> gateway to advertise its presence. The time interval until the next broadcast </w:t>
      </w:r>
      <w:del w:id="3371" w:author="Andrew Banks" w:date="2021-01-22T15:58:00Z">
        <w:r w:rsidDel="008B2AA8">
          <w:delText xml:space="preserve">time </w:delText>
        </w:r>
      </w:del>
      <w:r>
        <w:t xml:space="preserve">is indicated </w:t>
      </w:r>
      <w:ins w:id="3372" w:author="Andrew Banks" w:date="2021-01-22T15:58:00Z">
        <w:r w:rsidR="008B2AA8">
          <w:t>by</w:t>
        </w:r>
      </w:ins>
      <w:del w:id="3373" w:author="Andrew Banks" w:date="2021-01-22T15:58:00Z">
        <w:r w:rsidDel="008B2AA8">
          <w:delText>in</w:delText>
        </w:r>
      </w:del>
      <w:r>
        <w:t xml:space="preserve"> the </w:t>
      </w:r>
      <w:r>
        <w:rPr>
          <w:i/>
        </w:rPr>
        <w:t xml:space="preserve">Duration </w:t>
      </w:r>
      <w:r>
        <w:t xml:space="preserve">field </w:t>
      </w:r>
      <w:del w:id="3374" w:author="Andrew Banks" w:date="2021-01-22T15:58:00Z">
        <w:r w:rsidDel="008B2AA8">
          <w:delText xml:space="preserve">of this </w:delText>
        </w:r>
      </w:del>
      <w:del w:id="3375" w:author="Andrew Banks" w:date="2021-01-22T15:56:00Z">
        <w:r w:rsidDel="00030155">
          <w:delText>message</w:delText>
        </w:r>
      </w:del>
      <w:r>
        <w:t>. Its format is illustrated in Table 6:</w:t>
      </w:r>
    </w:p>
    <w:p w14:paraId="1DC5F0C8" w14:textId="77777777" w:rsidR="006C4474" w:rsidRPr="00080C94" w:rsidRDefault="006C4474">
      <w:pPr>
        <w:pStyle w:val="Heading4"/>
        <w:ind w:right="4"/>
        <w:rPr>
          <w:ins w:id="3376" w:author="Simon Johnson" w:date="2021-03-01T16:13:00Z"/>
        </w:rPr>
        <w:pPrChange w:id="3377" w:author="Simon Johnson" w:date="2021-03-26T11:42:00Z">
          <w:pPr>
            <w:pStyle w:val="Heading4"/>
          </w:pPr>
        </w:pPrChange>
      </w:pPr>
      <w:bookmarkStart w:id="3378" w:name="_Toc71106277"/>
      <w:ins w:id="3379" w:author="Simon Johnson" w:date="2021-03-01T16:13:00Z">
        <w:r>
          <w:t>Length &amp; Packet Type</w:t>
        </w:r>
        <w:bookmarkEnd w:id="3378"/>
      </w:ins>
    </w:p>
    <w:p w14:paraId="2380463B" w14:textId="4E6982DD" w:rsidR="00C84FE9" w:rsidDel="00682CBD" w:rsidRDefault="006C4474">
      <w:pPr>
        <w:spacing w:before="0" w:after="174" w:line="248" w:lineRule="auto"/>
        <w:ind w:right="4"/>
        <w:jc w:val="both"/>
        <w:rPr>
          <w:del w:id="3380" w:author="Simon Johnson" w:date="2021-03-01T11:05:00Z"/>
        </w:rPr>
        <w:pPrChange w:id="3381" w:author="Simon Johnson" w:date="2021-03-26T11:42:00Z">
          <w:pPr>
            <w:numPr>
              <w:numId w:val="54"/>
            </w:numPr>
            <w:spacing w:before="0" w:after="174" w:line="248" w:lineRule="auto"/>
            <w:ind w:left="498" w:right="990" w:hanging="199"/>
            <w:jc w:val="both"/>
          </w:pPr>
        </w:pPrChange>
      </w:pPr>
      <w:ins w:id="3382" w:author="Simon Johnson" w:date="2021-03-01T16:13:00Z">
        <w:r>
          <w:t xml:space="preserve">The first 2 or 4 bytes of the packet are encoded according to the variable length packet header format. Please refer to figure </w:t>
        </w:r>
      </w:ins>
      <w:ins w:id="3383" w:author="Simon Johnson" w:date="2021-03-09T16:46:00Z">
        <w:r w:rsidR="00643FDB">
          <w:t>3.</w:t>
        </w:r>
      </w:ins>
      <w:ins w:id="3384" w:author="Simon Johnson" w:date="2021-03-01T16:13:00Z">
        <w:r>
          <w:t>1.2 for a detailed description.</w:t>
        </w:r>
      </w:ins>
      <w:del w:id="3385" w:author="Simon Johnson" w:date="2021-03-01T16:13:00Z">
        <w:r w:rsidR="00C84FE9" w:rsidDel="006C4474">
          <w:delText xml:space="preserve">Length and </w:delText>
        </w:r>
      </w:del>
      <w:del w:id="3386" w:author="Simon Johnson" w:date="2021-03-01T12:42:00Z">
        <w:r w:rsidR="00C84FE9" w:rsidDel="0018718F">
          <w:delText>MsgType</w:delText>
        </w:r>
      </w:del>
      <w:del w:id="3387" w:author="Simon Johnson" w:date="2021-03-01T16:13:00Z">
        <w:r w:rsidR="00C84FE9" w:rsidDel="006C4474">
          <w:delText>: see Section 5.2.</w:delText>
        </w:r>
      </w:del>
    </w:p>
    <w:p w14:paraId="52DD6203" w14:textId="77777777" w:rsidR="00682CBD" w:rsidRDefault="00682CBD">
      <w:pPr>
        <w:spacing w:before="0" w:after="174" w:line="248" w:lineRule="auto"/>
        <w:ind w:right="4"/>
        <w:jc w:val="both"/>
        <w:rPr>
          <w:ins w:id="3388" w:author="Simon Johnson" w:date="2021-03-01T12:08:00Z"/>
        </w:rPr>
        <w:pPrChange w:id="3389" w:author="Simon Johnson" w:date="2021-03-26T11:42:00Z">
          <w:pPr>
            <w:numPr>
              <w:numId w:val="54"/>
            </w:numPr>
            <w:spacing w:before="0" w:after="174" w:line="248" w:lineRule="auto"/>
            <w:ind w:left="498" w:right="990" w:hanging="199"/>
            <w:jc w:val="both"/>
          </w:pPr>
        </w:pPrChange>
      </w:pPr>
    </w:p>
    <w:p w14:paraId="0B130AF8" w14:textId="51AE4D73" w:rsidR="00C84FE9" w:rsidDel="00682CBD" w:rsidRDefault="00C84FE9">
      <w:pPr>
        <w:spacing w:before="0" w:after="174" w:line="248" w:lineRule="auto"/>
        <w:ind w:left="498" w:right="4"/>
        <w:jc w:val="both"/>
        <w:rPr>
          <w:del w:id="3390" w:author="Andrew Banks" w:date="2021-01-22T17:05:00Z"/>
        </w:rPr>
        <w:pPrChange w:id="3391" w:author="Simon Johnson" w:date="2021-03-26T11:42:00Z">
          <w:pPr>
            <w:spacing w:before="0" w:after="174" w:line="248" w:lineRule="auto"/>
            <w:ind w:left="498" w:right="990"/>
            <w:jc w:val="both"/>
          </w:pPr>
        </w:pPrChange>
      </w:pPr>
      <w:del w:id="3392" w:author="Andrew Banks" w:date="2021-01-22T17:05:00Z">
        <w:r w:rsidDel="007428D2">
          <w:delText>GwId: the id of the gateway which sends this message.</w:delText>
        </w:r>
        <w:bookmarkStart w:id="3393" w:name="_Toc66180519"/>
        <w:bookmarkStart w:id="3394" w:name="_Toc66183507"/>
        <w:bookmarkStart w:id="3395" w:name="_Toc66185375"/>
        <w:bookmarkStart w:id="3396" w:name="_Toc66186121"/>
        <w:bookmarkStart w:id="3397" w:name="_Toc66186388"/>
        <w:bookmarkStart w:id="3398" w:name="_Toc66201087"/>
        <w:bookmarkStart w:id="3399" w:name="_Toc66710167"/>
        <w:bookmarkStart w:id="3400" w:name="_Toc67648421"/>
        <w:bookmarkStart w:id="3401" w:name="_Toc67650898"/>
        <w:bookmarkStart w:id="3402" w:name="_Toc71106278"/>
        <w:bookmarkEnd w:id="3393"/>
        <w:bookmarkEnd w:id="3394"/>
        <w:bookmarkEnd w:id="3395"/>
        <w:bookmarkEnd w:id="3396"/>
        <w:bookmarkEnd w:id="3397"/>
        <w:bookmarkEnd w:id="3398"/>
        <w:bookmarkEnd w:id="3399"/>
        <w:bookmarkEnd w:id="3400"/>
        <w:bookmarkEnd w:id="3401"/>
        <w:bookmarkEnd w:id="3402"/>
      </w:del>
    </w:p>
    <w:p w14:paraId="33674C98" w14:textId="79B5B333" w:rsidR="00682CBD" w:rsidRDefault="00682CBD">
      <w:pPr>
        <w:pStyle w:val="Heading4"/>
        <w:ind w:right="4"/>
        <w:rPr>
          <w:ins w:id="3403" w:author="Simon Johnson" w:date="2021-03-01T12:08:00Z"/>
        </w:rPr>
        <w:pPrChange w:id="3404" w:author="Simon Johnson" w:date="2021-03-26T11:42:00Z">
          <w:pPr>
            <w:pStyle w:val="Heading4"/>
          </w:pPr>
        </w:pPrChange>
      </w:pPr>
      <w:bookmarkStart w:id="3405" w:name="_Toc71106279"/>
      <w:ins w:id="3406" w:author="Simon Johnson" w:date="2021-03-01T12:08:00Z">
        <w:r>
          <w:t>GwId</w:t>
        </w:r>
        <w:bookmarkEnd w:id="3405"/>
      </w:ins>
    </w:p>
    <w:p w14:paraId="74989525" w14:textId="499137B5" w:rsidR="00C84FE9" w:rsidRDefault="00682CBD">
      <w:pPr>
        <w:spacing w:before="0" w:after="174" w:line="248" w:lineRule="auto"/>
        <w:ind w:right="4"/>
        <w:jc w:val="both"/>
        <w:rPr>
          <w:ins w:id="3407" w:author="Andrew Banks" w:date="2021-01-22T15:50:00Z"/>
        </w:rPr>
        <w:pPrChange w:id="3408" w:author="Simon Johnson" w:date="2021-03-26T11:42:00Z">
          <w:pPr>
            <w:numPr>
              <w:numId w:val="54"/>
            </w:numPr>
            <w:spacing w:before="0" w:after="307" w:line="248" w:lineRule="auto"/>
            <w:ind w:left="498" w:right="990" w:hanging="199"/>
            <w:jc w:val="both"/>
          </w:pPr>
        </w:pPrChange>
      </w:pPr>
      <w:ins w:id="3409" w:author="Simon Johnson" w:date="2021-03-01T12:08:00Z">
        <w:r>
          <w:t xml:space="preserve">The </w:t>
        </w:r>
        <w:r>
          <w:rPr>
            <w:i/>
          </w:rPr>
          <w:t xml:space="preserve">GwId </w:t>
        </w:r>
        <w:r>
          <w:t>field is 1-byte long and uniquely identifies a gateway which is advertising itself in the network</w:t>
        </w:r>
      </w:ins>
      <w:del w:id="3410" w:author="Andrew Banks" w:date="2021-01-22T15:55:00Z">
        <w:r w:rsidR="00C84FE9" w:rsidDel="00AA2AFD">
          <w:delText>Duration:</w:delText>
        </w:r>
      </w:del>
      <w:del w:id="3411" w:author="Andrew Banks" w:date="2021-01-22T15:52:00Z">
        <w:r w:rsidR="00C84FE9" w:rsidDel="00BA4B9B">
          <w:delText xml:space="preserve"> time interval until the next ADVERTISE is broadcasted by this gateway</w:delText>
        </w:r>
      </w:del>
      <w:del w:id="3412" w:author="Andrew Banks" w:date="2021-01-22T15:55:00Z">
        <w:r w:rsidR="00C84FE9" w:rsidDel="00AA2AFD">
          <w:delText>.</w:delText>
        </w:r>
      </w:del>
    </w:p>
    <w:p w14:paraId="0D601B77" w14:textId="77777777" w:rsidR="00BA4B9B" w:rsidRDefault="00BA4B9B">
      <w:pPr>
        <w:pStyle w:val="Heading4"/>
        <w:ind w:right="4"/>
        <w:rPr>
          <w:ins w:id="3413" w:author="Andrew Banks" w:date="2021-01-22T15:50:00Z"/>
        </w:rPr>
        <w:pPrChange w:id="3414" w:author="Simon Johnson" w:date="2021-03-26T11:42:00Z">
          <w:pPr>
            <w:pStyle w:val="Heading3"/>
            <w:keepLines/>
            <w:spacing w:before="0" w:after="145" w:line="259" w:lineRule="auto"/>
            <w:ind w:left="583" w:hanging="598"/>
          </w:pPr>
        </w:pPrChange>
      </w:pPr>
      <w:bookmarkStart w:id="3415" w:name="_Toc71106280"/>
      <w:ins w:id="3416" w:author="Andrew Banks" w:date="2021-01-22T15:50:00Z">
        <w:r>
          <w:t>Duration</w:t>
        </w:r>
        <w:bookmarkEnd w:id="3415"/>
      </w:ins>
    </w:p>
    <w:p w14:paraId="541C0B3C" w14:textId="2D9F3E33" w:rsidR="00AA2AFD" w:rsidRDefault="00BA4B9B">
      <w:pPr>
        <w:spacing w:after="306"/>
        <w:ind w:left="-5" w:right="4"/>
        <w:rPr>
          <w:ins w:id="3417" w:author="Andrew Banks" w:date="2021-01-22T15:55:00Z"/>
        </w:rPr>
        <w:pPrChange w:id="3418" w:author="Simon Johnson" w:date="2021-03-26T11:42:00Z">
          <w:pPr>
            <w:spacing w:after="306"/>
            <w:ind w:left="-5" w:right="990"/>
          </w:pPr>
        </w:pPrChange>
      </w:pPr>
      <w:ins w:id="3419" w:author="Andrew Banks" w:date="2021-01-22T15:50:00Z">
        <w:r>
          <w:t xml:space="preserve">The </w:t>
        </w:r>
        <w:r>
          <w:rPr>
            <w:i/>
          </w:rPr>
          <w:t xml:space="preserve">Duration </w:t>
        </w:r>
        <w:r>
          <w:t xml:space="preserve">field is </w:t>
        </w:r>
      </w:ins>
      <w:ins w:id="3420" w:author="Andrew Banks" w:date="2021-01-22T15:53:00Z">
        <w:r w:rsidR="00AA2AFD">
          <w:t xml:space="preserve">a </w:t>
        </w:r>
      </w:ins>
      <w:ins w:id="3421" w:author="Andrew Banks" w:date="2021-01-22T15:50:00Z">
        <w:r>
          <w:t>2-byte long</w:t>
        </w:r>
      </w:ins>
      <w:ins w:id="3422" w:author="Andrew Banks" w:date="2021-01-22T15:53:00Z">
        <w:r w:rsidR="00AA2AFD">
          <w:t>. It</w:t>
        </w:r>
      </w:ins>
      <w:ins w:id="3423" w:author="Andrew Banks" w:date="2021-01-22T15:50:00Z">
        <w:del w:id="3424" w:author="Andrew Banks" w:date="2021-01-22T15:53:00Z">
          <w:r w:rsidDel="00AA2AFD">
            <w:delText xml:space="preserve"> and</w:delText>
          </w:r>
        </w:del>
        <w:r>
          <w:t xml:space="preserve"> specifies the </w:t>
        </w:r>
      </w:ins>
      <w:ins w:id="3425" w:author="Andrew Banks" w:date="2021-01-22T15:52:00Z">
        <w:r>
          <w:t xml:space="preserve">time interval in seconds until the next ADVERTISE </w:t>
        </w:r>
      </w:ins>
      <w:ins w:id="3426" w:author="Andrew Banks" w:date="2021-01-22T15:53:00Z">
        <w:r w:rsidR="00AA2AFD">
          <w:t xml:space="preserve">packet </w:t>
        </w:r>
      </w:ins>
      <w:ins w:id="3427" w:author="Andrew Banks" w:date="2021-01-22T15:52:00Z">
        <w:r>
          <w:t xml:space="preserve">is broadcasted by this gateway </w:t>
        </w:r>
      </w:ins>
      <w:ins w:id="3428" w:author="Andrew Banks" w:date="2021-01-22T15:50:00Z">
        <w:del w:id="3429" w:author="Andrew Banks" w:date="2021-01-22T15:53:00Z">
          <w:r w:rsidDel="00AA2AFD">
            <w:delText xml:space="preserve">duration of a time </w:delText>
          </w:r>
        </w:del>
        <w:r>
          <w:t>period</w:t>
        </w:r>
        <w:del w:id="3430" w:author="Andrew Banks" w:date="2021-01-22T15:52:00Z">
          <w:r w:rsidDel="00BA4B9B">
            <w:delText xml:space="preserve"> in seconds</w:delText>
          </w:r>
        </w:del>
        <w:r>
          <w:t>.</w:t>
        </w:r>
      </w:ins>
      <w:ins w:id="3431" w:author="Simon Johnson" w:date="2021-03-01T11:06:00Z">
        <w:r w:rsidR="006D440E">
          <w:t xml:space="preserve"> The maximum value that can be encoded is approximately 18 hours</w:t>
        </w:r>
      </w:ins>
    </w:p>
    <w:p w14:paraId="1096AF5E" w14:textId="59DBAEEC" w:rsidR="00AA2AFD" w:rsidDel="006D440E" w:rsidRDefault="00AA2AFD">
      <w:pPr>
        <w:ind w:left="720" w:right="4"/>
        <w:rPr>
          <w:ins w:id="3432" w:author="Andrew Banks" w:date="2021-01-22T15:55:00Z"/>
          <w:del w:id="3433" w:author="Simon Johnson" w:date="2021-03-01T11:07:00Z"/>
          <w:rFonts w:ascii="Arial" w:hAnsi="Arial"/>
          <w:b/>
        </w:rPr>
        <w:pPrChange w:id="3434" w:author="Simon Johnson" w:date="2021-03-26T11:42:00Z">
          <w:pPr>
            <w:ind w:left="720"/>
          </w:pPr>
        </w:pPrChange>
      </w:pPr>
      <w:ins w:id="3435" w:author="Andrew Banks" w:date="2021-01-22T15:55:00Z">
        <w:del w:id="3436" w:author="Simon Johnson" w:date="2021-03-01T11:07:00Z">
          <w:r w:rsidDel="006D440E">
            <w:rPr>
              <w:rFonts w:eastAsia="Arial"/>
              <w:b/>
            </w:rPr>
            <w:delText>Non-normative comment</w:delText>
          </w:r>
        </w:del>
      </w:ins>
    </w:p>
    <w:p w14:paraId="3B0A5B9A" w14:textId="081AB856" w:rsidR="00BA4B9B" w:rsidDel="00682CBD" w:rsidRDefault="00BA4B9B">
      <w:pPr>
        <w:spacing w:after="306"/>
        <w:ind w:left="-5" w:right="4"/>
        <w:rPr>
          <w:ins w:id="3437" w:author="Andrew Banks" w:date="2021-01-22T15:50:00Z"/>
          <w:del w:id="3438" w:author="Simon Johnson" w:date="2021-03-01T12:08:00Z"/>
        </w:rPr>
        <w:pPrChange w:id="3439" w:author="Simon Johnson" w:date="2021-03-26T11:42:00Z">
          <w:pPr>
            <w:spacing w:after="306"/>
            <w:ind w:left="-5" w:right="990"/>
          </w:pPr>
        </w:pPrChange>
      </w:pPr>
      <w:ins w:id="3440" w:author="Andrew Banks" w:date="2021-01-22T15:50:00Z">
        <w:del w:id="3441" w:author="Simon Johnson" w:date="2021-03-01T11:06:00Z">
          <w:r w:rsidDel="006D440E">
            <w:delText xml:space="preserve"> The maximum value that can be encoded is approximately 18 hours</w:delText>
          </w:r>
        </w:del>
        <w:del w:id="3442" w:author="Simon Johnson" w:date="2021-03-01T12:08:00Z">
          <w:r w:rsidDel="00682CBD">
            <w:delText>.</w:delText>
          </w:r>
        </w:del>
      </w:ins>
    </w:p>
    <w:p w14:paraId="331DF6E6" w14:textId="1D8D65E6" w:rsidR="007428D2" w:rsidDel="00682CBD" w:rsidRDefault="007428D2">
      <w:pPr>
        <w:pStyle w:val="Heading4"/>
        <w:ind w:right="4"/>
        <w:rPr>
          <w:ins w:id="3443" w:author="Andrew Banks" w:date="2021-01-22T17:02:00Z"/>
          <w:del w:id="3444" w:author="Simon Johnson" w:date="2021-03-01T12:08:00Z"/>
        </w:rPr>
        <w:pPrChange w:id="3445" w:author="Simon Johnson" w:date="2021-03-26T11:42:00Z">
          <w:pPr>
            <w:pStyle w:val="Heading3"/>
            <w:keepLines/>
            <w:spacing w:before="0" w:after="145" w:line="259" w:lineRule="auto"/>
            <w:ind w:left="583" w:hanging="598"/>
          </w:pPr>
        </w:pPrChange>
      </w:pPr>
      <w:ins w:id="3446" w:author="Andrew Banks" w:date="2021-01-22T17:02:00Z">
        <w:del w:id="3447" w:author="Simon Johnson" w:date="2021-03-01T12:08:00Z">
          <w:r w:rsidDel="00682CBD">
            <w:delText>GwId</w:delText>
          </w:r>
        </w:del>
      </w:ins>
    </w:p>
    <w:p w14:paraId="1F95AD39" w14:textId="39B2320E" w:rsidR="007428D2" w:rsidDel="009063E3" w:rsidRDefault="007428D2">
      <w:pPr>
        <w:ind w:left="-5" w:right="4"/>
        <w:rPr>
          <w:ins w:id="3448" w:author="Andrew Banks" w:date="2021-01-22T17:02:00Z"/>
          <w:del w:id="3449" w:author="Simon Johnson" w:date="2021-03-01T11:51:00Z"/>
        </w:rPr>
        <w:pPrChange w:id="3450" w:author="Simon Johnson" w:date="2021-03-26T11:42:00Z">
          <w:pPr>
            <w:ind w:left="-5" w:right="990"/>
          </w:pPr>
        </w:pPrChange>
      </w:pPr>
      <w:ins w:id="3451" w:author="Andrew Banks" w:date="2021-01-22T17:02:00Z">
        <w:del w:id="3452" w:author="Simon Johnson" w:date="2021-03-01T12:08:00Z">
          <w:r w:rsidDel="00682CBD">
            <w:delText xml:space="preserve">The </w:delText>
          </w:r>
          <w:r w:rsidDel="00682CBD">
            <w:rPr>
              <w:i/>
            </w:rPr>
            <w:delText xml:space="preserve">GwId </w:delText>
          </w:r>
          <w:r w:rsidDel="00682CBD">
            <w:delText xml:space="preserve">field is 1-byte long and uniquely identifies a gateway </w:delText>
          </w:r>
        </w:del>
      </w:ins>
      <w:ins w:id="3453" w:author="Andrew Banks" w:date="2021-01-22T17:05:00Z">
        <w:del w:id="3454" w:author="Simon Johnson" w:date="2021-03-01T12:08:00Z">
          <w:r w:rsidDel="00682CBD">
            <w:delText xml:space="preserve">which is advertising itself </w:delText>
          </w:r>
        </w:del>
      </w:ins>
      <w:ins w:id="3455" w:author="Andrew Banks" w:date="2021-01-22T17:02:00Z">
        <w:del w:id="3456" w:author="Simon Johnson" w:date="2021-03-01T12:08:00Z">
          <w:r w:rsidDel="00682CBD">
            <w:delText>in t</w:delText>
          </w:r>
        </w:del>
      </w:ins>
      <w:ins w:id="3457" w:author="Andrew Banks" w:date="2021-01-22T17:03:00Z">
        <w:del w:id="3458" w:author="Simon Johnson" w:date="2021-03-01T12:08:00Z">
          <w:r w:rsidDel="00682CBD">
            <w:delText>he network</w:delText>
          </w:r>
        </w:del>
      </w:ins>
      <w:ins w:id="3459" w:author="Andrew Banks" w:date="2021-01-22T17:02:00Z">
        <w:del w:id="3460" w:author="Simon Johnson" w:date="2021-03-01T12:08:00Z">
          <w:r w:rsidDel="00682CBD">
            <w:delText>.</w:delText>
          </w:r>
        </w:del>
      </w:ins>
    </w:p>
    <w:p w14:paraId="4EC485E9" w14:textId="77777777" w:rsidR="00BA4B9B" w:rsidRDefault="00BA4B9B">
      <w:pPr>
        <w:ind w:left="-5" w:right="4"/>
        <w:pPrChange w:id="3461" w:author="Simon Johnson" w:date="2021-03-26T11:42:00Z">
          <w:pPr>
            <w:numPr>
              <w:numId w:val="54"/>
            </w:numPr>
            <w:spacing w:before="0" w:after="307" w:line="248" w:lineRule="auto"/>
            <w:ind w:left="498" w:right="990" w:hanging="199"/>
            <w:jc w:val="both"/>
          </w:pPr>
        </w:pPrChange>
      </w:pPr>
    </w:p>
    <w:p w14:paraId="1C9EB078" w14:textId="68225229" w:rsidR="00C84FE9" w:rsidRDefault="6149D1D0">
      <w:pPr>
        <w:pStyle w:val="Heading3"/>
        <w:keepLines/>
        <w:spacing w:before="0" w:after="77" w:line="259" w:lineRule="auto"/>
        <w:ind w:left="583" w:right="4" w:hanging="598"/>
        <w:rPr>
          <w:ins w:id="3462" w:author="Simon Johnson" w:date="2021-03-01T11:50:00Z"/>
        </w:rPr>
        <w:pPrChange w:id="3463" w:author="Simon Johnson" w:date="2021-03-26T11:42:00Z">
          <w:pPr>
            <w:pStyle w:val="Heading3"/>
            <w:keepLines/>
            <w:spacing w:before="0" w:after="77" w:line="259" w:lineRule="auto"/>
            <w:ind w:left="583" w:hanging="598"/>
          </w:pPr>
        </w:pPrChange>
      </w:pPr>
      <w:bookmarkStart w:id="3464" w:name="_Toc42692"/>
      <w:bookmarkStart w:id="3465" w:name="_Toc71106281"/>
      <w:r>
        <w:t>SEARCHGW</w:t>
      </w:r>
      <w:bookmarkEnd w:id="3464"/>
      <w:bookmarkEnd w:id="3465"/>
    </w:p>
    <w:p w14:paraId="07B6DBFE" w14:textId="0D2264BC" w:rsidR="009063E3" w:rsidRDefault="009063E3">
      <w:pPr>
        <w:ind w:right="4"/>
        <w:rPr>
          <w:ins w:id="3466" w:author="Simon Johnson" w:date="2021-03-01T11:50:00Z"/>
        </w:rPr>
        <w:pPrChange w:id="3467" w:author="Simon Johnson" w:date="2021-03-26T11:42:00Z">
          <w:pPr/>
        </w:pPrChange>
      </w:pPr>
    </w:p>
    <w:tbl>
      <w:tblPr>
        <w:tblStyle w:val="TableGrid"/>
        <w:tblW w:w="0" w:type="auto"/>
        <w:tblLook w:val="04A0" w:firstRow="1" w:lastRow="0" w:firstColumn="1" w:lastColumn="0" w:noHBand="0" w:noVBand="1"/>
        <w:tblPrChange w:id="3468" w:author="Simon Johnson" w:date="2021-03-01T12:01:00Z">
          <w:tblPr>
            <w:tblStyle w:val="TableGrid"/>
            <w:tblW w:w="0" w:type="auto"/>
            <w:tblLook w:val="04A0" w:firstRow="1" w:lastRow="0" w:firstColumn="1" w:lastColumn="0" w:noHBand="0" w:noVBand="1"/>
          </w:tblPr>
        </w:tblPrChange>
      </w:tblPr>
      <w:tblGrid>
        <w:gridCol w:w="1271"/>
        <w:gridCol w:w="806"/>
        <w:gridCol w:w="1039"/>
        <w:gridCol w:w="1039"/>
        <w:gridCol w:w="1039"/>
        <w:gridCol w:w="1039"/>
        <w:gridCol w:w="1039"/>
        <w:gridCol w:w="1039"/>
        <w:gridCol w:w="1039"/>
        <w:tblGridChange w:id="3469">
          <w:tblGrid>
            <w:gridCol w:w="1038"/>
            <w:gridCol w:w="1039"/>
            <w:gridCol w:w="1039"/>
            <w:gridCol w:w="1039"/>
            <w:gridCol w:w="1039"/>
            <w:gridCol w:w="1039"/>
            <w:gridCol w:w="1039"/>
            <w:gridCol w:w="1039"/>
            <w:gridCol w:w="1039"/>
          </w:tblGrid>
        </w:tblGridChange>
      </w:tblGrid>
      <w:tr w:rsidR="009063E3" w14:paraId="7DFE2B30" w14:textId="77777777" w:rsidTr="00682CBD">
        <w:trPr>
          <w:ins w:id="3470" w:author="Simon Johnson" w:date="2021-03-01T11:50:00Z"/>
        </w:trPr>
        <w:tc>
          <w:tcPr>
            <w:tcW w:w="1271" w:type="dxa"/>
            <w:tcPrChange w:id="3471" w:author="Simon Johnson" w:date="2021-03-01T12:01:00Z">
              <w:tcPr>
                <w:tcW w:w="1038" w:type="dxa"/>
              </w:tcPr>
            </w:tcPrChange>
          </w:tcPr>
          <w:p w14:paraId="5C228B62" w14:textId="77777777" w:rsidR="009063E3" w:rsidRPr="00E661CA" w:rsidRDefault="009063E3">
            <w:pPr>
              <w:ind w:right="4"/>
              <w:jc w:val="center"/>
              <w:rPr>
                <w:ins w:id="3472" w:author="Simon Johnson" w:date="2021-03-01T11:50:00Z"/>
                <w:b/>
                <w:bCs/>
              </w:rPr>
              <w:pPrChange w:id="3473" w:author="Andrew Banks" w:date="2021-03-26T11:42:00Z">
                <w:pPr>
                  <w:jc w:val="center"/>
                </w:pPr>
              </w:pPrChange>
            </w:pPr>
            <w:ins w:id="3474" w:author="Simon Johnson" w:date="2021-03-01T11:50:00Z">
              <w:r w:rsidRPr="00E661CA">
                <w:rPr>
                  <w:b/>
                  <w:bCs/>
                </w:rPr>
                <w:t>Bit</w:t>
              </w:r>
            </w:ins>
          </w:p>
        </w:tc>
        <w:tc>
          <w:tcPr>
            <w:tcW w:w="806" w:type="dxa"/>
            <w:tcPrChange w:id="3475" w:author="Simon Johnson" w:date="2021-03-01T12:01:00Z">
              <w:tcPr>
                <w:tcW w:w="1039" w:type="dxa"/>
              </w:tcPr>
            </w:tcPrChange>
          </w:tcPr>
          <w:p w14:paraId="344A0A17" w14:textId="77777777" w:rsidR="009063E3" w:rsidRPr="00E661CA" w:rsidRDefault="009063E3">
            <w:pPr>
              <w:ind w:right="4"/>
              <w:jc w:val="center"/>
              <w:rPr>
                <w:ins w:id="3476" w:author="Simon Johnson" w:date="2021-03-01T11:50:00Z"/>
                <w:b/>
                <w:bCs/>
              </w:rPr>
              <w:pPrChange w:id="3477" w:author="Andrew Banks" w:date="2021-03-26T11:42:00Z">
                <w:pPr>
                  <w:jc w:val="center"/>
                </w:pPr>
              </w:pPrChange>
            </w:pPr>
            <w:ins w:id="3478" w:author="Simon Johnson" w:date="2021-03-01T11:50:00Z">
              <w:r w:rsidRPr="00E661CA">
                <w:rPr>
                  <w:b/>
                  <w:bCs/>
                </w:rPr>
                <w:t>7</w:t>
              </w:r>
            </w:ins>
          </w:p>
        </w:tc>
        <w:tc>
          <w:tcPr>
            <w:tcW w:w="1039" w:type="dxa"/>
            <w:tcPrChange w:id="3479" w:author="Simon Johnson" w:date="2021-03-01T12:01:00Z">
              <w:tcPr>
                <w:tcW w:w="1039" w:type="dxa"/>
              </w:tcPr>
            </w:tcPrChange>
          </w:tcPr>
          <w:p w14:paraId="1771E5E1" w14:textId="77777777" w:rsidR="009063E3" w:rsidRPr="00E661CA" w:rsidRDefault="009063E3">
            <w:pPr>
              <w:ind w:right="4"/>
              <w:jc w:val="center"/>
              <w:rPr>
                <w:ins w:id="3480" w:author="Simon Johnson" w:date="2021-03-01T11:50:00Z"/>
                <w:b/>
                <w:bCs/>
              </w:rPr>
              <w:pPrChange w:id="3481" w:author="Andrew Banks" w:date="2021-03-26T11:42:00Z">
                <w:pPr>
                  <w:jc w:val="center"/>
                </w:pPr>
              </w:pPrChange>
            </w:pPr>
            <w:ins w:id="3482" w:author="Simon Johnson" w:date="2021-03-01T11:50:00Z">
              <w:r w:rsidRPr="00E661CA">
                <w:rPr>
                  <w:b/>
                  <w:bCs/>
                </w:rPr>
                <w:t>6</w:t>
              </w:r>
            </w:ins>
          </w:p>
        </w:tc>
        <w:tc>
          <w:tcPr>
            <w:tcW w:w="1039" w:type="dxa"/>
            <w:tcPrChange w:id="3483" w:author="Simon Johnson" w:date="2021-03-01T12:01:00Z">
              <w:tcPr>
                <w:tcW w:w="1039" w:type="dxa"/>
              </w:tcPr>
            </w:tcPrChange>
          </w:tcPr>
          <w:p w14:paraId="078CB432" w14:textId="77777777" w:rsidR="009063E3" w:rsidRPr="00E661CA" w:rsidRDefault="009063E3">
            <w:pPr>
              <w:ind w:right="4"/>
              <w:jc w:val="center"/>
              <w:rPr>
                <w:ins w:id="3484" w:author="Simon Johnson" w:date="2021-03-01T11:50:00Z"/>
                <w:b/>
                <w:bCs/>
              </w:rPr>
              <w:pPrChange w:id="3485" w:author="Andrew Banks" w:date="2021-03-26T11:42:00Z">
                <w:pPr>
                  <w:jc w:val="center"/>
                </w:pPr>
              </w:pPrChange>
            </w:pPr>
            <w:ins w:id="3486" w:author="Simon Johnson" w:date="2021-03-01T11:50:00Z">
              <w:r w:rsidRPr="00E661CA">
                <w:rPr>
                  <w:b/>
                  <w:bCs/>
                </w:rPr>
                <w:t>5</w:t>
              </w:r>
            </w:ins>
          </w:p>
        </w:tc>
        <w:tc>
          <w:tcPr>
            <w:tcW w:w="1039" w:type="dxa"/>
            <w:tcPrChange w:id="3487" w:author="Simon Johnson" w:date="2021-03-01T12:01:00Z">
              <w:tcPr>
                <w:tcW w:w="1039" w:type="dxa"/>
              </w:tcPr>
            </w:tcPrChange>
          </w:tcPr>
          <w:p w14:paraId="3BE99245" w14:textId="77777777" w:rsidR="009063E3" w:rsidRPr="00E661CA" w:rsidRDefault="009063E3">
            <w:pPr>
              <w:ind w:right="4"/>
              <w:jc w:val="center"/>
              <w:rPr>
                <w:ins w:id="3488" w:author="Simon Johnson" w:date="2021-03-01T11:50:00Z"/>
                <w:b/>
                <w:bCs/>
              </w:rPr>
              <w:pPrChange w:id="3489" w:author="Andrew Banks" w:date="2021-03-26T11:42:00Z">
                <w:pPr>
                  <w:jc w:val="center"/>
                </w:pPr>
              </w:pPrChange>
            </w:pPr>
            <w:ins w:id="3490" w:author="Simon Johnson" w:date="2021-03-01T11:50:00Z">
              <w:r w:rsidRPr="00E661CA">
                <w:rPr>
                  <w:b/>
                  <w:bCs/>
                </w:rPr>
                <w:t>4</w:t>
              </w:r>
            </w:ins>
          </w:p>
        </w:tc>
        <w:tc>
          <w:tcPr>
            <w:tcW w:w="1039" w:type="dxa"/>
            <w:tcPrChange w:id="3491" w:author="Simon Johnson" w:date="2021-03-01T12:01:00Z">
              <w:tcPr>
                <w:tcW w:w="1039" w:type="dxa"/>
              </w:tcPr>
            </w:tcPrChange>
          </w:tcPr>
          <w:p w14:paraId="0A9D2C13" w14:textId="77777777" w:rsidR="009063E3" w:rsidRPr="00E661CA" w:rsidRDefault="009063E3">
            <w:pPr>
              <w:ind w:right="4"/>
              <w:jc w:val="center"/>
              <w:rPr>
                <w:ins w:id="3492" w:author="Simon Johnson" w:date="2021-03-01T11:50:00Z"/>
                <w:b/>
                <w:bCs/>
              </w:rPr>
              <w:pPrChange w:id="3493" w:author="Andrew Banks" w:date="2021-03-26T11:42:00Z">
                <w:pPr>
                  <w:jc w:val="center"/>
                </w:pPr>
              </w:pPrChange>
            </w:pPr>
            <w:ins w:id="3494" w:author="Simon Johnson" w:date="2021-03-01T11:50:00Z">
              <w:r w:rsidRPr="00E661CA">
                <w:rPr>
                  <w:b/>
                  <w:bCs/>
                </w:rPr>
                <w:t>3</w:t>
              </w:r>
            </w:ins>
          </w:p>
        </w:tc>
        <w:tc>
          <w:tcPr>
            <w:tcW w:w="1039" w:type="dxa"/>
            <w:tcPrChange w:id="3495" w:author="Simon Johnson" w:date="2021-03-01T12:01:00Z">
              <w:tcPr>
                <w:tcW w:w="1039" w:type="dxa"/>
              </w:tcPr>
            </w:tcPrChange>
          </w:tcPr>
          <w:p w14:paraId="4AB0818F" w14:textId="77777777" w:rsidR="009063E3" w:rsidRPr="00E661CA" w:rsidRDefault="009063E3">
            <w:pPr>
              <w:ind w:right="4"/>
              <w:jc w:val="center"/>
              <w:rPr>
                <w:ins w:id="3496" w:author="Simon Johnson" w:date="2021-03-01T11:50:00Z"/>
                <w:b/>
                <w:bCs/>
              </w:rPr>
              <w:pPrChange w:id="3497" w:author="Andrew Banks" w:date="2021-03-26T11:42:00Z">
                <w:pPr>
                  <w:jc w:val="center"/>
                </w:pPr>
              </w:pPrChange>
            </w:pPr>
            <w:ins w:id="3498" w:author="Simon Johnson" w:date="2021-03-01T11:50:00Z">
              <w:r w:rsidRPr="00E661CA">
                <w:rPr>
                  <w:b/>
                  <w:bCs/>
                </w:rPr>
                <w:t>2</w:t>
              </w:r>
            </w:ins>
          </w:p>
        </w:tc>
        <w:tc>
          <w:tcPr>
            <w:tcW w:w="1039" w:type="dxa"/>
            <w:tcPrChange w:id="3499" w:author="Simon Johnson" w:date="2021-03-01T12:01:00Z">
              <w:tcPr>
                <w:tcW w:w="1039" w:type="dxa"/>
              </w:tcPr>
            </w:tcPrChange>
          </w:tcPr>
          <w:p w14:paraId="70672EAD" w14:textId="77777777" w:rsidR="009063E3" w:rsidRPr="00E661CA" w:rsidRDefault="009063E3">
            <w:pPr>
              <w:ind w:right="4"/>
              <w:jc w:val="center"/>
              <w:rPr>
                <w:ins w:id="3500" w:author="Simon Johnson" w:date="2021-03-01T11:50:00Z"/>
                <w:b/>
                <w:bCs/>
              </w:rPr>
              <w:pPrChange w:id="3501" w:author="Andrew Banks" w:date="2021-03-26T11:42:00Z">
                <w:pPr>
                  <w:jc w:val="center"/>
                </w:pPr>
              </w:pPrChange>
            </w:pPr>
            <w:ins w:id="3502" w:author="Simon Johnson" w:date="2021-03-01T11:50:00Z">
              <w:r w:rsidRPr="00E661CA">
                <w:rPr>
                  <w:b/>
                  <w:bCs/>
                </w:rPr>
                <w:t>1</w:t>
              </w:r>
            </w:ins>
          </w:p>
        </w:tc>
        <w:tc>
          <w:tcPr>
            <w:tcW w:w="1039" w:type="dxa"/>
            <w:tcPrChange w:id="3503" w:author="Simon Johnson" w:date="2021-03-01T12:01:00Z">
              <w:tcPr>
                <w:tcW w:w="1039" w:type="dxa"/>
              </w:tcPr>
            </w:tcPrChange>
          </w:tcPr>
          <w:p w14:paraId="417699FC" w14:textId="77777777" w:rsidR="009063E3" w:rsidRPr="00E661CA" w:rsidRDefault="009063E3">
            <w:pPr>
              <w:ind w:right="4"/>
              <w:jc w:val="center"/>
              <w:rPr>
                <w:ins w:id="3504" w:author="Simon Johnson" w:date="2021-03-01T11:50:00Z"/>
                <w:b/>
                <w:bCs/>
              </w:rPr>
              <w:pPrChange w:id="3505" w:author="Andrew Banks" w:date="2021-03-26T11:42:00Z">
                <w:pPr>
                  <w:jc w:val="center"/>
                </w:pPr>
              </w:pPrChange>
            </w:pPr>
            <w:ins w:id="3506" w:author="Simon Johnson" w:date="2021-03-01T11:50:00Z">
              <w:r w:rsidRPr="00E661CA">
                <w:rPr>
                  <w:b/>
                  <w:bCs/>
                </w:rPr>
                <w:t>0</w:t>
              </w:r>
            </w:ins>
          </w:p>
        </w:tc>
      </w:tr>
      <w:tr w:rsidR="009063E3" w14:paraId="52823BCF" w14:textId="77777777" w:rsidTr="00682CBD">
        <w:trPr>
          <w:ins w:id="3507" w:author="Simon Johnson" w:date="2021-03-01T11:50:00Z"/>
        </w:trPr>
        <w:tc>
          <w:tcPr>
            <w:tcW w:w="1271" w:type="dxa"/>
            <w:tcPrChange w:id="3508" w:author="Simon Johnson" w:date="2021-03-01T12:01:00Z">
              <w:tcPr>
                <w:tcW w:w="1038" w:type="dxa"/>
              </w:tcPr>
            </w:tcPrChange>
          </w:tcPr>
          <w:p w14:paraId="1ACBDE0E" w14:textId="77777777" w:rsidR="009063E3" w:rsidRDefault="009063E3">
            <w:pPr>
              <w:ind w:right="4"/>
              <w:rPr>
                <w:ins w:id="3509" w:author="Simon Johnson" w:date="2021-03-01T11:50:00Z"/>
              </w:rPr>
              <w:pPrChange w:id="3510" w:author="Andrew Banks" w:date="2021-03-26T11:42:00Z">
                <w:pPr/>
              </w:pPrChange>
            </w:pPr>
            <w:ins w:id="3511" w:author="Simon Johnson" w:date="2021-03-01T11:50:00Z">
              <w:r>
                <w:t>Byte 1</w:t>
              </w:r>
            </w:ins>
          </w:p>
        </w:tc>
        <w:tc>
          <w:tcPr>
            <w:tcW w:w="8079" w:type="dxa"/>
            <w:gridSpan w:val="8"/>
            <w:tcPrChange w:id="3512" w:author="Simon Johnson" w:date="2021-03-01T12:01:00Z">
              <w:tcPr>
                <w:tcW w:w="8312" w:type="dxa"/>
                <w:gridSpan w:val="8"/>
              </w:tcPr>
            </w:tcPrChange>
          </w:tcPr>
          <w:p w14:paraId="1A127E41" w14:textId="77777777" w:rsidR="009063E3" w:rsidRDefault="009063E3">
            <w:pPr>
              <w:ind w:right="4"/>
              <w:jc w:val="center"/>
              <w:rPr>
                <w:ins w:id="3513" w:author="Simon Johnson" w:date="2021-03-01T11:50:00Z"/>
              </w:rPr>
              <w:pPrChange w:id="3514" w:author="Andrew Banks" w:date="2021-03-26T11:42:00Z">
                <w:pPr>
                  <w:jc w:val="center"/>
                </w:pPr>
              </w:pPrChange>
            </w:pPr>
            <w:ins w:id="3515" w:author="Simon Johnson" w:date="2021-03-01T11:50:00Z">
              <w:r>
                <w:t>Length</w:t>
              </w:r>
            </w:ins>
          </w:p>
        </w:tc>
      </w:tr>
      <w:tr w:rsidR="009063E3" w14:paraId="797F03D2" w14:textId="77777777" w:rsidTr="00682CBD">
        <w:trPr>
          <w:ins w:id="3516" w:author="Simon Johnson" w:date="2021-03-01T11:50:00Z"/>
        </w:trPr>
        <w:tc>
          <w:tcPr>
            <w:tcW w:w="1271" w:type="dxa"/>
            <w:tcPrChange w:id="3517" w:author="Simon Johnson" w:date="2021-03-01T12:01:00Z">
              <w:tcPr>
                <w:tcW w:w="1038" w:type="dxa"/>
              </w:tcPr>
            </w:tcPrChange>
          </w:tcPr>
          <w:p w14:paraId="693D56E1" w14:textId="77777777" w:rsidR="009063E3" w:rsidRDefault="009063E3">
            <w:pPr>
              <w:ind w:right="4"/>
              <w:rPr>
                <w:ins w:id="3518" w:author="Simon Johnson" w:date="2021-03-01T11:50:00Z"/>
              </w:rPr>
              <w:pPrChange w:id="3519" w:author="Andrew Banks" w:date="2021-03-26T11:42:00Z">
                <w:pPr/>
              </w:pPrChange>
            </w:pPr>
            <w:ins w:id="3520" w:author="Simon Johnson" w:date="2021-03-01T11:50:00Z">
              <w:r>
                <w:t>Byte 2</w:t>
              </w:r>
            </w:ins>
          </w:p>
        </w:tc>
        <w:tc>
          <w:tcPr>
            <w:tcW w:w="8079" w:type="dxa"/>
            <w:gridSpan w:val="8"/>
            <w:tcPrChange w:id="3521" w:author="Simon Johnson" w:date="2021-03-01T12:01:00Z">
              <w:tcPr>
                <w:tcW w:w="8312" w:type="dxa"/>
                <w:gridSpan w:val="8"/>
              </w:tcPr>
            </w:tcPrChange>
          </w:tcPr>
          <w:p w14:paraId="713AD80B" w14:textId="7DB3A2DC" w:rsidR="009063E3" w:rsidRDefault="0018718F">
            <w:pPr>
              <w:ind w:right="4"/>
              <w:jc w:val="center"/>
              <w:rPr>
                <w:ins w:id="3522" w:author="Simon Johnson" w:date="2021-03-01T11:50:00Z"/>
              </w:rPr>
              <w:pPrChange w:id="3523" w:author="Andrew Banks" w:date="2021-03-26T11:42:00Z">
                <w:pPr>
                  <w:jc w:val="center"/>
                </w:pPr>
              </w:pPrChange>
            </w:pPr>
            <w:ins w:id="3524" w:author="Simon Johnson" w:date="2021-03-01T12:41:00Z">
              <w:r>
                <w:t>Packet Type</w:t>
              </w:r>
            </w:ins>
          </w:p>
        </w:tc>
      </w:tr>
      <w:tr w:rsidR="009063E3" w14:paraId="32A4ACFC" w14:textId="77777777" w:rsidTr="00682CBD">
        <w:trPr>
          <w:ins w:id="3525" w:author="Simon Johnson" w:date="2021-03-01T11:50:00Z"/>
        </w:trPr>
        <w:tc>
          <w:tcPr>
            <w:tcW w:w="1271" w:type="dxa"/>
            <w:tcPrChange w:id="3526" w:author="Simon Johnson" w:date="2021-03-01T12:01:00Z">
              <w:tcPr>
                <w:tcW w:w="1038" w:type="dxa"/>
              </w:tcPr>
            </w:tcPrChange>
          </w:tcPr>
          <w:p w14:paraId="18C289CD" w14:textId="77777777" w:rsidR="009063E3" w:rsidRDefault="009063E3">
            <w:pPr>
              <w:ind w:right="4"/>
              <w:rPr>
                <w:ins w:id="3527" w:author="Simon Johnson" w:date="2021-03-01T11:50:00Z"/>
              </w:rPr>
              <w:pPrChange w:id="3528" w:author="Andrew Banks" w:date="2021-03-26T11:42:00Z">
                <w:pPr/>
              </w:pPrChange>
            </w:pPr>
            <w:ins w:id="3529" w:author="Simon Johnson" w:date="2021-03-01T11:50:00Z">
              <w:r>
                <w:lastRenderedPageBreak/>
                <w:t>Byte 3</w:t>
              </w:r>
            </w:ins>
          </w:p>
        </w:tc>
        <w:tc>
          <w:tcPr>
            <w:tcW w:w="8079" w:type="dxa"/>
            <w:gridSpan w:val="8"/>
            <w:tcPrChange w:id="3530" w:author="Simon Johnson" w:date="2021-03-01T12:01:00Z">
              <w:tcPr>
                <w:tcW w:w="8312" w:type="dxa"/>
                <w:gridSpan w:val="8"/>
              </w:tcPr>
            </w:tcPrChange>
          </w:tcPr>
          <w:p w14:paraId="7A2D3059" w14:textId="42A2609E" w:rsidR="009063E3" w:rsidRDefault="009063E3">
            <w:pPr>
              <w:ind w:right="4"/>
              <w:jc w:val="center"/>
              <w:rPr>
                <w:ins w:id="3531" w:author="Simon Johnson" w:date="2021-03-01T11:50:00Z"/>
              </w:rPr>
              <w:pPrChange w:id="3532" w:author="Andrew Banks" w:date="2021-03-26T11:42:00Z">
                <w:pPr>
                  <w:jc w:val="center"/>
                </w:pPr>
              </w:pPrChange>
            </w:pPr>
            <w:ins w:id="3533" w:author="Simon Johnson" w:date="2021-03-01T11:51:00Z">
              <w:r>
                <w:t>Radius</w:t>
              </w:r>
            </w:ins>
          </w:p>
        </w:tc>
      </w:tr>
    </w:tbl>
    <w:tbl>
      <w:tblPr>
        <w:tblStyle w:val="TableGrid0"/>
        <w:tblW w:w="2688" w:type="dxa"/>
        <w:tblInd w:w="3156" w:type="dxa"/>
        <w:tblCellMar>
          <w:top w:w="30" w:type="dxa"/>
          <w:left w:w="120" w:type="dxa"/>
          <w:right w:w="115" w:type="dxa"/>
        </w:tblCellMar>
        <w:tblLook w:val="04A0" w:firstRow="1" w:lastRow="0" w:firstColumn="1" w:lastColumn="0" w:noHBand="0" w:noVBand="1"/>
        <w:tblPrChange w:id="3534" w:author="Simon Johnson" w:date="2021-03-01T11:51:00Z">
          <w:tblPr>
            <w:tblStyle w:val="TableGrid0"/>
            <w:tblW w:w="2688" w:type="dxa"/>
            <w:tblInd w:w="3156" w:type="dxa"/>
            <w:tblCellMar>
              <w:top w:w="30" w:type="dxa"/>
              <w:left w:w="120" w:type="dxa"/>
              <w:right w:w="115" w:type="dxa"/>
            </w:tblCellMar>
            <w:tblLook w:val="04A0" w:firstRow="1" w:lastRow="0" w:firstColumn="1" w:lastColumn="0" w:noHBand="0" w:noVBand="1"/>
          </w:tblPr>
        </w:tblPrChange>
      </w:tblPr>
      <w:tblGrid>
        <w:gridCol w:w="965"/>
        <w:gridCol w:w="1144"/>
        <w:gridCol w:w="924"/>
        <w:tblGridChange w:id="3535">
          <w:tblGrid>
            <w:gridCol w:w="961"/>
            <w:gridCol w:w="1140"/>
            <w:gridCol w:w="920"/>
          </w:tblGrid>
        </w:tblGridChange>
      </w:tblGrid>
      <w:tr w:rsidR="00C84FE9" w:rsidDel="009063E3" w14:paraId="0D192CB5" w14:textId="7A165BC5" w:rsidTr="009063E3">
        <w:trPr>
          <w:trHeight w:val="245"/>
          <w:del w:id="3536" w:author="Simon Johnson" w:date="2021-03-01T11:51:00Z"/>
          <w:trPrChange w:id="3537" w:author="Simon Johnson" w:date="2021-03-01T11:51:00Z">
            <w:trPr>
              <w:trHeight w:val="245"/>
            </w:trPr>
          </w:trPrChange>
        </w:trPr>
        <w:tc>
          <w:tcPr>
            <w:tcW w:w="961" w:type="dxa"/>
            <w:tcBorders>
              <w:top w:val="single" w:sz="3" w:space="0" w:color="000000"/>
              <w:left w:val="single" w:sz="3" w:space="0" w:color="000000"/>
              <w:bottom w:val="nil"/>
              <w:right w:val="single" w:sz="3" w:space="0" w:color="000000"/>
            </w:tcBorders>
            <w:tcPrChange w:id="3538" w:author="Simon Johnson" w:date="2021-03-01T11:51:00Z">
              <w:tcPr>
                <w:tcW w:w="909" w:type="dxa"/>
                <w:tcBorders>
                  <w:top w:val="single" w:sz="3" w:space="0" w:color="000000"/>
                  <w:left w:val="single" w:sz="3" w:space="0" w:color="000000"/>
                  <w:bottom w:val="nil"/>
                  <w:right w:val="single" w:sz="3" w:space="0" w:color="000000"/>
                </w:tcBorders>
              </w:tcPr>
            </w:tcPrChange>
          </w:tcPr>
          <w:p w14:paraId="0EE4A12C" w14:textId="52CC0FCB" w:rsidR="00C84FE9" w:rsidDel="009063E3" w:rsidRDefault="00C84FE9">
            <w:pPr>
              <w:spacing w:after="0" w:line="259" w:lineRule="auto"/>
              <w:ind w:left="53" w:right="4"/>
              <w:rPr>
                <w:del w:id="3539" w:author="Simon Johnson" w:date="2021-03-01T11:51:00Z"/>
              </w:rPr>
              <w:pPrChange w:id="3540" w:author="Andrew Banks" w:date="2021-03-26T11:42:00Z">
                <w:pPr>
                  <w:spacing w:after="0" w:line="259" w:lineRule="auto"/>
                  <w:ind w:left="53"/>
                </w:pPr>
              </w:pPrChange>
            </w:pPr>
            <w:del w:id="3541" w:author="Simon Johnson" w:date="2021-03-01T11:51:00Z">
              <w:r w:rsidDel="009063E3">
                <w:delText>Length</w:delText>
              </w:r>
            </w:del>
          </w:p>
        </w:tc>
        <w:tc>
          <w:tcPr>
            <w:tcW w:w="1140" w:type="dxa"/>
            <w:tcBorders>
              <w:top w:val="single" w:sz="3" w:space="0" w:color="000000"/>
              <w:left w:val="single" w:sz="3" w:space="0" w:color="000000"/>
              <w:bottom w:val="nil"/>
              <w:right w:val="single" w:sz="3" w:space="0" w:color="000000"/>
            </w:tcBorders>
            <w:tcPrChange w:id="3542" w:author="Simon Johnson" w:date="2021-03-01T11:51:00Z">
              <w:tcPr>
                <w:tcW w:w="987" w:type="dxa"/>
                <w:tcBorders>
                  <w:top w:val="single" w:sz="3" w:space="0" w:color="000000"/>
                  <w:left w:val="single" w:sz="3" w:space="0" w:color="000000"/>
                  <w:bottom w:val="nil"/>
                  <w:right w:val="single" w:sz="3" w:space="0" w:color="000000"/>
                </w:tcBorders>
              </w:tcPr>
            </w:tcPrChange>
          </w:tcPr>
          <w:p w14:paraId="7407C396" w14:textId="42D9B34E" w:rsidR="00C84FE9" w:rsidDel="009063E3" w:rsidRDefault="00C84FE9">
            <w:pPr>
              <w:spacing w:after="0" w:line="259" w:lineRule="auto"/>
              <w:ind w:right="4"/>
              <w:rPr>
                <w:del w:id="3543" w:author="Simon Johnson" w:date="2021-03-01T11:51:00Z"/>
              </w:rPr>
              <w:pPrChange w:id="3544" w:author="Andrew Banks" w:date="2021-03-26T11:42:00Z">
                <w:pPr>
                  <w:spacing w:after="0" w:line="259" w:lineRule="auto"/>
                </w:pPr>
              </w:pPrChange>
            </w:pPr>
            <w:del w:id="3545" w:author="Simon Johnson" w:date="2021-03-01T11:51:00Z">
              <w:r w:rsidDel="009063E3">
                <w:delText>MsgType</w:delText>
              </w:r>
            </w:del>
          </w:p>
        </w:tc>
        <w:tc>
          <w:tcPr>
            <w:tcW w:w="920" w:type="dxa"/>
            <w:tcBorders>
              <w:top w:val="single" w:sz="3" w:space="0" w:color="000000"/>
              <w:left w:val="single" w:sz="3" w:space="0" w:color="000000"/>
              <w:bottom w:val="nil"/>
              <w:right w:val="single" w:sz="3" w:space="0" w:color="000000"/>
            </w:tcBorders>
            <w:tcPrChange w:id="3546" w:author="Simon Johnson" w:date="2021-03-01T11:51:00Z">
              <w:tcPr>
                <w:tcW w:w="793" w:type="dxa"/>
                <w:tcBorders>
                  <w:top w:val="single" w:sz="3" w:space="0" w:color="000000"/>
                  <w:left w:val="single" w:sz="3" w:space="0" w:color="000000"/>
                  <w:bottom w:val="nil"/>
                  <w:right w:val="single" w:sz="3" w:space="0" w:color="000000"/>
                </w:tcBorders>
              </w:tcPr>
            </w:tcPrChange>
          </w:tcPr>
          <w:p w14:paraId="68E750F1" w14:textId="5C09ABF2" w:rsidR="00C84FE9" w:rsidDel="009063E3" w:rsidRDefault="00C84FE9">
            <w:pPr>
              <w:spacing w:after="0" w:line="259" w:lineRule="auto"/>
              <w:ind w:right="4"/>
              <w:rPr>
                <w:del w:id="3547" w:author="Simon Johnson" w:date="2021-03-01T11:51:00Z"/>
              </w:rPr>
              <w:pPrChange w:id="3548" w:author="Andrew Banks" w:date="2021-03-26T11:42:00Z">
                <w:pPr>
                  <w:spacing w:after="0" w:line="259" w:lineRule="auto"/>
                </w:pPr>
              </w:pPrChange>
            </w:pPr>
            <w:del w:id="3549" w:author="Simon Johnson" w:date="2021-03-01T11:51:00Z">
              <w:r w:rsidDel="009063E3">
                <w:delText>Radius</w:delText>
              </w:r>
            </w:del>
          </w:p>
        </w:tc>
      </w:tr>
      <w:tr w:rsidR="00C84FE9" w:rsidDel="009063E3" w14:paraId="471F8919" w14:textId="228C43BC" w:rsidTr="009063E3">
        <w:trPr>
          <w:trHeight w:val="241"/>
          <w:del w:id="3550" w:author="Simon Johnson" w:date="2021-03-01T11:51:00Z"/>
          <w:trPrChange w:id="3551" w:author="Simon Johnson" w:date="2021-03-01T11:51:00Z">
            <w:trPr>
              <w:trHeight w:val="241"/>
            </w:trPr>
          </w:trPrChange>
        </w:trPr>
        <w:tc>
          <w:tcPr>
            <w:tcW w:w="961" w:type="dxa"/>
            <w:tcBorders>
              <w:top w:val="nil"/>
              <w:left w:val="single" w:sz="3" w:space="0" w:color="000000"/>
              <w:bottom w:val="single" w:sz="3" w:space="0" w:color="000000"/>
              <w:right w:val="single" w:sz="3" w:space="0" w:color="000000"/>
            </w:tcBorders>
            <w:tcPrChange w:id="3552" w:author="Simon Johnson" w:date="2021-03-01T11:51:00Z">
              <w:tcPr>
                <w:tcW w:w="909" w:type="dxa"/>
                <w:tcBorders>
                  <w:top w:val="nil"/>
                  <w:left w:val="single" w:sz="3" w:space="0" w:color="000000"/>
                  <w:bottom w:val="single" w:sz="3" w:space="0" w:color="000000"/>
                  <w:right w:val="single" w:sz="3" w:space="0" w:color="000000"/>
                </w:tcBorders>
              </w:tcPr>
            </w:tcPrChange>
          </w:tcPr>
          <w:p w14:paraId="19D4D899" w14:textId="07A9DA08" w:rsidR="00C84FE9" w:rsidDel="009063E3" w:rsidRDefault="00C84FE9">
            <w:pPr>
              <w:spacing w:after="0" w:line="259" w:lineRule="auto"/>
              <w:ind w:right="4"/>
              <w:rPr>
                <w:del w:id="3553" w:author="Simon Johnson" w:date="2021-03-01T11:51:00Z"/>
              </w:rPr>
              <w:pPrChange w:id="3554" w:author="Andrew Banks" w:date="2021-03-26T11:42:00Z">
                <w:pPr>
                  <w:spacing w:after="0" w:line="259" w:lineRule="auto"/>
                </w:pPr>
              </w:pPrChange>
            </w:pPr>
            <w:del w:id="3555" w:author="Simon Johnson" w:date="2021-03-01T11:51:00Z">
              <w:r w:rsidDel="009063E3">
                <w:delText>(</w:delText>
              </w:r>
              <w:r w:rsidR="00FB5396" w:rsidDel="009063E3">
                <w:delText>byte</w:delText>
              </w:r>
              <w:r w:rsidDel="009063E3">
                <w:delText xml:space="preserve"> 0)</w:delText>
              </w:r>
            </w:del>
          </w:p>
        </w:tc>
        <w:tc>
          <w:tcPr>
            <w:tcW w:w="1140" w:type="dxa"/>
            <w:tcBorders>
              <w:top w:val="nil"/>
              <w:left w:val="single" w:sz="3" w:space="0" w:color="000000"/>
              <w:bottom w:val="single" w:sz="3" w:space="0" w:color="000000"/>
              <w:right w:val="single" w:sz="3" w:space="0" w:color="000000"/>
            </w:tcBorders>
            <w:tcPrChange w:id="3556" w:author="Simon Johnson" w:date="2021-03-01T11:51:00Z">
              <w:tcPr>
                <w:tcW w:w="987" w:type="dxa"/>
                <w:tcBorders>
                  <w:top w:val="nil"/>
                  <w:left w:val="single" w:sz="3" w:space="0" w:color="000000"/>
                  <w:bottom w:val="single" w:sz="3" w:space="0" w:color="000000"/>
                  <w:right w:val="single" w:sz="3" w:space="0" w:color="000000"/>
                </w:tcBorders>
              </w:tcPr>
            </w:tcPrChange>
          </w:tcPr>
          <w:p w14:paraId="15862BF1" w14:textId="112F870B" w:rsidR="00C84FE9" w:rsidDel="009063E3" w:rsidRDefault="00C84FE9">
            <w:pPr>
              <w:spacing w:after="0" w:line="259" w:lineRule="auto"/>
              <w:ind w:right="4"/>
              <w:jc w:val="center"/>
              <w:rPr>
                <w:del w:id="3557" w:author="Simon Johnson" w:date="2021-03-01T11:51:00Z"/>
              </w:rPr>
            </w:pPr>
            <w:del w:id="3558" w:author="Simon Johnson" w:date="2021-03-01T11:51:00Z">
              <w:r w:rsidDel="009063E3">
                <w:delText>(1)</w:delText>
              </w:r>
            </w:del>
          </w:p>
        </w:tc>
        <w:tc>
          <w:tcPr>
            <w:tcW w:w="920" w:type="dxa"/>
            <w:tcBorders>
              <w:top w:val="nil"/>
              <w:left w:val="single" w:sz="3" w:space="0" w:color="000000"/>
              <w:bottom w:val="single" w:sz="3" w:space="0" w:color="000000"/>
              <w:right w:val="single" w:sz="3" w:space="0" w:color="000000"/>
            </w:tcBorders>
            <w:tcPrChange w:id="3559" w:author="Simon Johnson" w:date="2021-03-01T11:51:00Z">
              <w:tcPr>
                <w:tcW w:w="793" w:type="dxa"/>
                <w:tcBorders>
                  <w:top w:val="nil"/>
                  <w:left w:val="single" w:sz="3" w:space="0" w:color="000000"/>
                  <w:bottom w:val="single" w:sz="3" w:space="0" w:color="000000"/>
                  <w:right w:val="single" w:sz="3" w:space="0" w:color="000000"/>
                </w:tcBorders>
              </w:tcPr>
            </w:tcPrChange>
          </w:tcPr>
          <w:p w14:paraId="57508588" w14:textId="5D9E721A" w:rsidR="00C84FE9" w:rsidDel="009063E3" w:rsidRDefault="00C84FE9">
            <w:pPr>
              <w:spacing w:after="0" w:line="259" w:lineRule="auto"/>
              <w:ind w:right="4"/>
              <w:jc w:val="center"/>
              <w:rPr>
                <w:del w:id="3560" w:author="Simon Johnson" w:date="2021-03-01T11:51:00Z"/>
              </w:rPr>
            </w:pPr>
            <w:del w:id="3561" w:author="Simon Johnson" w:date="2021-03-01T11:51:00Z">
              <w:r w:rsidDel="009063E3">
                <w:delText>(2)</w:delText>
              </w:r>
            </w:del>
          </w:p>
        </w:tc>
      </w:tr>
    </w:tbl>
    <w:p w14:paraId="1FDB63FE" w14:textId="473265ED" w:rsidR="00C84FE9" w:rsidRDefault="00C84FE9">
      <w:pPr>
        <w:spacing w:after="245" w:line="265" w:lineRule="auto"/>
        <w:ind w:right="4"/>
        <w:jc w:val="center"/>
        <w:pPrChange w:id="3562" w:author="Simon Johnson" w:date="2021-03-26T11:42:00Z">
          <w:pPr>
            <w:spacing w:after="245" w:line="265" w:lineRule="auto"/>
            <w:jc w:val="center"/>
          </w:pPr>
        </w:pPrChange>
      </w:pPr>
      <w:r>
        <w:t xml:space="preserve">Table 7: SEARCHGW </w:t>
      </w:r>
      <w:ins w:id="3563" w:author="Simon Johnson" w:date="2021-03-09T11:54:00Z">
        <w:r w:rsidR="0018058B">
          <w:t>packet</w:t>
        </w:r>
      </w:ins>
      <w:del w:id="3564" w:author="Simon Johnson" w:date="2021-03-09T11:54:00Z">
        <w:r w:rsidDel="0018058B">
          <w:delText>Message</w:delText>
        </w:r>
      </w:del>
    </w:p>
    <w:p w14:paraId="3E97CDEE" w14:textId="79C6E6AC" w:rsidR="00C84FE9" w:rsidRDefault="00C84FE9">
      <w:pPr>
        <w:ind w:left="-15" w:right="4" w:firstLine="299"/>
        <w:pPrChange w:id="3565" w:author="Simon Johnson" w:date="2021-03-26T11:42:00Z">
          <w:pPr>
            <w:ind w:left="-15" w:right="990" w:firstLine="299"/>
          </w:pPr>
        </w:pPrChange>
      </w:pPr>
      <w:r>
        <w:t xml:space="preserve">The SEARCHGW </w:t>
      </w:r>
      <w:ins w:id="3566" w:author="Simon Johnson" w:date="2021-03-09T11:34:00Z">
        <w:r w:rsidR="0018058B">
          <w:t>packet</w:t>
        </w:r>
        <w:r w:rsidR="0018058B" w:rsidDel="0018058B">
          <w:t xml:space="preserve"> </w:t>
        </w:r>
      </w:ins>
      <w:del w:id="3567" w:author="Simon Johnson" w:date="2021-03-09T11:34:00Z">
        <w:r w:rsidDel="0018058B">
          <w:delText xml:space="preserve">message </w:delText>
        </w:r>
      </w:del>
      <w:r>
        <w:t xml:space="preserve">is broadcasted by a client when it searches for a GW. The broadcast radius of the SEARCHGW is limited and depends on the density of the clients deployment, e.g. only 1-hop broadcast in case of a very dense network in which every MQTT-SN client is reachable from each other within 1-hop transmission. The format of a SEARCHGW </w:t>
      </w:r>
      <w:ins w:id="3568" w:author="Simon Johnson" w:date="2021-03-09T11:54:00Z">
        <w:r w:rsidR="0018058B">
          <w:t xml:space="preserve">packet </w:t>
        </w:r>
      </w:ins>
      <w:del w:id="3569" w:author="Simon Johnson" w:date="2021-03-09T11:54:00Z">
        <w:r w:rsidDel="0018058B">
          <w:delText xml:space="preserve">message </w:delText>
        </w:r>
      </w:del>
      <w:r>
        <w:t>is illustrated in Table 7:</w:t>
      </w:r>
    </w:p>
    <w:p w14:paraId="300842D0" w14:textId="77777777" w:rsidR="009E4995" w:rsidRPr="00080C94" w:rsidRDefault="009E4995">
      <w:pPr>
        <w:pStyle w:val="Heading4"/>
        <w:ind w:right="4"/>
        <w:rPr>
          <w:ins w:id="3570" w:author="Simon Johnson" w:date="2021-03-01T16:32:00Z"/>
        </w:rPr>
        <w:pPrChange w:id="3571" w:author="Simon Johnson" w:date="2021-03-26T11:42:00Z">
          <w:pPr>
            <w:pStyle w:val="Heading4"/>
          </w:pPr>
        </w:pPrChange>
      </w:pPr>
      <w:bookmarkStart w:id="3572" w:name="_Toc71106282"/>
      <w:ins w:id="3573" w:author="Simon Johnson" w:date="2021-03-01T16:32:00Z">
        <w:r>
          <w:t>Length &amp; Packet Type</w:t>
        </w:r>
        <w:bookmarkEnd w:id="3572"/>
      </w:ins>
    </w:p>
    <w:p w14:paraId="47F7E327" w14:textId="2849FCD1" w:rsidR="009E4995" w:rsidRDefault="009E4995">
      <w:pPr>
        <w:spacing w:before="0" w:after="174" w:line="248" w:lineRule="auto"/>
        <w:ind w:right="4"/>
        <w:jc w:val="both"/>
        <w:rPr>
          <w:ins w:id="3574" w:author="Simon Johnson" w:date="2021-03-01T16:32:00Z"/>
        </w:rPr>
        <w:pPrChange w:id="3575" w:author="Simon Johnson" w:date="2021-03-26T11:42:00Z">
          <w:pPr>
            <w:spacing w:before="0" w:after="174" w:line="248" w:lineRule="auto"/>
            <w:ind w:right="990"/>
            <w:jc w:val="both"/>
          </w:pPr>
        </w:pPrChange>
      </w:pPr>
      <w:ins w:id="3576" w:author="Simon Johnson" w:date="2021-03-01T16:32:00Z">
        <w:r>
          <w:t xml:space="preserve">The first 2 or 4 bytes of the packet are encoded according to the variable length packet header format. Please refer to figure </w:t>
        </w:r>
      </w:ins>
      <w:ins w:id="3577" w:author="Simon Johnson" w:date="2021-03-09T16:46:00Z">
        <w:r w:rsidR="00643FDB">
          <w:t xml:space="preserve">3.1.2 </w:t>
        </w:r>
      </w:ins>
      <w:ins w:id="3578" w:author="Simon Johnson" w:date="2021-03-01T16:32:00Z">
        <w:r>
          <w:t>for a detailed description.</w:t>
        </w:r>
      </w:ins>
    </w:p>
    <w:p w14:paraId="60C40850" w14:textId="4C2B311F" w:rsidR="00C84FE9" w:rsidDel="009E4995" w:rsidRDefault="00C84FE9">
      <w:pPr>
        <w:numPr>
          <w:ilvl w:val="0"/>
          <w:numId w:val="55"/>
        </w:numPr>
        <w:spacing w:before="0" w:after="174" w:line="248" w:lineRule="auto"/>
        <w:ind w:right="4" w:hanging="199"/>
        <w:jc w:val="both"/>
        <w:rPr>
          <w:del w:id="3579" w:author="Simon Johnson" w:date="2021-03-01T16:32:00Z"/>
        </w:rPr>
        <w:pPrChange w:id="3580" w:author="Simon Johnson" w:date="2021-03-26T11:42:00Z">
          <w:pPr>
            <w:numPr>
              <w:numId w:val="55"/>
            </w:numPr>
            <w:spacing w:before="0" w:after="174" w:line="248" w:lineRule="auto"/>
            <w:ind w:left="498" w:right="990" w:hanging="199"/>
            <w:jc w:val="both"/>
          </w:pPr>
        </w:pPrChange>
      </w:pPr>
      <w:del w:id="3581" w:author="Simon Johnson" w:date="2021-03-01T16:32:00Z">
        <w:r w:rsidDel="009E4995">
          <w:delText xml:space="preserve">Length and </w:delText>
        </w:r>
      </w:del>
      <w:del w:id="3582" w:author="Simon Johnson" w:date="2021-03-01T12:42:00Z">
        <w:r w:rsidDel="0018718F">
          <w:delText>MsgType</w:delText>
        </w:r>
      </w:del>
      <w:del w:id="3583" w:author="Simon Johnson" w:date="2021-03-01T16:32:00Z">
        <w:r w:rsidDel="009E4995">
          <w:delText>: see Section 5.2.</w:delText>
        </w:r>
        <w:bookmarkStart w:id="3584" w:name="_Toc66180524"/>
        <w:bookmarkStart w:id="3585" w:name="_Toc66183512"/>
        <w:bookmarkStart w:id="3586" w:name="_Toc66185380"/>
        <w:bookmarkStart w:id="3587" w:name="_Toc66186126"/>
        <w:bookmarkStart w:id="3588" w:name="_Toc66186393"/>
        <w:bookmarkStart w:id="3589" w:name="_Toc66201092"/>
        <w:bookmarkStart w:id="3590" w:name="_Toc66710172"/>
        <w:bookmarkStart w:id="3591" w:name="_Toc67648426"/>
        <w:bookmarkStart w:id="3592" w:name="_Toc67650903"/>
        <w:bookmarkStart w:id="3593" w:name="_Toc71106283"/>
        <w:bookmarkEnd w:id="3584"/>
        <w:bookmarkEnd w:id="3585"/>
        <w:bookmarkEnd w:id="3586"/>
        <w:bookmarkEnd w:id="3587"/>
        <w:bookmarkEnd w:id="3588"/>
        <w:bookmarkEnd w:id="3589"/>
        <w:bookmarkEnd w:id="3590"/>
        <w:bookmarkEnd w:id="3591"/>
        <w:bookmarkEnd w:id="3592"/>
        <w:bookmarkEnd w:id="3593"/>
      </w:del>
    </w:p>
    <w:p w14:paraId="7CD97B91" w14:textId="071C1EE4" w:rsidR="009063E3" w:rsidRDefault="009063E3">
      <w:pPr>
        <w:pStyle w:val="Heading4"/>
        <w:ind w:right="4"/>
        <w:rPr>
          <w:ins w:id="3594" w:author="Simon Johnson" w:date="2021-03-01T11:54:00Z"/>
        </w:rPr>
        <w:pPrChange w:id="3595" w:author="Simon Johnson" w:date="2021-03-26T11:42:00Z">
          <w:pPr>
            <w:pStyle w:val="Heading4"/>
          </w:pPr>
        </w:pPrChange>
      </w:pPr>
      <w:bookmarkStart w:id="3596" w:name="_Toc71106284"/>
      <w:ins w:id="3597" w:author="Simon Johnson" w:date="2021-03-01T11:54:00Z">
        <w:r>
          <w:t>Radius</w:t>
        </w:r>
        <w:bookmarkEnd w:id="3596"/>
      </w:ins>
    </w:p>
    <w:p w14:paraId="5B7FD1A2" w14:textId="56FE824C" w:rsidR="00C84FE9" w:rsidDel="009063E3" w:rsidRDefault="00C84FE9">
      <w:pPr>
        <w:numPr>
          <w:ilvl w:val="0"/>
          <w:numId w:val="55"/>
        </w:numPr>
        <w:spacing w:before="0" w:after="147" w:line="248" w:lineRule="auto"/>
        <w:ind w:left="-15" w:right="4"/>
        <w:jc w:val="both"/>
        <w:rPr>
          <w:del w:id="3598" w:author="Simon Johnson" w:date="2021-03-01T11:54:00Z"/>
        </w:rPr>
        <w:pPrChange w:id="3599" w:author="Simon Johnson" w:date="2021-03-26T11:42:00Z">
          <w:pPr>
            <w:numPr>
              <w:numId w:val="55"/>
            </w:numPr>
            <w:spacing w:before="0" w:after="147" w:line="248" w:lineRule="auto"/>
            <w:ind w:left="498" w:right="990" w:hanging="199"/>
            <w:jc w:val="both"/>
          </w:pPr>
        </w:pPrChange>
      </w:pPr>
      <w:del w:id="3600" w:author="Simon Johnson" w:date="2021-03-01T11:54:00Z">
        <w:r w:rsidDel="009063E3">
          <w:delText>Radius: the broadcast radius of this message.</w:delText>
        </w:r>
      </w:del>
    </w:p>
    <w:p w14:paraId="519A1542" w14:textId="2A94A97D" w:rsidR="00C84FE9" w:rsidRDefault="00C84FE9">
      <w:pPr>
        <w:spacing w:after="306"/>
        <w:ind w:left="-15" w:right="4"/>
        <w:pPrChange w:id="3601" w:author="Simon Johnson" w:date="2021-03-26T11:42:00Z">
          <w:pPr>
            <w:spacing w:after="306"/>
            <w:ind w:left="-15" w:right="990" w:firstLine="299"/>
          </w:pPr>
        </w:pPrChange>
      </w:pPr>
      <w:r>
        <w:t xml:space="preserve">The broadcast radius is also indicated to the underlying network layer when MQTT-SN gives this </w:t>
      </w:r>
      <w:ins w:id="3602" w:author="Simon Johnson" w:date="2021-03-09T11:34:00Z">
        <w:r w:rsidR="0018058B">
          <w:t>packet</w:t>
        </w:r>
        <w:r w:rsidR="0018058B" w:rsidDel="0018058B">
          <w:t xml:space="preserve"> </w:t>
        </w:r>
      </w:ins>
      <w:del w:id="3603" w:author="Simon Johnson" w:date="2021-03-09T11:34:00Z">
        <w:r w:rsidDel="0018058B">
          <w:delText xml:space="preserve">message </w:delText>
        </w:r>
      </w:del>
      <w:r>
        <w:t>for transmission.</w:t>
      </w:r>
    </w:p>
    <w:p w14:paraId="1F2E63EA" w14:textId="4A946458" w:rsidR="00C84FE9" w:rsidRDefault="6149D1D0">
      <w:pPr>
        <w:pStyle w:val="Heading3"/>
        <w:keepLines/>
        <w:spacing w:before="0" w:after="77" w:line="259" w:lineRule="auto"/>
        <w:ind w:left="583" w:right="4" w:hanging="598"/>
        <w:rPr>
          <w:ins w:id="3604" w:author="Simon Johnson" w:date="2021-03-01T12:34:00Z"/>
        </w:rPr>
        <w:pPrChange w:id="3605" w:author="Simon Johnson" w:date="2021-03-26T11:42:00Z">
          <w:pPr>
            <w:pStyle w:val="Heading3"/>
            <w:keepLines/>
            <w:spacing w:before="0" w:after="77" w:line="259" w:lineRule="auto"/>
            <w:ind w:left="583" w:hanging="598"/>
          </w:pPr>
        </w:pPrChange>
      </w:pPr>
      <w:bookmarkStart w:id="3606" w:name="_Toc42693"/>
      <w:bookmarkStart w:id="3607" w:name="_Toc71106285"/>
      <w:r>
        <w:t>GWINFO</w:t>
      </w:r>
      <w:bookmarkEnd w:id="3606"/>
      <w:bookmarkEnd w:id="3607"/>
    </w:p>
    <w:p w14:paraId="39DA600E" w14:textId="77777777" w:rsidR="00F34F5D" w:rsidRPr="00F34F5D" w:rsidRDefault="00F34F5D">
      <w:pPr>
        <w:ind w:right="4"/>
        <w:rPr>
          <w:ins w:id="3608" w:author="Simon Johnson" w:date="2021-03-01T12:00:00Z"/>
        </w:rPr>
        <w:pPrChange w:id="3609" w:author="Simon Johnson" w:date="2021-03-26T11:42:00Z">
          <w:pPr>
            <w:pStyle w:val="Heading3"/>
            <w:keepLines/>
            <w:spacing w:before="0" w:after="77" w:line="259" w:lineRule="auto"/>
            <w:ind w:left="583" w:hanging="598"/>
          </w:pPr>
        </w:pPrChange>
      </w:pPr>
    </w:p>
    <w:tbl>
      <w:tblPr>
        <w:tblStyle w:val="TableGrid"/>
        <w:tblW w:w="0" w:type="auto"/>
        <w:tblLook w:val="04A0" w:firstRow="1" w:lastRow="0" w:firstColumn="1" w:lastColumn="0" w:noHBand="0" w:noVBand="1"/>
        <w:tblPrChange w:id="3610" w:author="Simon Johnson" w:date="2021-03-01T12:01:00Z">
          <w:tblPr>
            <w:tblStyle w:val="TableGrid"/>
            <w:tblW w:w="0" w:type="auto"/>
            <w:tblLook w:val="04A0" w:firstRow="1" w:lastRow="0" w:firstColumn="1" w:lastColumn="0" w:noHBand="0" w:noVBand="1"/>
          </w:tblPr>
        </w:tblPrChange>
      </w:tblPr>
      <w:tblGrid>
        <w:gridCol w:w="1271"/>
        <w:gridCol w:w="806"/>
        <w:gridCol w:w="1039"/>
        <w:gridCol w:w="1039"/>
        <w:gridCol w:w="1039"/>
        <w:gridCol w:w="1039"/>
        <w:gridCol w:w="1039"/>
        <w:gridCol w:w="1039"/>
        <w:gridCol w:w="1039"/>
        <w:tblGridChange w:id="3611">
          <w:tblGrid>
            <w:gridCol w:w="1038"/>
            <w:gridCol w:w="233"/>
            <w:gridCol w:w="806"/>
            <w:gridCol w:w="1039"/>
            <w:gridCol w:w="1039"/>
            <w:gridCol w:w="1039"/>
            <w:gridCol w:w="1039"/>
            <w:gridCol w:w="1039"/>
            <w:gridCol w:w="1039"/>
            <w:gridCol w:w="1039"/>
          </w:tblGrid>
        </w:tblGridChange>
      </w:tblGrid>
      <w:tr w:rsidR="009063E3" w14:paraId="6E675782" w14:textId="77777777" w:rsidTr="00682CBD">
        <w:trPr>
          <w:ins w:id="3612" w:author="Simon Johnson" w:date="2021-03-01T12:00:00Z"/>
        </w:trPr>
        <w:tc>
          <w:tcPr>
            <w:tcW w:w="1271" w:type="dxa"/>
            <w:tcPrChange w:id="3613" w:author="Simon Johnson" w:date="2021-03-01T12:01:00Z">
              <w:tcPr>
                <w:tcW w:w="1038" w:type="dxa"/>
              </w:tcPr>
            </w:tcPrChange>
          </w:tcPr>
          <w:p w14:paraId="59AA5D7F" w14:textId="77777777" w:rsidR="009063E3" w:rsidRPr="00E661CA" w:rsidRDefault="009063E3">
            <w:pPr>
              <w:ind w:right="4"/>
              <w:jc w:val="center"/>
              <w:rPr>
                <w:ins w:id="3614" w:author="Simon Johnson" w:date="2021-03-01T12:00:00Z"/>
                <w:b/>
                <w:bCs/>
              </w:rPr>
              <w:pPrChange w:id="3615" w:author="Andrew Banks" w:date="2021-03-26T11:42:00Z">
                <w:pPr>
                  <w:jc w:val="center"/>
                </w:pPr>
              </w:pPrChange>
            </w:pPr>
            <w:ins w:id="3616" w:author="Simon Johnson" w:date="2021-03-01T12:00:00Z">
              <w:r w:rsidRPr="00E661CA">
                <w:rPr>
                  <w:b/>
                  <w:bCs/>
                </w:rPr>
                <w:t>Bit</w:t>
              </w:r>
            </w:ins>
          </w:p>
        </w:tc>
        <w:tc>
          <w:tcPr>
            <w:tcW w:w="806" w:type="dxa"/>
            <w:tcPrChange w:id="3617" w:author="Simon Johnson" w:date="2021-03-01T12:01:00Z">
              <w:tcPr>
                <w:tcW w:w="1039" w:type="dxa"/>
                <w:gridSpan w:val="2"/>
              </w:tcPr>
            </w:tcPrChange>
          </w:tcPr>
          <w:p w14:paraId="77D1C173" w14:textId="77777777" w:rsidR="009063E3" w:rsidRPr="00E661CA" w:rsidRDefault="009063E3">
            <w:pPr>
              <w:ind w:right="4"/>
              <w:jc w:val="center"/>
              <w:rPr>
                <w:ins w:id="3618" w:author="Simon Johnson" w:date="2021-03-01T12:00:00Z"/>
                <w:b/>
                <w:bCs/>
              </w:rPr>
              <w:pPrChange w:id="3619" w:author="Andrew Banks" w:date="2021-03-26T11:42:00Z">
                <w:pPr>
                  <w:jc w:val="center"/>
                </w:pPr>
              </w:pPrChange>
            </w:pPr>
            <w:ins w:id="3620" w:author="Simon Johnson" w:date="2021-03-01T12:00:00Z">
              <w:r w:rsidRPr="00E661CA">
                <w:rPr>
                  <w:b/>
                  <w:bCs/>
                </w:rPr>
                <w:t>7</w:t>
              </w:r>
            </w:ins>
          </w:p>
        </w:tc>
        <w:tc>
          <w:tcPr>
            <w:tcW w:w="1039" w:type="dxa"/>
            <w:tcPrChange w:id="3621" w:author="Simon Johnson" w:date="2021-03-01T12:01:00Z">
              <w:tcPr>
                <w:tcW w:w="1039" w:type="dxa"/>
              </w:tcPr>
            </w:tcPrChange>
          </w:tcPr>
          <w:p w14:paraId="44F763B2" w14:textId="77777777" w:rsidR="009063E3" w:rsidRPr="00E661CA" w:rsidRDefault="009063E3">
            <w:pPr>
              <w:ind w:right="4"/>
              <w:jc w:val="center"/>
              <w:rPr>
                <w:ins w:id="3622" w:author="Simon Johnson" w:date="2021-03-01T12:00:00Z"/>
                <w:b/>
                <w:bCs/>
              </w:rPr>
              <w:pPrChange w:id="3623" w:author="Andrew Banks" w:date="2021-03-26T11:42:00Z">
                <w:pPr>
                  <w:jc w:val="center"/>
                </w:pPr>
              </w:pPrChange>
            </w:pPr>
            <w:ins w:id="3624" w:author="Simon Johnson" w:date="2021-03-01T12:00:00Z">
              <w:r w:rsidRPr="00E661CA">
                <w:rPr>
                  <w:b/>
                  <w:bCs/>
                </w:rPr>
                <w:t>6</w:t>
              </w:r>
            </w:ins>
          </w:p>
        </w:tc>
        <w:tc>
          <w:tcPr>
            <w:tcW w:w="1039" w:type="dxa"/>
            <w:tcPrChange w:id="3625" w:author="Simon Johnson" w:date="2021-03-01T12:01:00Z">
              <w:tcPr>
                <w:tcW w:w="1039" w:type="dxa"/>
              </w:tcPr>
            </w:tcPrChange>
          </w:tcPr>
          <w:p w14:paraId="61B87483" w14:textId="77777777" w:rsidR="009063E3" w:rsidRPr="00E661CA" w:rsidRDefault="009063E3">
            <w:pPr>
              <w:ind w:right="4"/>
              <w:jc w:val="center"/>
              <w:rPr>
                <w:ins w:id="3626" w:author="Simon Johnson" w:date="2021-03-01T12:00:00Z"/>
                <w:b/>
                <w:bCs/>
              </w:rPr>
              <w:pPrChange w:id="3627" w:author="Andrew Banks" w:date="2021-03-26T11:42:00Z">
                <w:pPr>
                  <w:jc w:val="center"/>
                </w:pPr>
              </w:pPrChange>
            </w:pPr>
            <w:ins w:id="3628" w:author="Simon Johnson" w:date="2021-03-01T12:00:00Z">
              <w:r w:rsidRPr="00E661CA">
                <w:rPr>
                  <w:b/>
                  <w:bCs/>
                </w:rPr>
                <w:t>5</w:t>
              </w:r>
            </w:ins>
          </w:p>
        </w:tc>
        <w:tc>
          <w:tcPr>
            <w:tcW w:w="1039" w:type="dxa"/>
            <w:tcPrChange w:id="3629" w:author="Simon Johnson" w:date="2021-03-01T12:01:00Z">
              <w:tcPr>
                <w:tcW w:w="1039" w:type="dxa"/>
              </w:tcPr>
            </w:tcPrChange>
          </w:tcPr>
          <w:p w14:paraId="7C5A9F0D" w14:textId="77777777" w:rsidR="009063E3" w:rsidRPr="00E661CA" w:rsidRDefault="009063E3">
            <w:pPr>
              <w:ind w:right="4"/>
              <w:jc w:val="center"/>
              <w:rPr>
                <w:ins w:id="3630" w:author="Simon Johnson" w:date="2021-03-01T12:00:00Z"/>
                <w:b/>
                <w:bCs/>
              </w:rPr>
              <w:pPrChange w:id="3631" w:author="Andrew Banks" w:date="2021-03-26T11:42:00Z">
                <w:pPr>
                  <w:jc w:val="center"/>
                </w:pPr>
              </w:pPrChange>
            </w:pPr>
            <w:ins w:id="3632" w:author="Simon Johnson" w:date="2021-03-01T12:00:00Z">
              <w:r w:rsidRPr="00E661CA">
                <w:rPr>
                  <w:b/>
                  <w:bCs/>
                </w:rPr>
                <w:t>4</w:t>
              </w:r>
            </w:ins>
          </w:p>
        </w:tc>
        <w:tc>
          <w:tcPr>
            <w:tcW w:w="1039" w:type="dxa"/>
            <w:tcPrChange w:id="3633" w:author="Simon Johnson" w:date="2021-03-01T12:01:00Z">
              <w:tcPr>
                <w:tcW w:w="1039" w:type="dxa"/>
              </w:tcPr>
            </w:tcPrChange>
          </w:tcPr>
          <w:p w14:paraId="3B94B148" w14:textId="77777777" w:rsidR="009063E3" w:rsidRPr="00E661CA" w:rsidRDefault="009063E3">
            <w:pPr>
              <w:ind w:right="4"/>
              <w:jc w:val="center"/>
              <w:rPr>
                <w:ins w:id="3634" w:author="Simon Johnson" w:date="2021-03-01T12:00:00Z"/>
                <w:b/>
                <w:bCs/>
              </w:rPr>
              <w:pPrChange w:id="3635" w:author="Andrew Banks" w:date="2021-03-26T11:42:00Z">
                <w:pPr>
                  <w:jc w:val="center"/>
                </w:pPr>
              </w:pPrChange>
            </w:pPr>
            <w:ins w:id="3636" w:author="Simon Johnson" w:date="2021-03-01T12:00:00Z">
              <w:r w:rsidRPr="00E661CA">
                <w:rPr>
                  <w:b/>
                  <w:bCs/>
                </w:rPr>
                <w:t>3</w:t>
              </w:r>
            </w:ins>
          </w:p>
        </w:tc>
        <w:tc>
          <w:tcPr>
            <w:tcW w:w="1039" w:type="dxa"/>
            <w:tcPrChange w:id="3637" w:author="Simon Johnson" w:date="2021-03-01T12:01:00Z">
              <w:tcPr>
                <w:tcW w:w="1039" w:type="dxa"/>
              </w:tcPr>
            </w:tcPrChange>
          </w:tcPr>
          <w:p w14:paraId="5261DEDD" w14:textId="77777777" w:rsidR="009063E3" w:rsidRPr="00E661CA" w:rsidRDefault="009063E3">
            <w:pPr>
              <w:ind w:right="4"/>
              <w:jc w:val="center"/>
              <w:rPr>
                <w:ins w:id="3638" w:author="Simon Johnson" w:date="2021-03-01T12:00:00Z"/>
                <w:b/>
                <w:bCs/>
              </w:rPr>
              <w:pPrChange w:id="3639" w:author="Andrew Banks" w:date="2021-03-26T11:42:00Z">
                <w:pPr>
                  <w:jc w:val="center"/>
                </w:pPr>
              </w:pPrChange>
            </w:pPr>
            <w:ins w:id="3640" w:author="Simon Johnson" w:date="2021-03-01T12:00:00Z">
              <w:r w:rsidRPr="00E661CA">
                <w:rPr>
                  <w:b/>
                  <w:bCs/>
                </w:rPr>
                <w:t>2</w:t>
              </w:r>
            </w:ins>
          </w:p>
        </w:tc>
        <w:tc>
          <w:tcPr>
            <w:tcW w:w="1039" w:type="dxa"/>
            <w:tcPrChange w:id="3641" w:author="Simon Johnson" w:date="2021-03-01T12:01:00Z">
              <w:tcPr>
                <w:tcW w:w="1039" w:type="dxa"/>
              </w:tcPr>
            </w:tcPrChange>
          </w:tcPr>
          <w:p w14:paraId="0FAF979C" w14:textId="77777777" w:rsidR="009063E3" w:rsidRPr="00E661CA" w:rsidRDefault="009063E3">
            <w:pPr>
              <w:ind w:right="4"/>
              <w:jc w:val="center"/>
              <w:rPr>
                <w:ins w:id="3642" w:author="Simon Johnson" w:date="2021-03-01T12:00:00Z"/>
                <w:b/>
                <w:bCs/>
              </w:rPr>
              <w:pPrChange w:id="3643" w:author="Andrew Banks" w:date="2021-03-26T11:42:00Z">
                <w:pPr>
                  <w:jc w:val="center"/>
                </w:pPr>
              </w:pPrChange>
            </w:pPr>
            <w:ins w:id="3644" w:author="Simon Johnson" w:date="2021-03-01T12:00:00Z">
              <w:r w:rsidRPr="00E661CA">
                <w:rPr>
                  <w:b/>
                  <w:bCs/>
                </w:rPr>
                <w:t>1</w:t>
              </w:r>
            </w:ins>
          </w:p>
        </w:tc>
        <w:tc>
          <w:tcPr>
            <w:tcW w:w="1039" w:type="dxa"/>
            <w:tcPrChange w:id="3645" w:author="Simon Johnson" w:date="2021-03-01T12:01:00Z">
              <w:tcPr>
                <w:tcW w:w="1039" w:type="dxa"/>
              </w:tcPr>
            </w:tcPrChange>
          </w:tcPr>
          <w:p w14:paraId="5E57EE8C" w14:textId="77777777" w:rsidR="009063E3" w:rsidRPr="00E661CA" w:rsidRDefault="009063E3">
            <w:pPr>
              <w:ind w:right="4"/>
              <w:jc w:val="center"/>
              <w:rPr>
                <w:ins w:id="3646" w:author="Simon Johnson" w:date="2021-03-01T12:00:00Z"/>
                <w:b/>
                <w:bCs/>
              </w:rPr>
              <w:pPrChange w:id="3647" w:author="Andrew Banks" w:date="2021-03-26T11:42:00Z">
                <w:pPr>
                  <w:jc w:val="center"/>
                </w:pPr>
              </w:pPrChange>
            </w:pPr>
            <w:ins w:id="3648" w:author="Simon Johnson" w:date="2021-03-01T12:00:00Z">
              <w:r w:rsidRPr="00E661CA">
                <w:rPr>
                  <w:b/>
                  <w:bCs/>
                </w:rPr>
                <w:t>0</w:t>
              </w:r>
            </w:ins>
          </w:p>
        </w:tc>
      </w:tr>
      <w:tr w:rsidR="009063E3" w14:paraId="5A12FBA4" w14:textId="77777777" w:rsidTr="00682CBD">
        <w:trPr>
          <w:ins w:id="3649" w:author="Simon Johnson" w:date="2021-03-01T12:00:00Z"/>
        </w:trPr>
        <w:tc>
          <w:tcPr>
            <w:tcW w:w="1271" w:type="dxa"/>
            <w:tcPrChange w:id="3650" w:author="Simon Johnson" w:date="2021-03-01T12:01:00Z">
              <w:tcPr>
                <w:tcW w:w="1038" w:type="dxa"/>
              </w:tcPr>
            </w:tcPrChange>
          </w:tcPr>
          <w:p w14:paraId="0D951096" w14:textId="77777777" w:rsidR="009063E3" w:rsidRDefault="009063E3">
            <w:pPr>
              <w:ind w:right="4"/>
              <w:rPr>
                <w:ins w:id="3651" w:author="Simon Johnson" w:date="2021-03-01T12:00:00Z"/>
              </w:rPr>
              <w:pPrChange w:id="3652" w:author="Andrew Banks" w:date="2021-03-26T11:42:00Z">
                <w:pPr/>
              </w:pPrChange>
            </w:pPr>
            <w:ins w:id="3653" w:author="Simon Johnson" w:date="2021-03-01T12:00:00Z">
              <w:r>
                <w:t>Byte 1</w:t>
              </w:r>
            </w:ins>
          </w:p>
        </w:tc>
        <w:tc>
          <w:tcPr>
            <w:tcW w:w="8079" w:type="dxa"/>
            <w:gridSpan w:val="8"/>
            <w:tcPrChange w:id="3654" w:author="Simon Johnson" w:date="2021-03-01T12:01:00Z">
              <w:tcPr>
                <w:tcW w:w="8312" w:type="dxa"/>
                <w:gridSpan w:val="9"/>
              </w:tcPr>
            </w:tcPrChange>
          </w:tcPr>
          <w:p w14:paraId="2AAA15CC" w14:textId="77777777" w:rsidR="009063E3" w:rsidRDefault="009063E3">
            <w:pPr>
              <w:ind w:right="4"/>
              <w:jc w:val="center"/>
              <w:rPr>
                <w:ins w:id="3655" w:author="Simon Johnson" w:date="2021-03-01T12:00:00Z"/>
              </w:rPr>
              <w:pPrChange w:id="3656" w:author="Andrew Banks" w:date="2021-03-26T11:42:00Z">
                <w:pPr>
                  <w:jc w:val="center"/>
                </w:pPr>
              </w:pPrChange>
            </w:pPr>
            <w:ins w:id="3657" w:author="Simon Johnson" w:date="2021-03-01T12:00:00Z">
              <w:r>
                <w:t>Length</w:t>
              </w:r>
            </w:ins>
          </w:p>
        </w:tc>
      </w:tr>
      <w:tr w:rsidR="009063E3" w14:paraId="1116F583" w14:textId="77777777" w:rsidTr="00682CBD">
        <w:trPr>
          <w:ins w:id="3658" w:author="Simon Johnson" w:date="2021-03-01T12:00:00Z"/>
        </w:trPr>
        <w:tc>
          <w:tcPr>
            <w:tcW w:w="1271" w:type="dxa"/>
            <w:tcPrChange w:id="3659" w:author="Simon Johnson" w:date="2021-03-01T12:01:00Z">
              <w:tcPr>
                <w:tcW w:w="1038" w:type="dxa"/>
              </w:tcPr>
            </w:tcPrChange>
          </w:tcPr>
          <w:p w14:paraId="254C95D3" w14:textId="77777777" w:rsidR="009063E3" w:rsidRDefault="009063E3">
            <w:pPr>
              <w:ind w:right="4"/>
              <w:rPr>
                <w:ins w:id="3660" w:author="Simon Johnson" w:date="2021-03-01T12:00:00Z"/>
              </w:rPr>
              <w:pPrChange w:id="3661" w:author="Andrew Banks" w:date="2021-03-26T11:42:00Z">
                <w:pPr/>
              </w:pPrChange>
            </w:pPr>
            <w:ins w:id="3662" w:author="Simon Johnson" w:date="2021-03-01T12:00:00Z">
              <w:r>
                <w:t>Byte 2</w:t>
              </w:r>
            </w:ins>
          </w:p>
        </w:tc>
        <w:tc>
          <w:tcPr>
            <w:tcW w:w="8079" w:type="dxa"/>
            <w:gridSpan w:val="8"/>
            <w:tcPrChange w:id="3663" w:author="Simon Johnson" w:date="2021-03-01T12:01:00Z">
              <w:tcPr>
                <w:tcW w:w="8312" w:type="dxa"/>
                <w:gridSpan w:val="9"/>
              </w:tcPr>
            </w:tcPrChange>
          </w:tcPr>
          <w:p w14:paraId="061C91ED" w14:textId="6597AE78" w:rsidR="009063E3" w:rsidRDefault="0018718F">
            <w:pPr>
              <w:ind w:right="4"/>
              <w:jc w:val="center"/>
              <w:rPr>
                <w:ins w:id="3664" w:author="Simon Johnson" w:date="2021-03-01T12:00:00Z"/>
              </w:rPr>
              <w:pPrChange w:id="3665" w:author="Andrew Banks" w:date="2021-03-26T11:42:00Z">
                <w:pPr>
                  <w:jc w:val="center"/>
                </w:pPr>
              </w:pPrChange>
            </w:pPr>
            <w:ins w:id="3666" w:author="Simon Johnson" w:date="2021-03-01T12:41:00Z">
              <w:r>
                <w:t>Packet Type</w:t>
              </w:r>
            </w:ins>
          </w:p>
        </w:tc>
      </w:tr>
      <w:tr w:rsidR="009063E3" w14:paraId="40BA584C" w14:textId="77777777" w:rsidTr="00682CBD">
        <w:trPr>
          <w:ins w:id="3667" w:author="Simon Johnson" w:date="2021-03-01T12:00:00Z"/>
        </w:trPr>
        <w:tc>
          <w:tcPr>
            <w:tcW w:w="1271" w:type="dxa"/>
            <w:tcPrChange w:id="3668" w:author="Simon Johnson" w:date="2021-03-01T12:01:00Z">
              <w:tcPr>
                <w:tcW w:w="1038" w:type="dxa"/>
              </w:tcPr>
            </w:tcPrChange>
          </w:tcPr>
          <w:p w14:paraId="38D54FD9" w14:textId="5CF2D527" w:rsidR="009063E3" w:rsidRDefault="009063E3">
            <w:pPr>
              <w:ind w:right="4"/>
              <w:rPr>
                <w:ins w:id="3669" w:author="Simon Johnson" w:date="2021-03-01T12:00:00Z"/>
              </w:rPr>
              <w:pPrChange w:id="3670" w:author="Andrew Banks" w:date="2021-03-26T11:42:00Z">
                <w:pPr/>
              </w:pPrChange>
            </w:pPr>
            <w:ins w:id="3671" w:author="Simon Johnson" w:date="2021-03-01T12:00:00Z">
              <w:r>
                <w:t>Byte 3</w:t>
              </w:r>
            </w:ins>
          </w:p>
        </w:tc>
        <w:tc>
          <w:tcPr>
            <w:tcW w:w="8079" w:type="dxa"/>
            <w:gridSpan w:val="8"/>
            <w:tcPrChange w:id="3672" w:author="Simon Johnson" w:date="2021-03-01T12:01:00Z">
              <w:tcPr>
                <w:tcW w:w="8312" w:type="dxa"/>
                <w:gridSpan w:val="9"/>
              </w:tcPr>
            </w:tcPrChange>
          </w:tcPr>
          <w:p w14:paraId="6A650694" w14:textId="3CD04D5B" w:rsidR="009063E3" w:rsidRDefault="00682CBD">
            <w:pPr>
              <w:ind w:right="4"/>
              <w:jc w:val="center"/>
              <w:rPr>
                <w:ins w:id="3673" w:author="Simon Johnson" w:date="2021-03-01T12:00:00Z"/>
              </w:rPr>
              <w:pPrChange w:id="3674" w:author="Andrew Banks" w:date="2021-03-26T11:42:00Z">
                <w:pPr>
                  <w:jc w:val="center"/>
                </w:pPr>
              </w:pPrChange>
            </w:pPr>
            <w:ins w:id="3675" w:author="Simon Johnson" w:date="2021-03-01T12:06:00Z">
              <w:r>
                <w:t>GwId</w:t>
              </w:r>
            </w:ins>
          </w:p>
        </w:tc>
      </w:tr>
      <w:tr w:rsidR="00682CBD" w14:paraId="03463F7C" w14:textId="77777777" w:rsidTr="00682CBD">
        <w:trPr>
          <w:ins w:id="3676" w:author="Simon Johnson" w:date="2021-03-01T12:05:00Z"/>
        </w:trPr>
        <w:tc>
          <w:tcPr>
            <w:tcW w:w="1271" w:type="dxa"/>
          </w:tcPr>
          <w:p w14:paraId="28A87068" w14:textId="01719CD0" w:rsidR="00682CBD" w:rsidRDefault="00682CBD">
            <w:pPr>
              <w:ind w:right="4"/>
              <w:rPr>
                <w:ins w:id="3677" w:author="Simon Johnson" w:date="2021-03-01T12:05:00Z"/>
              </w:rPr>
              <w:pPrChange w:id="3678" w:author="Andrew Banks" w:date="2021-03-26T11:42:00Z">
                <w:pPr/>
              </w:pPrChange>
            </w:pPr>
            <w:ins w:id="3679" w:author="Simon Johnson" w:date="2021-03-01T12:05:00Z">
              <w:r>
                <w:t>Byte 4</w:t>
              </w:r>
            </w:ins>
            <w:ins w:id="3680" w:author="Simon Johnson" w:date="2021-03-01T12:06:00Z">
              <w:r>
                <w:t xml:space="preserve"> … N</w:t>
              </w:r>
            </w:ins>
          </w:p>
        </w:tc>
        <w:tc>
          <w:tcPr>
            <w:tcW w:w="8079" w:type="dxa"/>
            <w:gridSpan w:val="8"/>
          </w:tcPr>
          <w:p w14:paraId="60ED1B89" w14:textId="6E3BA6A0" w:rsidR="00682CBD" w:rsidRDefault="00682CBD">
            <w:pPr>
              <w:ind w:right="4"/>
              <w:jc w:val="center"/>
              <w:rPr>
                <w:ins w:id="3681" w:author="Simon Johnson" w:date="2021-03-01T12:05:00Z"/>
              </w:rPr>
              <w:pPrChange w:id="3682" w:author="Andrew Banks" w:date="2021-03-26T11:42:00Z">
                <w:pPr>
                  <w:jc w:val="center"/>
                </w:pPr>
              </w:pPrChange>
            </w:pPr>
            <w:ins w:id="3683" w:author="Simon Johnson" w:date="2021-03-01T12:06:00Z">
              <w:r>
                <w:t xml:space="preserve">GwAddress </w:t>
              </w:r>
              <w:r w:rsidRPr="00E661CA">
                <w:rPr>
                  <w:i/>
                  <w:iCs/>
                </w:rPr>
                <w:t>(optional)</w:t>
              </w:r>
            </w:ins>
          </w:p>
        </w:tc>
      </w:tr>
    </w:tbl>
    <w:tbl>
      <w:tblPr>
        <w:tblStyle w:val="TableGrid0"/>
        <w:tblW w:w="3913" w:type="dxa"/>
        <w:tblInd w:w="2721" w:type="dxa"/>
        <w:tblCellMar>
          <w:top w:w="30" w:type="dxa"/>
          <w:left w:w="120" w:type="dxa"/>
          <w:right w:w="120" w:type="dxa"/>
        </w:tblCellMar>
        <w:tblLook w:val="04A0" w:firstRow="1" w:lastRow="0" w:firstColumn="1" w:lastColumn="0" w:noHBand="0" w:noVBand="1"/>
        <w:tblPrChange w:id="3684" w:author="Simon Johnson" w:date="2021-03-01T12:03:00Z">
          <w:tblPr>
            <w:tblStyle w:val="TableGrid0"/>
            <w:tblW w:w="3558" w:type="dxa"/>
            <w:tblInd w:w="2721" w:type="dxa"/>
            <w:tblCellMar>
              <w:top w:w="30" w:type="dxa"/>
              <w:left w:w="120" w:type="dxa"/>
              <w:right w:w="120" w:type="dxa"/>
            </w:tblCellMar>
            <w:tblLook w:val="04A0" w:firstRow="1" w:lastRow="0" w:firstColumn="1" w:lastColumn="0" w:noHBand="0" w:noVBand="1"/>
          </w:tblPr>
        </w:tblPrChange>
      </w:tblPr>
      <w:tblGrid>
        <w:gridCol w:w="970"/>
        <w:gridCol w:w="1149"/>
        <w:gridCol w:w="758"/>
        <w:gridCol w:w="1052"/>
        <w:tblGridChange w:id="3685">
          <w:tblGrid>
            <w:gridCol w:w="966"/>
            <w:gridCol w:w="1145"/>
            <w:gridCol w:w="754"/>
            <w:gridCol w:w="1048"/>
          </w:tblGrid>
        </w:tblGridChange>
      </w:tblGrid>
      <w:tr w:rsidR="00C84FE9" w:rsidDel="00682CBD" w14:paraId="0722FE36" w14:textId="3C3C3D2A" w:rsidTr="00682CBD">
        <w:trPr>
          <w:trHeight w:val="245"/>
          <w:del w:id="3686" w:author="Simon Johnson" w:date="2021-03-01T12:03:00Z"/>
          <w:trPrChange w:id="3687" w:author="Simon Johnson" w:date="2021-03-01T12:03:00Z">
            <w:trPr>
              <w:trHeight w:val="245"/>
            </w:trPr>
          </w:trPrChange>
        </w:trPr>
        <w:tc>
          <w:tcPr>
            <w:tcW w:w="966" w:type="dxa"/>
            <w:tcBorders>
              <w:top w:val="single" w:sz="3" w:space="0" w:color="000000"/>
              <w:left w:val="single" w:sz="3" w:space="0" w:color="000000"/>
              <w:bottom w:val="nil"/>
              <w:right w:val="single" w:sz="3" w:space="0" w:color="000000"/>
            </w:tcBorders>
            <w:tcPrChange w:id="3688" w:author="Simon Johnson" w:date="2021-03-01T12:03:00Z">
              <w:tcPr>
                <w:tcW w:w="909" w:type="dxa"/>
                <w:tcBorders>
                  <w:top w:val="single" w:sz="3" w:space="0" w:color="000000"/>
                  <w:left w:val="single" w:sz="3" w:space="0" w:color="000000"/>
                  <w:bottom w:val="nil"/>
                  <w:right w:val="single" w:sz="3" w:space="0" w:color="000000"/>
                </w:tcBorders>
              </w:tcPr>
            </w:tcPrChange>
          </w:tcPr>
          <w:p w14:paraId="51BBC0CD" w14:textId="79C3350F" w:rsidR="00C84FE9" w:rsidDel="00682CBD" w:rsidRDefault="00C84FE9">
            <w:pPr>
              <w:spacing w:after="0" w:line="259" w:lineRule="auto"/>
              <w:ind w:left="53" w:right="4"/>
              <w:rPr>
                <w:del w:id="3689" w:author="Simon Johnson" w:date="2021-03-01T12:03:00Z"/>
              </w:rPr>
              <w:pPrChange w:id="3690" w:author="Andrew Banks" w:date="2021-03-26T11:42:00Z">
                <w:pPr>
                  <w:spacing w:after="0" w:line="259" w:lineRule="auto"/>
                  <w:ind w:left="53"/>
                </w:pPr>
              </w:pPrChange>
            </w:pPr>
            <w:del w:id="3691" w:author="Simon Johnson" w:date="2021-03-01T12:03:00Z">
              <w:r w:rsidDel="00682CBD">
                <w:delText>Length</w:delText>
              </w:r>
            </w:del>
          </w:p>
        </w:tc>
        <w:tc>
          <w:tcPr>
            <w:tcW w:w="1145" w:type="dxa"/>
            <w:tcBorders>
              <w:top w:val="single" w:sz="3" w:space="0" w:color="000000"/>
              <w:left w:val="single" w:sz="3" w:space="0" w:color="000000"/>
              <w:bottom w:val="nil"/>
              <w:right w:val="single" w:sz="3" w:space="0" w:color="000000"/>
            </w:tcBorders>
            <w:tcPrChange w:id="3692" w:author="Simon Johnson" w:date="2021-03-01T12:03:00Z">
              <w:tcPr>
                <w:tcW w:w="987" w:type="dxa"/>
                <w:tcBorders>
                  <w:top w:val="single" w:sz="3" w:space="0" w:color="000000"/>
                  <w:left w:val="single" w:sz="3" w:space="0" w:color="000000"/>
                  <w:bottom w:val="nil"/>
                  <w:right w:val="single" w:sz="3" w:space="0" w:color="000000"/>
                </w:tcBorders>
              </w:tcPr>
            </w:tcPrChange>
          </w:tcPr>
          <w:p w14:paraId="2AE06C8A" w14:textId="77B149ED" w:rsidR="00C84FE9" w:rsidDel="00682CBD" w:rsidRDefault="00C84FE9">
            <w:pPr>
              <w:spacing w:after="0" w:line="259" w:lineRule="auto"/>
              <w:ind w:right="4"/>
              <w:rPr>
                <w:del w:id="3693" w:author="Simon Johnson" w:date="2021-03-01T12:03:00Z"/>
              </w:rPr>
              <w:pPrChange w:id="3694" w:author="Andrew Banks" w:date="2021-03-26T11:42:00Z">
                <w:pPr>
                  <w:spacing w:after="0" w:line="259" w:lineRule="auto"/>
                </w:pPr>
              </w:pPrChange>
            </w:pPr>
            <w:del w:id="3695" w:author="Simon Johnson" w:date="2021-03-01T12:03:00Z">
              <w:r w:rsidDel="00682CBD">
                <w:delText>MsgType</w:delText>
              </w:r>
            </w:del>
          </w:p>
        </w:tc>
        <w:tc>
          <w:tcPr>
            <w:tcW w:w="754" w:type="dxa"/>
            <w:tcBorders>
              <w:top w:val="single" w:sz="3" w:space="0" w:color="000000"/>
              <w:left w:val="single" w:sz="3" w:space="0" w:color="000000"/>
              <w:bottom w:val="nil"/>
              <w:right w:val="single" w:sz="3" w:space="0" w:color="000000"/>
            </w:tcBorders>
            <w:tcPrChange w:id="3696" w:author="Simon Johnson" w:date="2021-03-01T12:03:00Z">
              <w:tcPr>
                <w:tcW w:w="693" w:type="dxa"/>
                <w:tcBorders>
                  <w:top w:val="single" w:sz="3" w:space="0" w:color="000000"/>
                  <w:left w:val="single" w:sz="3" w:space="0" w:color="000000"/>
                  <w:bottom w:val="nil"/>
                  <w:right w:val="single" w:sz="3" w:space="0" w:color="000000"/>
                </w:tcBorders>
              </w:tcPr>
            </w:tcPrChange>
          </w:tcPr>
          <w:p w14:paraId="7EB0AB77" w14:textId="0433B79E" w:rsidR="00C84FE9" w:rsidDel="00682CBD" w:rsidRDefault="00C84FE9">
            <w:pPr>
              <w:spacing w:after="0" w:line="259" w:lineRule="auto"/>
              <w:ind w:right="4"/>
              <w:rPr>
                <w:del w:id="3697" w:author="Simon Johnson" w:date="2021-03-01T12:03:00Z"/>
              </w:rPr>
              <w:pPrChange w:id="3698" w:author="Andrew Banks" w:date="2021-03-26T11:42:00Z">
                <w:pPr>
                  <w:spacing w:after="0" w:line="259" w:lineRule="auto"/>
                </w:pPr>
              </w:pPrChange>
            </w:pPr>
            <w:del w:id="3699" w:author="Simon Johnson" w:date="2021-03-01T12:03:00Z">
              <w:r w:rsidDel="00682CBD">
                <w:delText>GwId</w:delText>
              </w:r>
            </w:del>
          </w:p>
        </w:tc>
        <w:tc>
          <w:tcPr>
            <w:tcW w:w="1048" w:type="dxa"/>
            <w:tcBorders>
              <w:top w:val="single" w:sz="3" w:space="0" w:color="000000"/>
              <w:left w:val="single" w:sz="3" w:space="0" w:color="000000"/>
              <w:bottom w:val="nil"/>
              <w:right w:val="single" w:sz="3" w:space="0" w:color="000000"/>
            </w:tcBorders>
            <w:tcPrChange w:id="3700" w:author="Simon Johnson" w:date="2021-03-01T12:03:00Z">
              <w:tcPr>
                <w:tcW w:w="970" w:type="dxa"/>
                <w:tcBorders>
                  <w:top w:val="single" w:sz="3" w:space="0" w:color="000000"/>
                  <w:left w:val="single" w:sz="3" w:space="0" w:color="000000"/>
                  <w:bottom w:val="nil"/>
                  <w:right w:val="single" w:sz="3" w:space="0" w:color="000000"/>
                </w:tcBorders>
              </w:tcPr>
            </w:tcPrChange>
          </w:tcPr>
          <w:p w14:paraId="5AAF036B" w14:textId="5FC5A448" w:rsidR="00C84FE9" w:rsidDel="00682CBD" w:rsidRDefault="00C84FE9">
            <w:pPr>
              <w:spacing w:after="0" w:line="259" w:lineRule="auto"/>
              <w:ind w:right="4"/>
              <w:rPr>
                <w:del w:id="3701" w:author="Simon Johnson" w:date="2021-03-01T12:03:00Z"/>
              </w:rPr>
              <w:pPrChange w:id="3702" w:author="Andrew Banks" w:date="2021-03-26T11:42:00Z">
                <w:pPr>
                  <w:spacing w:after="0" w:line="259" w:lineRule="auto"/>
                </w:pPr>
              </w:pPrChange>
            </w:pPr>
            <w:del w:id="3703" w:author="Simon Johnson" w:date="2021-03-01T12:03:00Z">
              <w:r w:rsidDel="00682CBD">
                <w:delText>GwAdd*</w:delText>
              </w:r>
            </w:del>
          </w:p>
        </w:tc>
      </w:tr>
      <w:tr w:rsidR="00C84FE9" w:rsidDel="00682CBD" w14:paraId="0FCA78F6" w14:textId="02D74086" w:rsidTr="00682CBD">
        <w:trPr>
          <w:trHeight w:val="241"/>
          <w:del w:id="3704" w:author="Simon Johnson" w:date="2021-03-01T12:03:00Z"/>
          <w:trPrChange w:id="3705" w:author="Simon Johnson" w:date="2021-03-01T12:03:00Z">
            <w:trPr>
              <w:trHeight w:val="241"/>
            </w:trPr>
          </w:trPrChange>
        </w:trPr>
        <w:tc>
          <w:tcPr>
            <w:tcW w:w="966" w:type="dxa"/>
            <w:tcBorders>
              <w:top w:val="nil"/>
              <w:left w:val="single" w:sz="3" w:space="0" w:color="000000"/>
              <w:bottom w:val="single" w:sz="3" w:space="0" w:color="000000"/>
              <w:right w:val="single" w:sz="3" w:space="0" w:color="000000"/>
            </w:tcBorders>
            <w:tcPrChange w:id="3706" w:author="Simon Johnson" w:date="2021-03-01T12:03:00Z">
              <w:tcPr>
                <w:tcW w:w="909" w:type="dxa"/>
                <w:tcBorders>
                  <w:top w:val="nil"/>
                  <w:left w:val="single" w:sz="3" w:space="0" w:color="000000"/>
                  <w:bottom w:val="single" w:sz="3" w:space="0" w:color="000000"/>
                  <w:right w:val="single" w:sz="3" w:space="0" w:color="000000"/>
                </w:tcBorders>
              </w:tcPr>
            </w:tcPrChange>
          </w:tcPr>
          <w:p w14:paraId="647F0507" w14:textId="08A9EC69" w:rsidR="00C84FE9" w:rsidDel="00682CBD" w:rsidRDefault="00C84FE9">
            <w:pPr>
              <w:spacing w:after="0" w:line="259" w:lineRule="auto"/>
              <w:ind w:right="4"/>
              <w:rPr>
                <w:del w:id="3707" w:author="Simon Johnson" w:date="2021-03-01T12:03:00Z"/>
              </w:rPr>
              <w:pPrChange w:id="3708" w:author="Andrew Banks" w:date="2021-03-26T11:42:00Z">
                <w:pPr>
                  <w:spacing w:after="0" w:line="259" w:lineRule="auto"/>
                </w:pPr>
              </w:pPrChange>
            </w:pPr>
            <w:del w:id="3709" w:author="Simon Johnson" w:date="2021-03-01T12:03:00Z">
              <w:r w:rsidDel="00682CBD">
                <w:delText>(</w:delText>
              </w:r>
              <w:r w:rsidR="00FB5396" w:rsidDel="00682CBD">
                <w:delText>byte</w:delText>
              </w:r>
              <w:r w:rsidDel="00682CBD">
                <w:delText xml:space="preserve"> 0)</w:delText>
              </w:r>
            </w:del>
          </w:p>
        </w:tc>
        <w:tc>
          <w:tcPr>
            <w:tcW w:w="1145" w:type="dxa"/>
            <w:tcBorders>
              <w:top w:val="nil"/>
              <w:left w:val="single" w:sz="3" w:space="0" w:color="000000"/>
              <w:bottom w:val="single" w:sz="3" w:space="0" w:color="000000"/>
              <w:right w:val="single" w:sz="3" w:space="0" w:color="000000"/>
            </w:tcBorders>
            <w:tcPrChange w:id="3710" w:author="Simon Johnson" w:date="2021-03-01T12:03:00Z">
              <w:tcPr>
                <w:tcW w:w="987" w:type="dxa"/>
                <w:tcBorders>
                  <w:top w:val="nil"/>
                  <w:left w:val="single" w:sz="3" w:space="0" w:color="000000"/>
                  <w:bottom w:val="single" w:sz="3" w:space="0" w:color="000000"/>
                  <w:right w:val="single" w:sz="3" w:space="0" w:color="000000"/>
                </w:tcBorders>
              </w:tcPr>
            </w:tcPrChange>
          </w:tcPr>
          <w:p w14:paraId="77F0CC35" w14:textId="7F23C0C1" w:rsidR="00C84FE9" w:rsidDel="00682CBD" w:rsidRDefault="00C84FE9">
            <w:pPr>
              <w:spacing w:after="0" w:line="259" w:lineRule="auto"/>
              <w:ind w:right="4"/>
              <w:jc w:val="center"/>
              <w:rPr>
                <w:del w:id="3711" w:author="Simon Johnson" w:date="2021-03-01T12:03:00Z"/>
              </w:rPr>
              <w:pPrChange w:id="3712" w:author="Andrew Banks" w:date="2021-03-26T11:42:00Z">
                <w:pPr>
                  <w:spacing w:after="0" w:line="259" w:lineRule="auto"/>
                  <w:jc w:val="center"/>
                </w:pPr>
              </w:pPrChange>
            </w:pPr>
            <w:del w:id="3713" w:author="Simon Johnson" w:date="2021-03-01T12:03:00Z">
              <w:r w:rsidDel="00682CBD">
                <w:delText>(1)</w:delText>
              </w:r>
            </w:del>
          </w:p>
        </w:tc>
        <w:tc>
          <w:tcPr>
            <w:tcW w:w="754" w:type="dxa"/>
            <w:tcBorders>
              <w:top w:val="nil"/>
              <w:left w:val="single" w:sz="3" w:space="0" w:color="000000"/>
              <w:bottom w:val="single" w:sz="3" w:space="0" w:color="000000"/>
              <w:right w:val="single" w:sz="3" w:space="0" w:color="000000"/>
            </w:tcBorders>
            <w:tcPrChange w:id="3714" w:author="Simon Johnson" w:date="2021-03-01T12:03:00Z">
              <w:tcPr>
                <w:tcW w:w="693" w:type="dxa"/>
                <w:tcBorders>
                  <w:top w:val="nil"/>
                  <w:left w:val="single" w:sz="3" w:space="0" w:color="000000"/>
                  <w:bottom w:val="single" w:sz="3" w:space="0" w:color="000000"/>
                  <w:right w:val="single" w:sz="3" w:space="0" w:color="000000"/>
                </w:tcBorders>
              </w:tcPr>
            </w:tcPrChange>
          </w:tcPr>
          <w:p w14:paraId="6BD71852" w14:textId="2764913F" w:rsidR="00C84FE9" w:rsidDel="00682CBD" w:rsidRDefault="00C84FE9">
            <w:pPr>
              <w:spacing w:after="0" w:line="259" w:lineRule="auto"/>
              <w:ind w:right="4"/>
              <w:jc w:val="center"/>
              <w:rPr>
                <w:del w:id="3715" w:author="Simon Johnson" w:date="2021-03-01T12:03:00Z"/>
              </w:rPr>
              <w:pPrChange w:id="3716" w:author="Andrew Banks" w:date="2021-03-26T11:42:00Z">
                <w:pPr>
                  <w:spacing w:after="0" w:line="259" w:lineRule="auto"/>
                  <w:jc w:val="center"/>
                </w:pPr>
              </w:pPrChange>
            </w:pPr>
            <w:del w:id="3717" w:author="Simon Johnson" w:date="2021-03-01T12:03:00Z">
              <w:r w:rsidDel="00682CBD">
                <w:delText>(2)</w:delText>
              </w:r>
            </w:del>
          </w:p>
        </w:tc>
        <w:tc>
          <w:tcPr>
            <w:tcW w:w="1048" w:type="dxa"/>
            <w:tcBorders>
              <w:top w:val="nil"/>
              <w:left w:val="single" w:sz="3" w:space="0" w:color="000000"/>
              <w:bottom w:val="single" w:sz="3" w:space="0" w:color="000000"/>
              <w:right w:val="single" w:sz="3" w:space="0" w:color="000000"/>
            </w:tcBorders>
            <w:tcPrChange w:id="3718" w:author="Simon Johnson" w:date="2021-03-01T12:03:00Z">
              <w:tcPr>
                <w:tcW w:w="970" w:type="dxa"/>
                <w:tcBorders>
                  <w:top w:val="nil"/>
                  <w:left w:val="single" w:sz="3" w:space="0" w:color="000000"/>
                  <w:bottom w:val="single" w:sz="3" w:space="0" w:color="000000"/>
                  <w:right w:val="single" w:sz="3" w:space="0" w:color="000000"/>
                </w:tcBorders>
              </w:tcPr>
            </w:tcPrChange>
          </w:tcPr>
          <w:p w14:paraId="35CCE06D" w14:textId="1C2998CA" w:rsidR="00C84FE9" w:rsidDel="00682CBD" w:rsidRDefault="00C84FE9">
            <w:pPr>
              <w:spacing w:after="0" w:line="259" w:lineRule="auto"/>
              <w:ind w:right="4"/>
              <w:jc w:val="center"/>
              <w:rPr>
                <w:del w:id="3719" w:author="Simon Johnson" w:date="2021-03-01T12:03:00Z"/>
              </w:rPr>
              <w:pPrChange w:id="3720" w:author="Andrew Banks" w:date="2021-03-26T11:42:00Z">
                <w:pPr>
                  <w:spacing w:after="0" w:line="259" w:lineRule="auto"/>
                  <w:jc w:val="center"/>
                </w:pPr>
              </w:pPrChange>
            </w:pPr>
            <w:del w:id="3721" w:author="Simon Johnson" w:date="2021-03-01T12:03:00Z">
              <w:r w:rsidDel="00682CBD">
                <w:delText>(3:n)</w:delText>
              </w:r>
            </w:del>
          </w:p>
        </w:tc>
      </w:tr>
    </w:tbl>
    <w:p w14:paraId="658F3428" w14:textId="492EA147" w:rsidR="00C84FE9" w:rsidDel="00682CBD" w:rsidRDefault="00C84FE9">
      <w:pPr>
        <w:spacing w:after="176" w:line="265" w:lineRule="auto"/>
        <w:ind w:right="4"/>
        <w:jc w:val="center"/>
        <w:rPr>
          <w:del w:id="3722" w:author="Simon Johnson" w:date="2021-03-01T12:03:00Z"/>
        </w:rPr>
        <w:pPrChange w:id="3723" w:author="Simon Johnson" w:date="2021-03-26T11:42:00Z">
          <w:pPr>
            <w:spacing w:after="176" w:line="265" w:lineRule="auto"/>
            <w:jc w:val="center"/>
          </w:pPr>
        </w:pPrChange>
      </w:pPr>
      <w:del w:id="3724" w:author="Simon Johnson" w:date="2021-03-01T12:03:00Z">
        <w:r w:rsidDel="00682CBD">
          <w:delText>(*) only present if message is sent by a client</w:delText>
        </w:r>
      </w:del>
    </w:p>
    <w:p w14:paraId="41D0C49D" w14:textId="39AE8702" w:rsidR="00C84FE9" w:rsidRDefault="00C84FE9">
      <w:pPr>
        <w:spacing w:after="245" w:line="265" w:lineRule="auto"/>
        <w:ind w:right="4"/>
        <w:jc w:val="center"/>
        <w:pPrChange w:id="3725" w:author="Simon Johnson" w:date="2021-03-26T11:42:00Z">
          <w:pPr>
            <w:spacing w:after="245" w:line="265" w:lineRule="auto"/>
            <w:jc w:val="center"/>
          </w:pPr>
        </w:pPrChange>
      </w:pPr>
      <w:r>
        <w:t xml:space="preserve">Table 8: GWINFO </w:t>
      </w:r>
      <w:ins w:id="3726" w:author="Simon Johnson" w:date="2021-03-09T11:54:00Z">
        <w:r w:rsidR="0018058B">
          <w:t>packet</w:t>
        </w:r>
      </w:ins>
      <w:del w:id="3727" w:author="Simon Johnson" w:date="2021-03-09T11:54:00Z">
        <w:r w:rsidDel="0018058B">
          <w:delText>Message</w:delText>
        </w:r>
      </w:del>
    </w:p>
    <w:p w14:paraId="01138BF6" w14:textId="784A682E" w:rsidR="00C84FE9" w:rsidRDefault="00C84FE9">
      <w:pPr>
        <w:ind w:left="-15" w:right="4" w:firstLine="299"/>
        <w:pPrChange w:id="3728" w:author="Simon Johnson" w:date="2021-03-26T11:42:00Z">
          <w:pPr>
            <w:ind w:left="-15" w:right="990" w:firstLine="299"/>
          </w:pPr>
        </w:pPrChange>
      </w:pPr>
      <w:r>
        <w:t xml:space="preserve">The GWINFO </w:t>
      </w:r>
      <w:ins w:id="3729" w:author="Simon Johnson" w:date="2021-03-09T11:34:00Z">
        <w:r w:rsidR="0018058B">
          <w:t>packet</w:t>
        </w:r>
        <w:r w:rsidR="0018058B" w:rsidDel="0018058B">
          <w:t xml:space="preserve"> </w:t>
        </w:r>
      </w:ins>
      <w:del w:id="3730" w:author="Simon Johnson" w:date="2021-03-09T11:34:00Z">
        <w:r w:rsidDel="0018058B">
          <w:delText xml:space="preserve">message </w:delText>
        </w:r>
      </w:del>
      <w:r>
        <w:t xml:space="preserve">is sent as response to a SEARCHGW </w:t>
      </w:r>
      <w:ins w:id="3731" w:author="Simon Johnson" w:date="2021-03-09T11:34:00Z">
        <w:r w:rsidR="0018058B">
          <w:t>packet</w:t>
        </w:r>
        <w:r w:rsidR="0018058B" w:rsidDel="0018058B">
          <w:t xml:space="preserve"> </w:t>
        </w:r>
      </w:ins>
      <w:del w:id="3732" w:author="Simon Johnson" w:date="2021-03-09T11:34:00Z">
        <w:r w:rsidDel="0018058B">
          <w:delText xml:space="preserve">message </w:delText>
        </w:r>
      </w:del>
      <w:r>
        <w:t xml:space="preserve">using the broadcast service of the underlying layer, with the radius as indicated in the SEARCHGW </w:t>
      </w:r>
      <w:ins w:id="3733" w:author="Simon Johnson" w:date="2021-03-09T11:34:00Z">
        <w:r w:rsidR="0018058B">
          <w:t>packet</w:t>
        </w:r>
      </w:ins>
      <w:del w:id="3734" w:author="Simon Johnson" w:date="2021-03-09T11:34:00Z">
        <w:r w:rsidDel="0018058B">
          <w:delText>message</w:delText>
        </w:r>
      </w:del>
      <w:r>
        <w:t>. If sent by a GW, it contains only the id of the sending GW; otherwise, if sent by a client, it also includes the address of the GW, see Table 8:</w:t>
      </w:r>
    </w:p>
    <w:p w14:paraId="7CEFA3F4" w14:textId="77777777" w:rsidR="006C4474" w:rsidRPr="00080C94" w:rsidRDefault="006C4474">
      <w:pPr>
        <w:pStyle w:val="Heading4"/>
        <w:ind w:right="4"/>
        <w:rPr>
          <w:ins w:id="3735" w:author="Simon Johnson" w:date="2021-03-01T16:13:00Z"/>
        </w:rPr>
        <w:pPrChange w:id="3736" w:author="Simon Johnson" w:date="2021-03-26T11:42:00Z">
          <w:pPr>
            <w:pStyle w:val="Heading4"/>
          </w:pPr>
        </w:pPrChange>
      </w:pPr>
      <w:bookmarkStart w:id="3737" w:name="_Toc71106286"/>
      <w:ins w:id="3738" w:author="Simon Johnson" w:date="2021-03-01T16:13:00Z">
        <w:r>
          <w:t>Length &amp; Packet Type</w:t>
        </w:r>
        <w:bookmarkEnd w:id="3737"/>
      </w:ins>
    </w:p>
    <w:p w14:paraId="1071B27E" w14:textId="77777777" w:rsidR="006C4474" w:rsidRDefault="006C4474">
      <w:pPr>
        <w:spacing w:before="0" w:after="174" w:line="248" w:lineRule="auto"/>
        <w:ind w:right="4"/>
        <w:jc w:val="both"/>
        <w:rPr>
          <w:ins w:id="3739" w:author="Simon Johnson" w:date="2021-03-01T16:13:00Z"/>
        </w:rPr>
        <w:pPrChange w:id="3740" w:author="Simon Johnson" w:date="2021-03-26T11:42:00Z">
          <w:pPr>
            <w:spacing w:before="0" w:after="174" w:line="248" w:lineRule="auto"/>
            <w:ind w:right="990"/>
            <w:jc w:val="both"/>
          </w:pPr>
        </w:pPrChange>
      </w:pPr>
      <w:ins w:id="3741" w:author="Simon Johnson" w:date="2021-03-01T16:13:00Z">
        <w:r>
          <w:t>The first 2 or 4 bytes of the packet are encoded according to the variable length packet header format. Please refer to figure 1.2.1 for a detailed description.</w:t>
        </w:r>
      </w:ins>
    </w:p>
    <w:p w14:paraId="65ED166F" w14:textId="280FB06A" w:rsidR="00C84FE9" w:rsidDel="006C4474" w:rsidRDefault="00C84FE9">
      <w:pPr>
        <w:numPr>
          <w:ilvl w:val="0"/>
          <w:numId w:val="56"/>
        </w:numPr>
        <w:spacing w:before="0" w:after="174" w:line="248" w:lineRule="auto"/>
        <w:ind w:right="4" w:hanging="199"/>
        <w:jc w:val="both"/>
        <w:rPr>
          <w:del w:id="3742" w:author="Simon Johnson" w:date="2021-03-01T16:13:00Z"/>
        </w:rPr>
        <w:pPrChange w:id="3743" w:author="Simon Johnson" w:date="2021-03-26T11:42:00Z">
          <w:pPr>
            <w:numPr>
              <w:numId w:val="56"/>
            </w:numPr>
            <w:spacing w:before="0" w:after="174" w:line="248" w:lineRule="auto"/>
            <w:ind w:left="498" w:right="990" w:hanging="199"/>
            <w:jc w:val="both"/>
          </w:pPr>
        </w:pPrChange>
      </w:pPr>
      <w:del w:id="3744" w:author="Simon Johnson" w:date="2021-03-01T16:13:00Z">
        <w:r w:rsidDel="006C4474">
          <w:delText xml:space="preserve">Length and </w:delText>
        </w:r>
      </w:del>
      <w:del w:id="3745" w:author="Simon Johnson" w:date="2021-03-01T12:42:00Z">
        <w:r w:rsidDel="0018718F">
          <w:delText>MsgType</w:delText>
        </w:r>
      </w:del>
      <w:del w:id="3746" w:author="Simon Johnson" w:date="2021-03-01T16:13:00Z">
        <w:r w:rsidDel="006C4474">
          <w:delText>: see Section 5.2.</w:delText>
        </w:r>
        <w:bookmarkStart w:id="3747" w:name="_Toc66180528"/>
        <w:bookmarkStart w:id="3748" w:name="_Toc66183516"/>
        <w:bookmarkStart w:id="3749" w:name="_Toc66185384"/>
        <w:bookmarkStart w:id="3750" w:name="_Toc66186130"/>
        <w:bookmarkStart w:id="3751" w:name="_Toc66186397"/>
        <w:bookmarkStart w:id="3752" w:name="_Toc66201096"/>
        <w:bookmarkStart w:id="3753" w:name="_Toc66710176"/>
        <w:bookmarkStart w:id="3754" w:name="_Toc67648430"/>
        <w:bookmarkStart w:id="3755" w:name="_Toc67650907"/>
        <w:bookmarkStart w:id="3756" w:name="_Toc71106287"/>
        <w:bookmarkEnd w:id="3747"/>
        <w:bookmarkEnd w:id="3748"/>
        <w:bookmarkEnd w:id="3749"/>
        <w:bookmarkEnd w:id="3750"/>
        <w:bookmarkEnd w:id="3751"/>
        <w:bookmarkEnd w:id="3752"/>
        <w:bookmarkEnd w:id="3753"/>
        <w:bookmarkEnd w:id="3754"/>
        <w:bookmarkEnd w:id="3755"/>
        <w:bookmarkEnd w:id="3756"/>
      </w:del>
    </w:p>
    <w:p w14:paraId="584744AC" w14:textId="721D31A4" w:rsidR="00682CBD" w:rsidRDefault="00C84FE9">
      <w:pPr>
        <w:pStyle w:val="Heading4"/>
        <w:ind w:right="4"/>
        <w:pPrChange w:id="3757" w:author="Simon Johnson" w:date="2021-03-26T11:42:00Z">
          <w:pPr>
            <w:numPr>
              <w:numId w:val="56"/>
            </w:numPr>
            <w:spacing w:before="0" w:after="174" w:line="248" w:lineRule="auto"/>
            <w:ind w:left="498" w:right="990" w:hanging="199"/>
            <w:jc w:val="both"/>
          </w:pPr>
        </w:pPrChange>
      </w:pPr>
      <w:del w:id="3758" w:author="Simon Johnson" w:date="2021-03-01T12:03:00Z">
        <w:r w:rsidDel="00682CBD">
          <w:delText>GwId: the id of a GW</w:delText>
        </w:r>
      </w:del>
      <w:del w:id="3759" w:author="Simon Johnson" w:date="2021-03-01T12:04:00Z">
        <w:r w:rsidDel="00682CBD">
          <w:delText>.</w:delText>
        </w:r>
      </w:del>
      <w:bookmarkStart w:id="3760" w:name="_Toc71106288"/>
      <w:ins w:id="3761" w:author="Simon Johnson" w:date="2021-03-01T12:03:00Z">
        <w:r w:rsidR="00682CBD">
          <w:t>GwId</w:t>
        </w:r>
      </w:ins>
      <w:bookmarkEnd w:id="3760"/>
    </w:p>
    <w:p w14:paraId="5404E74F" w14:textId="42374F8A" w:rsidR="00C84FE9" w:rsidDel="007428D2" w:rsidRDefault="00C84FE9">
      <w:pPr>
        <w:numPr>
          <w:ilvl w:val="0"/>
          <w:numId w:val="56"/>
        </w:numPr>
        <w:spacing w:before="0" w:after="101" w:line="248" w:lineRule="auto"/>
        <w:ind w:left="-15" w:right="4"/>
        <w:jc w:val="both"/>
        <w:rPr>
          <w:del w:id="3762" w:author="Andrew Banks" w:date="2021-01-22T17:06:00Z"/>
        </w:rPr>
        <w:pPrChange w:id="3763" w:author="Simon Johnson" w:date="2021-03-26T11:42:00Z">
          <w:pPr>
            <w:numPr>
              <w:numId w:val="56"/>
            </w:numPr>
            <w:spacing w:before="0" w:after="101" w:line="248" w:lineRule="auto"/>
            <w:ind w:left="498" w:right="990" w:hanging="199"/>
            <w:jc w:val="both"/>
          </w:pPr>
        </w:pPrChange>
      </w:pPr>
      <w:del w:id="3764" w:author="Andrew Banks" w:date="2021-01-22T17:06:00Z">
        <w:r w:rsidDel="007428D2">
          <w:delText>GwAdd: address of the indicated GW; optional, only included if message is sent by a client.</w:delText>
        </w:r>
      </w:del>
    </w:p>
    <w:p w14:paraId="48943643" w14:textId="77777777" w:rsidR="00682CBD" w:rsidRDefault="00682CBD">
      <w:pPr>
        <w:ind w:left="-5" w:right="4"/>
        <w:rPr>
          <w:moveTo w:id="3765" w:author="Simon Johnson" w:date="2021-03-01T12:04:00Z"/>
        </w:rPr>
        <w:pPrChange w:id="3766" w:author="Simon Johnson" w:date="2021-03-26T11:42:00Z">
          <w:pPr>
            <w:ind w:left="-5" w:right="990"/>
          </w:pPr>
        </w:pPrChange>
      </w:pPr>
      <w:moveToRangeStart w:id="3767" w:author="Simon Johnson" w:date="2021-03-01T12:04:00Z" w:name="move65492697"/>
      <w:moveTo w:id="3768" w:author="Simon Johnson" w:date="2021-03-01T12:04:00Z">
        <w:r>
          <w:t xml:space="preserve">The </w:t>
        </w:r>
        <w:r>
          <w:rPr>
            <w:i/>
          </w:rPr>
          <w:t xml:space="preserve">GwId </w:t>
        </w:r>
        <w:r>
          <w:t>field is 1-byte long and uniquely identifies a gateway in the network.</w:t>
        </w:r>
      </w:moveTo>
    </w:p>
    <w:moveToRangeEnd w:id="3767"/>
    <w:p w14:paraId="5B2AA8E0" w14:textId="3F981617" w:rsidR="00C84FE9" w:rsidDel="00682CBD" w:rsidRDefault="00C84FE9">
      <w:pPr>
        <w:spacing w:after="296"/>
        <w:ind w:left="-15" w:right="4"/>
        <w:rPr>
          <w:ins w:id="3769" w:author="Andrew Banks" w:date="2021-01-22T16:56:00Z"/>
          <w:del w:id="3770" w:author="Simon Johnson" w:date="2021-03-01T12:04:00Z"/>
        </w:rPr>
        <w:pPrChange w:id="3771" w:author="Simon Johnson" w:date="2021-03-26T11:42:00Z">
          <w:pPr>
            <w:spacing w:after="296"/>
            <w:ind w:left="-15" w:right="990" w:firstLine="299"/>
          </w:pPr>
        </w:pPrChange>
      </w:pPr>
      <w:del w:id="3772" w:author="Simon Johnson" w:date="2021-03-01T12:04:00Z">
        <w:r w:rsidDel="00682CBD">
          <w:delText>Like the SEARCHGW message the broadcast radius for this message is also indicated to the underlying network layer when MQTT-SN gives this message for transmission.</w:delText>
        </w:r>
      </w:del>
      <w:bookmarkStart w:id="3773" w:name="_Toc66180530"/>
      <w:bookmarkStart w:id="3774" w:name="_Toc66183518"/>
      <w:bookmarkStart w:id="3775" w:name="_Toc66185386"/>
      <w:bookmarkStart w:id="3776" w:name="_Toc66186132"/>
      <w:bookmarkStart w:id="3777" w:name="_Toc66186399"/>
      <w:bookmarkStart w:id="3778" w:name="_Toc66201098"/>
      <w:bookmarkStart w:id="3779" w:name="_Toc66710178"/>
      <w:bookmarkStart w:id="3780" w:name="_Toc67648432"/>
      <w:bookmarkStart w:id="3781" w:name="_Toc67650909"/>
      <w:bookmarkStart w:id="3782" w:name="_Toc71106289"/>
      <w:bookmarkEnd w:id="3773"/>
      <w:bookmarkEnd w:id="3774"/>
      <w:bookmarkEnd w:id="3775"/>
      <w:bookmarkEnd w:id="3776"/>
      <w:bookmarkEnd w:id="3777"/>
      <w:bookmarkEnd w:id="3778"/>
      <w:bookmarkEnd w:id="3779"/>
      <w:bookmarkEnd w:id="3780"/>
      <w:bookmarkEnd w:id="3781"/>
      <w:bookmarkEnd w:id="3782"/>
    </w:p>
    <w:p w14:paraId="74726F8D" w14:textId="77777777" w:rsidR="001D458F" w:rsidRDefault="001D458F">
      <w:pPr>
        <w:pStyle w:val="Heading4"/>
        <w:ind w:right="4"/>
        <w:rPr>
          <w:ins w:id="3783" w:author="Andrew Banks" w:date="2021-01-22T16:56:00Z"/>
        </w:rPr>
        <w:pPrChange w:id="3784" w:author="Simon Johnson" w:date="2021-03-26T11:42:00Z">
          <w:pPr>
            <w:pStyle w:val="Heading3"/>
            <w:keepLines/>
            <w:spacing w:before="0" w:after="145" w:line="259" w:lineRule="auto"/>
            <w:ind w:left="583" w:hanging="598"/>
          </w:pPr>
        </w:pPrChange>
      </w:pPr>
      <w:bookmarkStart w:id="3785" w:name="_Toc71106290"/>
      <w:ins w:id="3786" w:author="Andrew Banks" w:date="2021-01-22T16:56:00Z">
        <w:r>
          <w:t>GwAdd</w:t>
        </w:r>
        <w:bookmarkEnd w:id="3785"/>
      </w:ins>
    </w:p>
    <w:p w14:paraId="2A749722" w14:textId="39702088" w:rsidR="007428D2" w:rsidDel="00682CBD" w:rsidRDefault="001D458F">
      <w:pPr>
        <w:spacing w:before="0" w:after="101" w:line="248" w:lineRule="auto"/>
        <w:ind w:right="4"/>
        <w:jc w:val="both"/>
        <w:rPr>
          <w:ins w:id="3787" w:author="Andrew Banks" w:date="2021-01-22T17:08:00Z"/>
          <w:del w:id="3788" w:author="Simon Johnson" w:date="2021-03-01T12:06:00Z"/>
        </w:rPr>
        <w:pPrChange w:id="3789" w:author="Simon Johnson" w:date="2021-03-26T11:42:00Z">
          <w:pPr>
            <w:numPr>
              <w:numId w:val="56"/>
            </w:numPr>
            <w:spacing w:before="0" w:after="101" w:line="248" w:lineRule="auto"/>
            <w:ind w:left="498" w:right="990" w:hanging="199"/>
            <w:jc w:val="both"/>
          </w:pPr>
        </w:pPrChange>
      </w:pPr>
      <w:ins w:id="3790" w:author="Andrew Banks" w:date="2021-01-22T16:56:00Z">
        <w:r>
          <w:t xml:space="preserve">The </w:t>
        </w:r>
        <w:r>
          <w:rPr>
            <w:i/>
          </w:rPr>
          <w:t xml:space="preserve">GwAdd </w:t>
        </w:r>
        <w:r>
          <w:t xml:space="preserve">field has a variable length and contains the address of a </w:t>
        </w:r>
      </w:ins>
      <w:ins w:id="3791" w:author="Andrew Banks" w:date="2021-01-22T16:57:00Z">
        <w:r>
          <w:t>Gateway</w:t>
        </w:r>
      </w:ins>
      <w:ins w:id="3792" w:author="Andrew Banks" w:date="2021-01-22T16:56:00Z">
        <w:del w:id="3793" w:author="Andrew Banks" w:date="2021-01-22T16:57:00Z">
          <w:r w:rsidDel="001D458F">
            <w:delText>GW</w:delText>
          </w:r>
        </w:del>
        <w:r>
          <w:t>. Its</w:t>
        </w:r>
      </w:ins>
      <w:ins w:id="3794" w:author="Andrew Banks" w:date="2021-01-22T16:58:00Z">
        <w:r>
          <w:t xml:space="preserve"> length</w:t>
        </w:r>
      </w:ins>
      <w:ins w:id="3795" w:author="Andrew Banks" w:date="2021-01-22T16:56:00Z">
        <w:r>
          <w:t xml:space="preserve"> depends on the </w:t>
        </w:r>
      </w:ins>
      <w:ins w:id="3796" w:author="Andrew Banks" w:date="2021-01-22T16:58:00Z">
        <w:r>
          <w:t xml:space="preserve">type of </w:t>
        </w:r>
      </w:ins>
      <w:ins w:id="3797" w:author="Andrew Banks" w:date="2021-01-22T16:56:00Z">
        <w:r>
          <w:t xml:space="preserve">network over which MQTT-SN operates and is </w:t>
        </w:r>
      </w:ins>
      <w:ins w:id="3798" w:author="Andrew Banks" w:date="2021-01-22T16:58:00Z">
        <w:r>
          <w:t>specified b</w:t>
        </w:r>
      </w:ins>
      <w:ins w:id="3799" w:author="Andrew Banks" w:date="2021-01-22T16:59:00Z">
        <w:r>
          <w:t>y the Length byte</w:t>
        </w:r>
      </w:ins>
      <w:ins w:id="3800" w:author="Andrew Banks" w:date="2021-01-22T16:56:00Z">
        <w:del w:id="3801" w:author="Andrew Banks" w:date="2021-01-22T16:59:00Z">
          <w:r w:rsidDel="001D458F">
            <w:delText>indicated in the first byte of this field</w:delText>
          </w:r>
        </w:del>
        <w:r>
          <w:t xml:space="preserve">. </w:t>
        </w:r>
      </w:ins>
      <w:ins w:id="3802" w:author="Andrew Banks" w:date="2021-01-22T17:08:00Z">
        <w:r w:rsidR="007428D2">
          <w:t xml:space="preserve"> </w:t>
        </w:r>
        <w:commentRangeStart w:id="3803"/>
        <w:r w:rsidR="007428D2">
          <w:t xml:space="preserve">Optional, only included if </w:t>
        </w:r>
      </w:ins>
      <w:ins w:id="3804" w:author="Simon Johnson" w:date="2021-03-09T11:34:00Z">
        <w:r w:rsidR="0018058B">
          <w:t>packet</w:t>
        </w:r>
      </w:ins>
      <w:ins w:id="3805" w:author="Andrew Banks" w:date="2021-01-22T17:08:00Z">
        <w:del w:id="3806" w:author="Simon Johnson" w:date="2021-03-09T11:34:00Z">
          <w:r w:rsidR="007428D2" w:rsidDel="0018058B">
            <w:delText>message</w:delText>
          </w:r>
        </w:del>
        <w:r w:rsidR="007428D2">
          <w:t xml:space="preserve"> is sent by a client.</w:t>
        </w:r>
      </w:ins>
      <w:commentRangeEnd w:id="3803"/>
      <w:ins w:id="3807" w:author="Andrew Banks" w:date="2021-01-22T17:09:00Z">
        <w:r w:rsidR="007428D2">
          <w:rPr>
            <w:rStyle w:val="CommentReference"/>
          </w:rPr>
          <w:commentReference w:id="3803"/>
        </w:r>
      </w:ins>
    </w:p>
    <w:p w14:paraId="25C640DE" w14:textId="55D6C77F" w:rsidR="001D458F" w:rsidRDefault="001D458F">
      <w:pPr>
        <w:spacing w:before="0" w:after="101" w:line="248" w:lineRule="auto"/>
        <w:ind w:right="4"/>
        <w:jc w:val="both"/>
        <w:rPr>
          <w:ins w:id="3808" w:author="Andrew Banks" w:date="2021-01-22T16:59:00Z"/>
        </w:rPr>
        <w:pPrChange w:id="3809" w:author="Simon Johnson" w:date="2021-03-26T11:42:00Z">
          <w:pPr>
            <w:spacing w:after="308" w:line="246" w:lineRule="auto"/>
            <w:ind w:left="-5" w:right="954"/>
          </w:pPr>
        </w:pPrChange>
      </w:pPr>
    </w:p>
    <w:p w14:paraId="1CBE816B" w14:textId="5DA2D29F" w:rsidR="001D458F" w:rsidDel="00575D65" w:rsidRDefault="001D458F" w:rsidP="00682CBD">
      <w:pPr>
        <w:ind w:left="720"/>
        <w:rPr>
          <w:del w:id="3810" w:author="Simon Johnson" w:date="2021-03-01T12:05:00Z"/>
          <w:rFonts w:eastAsia="Arial"/>
          <w:b/>
        </w:rPr>
      </w:pPr>
      <w:commentRangeStart w:id="3811"/>
      <w:ins w:id="3812" w:author="Andrew Banks" w:date="2021-01-22T16:59:00Z">
        <w:del w:id="3813" w:author="Simon Johnson" w:date="2021-03-26T11:42:00Z">
          <w:r w:rsidDel="00E623A9">
            <w:rPr>
              <w:rFonts w:eastAsia="Arial"/>
              <w:b/>
            </w:rPr>
            <w:delText>Non-normative comment</w:delText>
          </w:r>
        </w:del>
      </w:ins>
    </w:p>
    <w:p w14:paraId="612CA829" w14:textId="1F5A9F5F" w:rsidR="00575D65" w:rsidRDefault="00575D65" w:rsidP="001D458F">
      <w:pPr>
        <w:ind w:left="720"/>
        <w:rPr>
          <w:ins w:id="3814" w:author="Simon Johnson" w:date="2021-03-01T13:04:00Z"/>
          <w:rFonts w:eastAsia="Arial"/>
          <w:b/>
        </w:rPr>
      </w:pPr>
    </w:p>
    <w:p w14:paraId="652E7459" w14:textId="19EF9534" w:rsidR="001D458F" w:rsidDel="00682CBD" w:rsidRDefault="001D458F">
      <w:pPr>
        <w:pStyle w:val="Heading4"/>
        <w:ind w:left="0" w:firstLine="0"/>
        <w:rPr>
          <w:ins w:id="3815" w:author="Andrew Banks" w:date="2021-01-22T16:56:00Z"/>
          <w:del w:id="3816" w:author="Simon Johnson" w:date="2021-03-01T12:04:00Z"/>
        </w:rPr>
        <w:pPrChange w:id="3817" w:author="Simon Johnson" w:date="2021-03-01T16:36:00Z">
          <w:pPr>
            <w:spacing w:after="308" w:line="246" w:lineRule="auto"/>
            <w:ind w:left="-5" w:right="954"/>
          </w:pPr>
        </w:pPrChange>
      </w:pPr>
      <w:ins w:id="3818" w:author="Andrew Banks" w:date="2021-01-22T16:56:00Z">
        <w:del w:id="3819" w:author="Simon Johnson" w:date="2021-03-01T12:04:00Z">
          <w:r w:rsidDel="00682CBD">
            <w:delText>For example, in a ZigBee network the network address is 2-byte long.</w:delText>
          </w:r>
        </w:del>
      </w:ins>
      <w:commentRangeEnd w:id="3811"/>
      <w:del w:id="3820" w:author="Simon Johnson" w:date="2021-03-01T12:04:00Z">
        <w:r w:rsidDel="00682CBD">
          <w:rPr>
            <w:rStyle w:val="CommentReference"/>
          </w:rPr>
          <w:commentReference w:id="3811"/>
        </w:r>
      </w:del>
    </w:p>
    <w:p w14:paraId="204B32B4" w14:textId="69DB7716" w:rsidR="007428D2" w:rsidDel="00682CBD" w:rsidRDefault="007428D2">
      <w:pPr>
        <w:pStyle w:val="Heading4"/>
        <w:ind w:left="0" w:firstLine="0"/>
        <w:rPr>
          <w:ins w:id="3821" w:author="Andrew Banks" w:date="2021-01-22T17:03:00Z"/>
          <w:del w:id="3822" w:author="Simon Johnson" w:date="2021-03-01T12:04:00Z"/>
        </w:rPr>
        <w:pPrChange w:id="3823" w:author="Simon Johnson" w:date="2021-03-01T16:36:00Z">
          <w:pPr>
            <w:pStyle w:val="Heading3"/>
            <w:keepLines/>
            <w:spacing w:before="0" w:after="145" w:line="259" w:lineRule="auto"/>
            <w:ind w:left="583" w:hanging="598"/>
          </w:pPr>
        </w:pPrChange>
      </w:pPr>
      <w:ins w:id="3824" w:author="Andrew Banks" w:date="2021-01-22T17:03:00Z">
        <w:del w:id="3825" w:author="Simon Johnson" w:date="2021-03-01T12:04:00Z">
          <w:r w:rsidDel="00682CBD">
            <w:delText>GwId</w:delText>
          </w:r>
        </w:del>
      </w:ins>
    </w:p>
    <w:p w14:paraId="7FE4D750" w14:textId="6F992612" w:rsidR="007428D2" w:rsidDel="00682CBD" w:rsidRDefault="007428D2">
      <w:pPr>
        <w:ind w:right="990"/>
        <w:rPr>
          <w:ins w:id="3826" w:author="Andrew Banks" w:date="2021-01-22T17:03:00Z"/>
          <w:moveFrom w:id="3827" w:author="Simon Johnson" w:date="2021-03-01T12:04:00Z"/>
        </w:rPr>
        <w:pPrChange w:id="3828" w:author="Simon Johnson" w:date="2021-03-01T16:36:00Z">
          <w:pPr>
            <w:ind w:left="-5" w:right="990"/>
          </w:pPr>
        </w:pPrChange>
      </w:pPr>
      <w:moveFromRangeStart w:id="3829" w:author="Simon Johnson" w:date="2021-03-01T12:04:00Z" w:name="move65492697"/>
      <w:moveFrom w:id="3830" w:author="Simon Johnson" w:date="2021-03-01T12:04:00Z">
        <w:ins w:id="3831" w:author="Andrew Banks" w:date="2021-01-22T17:03:00Z">
          <w:r w:rsidDel="00682CBD">
            <w:t xml:space="preserve">The </w:t>
          </w:r>
          <w:r w:rsidDel="00682CBD">
            <w:rPr>
              <w:i/>
            </w:rPr>
            <w:t xml:space="preserve">GwId </w:t>
          </w:r>
          <w:r w:rsidDel="00682CBD">
            <w:t>field is 1-byte long and uniquely identifies a gateway</w:t>
          </w:r>
        </w:ins>
        <w:ins w:id="3832" w:author="Andrew Banks" w:date="2021-01-22T17:04:00Z">
          <w:r w:rsidDel="00682CBD">
            <w:t xml:space="preserve"> in the network</w:t>
          </w:r>
        </w:ins>
        <w:ins w:id="3833" w:author="Andrew Banks" w:date="2021-01-22T17:03:00Z">
          <w:r w:rsidDel="00682CBD">
            <w:t>.</w:t>
          </w:r>
        </w:ins>
      </w:moveFrom>
    </w:p>
    <w:moveFromRangeEnd w:id="3829"/>
    <w:p w14:paraId="17176FC5" w14:textId="77777777" w:rsidR="001D458F" w:rsidRDefault="001D458F">
      <w:pPr>
        <w:pPrChange w:id="3834" w:author="Simon Johnson" w:date="2021-03-01T16:36:00Z">
          <w:pPr>
            <w:spacing w:after="296"/>
            <w:ind w:left="-15" w:right="990" w:firstLine="299"/>
          </w:pPr>
        </w:pPrChange>
      </w:pPr>
    </w:p>
    <w:p w14:paraId="0E9D77CA" w14:textId="08A3737E" w:rsidR="00C84FE9" w:rsidRDefault="6149D1D0" w:rsidP="00C84FE9">
      <w:pPr>
        <w:pStyle w:val="Heading3"/>
        <w:keepLines/>
        <w:spacing w:before="0" w:after="52" w:line="259" w:lineRule="auto"/>
        <w:ind w:left="583" w:hanging="598"/>
      </w:pPr>
      <w:bookmarkStart w:id="3835" w:name="_Toc42694"/>
      <w:bookmarkStart w:id="3836" w:name="_Toc71106291"/>
      <w:r>
        <w:t>CONNECT</w:t>
      </w:r>
      <w:bookmarkEnd w:id="3835"/>
      <w:bookmarkEnd w:id="3836"/>
    </w:p>
    <w:p w14:paraId="019265D8" w14:textId="6B5B3DB0" w:rsidR="00E2054C" w:rsidDel="003A3981" w:rsidRDefault="00E2054C" w:rsidP="00E2054C">
      <w:pPr>
        <w:rPr>
          <w:del w:id="3837" w:author="Simon Johnson" w:date="2021-03-01T12:16:00Z"/>
          <w:rFonts w:ascii="Arial" w:hAnsi="Arial" w:cs="Arial"/>
          <w:color w:val="000000"/>
          <w:szCs w:val="20"/>
        </w:rPr>
      </w:pPr>
      <w:del w:id="3838" w:author="Simon Johnson" w:date="2021-03-01T12:16:00Z">
        <w:r w:rsidDel="003A3981">
          <w:rPr>
            <w:rFonts w:ascii="Arial" w:hAnsi="Arial" w:cs="Arial"/>
            <w:color w:val="000000"/>
            <w:szCs w:val="20"/>
            <w:shd w:val="clear" w:color="auto" w:fill="FFFF00"/>
          </w:rPr>
          <w:delText>After a Network Connection is established by a Client to a Server, the first packet sent from the Client to the Server MUST be a CONNECT packet</w:delText>
        </w:r>
        <w:r w:rsidDel="003A3981">
          <w:rPr>
            <w:rFonts w:ascii="Arial" w:hAnsi="Arial" w:cs="Arial"/>
            <w:color w:val="000000"/>
            <w:szCs w:val="20"/>
          </w:rPr>
          <w:delText> </w:delText>
        </w:r>
        <w:r w:rsidDel="003A3981">
          <w:rPr>
            <w:rFonts w:ascii="Arial" w:hAnsi="Arial" w:cs="Arial"/>
            <w:color w:val="FF0000"/>
            <w:szCs w:val="20"/>
          </w:rPr>
          <w:delText>[MQTT-3.1.0-1]</w:delText>
        </w:r>
        <w:r w:rsidDel="003A3981">
          <w:rPr>
            <w:rFonts w:ascii="Arial" w:hAnsi="Arial" w:cs="Arial"/>
            <w:color w:val="000000"/>
            <w:szCs w:val="20"/>
          </w:rPr>
          <w:delText>.</w:delText>
        </w:r>
      </w:del>
    </w:p>
    <w:p w14:paraId="3D9526FE" w14:textId="265A8159" w:rsidR="00E2054C" w:rsidDel="003A3981" w:rsidRDefault="00E2054C" w:rsidP="00E2054C">
      <w:pPr>
        <w:rPr>
          <w:del w:id="3839" w:author="Simon Johnson" w:date="2021-03-01T12:16:00Z"/>
          <w:rFonts w:ascii="Arial" w:hAnsi="Arial" w:cs="Arial"/>
          <w:color w:val="000000"/>
          <w:szCs w:val="20"/>
        </w:rPr>
      </w:pPr>
    </w:p>
    <w:p w14:paraId="5C9D4065" w14:textId="59AEB777" w:rsidR="00E2054C" w:rsidDel="003A3981" w:rsidRDefault="00E2054C" w:rsidP="00E2054C">
      <w:pPr>
        <w:rPr>
          <w:del w:id="3840" w:author="Simon Johnson" w:date="2021-03-01T12:16:00Z"/>
          <w:rFonts w:ascii="Arial" w:hAnsi="Arial" w:cs="Arial"/>
          <w:color w:val="000000"/>
          <w:szCs w:val="20"/>
        </w:rPr>
      </w:pPr>
      <w:del w:id="3841" w:author="Simon Johnson" w:date="2021-03-01T12:16:00Z">
        <w:r w:rsidDel="003A3981">
          <w:rPr>
            <w:rFonts w:ascii="Arial" w:hAnsi="Arial" w:cs="Arial"/>
            <w:color w:val="000000"/>
            <w:szCs w:val="20"/>
          </w:rPr>
          <w:delText>A Client can only send the CONNECT packet once over a Network Connection. </w:delText>
        </w:r>
        <w:r w:rsidDel="003A3981">
          <w:rPr>
            <w:rFonts w:ascii="Arial" w:hAnsi="Arial" w:cs="Arial"/>
            <w:color w:val="000000"/>
            <w:szCs w:val="20"/>
            <w:shd w:val="clear" w:color="auto" w:fill="FFFF00"/>
          </w:rPr>
          <w:delText>The Server MUST process a second CONNECT packet sent from a Client as a Protocol Error and close the Network Connection</w:delText>
        </w:r>
        <w:r w:rsidDel="003A3981">
          <w:rPr>
            <w:rFonts w:ascii="Arial" w:hAnsi="Arial" w:cs="Arial"/>
            <w:color w:val="000000"/>
            <w:szCs w:val="20"/>
          </w:rPr>
          <w:delText> </w:delText>
        </w:r>
        <w:r w:rsidDel="003A3981">
          <w:rPr>
            <w:rFonts w:ascii="Arial" w:hAnsi="Arial" w:cs="Arial"/>
            <w:color w:val="FF0000"/>
            <w:szCs w:val="20"/>
          </w:rPr>
          <w:delText>[MQTT-3.1.0-2]</w:delText>
        </w:r>
        <w:r w:rsidDel="003A3981">
          <w:rPr>
            <w:rFonts w:ascii="Arial" w:hAnsi="Arial" w:cs="Arial"/>
            <w:color w:val="000000"/>
            <w:szCs w:val="20"/>
          </w:rPr>
          <w:delText>. Refer to </w:delText>
        </w:r>
        <w:r w:rsidR="00767E38" w:rsidDel="003A3981">
          <w:fldChar w:fldCharType="begin"/>
        </w:r>
        <w:r w:rsidR="00767E38" w:rsidDel="003A3981">
          <w:delInstrText xml:space="preserve"> HYPERLINK "https://docs.oasis-open.org/mqtt/mqtt/v5.0/cos02/mqtt-v5.0-cos02.html" \l "S4_13_Errors" </w:delInstrText>
        </w:r>
        <w:r w:rsidR="00767E38" w:rsidDel="003A3981">
          <w:fldChar w:fldCharType="separate"/>
        </w:r>
        <w:r w:rsidDel="003A3981">
          <w:rPr>
            <w:rStyle w:val="Hyperlink"/>
            <w:rFonts w:ascii="Arial" w:hAnsi="Arial" w:cs="Arial"/>
            <w:color w:val="800080"/>
            <w:szCs w:val="20"/>
          </w:rPr>
          <w:delText>section 4.13</w:delText>
        </w:r>
        <w:r w:rsidR="00767E38" w:rsidDel="003A3981">
          <w:rPr>
            <w:rStyle w:val="Hyperlink"/>
            <w:rFonts w:ascii="Arial" w:hAnsi="Arial" w:cs="Arial"/>
            <w:color w:val="800080"/>
            <w:szCs w:val="20"/>
          </w:rPr>
          <w:fldChar w:fldCharType="end"/>
        </w:r>
        <w:r w:rsidDel="003A3981">
          <w:rPr>
            <w:rFonts w:ascii="Arial" w:hAnsi="Arial" w:cs="Arial"/>
            <w:color w:val="000000"/>
            <w:szCs w:val="20"/>
          </w:rPr>
          <w:delText> for information about handling errors.</w:delText>
        </w:r>
      </w:del>
    </w:p>
    <w:p w14:paraId="6B46BB1B" w14:textId="1EC14293" w:rsidR="00E2054C" w:rsidRPr="00E2054C" w:rsidDel="003A3981" w:rsidRDefault="00E2054C" w:rsidP="00D833D0">
      <w:pPr>
        <w:rPr>
          <w:del w:id="3842" w:author="Simon Johnson" w:date="2021-03-01T12:16:00Z"/>
        </w:rPr>
      </w:pPr>
    </w:p>
    <w:tbl>
      <w:tblPr>
        <w:tblStyle w:val="TableGrid0"/>
        <w:tblW w:w="6410" w:type="dxa"/>
        <w:tblInd w:w="1757" w:type="dxa"/>
        <w:tblCellMar>
          <w:top w:w="30" w:type="dxa"/>
          <w:left w:w="120" w:type="dxa"/>
          <w:right w:w="115" w:type="dxa"/>
        </w:tblCellMar>
        <w:tblLook w:val="04A0" w:firstRow="1" w:lastRow="0" w:firstColumn="1" w:lastColumn="0" w:noHBand="0" w:noVBand="1"/>
        <w:tblPrChange w:id="3843" w:author="Ian Craggs" w:date="2021-02-18T11:27:00Z">
          <w:tblPr>
            <w:tblStyle w:val="TableGrid0"/>
            <w:tblW w:w="5486" w:type="dxa"/>
            <w:tblInd w:w="1757" w:type="dxa"/>
            <w:tblCellMar>
              <w:top w:w="30" w:type="dxa"/>
              <w:left w:w="120" w:type="dxa"/>
              <w:right w:w="115" w:type="dxa"/>
            </w:tblCellMar>
            <w:tblLook w:val="04A0" w:firstRow="1" w:lastRow="0" w:firstColumn="1" w:lastColumn="0" w:noHBand="0" w:noVBand="1"/>
          </w:tblPr>
        </w:tblPrChange>
      </w:tblPr>
      <w:tblGrid>
        <w:gridCol w:w="961"/>
        <w:gridCol w:w="1229"/>
        <w:gridCol w:w="889"/>
        <w:gridCol w:w="1251"/>
        <w:gridCol w:w="1099"/>
        <w:gridCol w:w="981"/>
        <w:tblGridChange w:id="3844">
          <w:tblGrid>
            <w:gridCol w:w="961"/>
            <w:gridCol w:w="1140"/>
            <w:gridCol w:w="773"/>
            <w:gridCol w:w="1226"/>
            <w:gridCol w:w="1067"/>
            <w:gridCol w:w="981"/>
          </w:tblGrid>
        </w:tblGridChange>
      </w:tblGrid>
      <w:tr w:rsidR="00C84FE9" w:rsidDel="003A3981" w14:paraId="70A4CE39" w14:textId="7BF7D211" w:rsidTr="00213027">
        <w:trPr>
          <w:trHeight w:val="245"/>
          <w:del w:id="3845" w:author="Simon Johnson" w:date="2021-03-01T12:16:00Z"/>
          <w:trPrChange w:id="3846" w:author="Ian Craggs" w:date="2021-02-18T11:27:00Z">
            <w:trPr>
              <w:trHeight w:val="245"/>
            </w:trPr>
          </w:trPrChange>
        </w:trPr>
        <w:tc>
          <w:tcPr>
            <w:tcW w:w="961" w:type="dxa"/>
            <w:tcBorders>
              <w:top w:val="single" w:sz="3" w:space="0" w:color="000000" w:themeColor="text1"/>
              <w:left w:val="single" w:sz="3" w:space="0" w:color="000000" w:themeColor="text1"/>
              <w:bottom w:val="nil"/>
              <w:right w:val="single" w:sz="3" w:space="0" w:color="000000" w:themeColor="text1"/>
            </w:tcBorders>
            <w:tcPrChange w:id="3847" w:author="Ian Craggs" w:date="2021-02-18T11:27:00Z">
              <w:tcPr>
                <w:tcW w:w="909" w:type="dxa"/>
                <w:tcBorders>
                  <w:top w:val="single" w:sz="3" w:space="0" w:color="000000" w:themeColor="text1"/>
                  <w:left w:val="single" w:sz="3" w:space="0" w:color="000000" w:themeColor="text1"/>
                  <w:bottom w:val="nil"/>
                  <w:right w:val="single" w:sz="3" w:space="0" w:color="000000" w:themeColor="text1"/>
                </w:tcBorders>
              </w:tcPr>
            </w:tcPrChange>
          </w:tcPr>
          <w:p w14:paraId="4A092EC3" w14:textId="30ED2141" w:rsidR="00C84FE9" w:rsidDel="003A3981" w:rsidRDefault="00C84FE9">
            <w:pPr>
              <w:spacing w:after="0" w:line="259" w:lineRule="auto"/>
              <w:ind w:left="53"/>
              <w:jc w:val="center"/>
              <w:rPr>
                <w:del w:id="3848" w:author="Simon Johnson" w:date="2021-03-01T12:16:00Z"/>
              </w:rPr>
              <w:pPrChange w:id="3849" w:author="Andrew Banks" w:date="2021-02-18T11:26:00Z">
                <w:pPr>
                  <w:spacing w:after="0" w:line="259" w:lineRule="auto"/>
                  <w:ind w:left="53"/>
                </w:pPr>
              </w:pPrChange>
            </w:pPr>
            <w:del w:id="3850" w:author="Simon Johnson" w:date="2021-03-01T12:16:00Z">
              <w:r w:rsidDel="003A3981">
                <w:delText>Length</w:delText>
              </w:r>
            </w:del>
          </w:p>
        </w:tc>
        <w:tc>
          <w:tcPr>
            <w:tcW w:w="1229" w:type="dxa"/>
            <w:tcBorders>
              <w:top w:val="single" w:sz="3" w:space="0" w:color="000000" w:themeColor="text1"/>
              <w:left w:val="single" w:sz="3" w:space="0" w:color="000000" w:themeColor="text1"/>
              <w:bottom w:val="nil"/>
              <w:right w:val="single" w:sz="3" w:space="0" w:color="000000" w:themeColor="text1"/>
            </w:tcBorders>
            <w:tcPrChange w:id="3851" w:author="Ian Craggs" w:date="2021-02-18T11:27:00Z">
              <w:tcPr>
                <w:tcW w:w="987" w:type="dxa"/>
                <w:tcBorders>
                  <w:top w:val="single" w:sz="3" w:space="0" w:color="000000" w:themeColor="text1"/>
                  <w:left w:val="single" w:sz="3" w:space="0" w:color="000000" w:themeColor="text1"/>
                  <w:bottom w:val="nil"/>
                  <w:right w:val="single" w:sz="3" w:space="0" w:color="000000" w:themeColor="text1"/>
                </w:tcBorders>
              </w:tcPr>
            </w:tcPrChange>
          </w:tcPr>
          <w:p w14:paraId="5D53D963" w14:textId="66A7FF0D" w:rsidR="00C84FE9" w:rsidDel="003A3981" w:rsidRDefault="00C84FE9">
            <w:pPr>
              <w:spacing w:after="0" w:line="259" w:lineRule="auto"/>
              <w:jc w:val="center"/>
              <w:rPr>
                <w:del w:id="3852" w:author="Simon Johnson" w:date="2021-03-01T12:16:00Z"/>
              </w:rPr>
              <w:pPrChange w:id="3853" w:author="Andrew Banks" w:date="2021-02-18T11:26:00Z">
                <w:pPr>
                  <w:spacing w:after="0" w:line="259" w:lineRule="auto"/>
                </w:pPr>
              </w:pPrChange>
            </w:pPr>
            <w:del w:id="3854" w:author="Simon Johnson" w:date="2021-03-01T12:16:00Z">
              <w:r w:rsidDel="003A3981">
                <w:delText>MsgType</w:delText>
              </w:r>
            </w:del>
          </w:p>
        </w:tc>
        <w:tc>
          <w:tcPr>
            <w:tcW w:w="889" w:type="dxa"/>
            <w:tcBorders>
              <w:top w:val="single" w:sz="3" w:space="0" w:color="000000" w:themeColor="text1"/>
              <w:left w:val="single" w:sz="3" w:space="0" w:color="000000" w:themeColor="text1"/>
              <w:bottom w:val="nil"/>
              <w:right w:val="single" w:sz="3" w:space="0" w:color="000000" w:themeColor="text1"/>
            </w:tcBorders>
            <w:tcPrChange w:id="3855" w:author="Ian Craggs" w:date="2021-02-18T11:27:00Z">
              <w:tcPr>
                <w:tcW w:w="671" w:type="dxa"/>
                <w:tcBorders>
                  <w:top w:val="single" w:sz="3" w:space="0" w:color="000000" w:themeColor="text1"/>
                  <w:left w:val="single" w:sz="3" w:space="0" w:color="000000" w:themeColor="text1"/>
                  <w:bottom w:val="nil"/>
                  <w:right w:val="single" w:sz="3" w:space="0" w:color="000000" w:themeColor="text1"/>
                </w:tcBorders>
              </w:tcPr>
            </w:tcPrChange>
          </w:tcPr>
          <w:p w14:paraId="74C7900A" w14:textId="09BA3684" w:rsidR="00C84FE9" w:rsidDel="003A3981" w:rsidRDefault="00C84FE9">
            <w:pPr>
              <w:spacing w:after="0" w:line="259" w:lineRule="auto"/>
              <w:jc w:val="center"/>
              <w:rPr>
                <w:del w:id="3856" w:author="Simon Johnson" w:date="2021-03-01T12:16:00Z"/>
              </w:rPr>
              <w:pPrChange w:id="3857" w:author="Andrew Banks" w:date="2021-02-18T11:26:00Z">
                <w:pPr>
                  <w:spacing w:after="0" w:line="259" w:lineRule="auto"/>
                </w:pPr>
              </w:pPrChange>
            </w:pPr>
            <w:del w:id="3858" w:author="Simon Johnson" w:date="2021-03-01T12:16:00Z">
              <w:r w:rsidDel="003A3981">
                <w:delText>Flags</w:delText>
              </w:r>
            </w:del>
          </w:p>
        </w:tc>
        <w:tc>
          <w:tcPr>
            <w:tcW w:w="1251" w:type="dxa"/>
            <w:tcBorders>
              <w:top w:val="single" w:sz="3" w:space="0" w:color="000000" w:themeColor="text1"/>
              <w:left w:val="single" w:sz="3" w:space="0" w:color="000000" w:themeColor="text1"/>
              <w:bottom w:val="nil"/>
              <w:right w:val="single" w:sz="3" w:space="0" w:color="000000" w:themeColor="text1"/>
            </w:tcBorders>
            <w:tcPrChange w:id="3859" w:author="Ian Craggs" w:date="2021-02-18T11:27:00Z">
              <w:tcPr>
                <w:tcW w:w="1080" w:type="dxa"/>
                <w:tcBorders>
                  <w:top w:val="single" w:sz="3" w:space="0" w:color="000000" w:themeColor="text1"/>
                  <w:left w:val="single" w:sz="3" w:space="0" w:color="000000" w:themeColor="text1"/>
                  <w:bottom w:val="nil"/>
                  <w:right w:val="single" w:sz="3" w:space="0" w:color="000000" w:themeColor="text1"/>
                </w:tcBorders>
              </w:tcPr>
            </w:tcPrChange>
          </w:tcPr>
          <w:p w14:paraId="26EDD11C" w14:textId="2DF0F1A3" w:rsidR="00C84FE9" w:rsidDel="003A3981" w:rsidRDefault="00C84FE9">
            <w:pPr>
              <w:spacing w:after="0" w:line="259" w:lineRule="auto"/>
              <w:jc w:val="center"/>
              <w:rPr>
                <w:del w:id="3860" w:author="Simon Johnson" w:date="2021-03-01T12:16:00Z"/>
              </w:rPr>
              <w:pPrChange w:id="3861" w:author="Andrew Banks" w:date="2021-02-18T11:26:00Z">
                <w:pPr>
                  <w:spacing w:after="0" w:line="259" w:lineRule="auto"/>
                </w:pPr>
              </w:pPrChange>
            </w:pPr>
            <w:del w:id="3862" w:author="Simon Johnson" w:date="2021-03-01T12:16:00Z">
              <w:r w:rsidDel="003A3981">
                <w:delText>ProtocolId</w:delText>
              </w:r>
            </w:del>
          </w:p>
        </w:tc>
        <w:tc>
          <w:tcPr>
            <w:tcW w:w="1099" w:type="dxa"/>
            <w:tcBorders>
              <w:top w:val="single" w:sz="3" w:space="0" w:color="000000" w:themeColor="text1"/>
              <w:left w:val="single" w:sz="3" w:space="0" w:color="000000" w:themeColor="text1"/>
              <w:bottom w:val="nil"/>
              <w:right w:val="single" w:sz="3" w:space="0" w:color="000000" w:themeColor="text1"/>
            </w:tcBorders>
            <w:tcPrChange w:id="3863" w:author="Ian Craggs" w:date="2021-02-18T11:27:00Z">
              <w:tcPr>
                <w:tcW w:w="947" w:type="dxa"/>
                <w:tcBorders>
                  <w:top w:val="single" w:sz="3" w:space="0" w:color="000000" w:themeColor="text1"/>
                  <w:left w:val="single" w:sz="3" w:space="0" w:color="000000" w:themeColor="text1"/>
                  <w:bottom w:val="nil"/>
                  <w:right w:val="single" w:sz="3" w:space="0" w:color="000000" w:themeColor="text1"/>
                </w:tcBorders>
              </w:tcPr>
            </w:tcPrChange>
          </w:tcPr>
          <w:p w14:paraId="0C7BF438" w14:textId="4013533A" w:rsidR="00C84FE9" w:rsidDel="003A3981" w:rsidRDefault="00C84FE9">
            <w:pPr>
              <w:spacing w:after="0" w:line="259" w:lineRule="auto"/>
              <w:jc w:val="center"/>
              <w:rPr>
                <w:del w:id="3864" w:author="Simon Johnson" w:date="2021-03-01T12:16:00Z"/>
              </w:rPr>
              <w:pPrChange w:id="3865" w:author="Andrew Banks" w:date="2021-02-18T11:26:00Z">
                <w:pPr>
                  <w:spacing w:after="0" w:line="259" w:lineRule="auto"/>
                </w:pPr>
              </w:pPrChange>
            </w:pPr>
            <w:del w:id="3866" w:author="Simon Johnson" w:date="2021-03-01T12:16:00Z">
              <w:r w:rsidDel="003A3981">
                <w:delText>Duration</w:delText>
              </w:r>
            </w:del>
          </w:p>
        </w:tc>
        <w:tc>
          <w:tcPr>
            <w:tcW w:w="981" w:type="dxa"/>
            <w:tcBorders>
              <w:top w:val="single" w:sz="3" w:space="0" w:color="000000" w:themeColor="text1"/>
              <w:left w:val="single" w:sz="3" w:space="0" w:color="000000" w:themeColor="text1"/>
              <w:bottom w:val="nil"/>
              <w:right w:val="single" w:sz="3" w:space="0" w:color="000000" w:themeColor="text1"/>
            </w:tcBorders>
            <w:tcPrChange w:id="3867" w:author="Ian Craggs" w:date="2021-02-18T11:27:00Z">
              <w:tcPr>
                <w:tcW w:w="892" w:type="dxa"/>
                <w:tcBorders>
                  <w:top w:val="single" w:sz="3" w:space="0" w:color="000000" w:themeColor="text1"/>
                  <w:left w:val="single" w:sz="3" w:space="0" w:color="000000" w:themeColor="text1"/>
                  <w:bottom w:val="nil"/>
                  <w:right w:val="single" w:sz="3" w:space="0" w:color="000000" w:themeColor="text1"/>
                </w:tcBorders>
              </w:tcPr>
            </w:tcPrChange>
          </w:tcPr>
          <w:p w14:paraId="0A54C20B" w14:textId="268FF6B2" w:rsidR="00C84FE9" w:rsidDel="003A3981" w:rsidRDefault="00C84FE9">
            <w:pPr>
              <w:spacing w:after="0" w:line="259" w:lineRule="auto"/>
              <w:jc w:val="center"/>
              <w:rPr>
                <w:del w:id="3868" w:author="Simon Johnson" w:date="2021-03-01T12:16:00Z"/>
              </w:rPr>
              <w:pPrChange w:id="3869" w:author="Andrew Banks" w:date="2021-02-18T11:26:00Z">
                <w:pPr>
                  <w:spacing w:after="0" w:line="259" w:lineRule="auto"/>
                </w:pPr>
              </w:pPrChange>
            </w:pPr>
            <w:del w:id="3870" w:author="Simon Johnson" w:date="2021-03-01T12:16:00Z">
              <w:r w:rsidDel="003A3981">
                <w:delText>ClientId</w:delText>
              </w:r>
            </w:del>
          </w:p>
        </w:tc>
      </w:tr>
      <w:tr w:rsidR="00C84FE9" w:rsidDel="003A3981" w14:paraId="15DBBC4A" w14:textId="4B607360" w:rsidTr="00213027">
        <w:trPr>
          <w:trHeight w:val="241"/>
          <w:del w:id="3871" w:author="Simon Johnson" w:date="2021-03-01T12:16:00Z"/>
          <w:trPrChange w:id="3872" w:author="Ian Craggs" w:date="2021-02-18T11:27:00Z">
            <w:trPr>
              <w:trHeight w:val="241"/>
            </w:trPr>
          </w:trPrChange>
        </w:trPr>
        <w:tc>
          <w:tcPr>
            <w:tcW w:w="961" w:type="dxa"/>
            <w:tcBorders>
              <w:top w:val="nil"/>
              <w:left w:val="single" w:sz="3" w:space="0" w:color="000000" w:themeColor="text1"/>
              <w:bottom w:val="single" w:sz="3" w:space="0" w:color="000000" w:themeColor="text1"/>
              <w:right w:val="single" w:sz="3" w:space="0" w:color="000000" w:themeColor="text1"/>
            </w:tcBorders>
            <w:tcPrChange w:id="3873" w:author="Ian Craggs" w:date="2021-02-18T11:27:00Z">
              <w:tcPr>
                <w:tcW w:w="909" w:type="dxa"/>
                <w:tcBorders>
                  <w:top w:val="nil"/>
                  <w:left w:val="single" w:sz="3" w:space="0" w:color="000000" w:themeColor="text1"/>
                  <w:bottom w:val="single" w:sz="3" w:space="0" w:color="000000" w:themeColor="text1"/>
                  <w:right w:val="single" w:sz="3" w:space="0" w:color="000000" w:themeColor="text1"/>
                </w:tcBorders>
              </w:tcPr>
            </w:tcPrChange>
          </w:tcPr>
          <w:p w14:paraId="7D8863AE" w14:textId="23876851" w:rsidR="00C84FE9" w:rsidDel="003A3981" w:rsidRDefault="00C84FE9">
            <w:pPr>
              <w:spacing w:after="0" w:line="259" w:lineRule="auto"/>
              <w:jc w:val="center"/>
              <w:rPr>
                <w:del w:id="3874" w:author="Simon Johnson" w:date="2021-03-01T12:16:00Z"/>
              </w:rPr>
              <w:pPrChange w:id="3875" w:author="Andrew Banks" w:date="2021-02-18T11:26:00Z">
                <w:pPr>
                  <w:spacing w:after="0" w:line="259" w:lineRule="auto"/>
                </w:pPr>
              </w:pPrChange>
            </w:pPr>
            <w:del w:id="3876" w:author="Simon Johnson" w:date="2021-03-01T12:16:00Z">
              <w:r w:rsidDel="003A3981">
                <w:delText>(byte 0)</w:delText>
              </w:r>
            </w:del>
          </w:p>
        </w:tc>
        <w:tc>
          <w:tcPr>
            <w:tcW w:w="1229" w:type="dxa"/>
            <w:tcBorders>
              <w:top w:val="nil"/>
              <w:left w:val="single" w:sz="3" w:space="0" w:color="000000" w:themeColor="text1"/>
              <w:bottom w:val="single" w:sz="3" w:space="0" w:color="000000" w:themeColor="text1"/>
              <w:right w:val="single" w:sz="3" w:space="0" w:color="000000" w:themeColor="text1"/>
            </w:tcBorders>
            <w:tcPrChange w:id="3877" w:author="Ian Craggs" w:date="2021-02-18T11:27:00Z">
              <w:tcPr>
                <w:tcW w:w="987" w:type="dxa"/>
                <w:tcBorders>
                  <w:top w:val="nil"/>
                  <w:left w:val="single" w:sz="3" w:space="0" w:color="000000" w:themeColor="text1"/>
                  <w:bottom w:val="single" w:sz="3" w:space="0" w:color="000000" w:themeColor="text1"/>
                  <w:right w:val="single" w:sz="3" w:space="0" w:color="000000" w:themeColor="text1"/>
                </w:tcBorders>
              </w:tcPr>
            </w:tcPrChange>
          </w:tcPr>
          <w:p w14:paraId="7464F787" w14:textId="1A595B57" w:rsidR="00C84FE9" w:rsidDel="003A3981" w:rsidRDefault="00C84FE9" w:rsidP="00C84FE9">
            <w:pPr>
              <w:spacing w:after="0" w:line="259" w:lineRule="auto"/>
              <w:ind w:right="4"/>
              <w:jc w:val="center"/>
              <w:rPr>
                <w:del w:id="3878" w:author="Simon Johnson" w:date="2021-03-01T12:16:00Z"/>
              </w:rPr>
            </w:pPr>
            <w:del w:id="3879" w:author="Simon Johnson" w:date="2021-03-01T12:16:00Z">
              <w:r w:rsidDel="003A3981">
                <w:delText>(1)</w:delText>
              </w:r>
            </w:del>
          </w:p>
        </w:tc>
        <w:tc>
          <w:tcPr>
            <w:tcW w:w="889" w:type="dxa"/>
            <w:tcBorders>
              <w:top w:val="nil"/>
              <w:left w:val="single" w:sz="3" w:space="0" w:color="000000" w:themeColor="text1"/>
              <w:bottom w:val="single" w:sz="3" w:space="0" w:color="000000" w:themeColor="text1"/>
              <w:right w:val="single" w:sz="3" w:space="0" w:color="000000" w:themeColor="text1"/>
            </w:tcBorders>
            <w:tcPrChange w:id="3880" w:author="Ian Craggs" w:date="2021-02-18T11:27:00Z">
              <w:tcPr>
                <w:tcW w:w="671" w:type="dxa"/>
                <w:tcBorders>
                  <w:top w:val="nil"/>
                  <w:left w:val="single" w:sz="3" w:space="0" w:color="000000" w:themeColor="text1"/>
                  <w:bottom w:val="single" w:sz="3" w:space="0" w:color="000000" w:themeColor="text1"/>
                  <w:right w:val="single" w:sz="3" w:space="0" w:color="000000" w:themeColor="text1"/>
                </w:tcBorders>
              </w:tcPr>
            </w:tcPrChange>
          </w:tcPr>
          <w:p w14:paraId="6078F6D8" w14:textId="53DA6746" w:rsidR="00C84FE9" w:rsidDel="003A3981" w:rsidRDefault="00C84FE9" w:rsidP="00C84FE9">
            <w:pPr>
              <w:spacing w:after="0" w:line="259" w:lineRule="auto"/>
              <w:ind w:right="4"/>
              <w:jc w:val="center"/>
              <w:rPr>
                <w:del w:id="3881" w:author="Simon Johnson" w:date="2021-03-01T12:16:00Z"/>
              </w:rPr>
            </w:pPr>
            <w:del w:id="3882" w:author="Simon Johnson" w:date="2021-03-01T12:16:00Z">
              <w:r w:rsidDel="003A3981">
                <w:delText>(2)</w:delText>
              </w:r>
            </w:del>
          </w:p>
        </w:tc>
        <w:tc>
          <w:tcPr>
            <w:tcW w:w="1251" w:type="dxa"/>
            <w:tcBorders>
              <w:top w:val="nil"/>
              <w:left w:val="single" w:sz="3" w:space="0" w:color="000000" w:themeColor="text1"/>
              <w:bottom w:val="single" w:sz="3" w:space="0" w:color="000000" w:themeColor="text1"/>
              <w:right w:val="single" w:sz="3" w:space="0" w:color="000000" w:themeColor="text1"/>
            </w:tcBorders>
            <w:tcPrChange w:id="3883" w:author="Ian Craggs" w:date="2021-02-18T11:27:00Z">
              <w:tcPr>
                <w:tcW w:w="1080" w:type="dxa"/>
                <w:tcBorders>
                  <w:top w:val="nil"/>
                  <w:left w:val="single" w:sz="3" w:space="0" w:color="000000" w:themeColor="text1"/>
                  <w:bottom w:val="single" w:sz="3" w:space="0" w:color="000000" w:themeColor="text1"/>
                  <w:right w:val="single" w:sz="3" w:space="0" w:color="000000" w:themeColor="text1"/>
                </w:tcBorders>
              </w:tcPr>
            </w:tcPrChange>
          </w:tcPr>
          <w:p w14:paraId="1BA29F9A" w14:textId="5701A2BD" w:rsidR="00C84FE9" w:rsidDel="003A3981" w:rsidRDefault="00C84FE9" w:rsidP="00C84FE9">
            <w:pPr>
              <w:spacing w:after="0" w:line="259" w:lineRule="auto"/>
              <w:ind w:right="4"/>
              <w:jc w:val="center"/>
              <w:rPr>
                <w:del w:id="3884" w:author="Simon Johnson" w:date="2021-03-01T12:16:00Z"/>
              </w:rPr>
            </w:pPr>
            <w:del w:id="3885" w:author="Simon Johnson" w:date="2021-03-01T12:16:00Z">
              <w:r w:rsidDel="003A3981">
                <w:delText>(3)</w:delText>
              </w:r>
            </w:del>
          </w:p>
        </w:tc>
        <w:tc>
          <w:tcPr>
            <w:tcW w:w="1099" w:type="dxa"/>
            <w:tcBorders>
              <w:top w:val="nil"/>
              <w:left w:val="single" w:sz="3" w:space="0" w:color="000000" w:themeColor="text1"/>
              <w:bottom w:val="single" w:sz="3" w:space="0" w:color="000000" w:themeColor="text1"/>
              <w:right w:val="single" w:sz="3" w:space="0" w:color="000000" w:themeColor="text1"/>
            </w:tcBorders>
            <w:tcPrChange w:id="3886" w:author="Ian Craggs" w:date="2021-02-18T11:27:00Z">
              <w:tcPr>
                <w:tcW w:w="947" w:type="dxa"/>
                <w:tcBorders>
                  <w:top w:val="nil"/>
                  <w:left w:val="single" w:sz="3" w:space="0" w:color="000000" w:themeColor="text1"/>
                  <w:bottom w:val="single" w:sz="3" w:space="0" w:color="000000" w:themeColor="text1"/>
                  <w:right w:val="single" w:sz="3" w:space="0" w:color="000000" w:themeColor="text1"/>
                </w:tcBorders>
              </w:tcPr>
            </w:tcPrChange>
          </w:tcPr>
          <w:p w14:paraId="48D19656" w14:textId="7873AEB0" w:rsidR="00C84FE9" w:rsidDel="003A3981" w:rsidRDefault="00C84FE9" w:rsidP="00C84FE9">
            <w:pPr>
              <w:spacing w:after="0" w:line="259" w:lineRule="auto"/>
              <w:ind w:right="4"/>
              <w:jc w:val="center"/>
              <w:rPr>
                <w:del w:id="3887" w:author="Simon Johnson" w:date="2021-03-01T12:16:00Z"/>
              </w:rPr>
            </w:pPr>
            <w:del w:id="3888" w:author="Simon Johnson" w:date="2021-03-01T12:16:00Z">
              <w:r w:rsidDel="003A3981">
                <w:delText>(4,5)</w:delText>
              </w:r>
            </w:del>
          </w:p>
        </w:tc>
        <w:tc>
          <w:tcPr>
            <w:tcW w:w="981" w:type="dxa"/>
            <w:tcBorders>
              <w:top w:val="nil"/>
              <w:left w:val="single" w:sz="3" w:space="0" w:color="000000" w:themeColor="text1"/>
              <w:bottom w:val="single" w:sz="3" w:space="0" w:color="000000" w:themeColor="text1"/>
              <w:right w:val="single" w:sz="3" w:space="0" w:color="000000" w:themeColor="text1"/>
            </w:tcBorders>
            <w:tcPrChange w:id="3889" w:author="Ian Craggs" w:date="2021-02-18T11:27:00Z">
              <w:tcPr>
                <w:tcW w:w="892" w:type="dxa"/>
                <w:tcBorders>
                  <w:top w:val="nil"/>
                  <w:left w:val="single" w:sz="3" w:space="0" w:color="000000" w:themeColor="text1"/>
                  <w:bottom w:val="single" w:sz="3" w:space="0" w:color="000000" w:themeColor="text1"/>
                  <w:right w:val="single" w:sz="3" w:space="0" w:color="000000" w:themeColor="text1"/>
                </w:tcBorders>
              </w:tcPr>
            </w:tcPrChange>
          </w:tcPr>
          <w:p w14:paraId="2B812E58" w14:textId="1996DB1C" w:rsidR="00C84FE9" w:rsidDel="003A3981" w:rsidRDefault="00C84FE9" w:rsidP="00C84FE9">
            <w:pPr>
              <w:spacing w:after="0" w:line="259" w:lineRule="auto"/>
              <w:ind w:right="4"/>
              <w:jc w:val="center"/>
              <w:rPr>
                <w:del w:id="3890" w:author="Simon Johnson" w:date="2021-03-01T12:16:00Z"/>
              </w:rPr>
            </w:pPr>
            <w:del w:id="3891" w:author="Simon Johnson" w:date="2021-03-01T12:16:00Z">
              <w:r w:rsidDel="003A3981">
                <w:delText>(6:n)</w:delText>
              </w:r>
            </w:del>
          </w:p>
        </w:tc>
      </w:tr>
    </w:tbl>
    <w:p w14:paraId="29D31FF3" w14:textId="5EF1DF65" w:rsidR="00C84FE9" w:rsidDel="003A3981" w:rsidRDefault="00C84FE9" w:rsidP="00C84FE9">
      <w:pPr>
        <w:spacing w:after="245" w:line="265" w:lineRule="auto"/>
        <w:jc w:val="center"/>
        <w:rPr>
          <w:del w:id="3892" w:author="Simon Johnson" w:date="2021-03-01T12:16:00Z"/>
        </w:rPr>
      </w:pPr>
      <w:del w:id="3893" w:author="Simon Johnson" w:date="2021-03-01T12:16:00Z">
        <w:r w:rsidDel="003A3981">
          <w:lastRenderedPageBreak/>
          <w:delText xml:space="preserve">Table 9: CONNECT </w:delText>
        </w:r>
        <w:r w:rsidR="00F27B3C" w:rsidDel="003A3981">
          <w:delText>Packet</w:delText>
        </w:r>
      </w:del>
    </w:p>
    <w:p w14:paraId="237D888B" w14:textId="7C4335B4" w:rsidR="00C84FE9" w:rsidDel="003A3981" w:rsidRDefault="00C84FE9" w:rsidP="00C84FE9">
      <w:pPr>
        <w:spacing w:after="123"/>
        <w:ind w:left="309" w:right="990"/>
        <w:rPr>
          <w:ins w:id="3894" w:author="Andrew Banks" w:date="2020-04-16T11:56:00Z"/>
          <w:del w:id="3895" w:author="Simon Johnson" w:date="2021-03-01T12:16:00Z"/>
        </w:rPr>
      </w:pPr>
      <w:del w:id="3896" w:author="Simon Johnson" w:date="2021-03-01T12:16:00Z">
        <w:r w:rsidDel="003A3981">
          <w:delText xml:space="preserve">The CONNECT </w:delText>
        </w:r>
        <w:r w:rsidR="00E2054C" w:rsidDel="003A3981">
          <w:delText>packet</w:delText>
        </w:r>
        <w:r w:rsidDel="003A3981">
          <w:delText xml:space="preserve"> is sent </w:delText>
        </w:r>
      </w:del>
      <w:ins w:id="3897" w:author="Andrew Banks" w:date="2020-04-16T12:59:00Z">
        <w:del w:id="3898" w:author="Simon Johnson" w:date="2021-03-01T12:16:00Z">
          <w:r w:rsidR="006B26D1" w:rsidDel="003A3981">
            <w:delText>from the</w:delText>
          </w:r>
        </w:del>
      </w:ins>
      <w:del w:id="3899" w:author="Simon Johnson" w:date="2021-03-01T12:16:00Z">
        <w:r w:rsidDel="003A3981">
          <w:delText xml:space="preserve">by a </w:delText>
        </w:r>
      </w:del>
      <w:ins w:id="3900" w:author="Andrew Banks" w:date="2020-04-16T13:00:00Z">
        <w:del w:id="3901" w:author="Simon Johnson" w:date="2021-03-01T12:16:00Z">
          <w:r w:rsidR="006B26D1" w:rsidDel="003A3981">
            <w:delText>C</w:delText>
          </w:r>
        </w:del>
      </w:ins>
      <w:del w:id="3902" w:author="Simon Johnson" w:date="2021-03-01T12:16:00Z">
        <w:r w:rsidDel="003A3981">
          <w:delText xml:space="preserve">client to </w:delText>
        </w:r>
      </w:del>
      <w:ins w:id="3903" w:author="Andrew Banks" w:date="2020-04-16T13:00:00Z">
        <w:del w:id="3904" w:author="Simon Johnson" w:date="2021-03-01T12:16:00Z">
          <w:r w:rsidR="006B26D1" w:rsidDel="003A3981">
            <w:delText xml:space="preserve">the server to </w:delText>
          </w:r>
        </w:del>
      </w:ins>
      <w:del w:id="3905" w:author="Simon Johnson" w:date="2021-03-01T12:16:00Z">
        <w:r w:rsidDel="003A3981">
          <w:delText>setup a connection. Its format is shown in Table 9:</w:delText>
        </w:r>
      </w:del>
    </w:p>
    <w:p w14:paraId="1AED4708" w14:textId="048ED1A6" w:rsidR="00682CBD" w:rsidRDefault="00935028" w:rsidP="00935028">
      <w:pPr>
        <w:spacing w:before="120" w:after="120"/>
        <w:rPr>
          <w:ins w:id="3906" w:author="Simon Johnson" w:date="2021-03-01T12:16:00Z"/>
          <w:rFonts w:ascii="Arial" w:hAnsi="Arial" w:cs="Arial"/>
          <w:i/>
          <w:iCs/>
          <w:color w:val="000000"/>
          <w:sz w:val="18"/>
          <w:szCs w:val="18"/>
          <w:lang w:val="en-GB" w:eastAsia="en-GB"/>
        </w:rPr>
      </w:pPr>
      <w:ins w:id="3907" w:author="Andrew Banks" w:date="2020-04-16T11:56:00Z">
        <w:del w:id="3908" w:author="Simon Johnson" w:date="2021-03-01T12:33:00Z">
          <w:r w:rsidRPr="00935028" w:rsidDel="00F34F5D">
            <w:rPr>
              <w:rFonts w:ascii="Arial" w:hAnsi="Arial" w:cs="Arial"/>
              <w:i/>
              <w:iCs/>
              <w:color w:val="000000"/>
              <w:sz w:val="18"/>
              <w:szCs w:val="18"/>
              <w:lang w:val="en-GB" w:eastAsia="en-GB"/>
            </w:rPr>
            <w:delText>Figure 3</w:delText>
          </w:r>
          <w:r w:rsidRPr="00935028" w:rsidDel="00F34F5D">
            <w:rPr>
              <w:rFonts w:ascii="Arial" w:hAnsi="Arial" w:cs="Arial"/>
              <w:i/>
              <w:iCs/>
              <w:color w:val="000000"/>
              <w:sz w:val="18"/>
              <w:szCs w:val="18"/>
              <w:lang w:val="en-GB" w:eastAsia="en-GB"/>
            </w:rPr>
            <w:noBreakHyphen/>
            <w:delText>1 - CONNECT packet</w:delText>
          </w:r>
        </w:del>
      </w:ins>
    </w:p>
    <w:tbl>
      <w:tblPr>
        <w:tblStyle w:val="TableGrid"/>
        <w:tblW w:w="0" w:type="auto"/>
        <w:tblLook w:val="04A0" w:firstRow="1" w:lastRow="0" w:firstColumn="1" w:lastColumn="0" w:noHBand="0" w:noVBand="1"/>
        <w:tblPrChange w:id="3909" w:author="Simon Johnson" w:date="2021-03-09T14:13:00Z">
          <w:tblPr>
            <w:tblStyle w:val="TableGrid"/>
            <w:tblW w:w="0" w:type="auto"/>
            <w:tblLook w:val="04A0" w:firstRow="1" w:lastRow="0" w:firstColumn="1" w:lastColumn="0" w:noHBand="0" w:noVBand="1"/>
          </w:tblPr>
        </w:tblPrChange>
      </w:tblPr>
      <w:tblGrid>
        <w:gridCol w:w="1176"/>
        <w:gridCol w:w="745"/>
        <w:gridCol w:w="41"/>
        <w:gridCol w:w="905"/>
        <w:gridCol w:w="906"/>
        <w:gridCol w:w="44"/>
        <w:gridCol w:w="957"/>
        <w:gridCol w:w="45"/>
        <w:gridCol w:w="1072"/>
        <w:gridCol w:w="1389"/>
        <w:gridCol w:w="95"/>
        <w:gridCol w:w="919"/>
        <w:gridCol w:w="27"/>
        <w:gridCol w:w="1029"/>
        <w:tblGridChange w:id="3910">
          <w:tblGrid>
            <w:gridCol w:w="1176"/>
            <w:gridCol w:w="22"/>
            <w:gridCol w:w="72"/>
            <w:gridCol w:w="1"/>
            <w:gridCol w:w="730"/>
            <w:gridCol w:w="76"/>
            <w:gridCol w:w="851"/>
            <w:gridCol w:w="188"/>
            <w:gridCol w:w="406"/>
            <w:gridCol w:w="335"/>
            <w:gridCol w:w="298"/>
            <w:gridCol w:w="776"/>
            <w:gridCol w:w="263"/>
            <w:gridCol w:w="670"/>
            <w:gridCol w:w="369"/>
            <w:gridCol w:w="1039"/>
            <w:gridCol w:w="76"/>
            <w:gridCol w:w="962"/>
            <w:gridCol w:w="1"/>
            <w:gridCol w:w="1039"/>
          </w:tblGrid>
        </w:tblGridChange>
      </w:tblGrid>
      <w:tr w:rsidR="00682CBD" w:rsidRPr="00E661CA" w14:paraId="61A60BE1" w14:textId="77777777" w:rsidTr="00213027">
        <w:trPr>
          <w:ins w:id="3911" w:author="Simon Johnson" w:date="2021-03-01T12:16:00Z"/>
        </w:trPr>
        <w:tc>
          <w:tcPr>
            <w:tcW w:w="1198" w:type="dxa"/>
            <w:tcPrChange w:id="3912" w:author="Simon Johnson" w:date="2021-03-09T14:13:00Z">
              <w:tcPr>
                <w:tcW w:w="1271" w:type="dxa"/>
                <w:gridSpan w:val="4"/>
              </w:tcPr>
            </w:tcPrChange>
          </w:tcPr>
          <w:p w14:paraId="373AE005" w14:textId="77777777" w:rsidR="00682CBD" w:rsidRPr="00E661CA" w:rsidRDefault="00682CBD" w:rsidP="0018718F">
            <w:pPr>
              <w:jc w:val="center"/>
              <w:rPr>
                <w:ins w:id="3913" w:author="Simon Johnson" w:date="2021-03-01T12:16:00Z"/>
                <w:b/>
                <w:bCs/>
              </w:rPr>
            </w:pPr>
            <w:ins w:id="3914" w:author="Simon Johnson" w:date="2021-03-01T12:16:00Z">
              <w:r w:rsidRPr="00E661CA">
                <w:rPr>
                  <w:b/>
                  <w:bCs/>
                </w:rPr>
                <w:t>Bit</w:t>
              </w:r>
            </w:ins>
          </w:p>
        </w:tc>
        <w:tc>
          <w:tcPr>
            <w:tcW w:w="761" w:type="dxa"/>
            <w:tcPrChange w:id="3915" w:author="Simon Johnson" w:date="2021-03-09T14:13:00Z">
              <w:tcPr>
                <w:tcW w:w="806" w:type="dxa"/>
                <w:gridSpan w:val="2"/>
              </w:tcPr>
            </w:tcPrChange>
          </w:tcPr>
          <w:p w14:paraId="68B0F2AF" w14:textId="77777777" w:rsidR="00682CBD" w:rsidRPr="00E661CA" w:rsidRDefault="00682CBD" w:rsidP="0018718F">
            <w:pPr>
              <w:jc w:val="center"/>
              <w:rPr>
                <w:ins w:id="3916" w:author="Simon Johnson" w:date="2021-03-01T12:16:00Z"/>
                <w:b/>
                <w:bCs/>
              </w:rPr>
            </w:pPr>
            <w:ins w:id="3917" w:author="Simon Johnson" w:date="2021-03-01T12:16:00Z">
              <w:r w:rsidRPr="00E661CA">
                <w:rPr>
                  <w:b/>
                  <w:bCs/>
                </w:rPr>
                <w:t>7</w:t>
              </w:r>
            </w:ins>
          </w:p>
        </w:tc>
        <w:tc>
          <w:tcPr>
            <w:tcW w:w="969" w:type="dxa"/>
            <w:gridSpan w:val="2"/>
            <w:tcPrChange w:id="3918" w:author="Simon Johnson" w:date="2021-03-09T14:13:00Z">
              <w:tcPr>
                <w:tcW w:w="1039" w:type="dxa"/>
                <w:gridSpan w:val="2"/>
              </w:tcPr>
            </w:tcPrChange>
          </w:tcPr>
          <w:p w14:paraId="675B1FBA" w14:textId="77777777" w:rsidR="00682CBD" w:rsidRPr="00E661CA" w:rsidRDefault="00682CBD" w:rsidP="0018718F">
            <w:pPr>
              <w:jc w:val="center"/>
              <w:rPr>
                <w:ins w:id="3919" w:author="Simon Johnson" w:date="2021-03-01T12:16:00Z"/>
                <w:b/>
                <w:bCs/>
              </w:rPr>
            </w:pPr>
            <w:ins w:id="3920" w:author="Simon Johnson" w:date="2021-03-01T12:16:00Z">
              <w:r w:rsidRPr="00E661CA">
                <w:rPr>
                  <w:b/>
                  <w:bCs/>
                </w:rPr>
                <w:t>6</w:t>
              </w:r>
            </w:ins>
          </w:p>
        </w:tc>
        <w:tc>
          <w:tcPr>
            <w:tcW w:w="975" w:type="dxa"/>
            <w:gridSpan w:val="2"/>
            <w:tcPrChange w:id="3921" w:author="Simon Johnson" w:date="2021-03-09T14:13:00Z">
              <w:tcPr>
                <w:tcW w:w="1039" w:type="dxa"/>
                <w:gridSpan w:val="3"/>
              </w:tcPr>
            </w:tcPrChange>
          </w:tcPr>
          <w:p w14:paraId="2DDD21F3" w14:textId="77777777" w:rsidR="00682CBD" w:rsidRPr="00E661CA" w:rsidRDefault="00682CBD" w:rsidP="0018718F">
            <w:pPr>
              <w:jc w:val="center"/>
              <w:rPr>
                <w:ins w:id="3922" w:author="Simon Johnson" w:date="2021-03-01T12:16:00Z"/>
                <w:b/>
                <w:bCs/>
              </w:rPr>
            </w:pPr>
            <w:ins w:id="3923" w:author="Simon Johnson" w:date="2021-03-01T12:16:00Z">
              <w:r w:rsidRPr="00E661CA">
                <w:rPr>
                  <w:b/>
                  <w:bCs/>
                </w:rPr>
                <w:t>5</w:t>
              </w:r>
            </w:ins>
          </w:p>
        </w:tc>
        <w:tc>
          <w:tcPr>
            <w:tcW w:w="981" w:type="dxa"/>
            <w:tcPrChange w:id="3924" w:author="Simon Johnson" w:date="2021-03-09T14:13:00Z">
              <w:tcPr>
                <w:tcW w:w="1039" w:type="dxa"/>
                <w:gridSpan w:val="2"/>
              </w:tcPr>
            </w:tcPrChange>
          </w:tcPr>
          <w:p w14:paraId="176C3907" w14:textId="77777777" w:rsidR="00682CBD" w:rsidRPr="00E661CA" w:rsidRDefault="00682CBD" w:rsidP="0018718F">
            <w:pPr>
              <w:jc w:val="center"/>
              <w:rPr>
                <w:ins w:id="3925" w:author="Simon Johnson" w:date="2021-03-01T12:16:00Z"/>
                <w:b/>
                <w:bCs/>
              </w:rPr>
            </w:pPr>
            <w:ins w:id="3926" w:author="Simon Johnson" w:date="2021-03-01T12:16:00Z">
              <w:r w:rsidRPr="00E661CA">
                <w:rPr>
                  <w:b/>
                  <w:bCs/>
                </w:rPr>
                <w:t>4</w:t>
              </w:r>
            </w:ins>
          </w:p>
        </w:tc>
        <w:tc>
          <w:tcPr>
            <w:tcW w:w="980" w:type="dxa"/>
            <w:gridSpan w:val="2"/>
            <w:tcPrChange w:id="3927" w:author="Simon Johnson" w:date="2021-03-09T14:13:00Z">
              <w:tcPr>
                <w:tcW w:w="1039" w:type="dxa"/>
                <w:gridSpan w:val="2"/>
              </w:tcPr>
            </w:tcPrChange>
          </w:tcPr>
          <w:p w14:paraId="2DD47B8A" w14:textId="77777777" w:rsidR="00682CBD" w:rsidRPr="00E661CA" w:rsidRDefault="00682CBD" w:rsidP="0018718F">
            <w:pPr>
              <w:jc w:val="center"/>
              <w:rPr>
                <w:ins w:id="3928" w:author="Simon Johnson" w:date="2021-03-01T12:16:00Z"/>
                <w:b/>
                <w:bCs/>
              </w:rPr>
            </w:pPr>
            <w:ins w:id="3929" w:author="Simon Johnson" w:date="2021-03-01T12:16:00Z">
              <w:r w:rsidRPr="00E661CA">
                <w:rPr>
                  <w:b/>
                  <w:bCs/>
                </w:rPr>
                <w:t>3</w:t>
              </w:r>
            </w:ins>
          </w:p>
        </w:tc>
        <w:tc>
          <w:tcPr>
            <w:tcW w:w="1389" w:type="dxa"/>
            <w:tcPrChange w:id="3930" w:author="Simon Johnson" w:date="2021-03-09T14:13:00Z">
              <w:tcPr>
                <w:tcW w:w="1039" w:type="dxa"/>
              </w:tcPr>
            </w:tcPrChange>
          </w:tcPr>
          <w:p w14:paraId="4B94273D" w14:textId="77777777" w:rsidR="00682CBD" w:rsidRPr="00E661CA" w:rsidRDefault="00682CBD" w:rsidP="0018718F">
            <w:pPr>
              <w:jc w:val="center"/>
              <w:rPr>
                <w:ins w:id="3931" w:author="Simon Johnson" w:date="2021-03-01T12:16:00Z"/>
                <w:b/>
                <w:bCs/>
              </w:rPr>
            </w:pPr>
            <w:ins w:id="3932" w:author="Simon Johnson" w:date="2021-03-01T12:16:00Z">
              <w:r w:rsidRPr="00E661CA">
                <w:rPr>
                  <w:b/>
                  <w:bCs/>
                </w:rPr>
                <w:t>2</w:t>
              </w:r>
            </w:ins>
          </w:p>
        </w:tc>
        <w:tc>
          <w:tcPr>
            <w:tcW w:w="1029" w:type="dxa"/>
            <w:gridSpan w:val="2"/>
            <w:tcPrChange w:id="3933" w:author="Simon Johnson" w:date="2021-03-09T14:13:00Z">
              <w:tcPr>
                <w:tcW w:w="1039" w:type="dxa"/>
                <w:gridSpan w:val="3"/>
              </w:tcPr>
            </w:tcPrChange>
          </w:tcPr>
          <w:p w14:paraId="0DB21B4A" w14:textId="77777777" w:rsidR="00682CBD" w:rsidRPr="00E661CA" w:rsidRDefault="00682CBD" w:rsidP="0018718F">
            <w:pPr>
              <w:jc w:val="center"/>
              <w:rPr>
                <w:ins w:id="3934" w:author="Simon Johnson" w:date="2021-03-01T12:16:00Z"/>
                <w:b/>
                <w:bCs/>
              </w:rPr>
            </w:pPr>
            <w:ins w:id="3935" w:author="Simon Johnson" w:date="2021-03-01T12:16:00Z">
              <w:r w:rsidRPr="00E661CA">
                <w:rPr>
                  <w:b/>
                  <w:bCs/>
                </w:rPr>
                <w:t>1</w:t>
              </w:r>
            </w:ins>
          </w:p>
        </w:tc>
        <w:tc>
          <w:tcPr>
            <w:tcW w:w="1068" w:type="dxa"/>
            <w:gridSpan w:val="2"/>
            <w:tcPrChange w:id="3936" w:author="Simon Johnson" w:date="2021-03-09T14:13:00Z">
              <w:tcPr>
                <w:tcW w:w="1039" w:type="dxa"/>
              </w:tcPr>
            </w:tcPrChange>
          </w:tcPr>
          <w:p w14:paraId="04CDAE58" w14:textId="77777777" w:rsidR="00682CBD" w:rsidRPr="00E661CA" w:rsidRDefault="00682CBD" w:rsidP="0018718F">
            <w:pPr>
              <w:jc w:val="center"/>
              <w:rPr>
                <w:ins w:id="3937" w:author="Simon Johnson" w:date="2021-03-01T12:16:00Z"/>
                <w:b/>
                <w:bCs/>
              </w:rPr>
            </w:pPr>
            <w:ins w:id="3938" w:author="Simon Johnson" w:date="2021-03-01T12:16:00Z">
              <w:r w:rsidRPr="00E661CA">
                <w:rPr>
                  <w:b/>
                  <w:bCs/>
                </w:rPr>
                <w:t>0</w:t>
              </w:r>
            </w:ins>
          </w:p>
        </w:tc>
      </w:tr>
      <w:tr w:rsidR="00682CBD" w14:paraId="7E4E161F" w14:textId="77777777" w:rsidTr="00213027">
        <w:trPr>
          <w:ins w:id="3939" w:author="Simon Johnson" w:date="2021-03-01T12:16:00Z"/>
        </w:trPr>
        <w:tc>
          <w:tcPr>
            <w:tcW w:w="1198" w:type="dxa"/>
            <w:tcPrChange w:id="3940" w:author="Simon Johnson" w:date="2021-03-09T14:13:00Z">
              <w:tcPr>
                <w:tcW w:w="1271" w:type="dxa"/>
                <w:gridSpan w:val="3"/>
              </w:tcPr>
            </w:tcPrChange>
          </w:tcPr>
          <w:p w14:paraId="3A22B37F" w14:textId="77777777" w:rsidR="00682CBD" w:rsidRDefault="00682CBD" w:rsidP="0018718F">
            <w:pPr>
              <w:rPr>
                <w:ins w:id="3941" w:author="Simon Johnson" w:date="2021-03-01T12:16:00Z"/>
              </w:rPr>
            </w:pPr>
            <w:ins w:id="3942" w:author="Simon Johnson" w:date="2021-03-01T12:16:00Z">
              <w:r>
                <w:t>Byte 1</w:t>
              </w:r>
            </w:ins>
          </w:p>
        </w:tc>
        <w:tc>
          <w:tcPr>
            <w:tcW w:w="8152" w:type="dxa"/>
            <w:gridSpan w:val="13"/>
            <w:tcPrChange w:id="3943" w:author="Simon Johnson" w:date="2021-03-09T14:13:00Z">
              <w:tcPr>
                <w:tcW w:w="8079" w:type="dxa"/>
                <w:gridSpan w:val="17"/>
              </w:tcPr>
            </w:tcPrChange>
          </w:tcPr>
          <w:p w14:paraId="604CD32C" w14:textId="77777777" w:rsidR="00682CBD" w:rsidRDefault="00682CBD" w:rsidP="0018718F">
            <w:pPr>
              <w:jc w:val="center"/>
              <w:rPr>
                <w:ins w:id="3944" w:author="Simon Johnson" w:date="2021-03-01T12:16:00Z"/>
              </w:rPr>
            </w:pPr>
            <w:ins w:id="3945" w:author="Simon Johnson" w:date="2021-03-01T12:16:00Z">
              <w:r>
                <w:t>Length</w:t>
              </w:r>
            </w:ins>
          </w:p>
        </w:tc>
      </w:tr>
      <w:tr w:rsidR="00682CBD" w14:paraId="344C082A" w14:textId="77777777" w:rsidTr="00213027">
        <w:trPr>
          <w:ins w:id="3946" w:author="Simon Johnson" w:date="2021-03-01T12:16:00Z"/>
        </w:trPr>
        <w:tc>
          <w:tcPr>
            <w:tcW w:w="1198" w:type="dxa"/>
            <w:tcPrChange w:id="3947" w:author="Simon Johnson" w:date="2021-03-09T14:13:00Z">
              <w:tcPr>
                <w:tcW w:w="1271" w:type="dxa"/>
                <w:gridSpan w:val="3"/>
              </w:tcPr>
            </w:tcPrChange>
          </w:tcPr>
          <w:p w14:paraId="14B3ACFC" w14:textId="77777777" w:rsidR="00682CBD" w:rsidRDefault="00682CBD" w:rsidP="0018718F">
            <w:pPr>
              <w:rPr>
                <w:ins w:id="3948" w:author="Simon Johnson" w:date="2021-03-01T12:16:00Z"/>
              </w:rPr>
            </w:pPr>
            <w:ins w:id="3949" w:author="Simon Johnson" w:date="2021-03-01T12:16:00Z">
              <w:r>
                <w:t>Byte 2</w:t>
              </w:r>
            </w:ins>
          </w:p>
        </w:tc>
        <w:tc>
          <w:tcPr>
            <w:tcW w:w="8152" w:type="dxa"/>
            <w:gridSpan w:val="13"/>
            <w:tcPrChange w:id="3950" w:author="Simon Johnson" w:date="2021-03-09T14:13:00Z">
              <w:tcPr>
                <w:tcW w:w="8079" w:type="dxa"/>
                <w:gridSpan w:val="17"/>
              </w:tcPr>
            </w:tcPrChange>
          </w:tcPr>
          <w:p w14:paraId="4BFFEDA1" w14:textId="642AFECE" w:rsidR="00682CBD" w:rsidRDefault="0018718F" w:rsidP="0018718F">
            <w:pPr>
              <w:jc w:val="center"/>
              <w:rPr>
                <w:ins w:id="3951" w:author="Simon Johnson" w:date="2021-03-01T12:16:00Z"/>
              </w:rPr>
            </w:pPr>
            <w:ins w:id="3952" w:author="Simon Johnson" w:date="2021-03-01T12:41:00Z">
              <w:r>
                <w:t>Packet Type</w:t>
              </w:r>
            </w:ins>
          </w:p>
        </w:tc>
      </w:tr>
      <w:tr w:rsidR="00213027" w14:paraId="1312B755" w14:textId="77777777" w:rsidTr="00213027">
        <w:trPr>
          <w:ins w:id="3953" w:author="Simon Johnson" w:date="2021-03-01T12:29:00Z"/>
        </w:trPr>
        <w:tc>
          <w:tcPr>
            <w:tcW w:w="1198" w:type="dxa"/>
            <w:tcPrChange w:id="3954" w:author="Simon Johnson" w:date="2021-03-09T14:13:00Z">
              <w:tcPr>
                <w:tcW w:w="1262" w:type="dxa"/>
                <w:gridSpan w:val="2"/>
              </w:tcPr>
            </w:tcPrChange>
          </w:tcPr>
          <w:p w14:paraId="2124A341" w14:textId="443C48F2" w:rsidR="00213027" w:rsidRPr="00037A5E" w:rsidRDefault="00213027">
            <w:pPr>
              <w:jc w:val="center"/>
              <w:rPr>
                <w:ins w:id="3955" w:author="Simon Johnson" w:date="2021-03-01T12:29:00Z"/>
                <w:i/>
                <w:iCs/>
                <w:rPrChange w:id="3956" w:author="Simon Johnson" w:date="2021-03-03T14:10:00Z">
                  <w:rPr>
                    <w:ins w:id="3957" w:author="Simon Johnson" w:date="2021-03-01T12:29:00Z"/>
                  </w:rPr>
                </w:rPrChange>
              </w:rPr>
              <w:pPrChange w:id="3958" w:author="Unknown" w:date="2021-03-01T13:17:00Z">
                <w:pPr/>
              </w:pPrChange>
            </w:pPr>
          </w:p>
        </w:tc>
        <w:tc>
          <w:tcPr>
            <w:tcW w:w="3733" w:type="dxa"/>
            <w:gridSpan w:val="7"/>
            <w:tcPrChange w:id="3959" w:author="Simon Johnson" w:date="2021-03-09T14:13:00Z">
              <w:tcPr>
                <w:tcW w:w="2458" w:type="dxa"/>
                <w:gridSpan w:val="7"/>
              </w:tcPr>
            </w:tcPrChange>
          </w:tcPr>
          <w:p w14:paraId="0166279C" w14:textId="77777777" w:rsidR="00213027" w:rsidRPr="00037A5E" w:rsidRDefault="00213027" w:rsidP="003A3981">
            <w:pPr>
              <w:jc w:val="center"/>
              <w:rPr>
                <w:ins w:id="3960" w:author="Simon Johnson" w:date="2021-03-01T12:29:00Z"/>
                <w:i/>
                <w:iCs/>
              </w:rPr>
            </w:pPr>
            <w:ins w:id="3961" w:author="Simon Johnson" w:date="2021-03-01T12:32:00Z">
              <w:r w:rsidRPr="00037A5E">
                <w:rPr>
                  <w:i/>
                  <w:iCs/>
                  <w:rPrChange w:id="3962" w:author="Simon Johnson" w:date="2021-03-03T14:10:00Z">
                    <w:rPr/>
                  </w:rPrChange>
                </w:rPr>
                <w:t>Reserved</w:t>
              </w:r>
            </w:ins>
          </w:p>
        </w:tc>
        <w:tc>
          <w:tcPr>
            <w:tcW w:w="933" w:type="dxa"/>
            <w:tcPrChange w:id="3963" w:author="Simon Johnson" w:date="2021-03-09T14:13:00Z">
              <w:tcPr>
                <w:tcW w:w="2459" w:type="dxa"/>
                <w:gridSpan w:val="5"/>
              </w:tcPr>
            </w:tcPrChange>
          </w:tcPr>
          <w:p w14:paraId="0B777D35" w14:textId="3165114F" w:rsidR="00213027" w:rsidRPr="00037A5E" w:rsidRDefault="00AB0A13" w:rsidP="003A3981">
            <w:pPr>
              <w:jc w:val="center"/>
              <w:rPr>
                <w:ins w:id="3964" w:author="Simon Johnson" w:date="2021-03-01T12:29:00Z"/>
                <w:i/>
                <w:iCs/>
                <w:rPrChange w:id="3965" w:author="Simon Johnson" w:date="2021-03-03T14:10:00Z">
                  <w:rPr>
                    <w:ins w:id="3966" w:author="Simon Johnson" w:date="2021-03-01T12:29:00Z"/>
                  </w:rPr>
                </w:rPrChange>
              </w:rPr>
            </w:pPr>
            <w:ins w:id="3967" w:author="Simon Johnson" w:date="2021-03-26T10:24:00Z">
              <w:r>
                <w:t>Re</w:t>
              </w:r>
            </w:ins>
            <w:ins w:id="3968" w:author="Simon Johnson" w:date="2021-03-26T10:25:00Z">
              <w:r>
                <w:t>served</w:t>
              </w:r>
            </w:ins>
          </w:p>
        </w:tc>
        <w:tc>
          <w:tcPr>
            <w:tcW w:w="1484" w:type="dxa"/>
            <w:gridSpan w:val="2"/>
            <w:tcPrChange w:id="3969" w:author="Simon Johnson" w:date="2021-03-09T14:13:00Z">
              <w:tcPr>
                <w:tcW w:w="1092" w:type="dxa"/>
                <w:gridSpan w:val="3"/>
              </w:tcPr>
            </w:tcPrChange>
          </w:tcPr>
          <w:p w14:paraId="020B04E4" w14:textId="48A520F0" w:rsidR="00213027" w:rsidRPr="00037A5E" w:rsidRDefault="00213027" w:rsidP="003A3981">
            <w:pPr>
              <w:jc w:val="center"/>
              <w:rPr>
                <w:ins w:id="3970" w:author="Simon Johnson" w:date="2021-03-01T12:29:00Z"/>
                <w:i/>
                <w:iCs/>
                <w:rPrChange w:id="3971" w:author="Simon Johnson" w:date="2021-03-03T14:10:00Z">
                  <w:rPr>
                    <w:ins w:id="3972" w:author="Simon Johnson" w:date="2021-03-01T12:29:00Z"/>
                  </w:rPr>
                </w:rPrChange>
              </w:rPr>
            </w:pPr>
            <w:ins w:id="3973" w:author="Simon Johnson" w:date="2021-03-09T14:13:00Z">
              <w:r>
                <w:t>Authentication</w:t>
              </w:r>
            </w:ins>
          </w:p>
        </w:tc>
        <w:tc>
          <w:tcPr>
            <w:tcW w:w="962" w:type="dxa"/>
            <w:gridSpan w:val="2"/>
            <w:tcPrChange w:id="3974" w:author="Simon Johnson" w:date="2021-03-09T14:13:00Z">
              <w:tcPr>
                <w:tcW w:w="1007" w:type="dxa"/>
              </w:tcPr>
            </w:tcPrChange>
          </w:tcPr>
          <w:p w14:paraId="7BC75FDD" w14:textId="600980F0" w:rsidR="00213027" w:rsidRPr="00037A5E" w:rsidRDefault="00213027" w:rsidP="003A3981">
            <w:pPr>
              <w:jc w:val="center"/>
              <w:rPr>
                <w:ins w:id="3975" w:author="Simon Johnson" w:date="2021-03-01T12:29:00Z"/>
                <w:i/>
                <w:iCs/>
                <w:rPrChange w:id="3976" w:author="Simon Johnson" w:date="2021-03-03T14:10:00Z">
                  <w:rPr>
                    <w:ins w:id="3977" w:author="Simon Johnson" w:date="2021-03-01T12:29:00Z"/>
                  </w:rPr>
                </w:rPrChange>
              </w:rPr>
            </w:pPr>
            <w:ins w:id="3978" w:author="Simon Johnson" w:date="2021-03-09T14:13:00Z">
              <w:r>
                <w:t>Will</w:t>
              </w:r>
            </w:ins>
          </w:p>
        </w:tc>
        <w:tc>
          <w:tcPr>
            <w:tcW w:w="1040" w:type="dxa"/>
            <w:tcPrChange w:id="3979" w:author="Simon Johnson" w:date="2021-03-09T14:13:00Z">
              <w:tcPr>
                <w:tcW w:w="1072" w:type="dxa"/>
                <w:gridSpan w:val="2"/>
              </w:tcPr>
            </w:tcPrChange>
          </w:tcPr>
          <w:p w14:paraId="2AB5949B" w14:textId="49D85F72" w:rsidR="00213027" w:rsidRPr="00037A5E" w:rsidRDefault="00213027" w:rsidP="003A3981">
            <w:pPr>
              <w:jc w:val="center"/>
              <w:rPr>
                <w:ins w:id="3980" w:author="Simon Johnson" w:date="2021-03-01T12:29:00Z"/>
                <w:i/>
                <w:iCs/>
                <w:rPrChange w:id="3981" w:author="Simon Johnson" w:date="2021-03-03T14:10:00Z">
                  <w:rPr>
                    <w:ins w:id="3982" w:author="Simon Johnson" w:date="2021-03-01T12:29:00Z"/>
                  </w:rPr>
                </w:rPrChange>
              </w:rPr>
            </w:pPr>
            <w:ins w:id="3983" w:author="Simon Johnson" w:date="2021-03-09T14:13:00Z">
              <w:r>
                <w:t>Clean Start</w:t>
              </w:r>
            </w:ins>
          </w:p>
        </w:tc>
      </w:tr>
      <w:tr w:rsidR="00F34F5D" w14:paraId="3D948E07" w14:textId="77777777" w:rsidTr="00213027">
        <w:trPr>
          <w:ins w:id="3984" w:author="Simon Johnson" w:date="2021-03-01T12:16:00Z"/>
        </w:trPr>
        <w:tc>
          <w:tcPr>
            <w:tcW w:w="1198" w:type="dxa"/>
            <w:tcPrChange w:id="3985" w:author="Simon Johnson" w:date="2021-03-09T14:13:00Z">
              <w:tcPr>
                <w:tcW w:w="1262" w:type="dxa"/>
                <w:gridSpan w:val="2"/>
              </w:tcPr>
            </w:tcPrChange>
          </w:tcPr>
          <w:p w14:paraId="63E20275" w14:textId="77777777" w:rsidR="003A3981" w:rsidRDefault="003A3981" w:rsidP="0018718F">
            <w:pPr>
              <w:rPr>
                <w:ins w:id="3986" w:author="Simon Johnson" w:date="2021-03-01T12:16:00Z"/>
              </w:rPr>
            </w:pPr>
            <w:ins w:id="3987" w:author="Simon Johnson" w:date="2021-03-01T12:16:00Z">
              <w:r>
                <w:t>Byte 3</w:t>
              </w:r>
            </w:ins>
          </w:p>
        </w:tc>
        <w:tc>
          <w:tcPr>
            <w:tcW w:w="803" w:type="dxa"/>
            <w:gridSpan w:val="2"/>
            <w:tcPrChange w:id="3988" w:author="Simon Johnson" w:date="2021-03-09T14:13:00Z">
              <w:tcPr>
                <w:tcW w:w="843" w:type="dxa"/>
                <w:gridSpan w:val="3"/>
              </w:tcPr>
            </w:tcPrChange>
          </w:tcPr>
          <w:p w14:paraId="023DF9B0" w14:textId="6BD0BE6B" w:rsidR="003A3981" w:rsidRPr="00F34F5D" w:rsidRDefault="003A3981">
            <w:pPr>
              <w:jc w:val="center"/>
              <w:rPr>
                <w:ins w:id="3989" w:author="Simon Johnson" w:date="2021-03-01T12:16:00Z"/>
                <w:i/>
                <w:iCs/>
                <w:rPrChange w:id="3990" w:author="Simon Johnson" w:date="2021-03-01T12:37:00Z">
                  <w:rPr>
                    <w:ins w:id="3991" w:author="Simon Johnson" w:date="2021-03-01T12:16:00Z"/>
                  </w:rPr>
                </w:rPrChange>
              </w:rPr>
              <w:pPrChange w:id="3992" w:author="Unknown" w:date="2021-03-01T12:27:00Z">
                <w:pPr/>
              </w:pPrChange>
            </w:pPr>
            <w:ins w:id="3993" w:author="Simon Johnson" w:date="2021-03-01T12:26:00Z">
              <w:r w:rsidRPr="00F34F5D">
                <w:rPr>
                  <w:i/>
                  <w:iCs/>
                  <w:rPrChange w:id="3994" w:author="Simon Johnson" w:date="2021-03-01T12:37:00Z">
                    <w:rPr/>
                  </w:rPrChange>
                </w:rPr>
                <w:t>0</w:t>
              </w:r>
            </w:ins>
          </w:p>
        </w:tc>
        <w:tc>
          <w:tcPr>
            <w:tcW w:w="927" w:type="dxa"/>
            <w:tcPrChange w:id="3995" w:author="Simon Johnson" w:date="2021-03-09T14:13:00Z">
              <w:tcPr>
                <w:tcW w:w="985" w:type="dxa"/>
                <w:gridSpan w:val="2"/>
              </w:tcPr>
            </w:tcPrChange>
          </w:tcPr>
          <w:p w14:paraId="1EA095C1" w14:textId="1900D109" w:rsidR="003A3981" w:rsidRPr="00F34F5D" w:rsidRDefault="003A3981">
            <w:pPr>
              <w:jc w:val="center"/>
              <w:rPr>
                <w:ins w:id="3996" w:author="Simon Johnson" w:date="2021-03-01T12:16:00Z"/>
                <w:i/>
                <w:iCs/>
                <w:rPrChange w:id="3997" w:author="Simon Johnson" w:date="2021-03-01T12:37:00Z">
                  <w:rPr>
                    <w:ins w:id="3998" w:author="Simon Johnson" w:date="2021-03-01T12:16:00Z"/>
                  </w:rPr>
                </w:rPrChange>
              </w:rPr>
              <w:pPrChange w:id="3999" w:author="Unknown" w:date="2021-03-01T12:27:00Z">
                <w:pPr/>
              </w:pPrChange>
            </w:pPr>
            <w:ins w:id="4000" w:author="Simon Johnson" w:date="2021-03-01T12:26:00Z">
              <w:r w:rsidRPr="00F34F5D">
                <w:rPr>
                  <w:i/>
                  <w:iCs/>
                  <w:rPrChange w:id="4001" w:author="Simon Johnson" w:date="2021-03-01T12:37:00Z">
                    <w:rPr/>
                  </w:rPrChange>
                </w:rPr>
                <w:t>0</w:t>
              </w:r>
            </w:ins>
          </w:p>
        </w:tc>
        <w:tc>
          <w:tcPr>
            <w:tcW w:w="929" w:type="dxa"/>
            <w:tcPrChange w:id="4002" w:author="Simon Johnson" w:date="2021-03-09T14:13:00Z">
              <w:tcPr>
                <w:tcW w:w="983" w:type="dxa"/>
                <w:gridSpan w:val="3"/>
              </w:tcPr>
            </w:tcPrChange>
          </w:tcPr>
          <w:p w14:paraId="119DC52A" w14:textId="21D98A59" w:rsidR="003A3981" w:rsidRPr="00F34F5D" w:rsidRDefault="003A3981">
            <w:pPr>
              <w:jc w:val="center"/>
              <w:rPr>
                <w:ins w:id="4003" w:author="Simon Johnson" w:date="2021-03-01T12:16:00Z"/>
                <w:i/>
                <w:iCs/>
                <w:rPrChange w:id="4004" w:author="Simon Johnson" w:date="2021-03-01T12:37:00Z">
                  <w:rPr>
                    <w:ins w:id="4005" w:author="Simon Johnson" w:date="2021-03-01T12:16:00Z"/>
                  </w:rPr>
                </w:rPrChange>
              </w:rPr>
              <w:pPrChange w:id="4006" w:author="Unknown" w:date="2021-03-01T12:27:00Z">
                <w:pPr/>
              </w:pPrChange>
            </w:pPr>
            <w:ins w:id="4007" w:author="Simon Johnson" w:date="2021-03-01T12:26:00Z">
              <w:r w:rsidRPr="00F34F5D">
                <w:rPr>
                  <w:i/>
                  <w:iCs/>
                  <w:rPrChange w:id="4008" w:author="Simon Johnson" w:date="2021-03-01T12:37:00Z">
                    <w:rPr/>
                  </w:rPrChange>
                </w:rPr>
                <w:t>0</w:t>
              </w:r>
            </w:ins>
          </w:p>
        </w:tc>
        <w:tc>
          <w:tcPr>
            <w:tcW w:w="1074" w:type="dxa"/>
            <w:gridSpan w:val="3"/>
            <w:tcPrChange w:id="4009" w:author="Simon Johnson" w:date="2021-03-09T14:13:00Z">
              <w:tcPr>
                <w:tcW w:w="1124" w:type="dxa"/>
                <w:gridSpan w:val="2"/>
              </w:tcPr>
            </w:tcPrChange>
          </w:tcPr>
          <w:p w14:paraId="6CA1A1A4" w14:textId="542D0AFB" w:rsidR="003A3981" w:rsidRPr="00F34F5D" w:rsidRDefault="003A3981">
            <w:pPr>
              <w:jc w:val="center"/>
              <w:rPr>
                <w:ins w:id="4010" w:author="Simon Johnson" w:date="2021-03-01T12:16:00Z"/>
                <w:i/>
                <w:iCs/>
                <w:rPrChange w:id="4011" w:author="Simon Johnson" w:date="2021-03-01T12:37:00Z">
                  <w:rPr>
                    <w:ins w:id="4012" w:author="Simon Johnson" w:date="2021-03-01T12:16:00Z"/>
                  </w:rPr>
                </w:rPrChange>
              </w:rPr>
              <w:pPrChange w:id="4013" w:author="Unknown" w:date="2021-03-01T12:27:00Z">
                <w:pPr/>
              </w:pPrChange>
            </w:pPr>
            <w:ins w:id="4014" w:author="Simon Johnson" w:date="2021-03-01T12:27:00Z">
              <w:r w:rsidRPr="00F34F5D">
                <w:rPr>
                  <w:i/>
                  <w:iCs/>
                  <w:rPrChange w:id="4015" w:author="Simon Johnson" w:date="2021-03-01T12:37:00Z">
                    <w:rPr/>
                  </w:rPrChange>
                </w:rPr>
                <w:t>0</w:t>
              </w:r>
            </w:ins>
          </w:p>
        </w:tc>
        <w:tc>
          <w:tcPr>
            <w:tcW w:w="933" w:type="dxa"/>
            <w:tcPrChange w:id="4016" w:author="Simon Johnson" w:date="2021-03-09T14:13:00Z">
              <w:tcPr>
                <w:tcW w:w="982" w:type="dxa"/>
                <w:gridSpan w:val="2"/>
              </w:tcPr>
            </w:tcPrChange>
          </w:tcPr>
          <w:p w14:paraId="0FC2F210" w14:textId="2F1B8B98" w:rsidR="003A3981" w:rsidRPr="00F34F5D" w:rsidRDefault="00AB0A13">
            <w:pPr>
              <w:jc w:val="center"/>
              <w:rPr>
                <w:ins w:id="4017" w:author="Simon Johnson" w:date="2021-03-01T12:16:00Z"/>
                <w:i/>
                <w:iCs/>
                <w:rPrChange w:id="4018" w:author="Simon Johnson" w:date="2021-03-01T12:37:00Z">
                  <w:rPr>
                    <w:ins w:id="4019" w:author="Simon Johnson" w:date="2021-03-01T12:16:00Z"/>
                  </w:rPr>
                </w:rPrChange>
              </w:rPr>
              <w:pPrChange w:id="4020" w:author="Unknown" w:date="2021-03-01T12:27:00Z">
                <w:pPr/>
              </w:pPrChange>
            </w:pPr>
            <w:ins w:id="4021" w:author="Simon Johnson" w:date="2021-03-26T10:25:00Z">
              <w:r>
                <w:rPr>
                  <w:i/>
                  <w:iCs/>
                </w:rPr>
                <w:t>0</w:t>
              </w:r>
            </w:ins>
          </w:p>
        </w:tc>
        <w:tc>
          <w:tcPr>
            <w:tcW w:w="1484" w:type="dxa"/>
            <w:gridSpan w:val="2"/>
            <w:tcPrChange w:id="4022" w:author="Simon Johnson" w:date="2021-03-09T14:13:00Z">
              <w:tcPr>
                <w:tcW w:w="1092" w:type="dxa"/>
                <w:gridSpan w:val="3"/>
              </w:tcPr>
            </w:tcPrChange>
          </w:tcPr>
          <w:p w14:paraId="44CD0F6D" w14:textId="30192914" w:rsidR="003A3981" w:rsidRPr="00F34F5D" w:rsidRDefault="003A3981">
            <w:pPr>
              <w:jc w:val="center"/>
              <w:rPr>
                <w:ins w:id="4023" w:author="Simon Johnson" w:date="2021-03-01T12:16:00Z"/>
                <w:i/>
                <w:iCs/>
                <w:rPrChange w:id="4024" w:author="Simon Johnson" w:date="2021-03-01T12:37:00Z">
                  <w:rPr>
                    <w:ins w:id="4025" w:author="Simon Johnson" w:date="2021-03-01T12:16:00Z"/>
                  </w:rPr>
                </w:rPrChange>
              </w:rPr>
              <w:pPrChange w:id="4026" w:author="Unknown" w:date="2021-03-01T12:27:00Z">
                <w:pPr/>
              </w:pPrChange>
            </w:pPr>
            <w:ins w:id="4027" w:author="Simon Johnson" w:date="2021-03-01T12:27:00Z">
              <w:r w:rsidRPr="00F34F5D">
                <w:rPr>
                  <w:i/>
                  <w:iCs/>
                  <w:rPrChange w:id="4028" w:author="Simon Johnson" w:date="2021-03-01T12:37:00Z">
                    <w:rPr/>
                  </w:rPrChange>
                </w:rPr>
                <w:t>X</w:t>
              </w:r>
            </w:ins>
          </w:p>
        </w:tc>
        <w:tc>
          <w:tcPr>
            <w:tcW w:w="962" w:type="dxa"/>
            <w:gridSpan w:val="2"/>
            <w:tcPrChange w:id="4029" w:author="Simon Johnson" w:date="2021-03-09T14:13:00Z">
              <w:tcPr>
                <w:tcW w:w="1007" w:type="dxa"/>
              </w:tcPr>
            </w:tcPrChange>
          </w:tcPr>
          <w:p w14:paraId="09D5AA9C" w14:textId="18F9A508" w:rsidR="003A3981" w:rsidRPr="00F34F5D" w:rsidRDefault="003A3981">
            <w:pPr>
              <w:jc w:val="center"/>
              <w:rPr>
                <w:ins w:id="4030" w:author="Simon Johnson" w:date="2021-03-01T12:16:00Z"/>
                <w:i/>
                <w:iCs/>
                <w:rPrChange w:id="4031" w:author="Simon Johnson" w:date="2021-03-01T12:37:00Z">
                  <w:rPr>
                    <w:ins w:id="4032" w:author="Simon Johnson" w:date="2021-03-01T12:16:00Z"/>
                  </w:rPr>
                </w:rPrChange>
              </w:rPr>
              <w:pPrChange w:id="4033" w:author="Unknown" w:date="2021-03-01T12:27:00Z">
                <w:pPr/>
              </w:pPrChange>
            </w:pPr>
            <w:ins w:id="4034" w:author="Simon Johnson" w:date="2021-03-01T12:27:00Z">
              <w:r w:rsidRPr="00F34F5D">
                <w:rPr>
                  <w:i/>
                  <w:iCs/>
                  <w:rPrChange w:id="4035" w:author="Simon Johnson" w:date="2021-03-01T12:37:00Z">
                    <w:rPr/>
                  </w:rPrChange>
                </w:rPr>
                <w:t>X</w:t>
              </w:r>
            </w:ins>
          </w:p>
        </w:tc>
        <w:tc>
          <w:tcPr>
            <w:tcW w:w="1040" w:type="dxa"/>
            <w:tcPrChange w:id="4036" w:author="Simon Johnson" w:date="2021-03-09T14:13:00Z">
              <w:tcPr>
                <w:tcW w:w="1072" w:type="dxa"/>
                <w:gridSpan w:val="2"/>
              </w:tcPr>
            </w:tcPrChange>
          </w:tcPr>
          <w:p w14:paraId="70851C1E" w14:textId="08C7A360" w:rsidR="003A3981" w:rsidRPr="00F34F5D" w:rsidRDefault="00213027" w:rsidP="003A3981">
            <w:pPr>
              <w:jc w:val="center"/>
              <w:rPr>
                <w:ins w:id="4037" w:author="Simon Johnson" w:date="2021-03-01T12:16:00Z"/>
                <w:i/>
                <w:iCs/>
                <w:rPrChange w:id="4038" w:author="Simon Johnson" w:date="2021-03-01T12:37:00Z">
                  <w:rPr>
                    <w:ins w:id="4039" w:author="Simon Johnson" w:date="2021-03-01T12:16:00Z"/>
                  </w:rPr>
                </w:rPrChange>
              </w:rPr>
            </w:pPr>
            <w:ins w:id="4040" w:author="Simon Johnson" w:date="2021-03-09T14:13:00Z">
              <w:r>
                <w:rPr>
                  <w:i/>
                  <w:iCs/>
                </w:rPr>
                <w:t>X</w:t>
              </w:r>
            </w:ins>
          </w:p>
        </w:tc>
      </w:tr>
      <w:tr w:rsidR="00682CBD" w14:paraId="5CCBBE53" w14:textId="77777777" w:rsidTr="00213027">
        <w:trPr>
          <w:ins w:id="4041" w:author="Simon Johnson" w:date="2021-03-01T12:16:00Z"/>
        </w:trPr>
        <w:tc>
          <w:tcPr>
            <w:tcW w:w="1198" w:type="dxa"/>
            <w:tcPrChange w:id="4042" w:author="Simon Johnson" w:date="2021-03-09T14:13:00Z">
              <w:tcPr>
                <w:tcW w:w="1271" w:type="dxa"/>
                <w:gridSpan w:val="3"/>
              </w:tcPr>
            </w:tcPrChange>
          </w:tcPr>
          <w:p w14:paraId="07198860" w14:textId="33D736A1" w:rsidR="00682CBD" w:rsidRDefault="00682CBD" w:rsidP="0018718F">
            <w:pPr>
              <w:rPr>
                <w:ins w:id="4043" w:author="Simon Johnson" w:date="2021-03-01T12:16:00Z"/>
              </w:rPr>
            </w:pPr>
            <w:ins w:id="4044" w:author="Simon Johnson" w:date="2021-03-01T12:16:00Z">
              <w:r>
                <w:t>Byte 4</w:t>
              </w:r>
            </w:ins>
          </w:p>
        </w:tc>
        <w:tc>
          <w:tcPr>
            <w:tcW w:w="8152" w:type="dxa"/>
            <w:gridSpan w:val="13"/>
            <w:tcPrChange w:id="4045" w:author="Simon Johnson" w:date="2021-03-09T14:13:00Z">
              <w:tcPr>
                <w:tcW w:w="8079" w:type="dxa"/>
                <w:gridSpan w:val="17"/>
              </w:tcPr>
            </w:tcPrChange>
          </w:tcPr>
          <w:p w14:paraId="79917894" w14:textId="7525F184" w:rsidR="00682CBD" w:rsidRDefault="003A3981" w:rsidP="0018718F">
            <w:pPr>
              <w:jc w:val="center"/>
              <w:rPr>
                <w:ins w:id="4046" w:author="Simon Johnson" w:date="2021-03-01T12:16:00Z"/>
              </w:rPr>
            </w:pPr>
            <w:ins w:id="4047" w:author="Simon Johnson" w:date="2021-03-01T12:18:00Z">
              <w:r>
                <w:t>Protocol</w:t>
              </w:r>
            </w:ins>
            <w:ins w:id="4048" w:author="Simon Johnson" w:date="2021-03-01T12:34:00Z">
              <w:r w:rsidR="00F34F5D">
                <w:t xml:space="preserve"> </w:t>
              </w:r>
            </w:ins>
            <w:ins w:id="4049" w:author="Simon Johnson" w:date="2021-03-01T12:18:00Z">
              <w:r>
                <w:t>Version</w:t>
              </w:r>
            </w:ins>
          </w:p>
        </w:tc>
      </w:tr>
      <w:tr w:rsidR="003A3981" w14:paraId="3F3D6EE6" w14:textId="77777777" w:rsidTr="00213027">
        <w:trPr>
          <w:ins w:id="4050" w:author="Simon Johnson" w:date="2021-03-01T12:18:00Z"/>
        </w:trPr>
        <w:tc>
          <w:tcPr>
            <w:tcW w:w="1198" w:type="dxa"/>
            <w:tcPrChange w:id="4051" w:author="Simon Johnson" w:date="2021-03-09T14:13:00Z">
              <w:tcPr>
                <w:tcW w:w="1271" w:type="dxa"/>
                <w:gridSpan w:val="3"/>
              </w:tcPr>
            </w:tcPrChange>
          </w:tcPr>
          <w:p w14:paraId="2DD370EB" w14:textId="0F088F1B" w:rsidR="003A3981" w:rsidRDefault="003A3981" w:rsidP="0018718F">
            <w:pPr>
              <w:rPr>
                <w:ins w:id="4052" w:author="Simon Johnson" w:date="2021-03-01T12:18:00Z"/>
              </w:rPr>
            </w:pPr>
            <w:ins w:id="4053" w:author="Simon Johnson" w:date="2021-03-01T12:18:00Z">
              <w:r>
                <w:t>Byte 5</w:t>
              </w:r>
            </w:ins>
          </w:p>
        </w:tc>
        <w:tc>
          <w:tcPr>
            <w:tcW w:w="8152" w:type="dxa"/>
            <w:gridSpan w:val="13"/>
            <w:tcPrChange w:id="4054" w:author="Simon Johnson" w:date="2021-03-09T14:13:00Z">
              <w:tcPr>
                <w:tcW w:w="8079" w:type="dxa"/>
                <w:gridSpan w:val="17"/>
              </w:tcPr>
            </w:tcPrChange>
          </w:tcPr>
          <w:p w14:paraId="239FA9AF" w14:textId="4B22D955" w:rsidR="003A3981" w:rsidRDefault="003A3981" w:rsidP="0018718F">
            <w:pPr>
              <w:jc w:val="center"/>
              <w:rPr>
                <w:ins w:id="4055" w:author="Simon Johnson" w:date="2021-03-01T12:18:00Z"/>
              </w:rPr>
            </w:pPr>
            <w:ins w:id="4056" w:author="Simon Johnson" w:date="2021-03-01T12:18:00Z">
              <w:r>
                <w:t>Keep</w:t>
              </w:r>
            </w:ins>
            <w:ins w:id="4057" w:author="Simon Johnson" w:date="2021-03-01T12:34:00Z">
              <w:r w:rsidR="00F34F5D">
                <w:t xml:space="preserve"> </w:t>
              </w:r>
            </w:ins>
            <w:ins w:id="4058" w:author="Simon Johnson" w:date="2021-03-01T12:18:00Z">
              <w:r>
                <w:t>Alive</w:t>
              </w:r>
            </w:ins>
            <w:ins w:id="4059" w:author="Simon Johnson" w:date="2021-03-01T12:19:00Z">
              <w:r>
                <w:t xml:space="preserve"> MSB</w:t>
              </w:r>
            </w:ins>
          </w:p>
        </w:tc>
      </w:tr>
      <w:tr w:rsidR="003A3981" w14:paraId="68C99B37" w14:textId="77777777" w:rsidTr="00213027">
        <w:trPr>
          <w:ins w:id="4060" w:author="Simon Johnson" w:date="2021-03-01T12:18:00Z"/>
        </w:trPr>
        <w:tc>
          <w:tcPr>
            <w:tcW w:w="1198" w:type="dxa"/>
            <w:tcPrChange w:id="4061" w:author="Simon Johnson" w:date="2021-03-09T14:13:00Z">
              <w:tcPr>
                <w:tcW w:w="1271" w:type="dxa"/>
                <w:gridSpan w:val="3"/>
              </w:tcPr>
            </w:tcPrChange>
          </w:tcPr>
          <w:p w14:paraId="16280B29" w14:textId="29E73A45" w:rsidR="003A3981" w:rsidRDefault="003A3981" w:rsidP="0018718F">
            <w:pPr>
              <w:rPr>
                <w:ins w:id="4062" w:author="Simon Johnson" w:date="2021-03-01T12:18:00Z"/>
              </w:rPr>
            </w:pPr>
            <w:ins w:id="4063" w:author="Simon Johnson" w:date="2021-03-01T12:18:00Z">
              <w:r>
                <w:t>Byte 6</w:t>
              </w:r>
            </w:ins>
          </w:p>
        </w:tc>
        <w:tc>
          <w:tcPr>
            <w:tcW w:w="8152" w:type="dxa"/>
            <w:gridSpan w:val="13"/>
            <w:tcPrChange w:id="4064" w:author="Simon Johnson" w:date="2021-03-09T14:13:00Z">
              <w:tcPr>
                <w:tcW w:w="8079" w:type="dxa"/>
                <w:gridSpan w:val="17"/>
              </w:tcPr>
            </w:tcPrChange>
          </w:tcPr>
          <w:p w14:paraId="1940DF77" w14:textId="6ADB2BA3" w:rsidR="003A3981" w:rsidRDefault="003A3981" w:rsidP="0018718F">
            <w:pPr>
              <w:jc w:val="center"/>
              <w:rPr>
                <w:ins w:id="4065" w:author="Simon Johnson" w:date="2021-03-01T12:18:00Z"/>
              </w:rPr>
            </w:pPr>
            <w:ins w:id="4066" w:author="Simon Johnson" w:date="2021-03-01T12:18:00Z">
              <w:r>
                <w:t>Keep</w:t>
              </w:r>
            </w:ins>
            <w:ins w:id="4067" w:author="Simon Johnson" w:date="2021-03-01T12:34:00Z">
              <w:r w:rsidR="00F34F5D">
                <w:t xml:space="preserve"> </w:t>
              </w:r>
            </w:ins>
            <w:ins w:id="4068" w:author="Simon Johnson" w:date="2021-03-01T12:18:00Z">
              <w:r>
                <w:t>Alive</w:t>
              </w:r>
            </w:ins>
            <w:ins w:id="4069" w:author="Simon Johnson" w:date="2021-03-01T12:19:00Z">
              <w:r>
                <w:t xml:space="preserve"> LSB</w:t>
              </w:r>
            </w:ins>
          </w:p>
        </w:tc>
      </w:tr>
      <w:tr w:rsidR="003A3981" w14:paraId="19F47C14" w14:textId="77777777" w:rsidTr="00213027">
        <w:trPr>
          <w:ins w:id="4070" w:author="Simon Johnson" w:date="2021-03-01T12:19:00Z"/>
        </w:trPr>
        <w:tc>
          <w:tcPr>
            <w:tcW w:w="1198" w:type="dxa"/>
            <w:tcPrChange w:id="4071" w:author="Simon Johnson" w:date="2021-03-09T14:13:00Z">
              <w:tcPr>
                <w:tcW w:w="1271" w:type="dxa"/>
                <w:gridSpan w:val="3"/>
              </w:tcPr>
            </w:tcPrChange>
          </w:tcPr>
          <w:p w14:paraId="4BC8A59D" w14:textId="7794DD8A" w:rsidR="003A3981" w:rsidRDefault="003A3981" w:rsidP="0018718F">
            <w:pPr>
              <w:rPr>
                <w:ins w:id="4072" w:author="Simon Johnson" w:date="2021-03-01T12:19:00Z"/>
              </w:rPr>
            </w:pPr>
            <w:ins w:id="4073" w:author="Simon Johnson" w:date="2021-03-01T12:19:00Z">
              <w:r>
                <w:t>Byte 7</w:t>
              </w:r>
            </w:ins>
          </w:p>
        </w:tc>
        <w:tc>
          <w:tcPr>
            <w:tcW w:w="8152" w:type="dxa"/>
            <w:gridSpan w:val="13"/>
            <w:tcPrChange w:id="4074" w:author="Simon Johnson" w:date="2021-03-09T14:13:00Z">
              <w:tcPr>
                <w:tcW w:w="8079" w:type="dxa"/>
                <w:gridSpan w:val="17"/>
              </w:tcPr>
            </w:tcPrChange>
          </w:tcPr>
          <w:p w14:paraId="6B864AE7" w14:textId="0D086A2E" w:rsidR="003A3981" w:rsidRDefault="003A3981" w:rsidP="0018718F">
            <w:pPr>
              <w:jc w:val="center"/>
              <w:rPr>
                <w:ins w:id="4075" w:author="Simon Johnson" w:date="2021-03-01T12:19:00Z"/>
              </w:rPr>
            </w:pPr>
            <w:ins w:id="4076" w:author="Simon Johnson" w:date="2021-03-01T12:19:00Z">
              <w:r>
                <w:t>Session</w:t>
              </w:r>
            </w:ins>
            <w:ins w:id="4077" w:author="Simon Johnson" w:date="2021-03-01T12:34:00Z">
              <w:r w:rsidR="00F34F5D">
                <w:t xml:space="preserve"> </w:t>
              </w:r>
            </w:ins>
            <w:ins w:id="4078" w:author="Simon Johnson" w:date="2021-03-01T12:19:00Z">
              <w:r>
                <w:t>Expiry</w:t>
              </w:r>
            </w:ins>
            <w:ins w:id="4079" w:author="Simon Johnson" w:date="2021-03-01T12:34:00Z">
              <w:r w:rsidR="00F34F5D">
                <w:t xml:space="preserve"> </w:t>
              </w:r>
            </w:ins>
            <w:ins w:id="4080" w:author="Simon Johnson" w:date="2021-03-01T12:19:00Z">
              <w:r>
                <w:t>Interval</w:t>
              </w:r>
            </w:ins>
            <w:ins w:id="4081" w:author="Simon Johnson" w:date="2021-03-01T12:21:00Z">
              <w:r>
                <w:t xml:space="preserve"> MSB</w:t>
              </w:r>
            </w:ins>
          </w:p>
        </w:tc>
      </w:tr>
      <w:tr w:rsidR="003A3981" w14:paraId="5A0128A7" w14:textId="77777777" w:rsidTr="00213027">
        <w:trPr>
          <w:ins w:id="4082" w:author="Simon Johnson" w:date="2021-03-01T12:19:00Z"/>
        </w:trPr>
        <w:tc>
          <w:tcPr>
            <w:tcW w:w="1198" w:type="dxa"/>
            <w:tcPrChange w:id="4083" w:author="Simon Johnson" w:date="2021-03-09T14:13:00Z">
              <w:tcPr>
                <w:tcW w:w="1271" w:type="dxa"/>
                <w:gridSpan w:val="3"/>
              </w:tcPr>
            </w:tcPrChange>
          </w:tcPr>
          <w:p w14:paraId="622CFC09" w14:textId="2D65AFCB" w:rsidR="003A3981" w:rsidRDefault="003A3981" w:rsidP="0018718F">
            <w:pPr>
              <w:rPr>
                <w:ins w:id="4084" w:author="Simon Johnson" w:date="2021-03-01T12:19:00Z"/>
              </w:rPr>
            </w:pPr>
            <w:ins w:id="4085" w:author="Simon Johnson" w:date="2021-03-01T12:19:00Z">
              <w:r>
                <w:t>Byte 8</w:t>
              </w:r>
            </w:ins>
          </w:p>
        </w:tc>
        <w:tc>
          <w:tcPr>
            <w:tcW w:w="8152" w:type="dxa"/>
            <w:gridSpan w:val="13"/>
            <w:tcPrChange w:id="4086" w:author="Simon Johnson" w:date="2021-03-09T14:13:00Z">
              <w:tcPr>
                <w:tcW w:w="8079" w:type="dxa"/>
                <w:gridSpan w:val="17"/>
              </w:tcPr>
            </w:tcPrChange>
          </w:tcPr>
          <w:p w14:paraId="72CDBE0F" w14:textId="167ED842" w:rsidR="003A3981" w:rsidRDefault="003A3981" w:rsidP="0018718F">
            <w:pPr>
              <w:jc w:val="center"/>
              <w:rPr>
                <w:ins w:id="4087" w:author="Simon Johnson" w:date="2021-03-01T12:19:00Z"/>
              </w:rPr>
            </w:pPr>
            <w:ins w:id="4088" w:author="Simon Johnson" w:date="2021-03-01T12:19:00Z">
              <w:r>
                <w:t>Session</w:t>
              </w:r>
            </w:ins>
            <w:ins w:id="4089" w:author="Simon Johnson" w:date="2021-03-01T12:34:00Z">
              <w:r w:rsidR="00F34F5D">
                <w:t xml:space="preserve"> </w:t>
              </w:r>
            </w:ins>
            <w:ins w:id="4090" w:author="Simon Johnson" w:date="2021-03-01T12:19:00Z">
              <w:r>
                <w:t>Expiry</w:t>
              </w:r>
            </w:ins>
            <w:ins w:id="4091" w:author="Simon Johnson" w:date="2021-03-01T12:34:00Z">
              <w:r w:rsidR="00F34F5D">
                <w:t xml:space="preserve"> </w:t>
              </w:r>
            </w:ins>
            <w:ins w:id="4092" w:author="Simon Johnson" w:date="2021-03-01T12:19:00Z">
              <w:r>
                <w:t>Interval</w:t>
              </w:r>
            </w:ins>
          </w:p>
        </w:tc>
      </w:tr>
      <w:tr w:rsidR="003A3981" w14:paraId="32E1822E" w14:textId="77777777" w:rsidTr="00213027">
        <w:trPr>
          <w:ins w:id="4093" w:author="Simon Johnson" w:date="2021-03-01T12:19:00Z"/>
        </w:trPr>
        <w:tc>
          <w:tcPr>
            <w:tcW w:w="1198" w:type="dxa"/>
            <w:tcPrChange w:id="4094" w:author="Simon Johnson" w:date="2021-03-09T14:13:00Z">
              <w:tcPr>
                <w:tcW w:w="1271" w:type="dxa"/>
                <w:gridSpan w:val="3"/>
              </w:tcPr>
            </w:tcPrChange>
          </w:tcPr>
          <w:p w14:paraId="432F87BF" w14:textId="58057C15" w:rsidR="003A3981" w:rsidRDefault="003A3981" w:rsidP="0018718F">
            <w:pPr>
              <w:rPr>
                <w:ins w:id="4095" w:author="Simon Johnson" w:date="2021-03-01T12:19:00Z"/>
              </w:rPr>
            </w:pPr>
            <w:ins w:id="4096" w:author="Simon Johnson" w:date="2021-03-01T12:19:00Z">
              <w:r>
                <w:t>Byte 9</w:t>
              </w:r>
            </w:ins>
          </w:p>
        </w:tc>
        <w:tc>
          <w:tcPr>
            <w:tcW w:w="8152" w:type="dxa"/>
            <w:gridSpan w:val="13"/>
            <w:tcPrChange w:id="4097" w:author="Simon Johnson" w:date="2021-03-09T14:13:00Z">
              <w:tcPr>
                <w:tcW w:w="8079" w:type="dxa"/>
                <w:gridSpan w:val="17"/>
              </w:tcPr>
            </w:tcPrChange>
          </w:tcPr>
          <w:p w14:paraId="11779024" w14:textId="2CF9C3F1" w:rsidR="003A3981" w:rsidRDefault="003A3981" w:rsidP="0018718F">
            <w:pPr>
              <w:jc w:val="center"/>
              <w:rPr>
                <w:ins w:id="4098" w:author="Simon Johnson" w:date="2021-03-01T12:19:00Z"/>
              </w:rPr>
            </w:pPr>
            <w:ins w:id="4099" w:author="Simon Johnson" w:date="2021-03-01T12:19:00Z">
              <w:r>
                <w:t>Session</w:t>
              </w:r>
            </w:ins>
            <w:ins w:id="4100" w:author="Simon Johnson" w:date="2021-03-01T12:34:00Z">
              <w:r w:rsidR="00F34F5D">
                <w:t xml:space="preserve"> </w:t>
              </w:r>
            </w:ins>
            <w:ins w:id="4101" w:author="Simon Johnson" w:date="2021-03-01T12:19:00Z">
              <w:r>
                <w:t>Expiry</w:t>
              </w:r>
            </w:ins>
            <w:ins w:id="4102" w:author="Simon Johnson" w:date="2021-03-01T12:34:00Z">
              <w:r w:rsidR="00F34F5D">
                <w:t xml:space="preserve"> </w:t>
              </w:r>
            </w:ins>
            <w:ins w:id="4103" w:author="Simon Johnson" w:date="2021-03-01T12:19:00Z">
              <w:r>
                <w:t>Interval</w:t>
              </w:r>
            </w:ins>
          </w:p>
        </w:tc>
      </w:tr>
      <w:tr w:rsidR="003A3981" w14:paraId="0D2FA3D0" w14:textId="77777777" w:rsidTr="00213027">
        <w:trPr>
          <w:ins w:id="4104" w:author="Simon Johnson" w:date="2021-03-01T12:19:00Z"/>
        </w:trPr>
        <w:tc>
          <w:tcPr>
            <w:tcW w:w="1198" w:type="dxa"/>
            <w:tcPrChange w:id="4105" w:author="Simon Johnson" w:date="2021-03-09T14:13:00Z">
              <w:tcPr>
                <w:tcW w:w="1271" w:type="dxa"/>
                <w:gridSpan w:val="3"/>
              </w:tcPr>
            </w:tcPrChange>
          </w:tcPr>
          <w:p w14:paraId="4E3EAF56" w14:textId="00369F27" w:rsidR="003A3981" w:rsidRDefault="003A3981" w:rsidP="0018718F">
            <w:pPr>
              <w:rPr>
                <w:ins w:id="4106" w:author="Simon Johnson" w:date="2021-03-01T12:19:00Z"/>
              </w:rPr>
            </w:pPr>
            <w:ins w:id="4107" w:author="Simon Johnson" w:date="2021-03-01T12:19:00Z">
              <w:r>
                <w:t>Byte 10</w:t>
              </w:r>
            </w:ins>
          </w:p>
        </w:tc>
        <w:tc>
          <w:tcPr>
            <w:tcW w:w="8152" w:type="dxa"/>
            <w:gridSpan w:val="13"/>
            <w:tcPrChange w:id="4108" w:author="Simon Johnson" w:date="2021-03-09T14:13:00Z">
              <w:tcPr>
                <w:tcW w:w="8079" w:type="dxa"/>
                <w:gridSpan w:val="17"/>
              </w:tcPr>
            </w:tcPrChange>
          </w:tcPr>
          <w:p w14:paraId="55D9521A" w14:textId="0A9E7745" w:rsidR="003A3981" w:rsidRDefault="003A3981" w:rsidP="0018718F">
            <w:pPr>
              <w:jc w:val="center"/>
              <w:rPr>
                <w:ins w:id="4109" w:author="Simon Johnson" w:date="2021-03-01T12:19:00Z"/>
              </w:rPr>
            </w:pPr>
            <w:ins w:id="4110" w:author="Simon Johnson" w:date="2021-03-01T12:19:00Z">
              <w:r>
                <w:t>Session</w:t>
              </w:r>
            </w:ins>
            <w:ins w:id="4111" w:author="Simon Johnson" w:date="2021-03-01T12:34:00Z">
              <w:r w:rsidR="00F34F5D">
                <w:t xml:space="preserve"> </w:t>
              </w:r>
            </w:ins>
            <w:ins w:id="4112" w:author="Simon Johnson" w:date="2021-03-01T12:19:00Z">
              <w:r>
                <w:t>Expiry</w:t>
              </w:r>
            </w:ins>
            <w:ins w:id="4113" w:author="Simon Johnson" w:date="2021-03-01T12:34:00Z">
              <w:r w:rsidR="00F34F5D">
                <w:t xml:space="preserve"> </w:t>
              </w:r>
            </w:ins>
            <w:ins w:id="4114" w:author="Simon Johnson" w:date="2021-03-01T12:19:00Z">
              <w:r>
                <w:t>Interval</w:t>
              </w:r>
            </w:ins>
            <w:ins w:id="4115" w:author="Simon Johnson" w:date="2021-03-01T12:21:00Z">
              <w:r>
                <w:t xml:space="preserve"> LSB</w:t>
              </w:r>
            </w:ins>
          </w:p>
        </w:tc>
      </w:tr>
      <w:tr w:rsidR="0089542E" w14:paraId="26C6BED0" w14:textId="77777777" w:rsidTr="00213027">
        <w:trPr>
          <w:ins w:id="4116" w:author="Simon Johnson" w:date="2021-03-26T10:15:00Z"/>
        </w:trPr>
        <w:tc>
          <w:tcPr>
            <w:tcW w:w="1198" w:type="dxa"/>
          </w:tcPr>
          <w:p w14:paraId="117FACC9" w14:textId="2EDFE36B" w:rsidR="0089542E" w:rsidRDefault="0089542E" w:rsidP="0018718F">
            <w:pPr>
              <w:rPr>
                <w:ins w:id="4117" w:author="Simon Johnson" w:date="2021-03-26T10:15:00Z"/>
              </w:rPr>
            </w:pPr>
            <w:ins w:id="4118" w:author="Simon Johnson" w:date="2021-03-26T10:15:00Z">
              <w:r>
                <w:t>Byte 11</w:t>
              </w:r>
            </w:ins>
          </w:p>
        </w:tc>
        <w:tc>
          <w:tcPr>
            <w:tcW w:w="8152" w:type="dxa"/>
            <w:gridSpan w:val="13"/>
          </w:tcPr>
          <w:p w14:paraId="6A1445CD" w14:textId="68060494" w:rsidR="0089542E" w:rsidRDefault="0089542E" w:rsidP="0018718F">
            <w:pPr>
              <w:jc w:val="center"/>
              <w:rPr>
                <w:ins w:id="4119" w:author="Simon Johnson" w:date="2021-03-26T10:15:00Z"/>
              </w:rPr>
            </w:pPr>
            <w:ins w:id="4120" w:author="Simon Johnson" w:date="2021-03-26T10:15:00Z">
              <w:r>
                <w:t>Max Packet Size MSB</w:t>
              </w:r>
            </w:ins>
          </w:p>
        </w:tc>
      </w:tr>
      <w:tr w:rsidR="0089542E" w14:paraId="4F531982" w14:textId="77777777" w:rsidTr="00213027">
        <w:trPr>
          <w:ins w:id="4121" w:author="Simon Johnson" w:date="2021-03-26T10:15:00Z"/>
        </w:trPr>
        <w:tc>
          <w:tcPr>
            <w:tcW w:w="1198" w:type="dxa"/>
          </w:tcPr>
          <w:p w14:paraId="13AF87A6" w14:textId="0D209776" w:rsidR="0089542E" w:rsidRDefault="0089542E" w:rsidP="0018718F">
            <w:pPr>
              <w:rPr>
                <w:ins w:id="4122" w:author="Simon Johnson" w:date="2021-03-26T10:15:00Z"/>
              </w:rPr>
            </w:pPr>
            <w:ins w:id="4123" w:author="Simon Johnson" w:date="2021-03-26T10:15:00Z">
              <w:r>
                <w:t>Byte 12</w:t>
              </w:r>
            </w:ins>
          </w:p>
        </w:tc>
        <w:tc>
          <w:tcPr>
            <w:tcW w:w="8152" w:type="dxa"/>
            <w:gridSpan w:val="13"/>
          </w:tcPr>
          <w:p w14:paraId="4FF39976" w14:textId="28623C83" w:rsidR="0089542E" w:rsidRDefault="0089542E" w:rsidP="0018718F">
            <w:pPr>
              <w:jc w:val="center"/>
              <w:rPr>
                <w:ins w:id="4124" w:author="Simon Johnson" w:date="2021-03-26T10:15:00Z"/>
              </w:rPr>
            </w:pPr>
            <w:ins w:id="4125" w:author="Simon Johnson" w:date="2021-03-26T10:15:00Z">
              <w:r>
                <w:t>Max Packet Size LSB</w:t>
              </w:r>
            </w:ins>
          </w:p>
        </w:tc>
      </w:tr>
      <w:tr w:rsidR="003A3981" w14:paraId="70C7F746" w14:textId="77777777" w:rsidTr="00213027">
        <w:trPr>
          <w:ins w:id="4126" w:author="Simon Johnson" w:date="2021-03-01T12:20:00Z"/>
        </w:trPr>
        <w:tc>
          <w:tcPr>
            <w:tcW w:w="1198" w:type="dxa"/>
            <w:tcPrChange w:id="4127" w:author="Simon Johnson" w:date="2021-03-09T14:13:00Z">
              <w:tcPr>
                <w:tcW w:w="1271" w:type="dxa"/>
                <w:gridSpan w:val="3"/>
              </w:tcPr>
            </w:tcPrChange>
          </w:tcPr>
          <w:p w14:paraId="64BE3222" w14:textId="47CCD64E" w:rsidR="003A3981" w:rsidRDefault="003A3981" w:rsidP="0018718F">
            <w:pPr>
              <w:rPr>
                <w:ins w:id="4128" w:author="Simon Johnson" w:date="2021-03-01T12:20:00Z"/>
              </w:rPr>
            </w:pPr>
            <w:ins w:id="4129" w:author="Simon Johnson" w:date="2021-03-01T12:20:00Z">
              <w:r>
                <w:t>Byte 1</w:t>
              </w:r>
            </w:ins>
            <w:ins w:id="4130" w:author="Simon Johnson" w:date="2021-03-26T10:16:00Z">
              <w:r w:rsidR="0089542E">
                <w:t>3</w:t>
              </w:r>
            </w:ins>
            <w:ins w:id="4131" w:author="Simon Johnson" w:date="2021-03-01T12:20:00Z">
              <w:r>
                <w:t xml:space="preserve"> . N</w:t>
              </w:r>
            </w:ins>
          </w:p>
        </w:tc>
        <w:tc>
          <w:tcPr>
            <w:tcW w:w="8152" w:type="dxa"/>
            <w:gridSpan w:val="13"/>
            <w:tcPrChange w:id="4132" w:author="Simon Johnson" w:date="2021-03-09T14:13:00Z">
              <w:tcPr>
                <w:tcW w:w="8079" w:type="dxa"/>
                <w:gridSpan w:val="17"/>
              </w:tcPr>
            </w:tcPrChange>
          </w:tcPr>
          <w:p w14:paraId="6F9636FA" w14:textId="25E8A26D" w:rsidR="003A3981" w:rsidRDefault="003A3981" w:rsidP="0018718F">
            <w:pPr>
              <w:jc w:val="center"/>
              <w:rPr>
                <w:ins w:id="4133" w:author="Simon Johnson" w:date="2021-03-01T12:20:00Z"/>
              </w:rPr>
            </w:pPr>
            <w:ins w:id="4134" w:author="Simon Johnson" w:date="2021-03-01T12:20:00Z">
              <w:r>
                <w:t>Client</w:t>
              </w:r>
            </w:ins>
            <w:ins w:id="4135" w:author="Simon Johnson" w:date="2021-03-01T12:34:00Z">
              <w:r w:rsidR="00F34F5D">
                <w:t xml:space="preserve"> </w:t>
              </w:r>
            </w:ins>
            <w:ins w:id="4136" w:author="Simon Johnson" w:date="2021-03-01T12:20:00Z">
              <w:r>
                <w:t>Identifier</w:t>
              </w:r>
            </w:ins>
          </w:p>
        </w:tc>
      </w:tr>
    </w:tbl>
    <w:p w14:paraId="4619C17A" w14:textId="77777777" w:rsidR="009E4995" w:rsidRDefault="009E4995" w:rsidP="009E4995">
      <w:pPr>
        <w:ind w:firstLine="720"/>
        <w:rPr>
          <w:ins w:id="4137" w:author="Simon Johnson" w:date="2021-03-01T16:34:00Z"/>
          <w:rFonts w:ascii="Arial" w:hAnsi="Arial" w:cs="Arial"/>
          <w:color w:val="000000"/>
          <w:szCs w:val="20"/>
          <w:shd w:val="clear" w:color="auto" w:fill="FFFF00"/>
        </w:rPr>
      </w:pPr>
    </w:p>
    <w:p w14:paraId="720F1F5E" w14:textId="5A1A82D3" w:rsidR="003A3981" w:rsidRDefault="003A3981">
      <w:pPr>
        <w:ind w:firstLine="720"/>
        <w:rPr>
          <w:ins w:id="4138" w:author="Simon Johnson" w:date="2021-03-01T12:16:00Z"/>
          <w:rFonts w:ascii="Arial" w:hAnsi="Arial" w:cs="Arial"/>
          <w:color w:val="000000"/>
          <w:szCs w:val="20"/>
        </w:rPr>
        <w:pPrChange w:id="4139" w:author="Simon Johnson" w:date="2021-03-01T16:34:00Z">
          <w:pPr/>
        </w:pPrChange>
      </w:pPr>
      <w:ins w:id="4140" w:author="Simon Johnson" w:date="2021-03-01T12:16:00Z">
        <w:r>
          <w:rPr>
            <w:rFonts w:ascii="Arial" w:hAnsi="Arial" w:cs="Arial"/>
            <w:color w:val="000000"/>
            <w:szCs w:val="20"/>
            <w:shd w:val="clear" w:color="auto" w:fill="FFFF00"/>
          </w:rPr>
          <w:t>After a Network Connection is established by a Client to a Server, the first packet sent from the Client to the Server MUST be a CONNECT packet</w:t>
        </w:r>
        <w:r>
          <w:rPr>
            <w:rFonts w:ascii="Arial" w:hAnsi="Arial" w:cs="Arial"/>
            <w:color w:val="000000"/>
            <w:szCs w:val="20"/>
          </w:rPr>
          <w:t> </w:t>
        </w:r>
        <w:r>
          <w:rPr>
            <w:rFonts w:ascii="Arial" w:hAnsi="Arial" w:cs="Arial"/>
            <w:color w:val="FF0000"/>
            <w:szCs w:val="20"/>
          </w:rPr>
          <w:t>[MQTT-3.1.0-1]</w:t>
        </w:r>
        <w:r>
          <w:rPr>
            <w:rFonts w:ascii="Arial" w:hAnsi="Arial" w:cs="Arial"/>
            <w:color w:val="000000"/>
            <w:szCs w:val="20"/>
          </w:rPr>
          <w:t>.</w:t>
        </w:r>
      </w:ins>
    </w:p>
    <w:p w14:paraId="49335AC6" w14:textId="77777777" w:rsidR="003A3981" w:rsidRDefault="003A3981" w:rsidP="003A3981">
      <w:pPr>
        <w:rPr>
          <w:ins w:id="4141" w:author="Simon Johnson" w:date="2021-03-01T12:16:00Z"/>
          <w:rFonts w:ascii="Arial" w:hAnsi="Arial" w:cs="Arial"/>
          <w:color w:val="000000"/>
          <w:szCs w:val="20"/>
        </w:rPr>
      </w:pPr>
    </w:p>
    <w:p w14:paraId="5A6111FE" w14:textId="34872ED1" w:rsidR="003A3981" w:rsidRPr="009E4995" w:rsidRDefault="003A3981">
      <w:pPr>
        <w:rPr>
          <w:ins w:id="4142" w:author="Simon Johnson" w:date="2021-03-01T16:33:00Z"/>
          <w:rFonts w:ascii="Arial" w:hAnsi="Arial" w:cs="Arial"/>
          <w:color w:val="000000"/>
          <w:szCs w:val="20"/>
          <w:rPrChange w:id="4143" w:author="Simon Johnson" w:date="2021-03-01T16:37:00Z">
            <w:rPr>
              <w:ins w:id="4144" w:author="Simon Johnson" w:date="2021-03-01T16:33:00Z"/>
            </w:rPr>
          </w:rPrChange>
        </w:rPr>
        <w:pPrChange w:id="4145" w:author="Simon Johnson" w:date="2021-03-01T16:37:00Z">
          <w:pPr>
            <w:spacing w:after="123"/>
            <w:ind w:right="990"/>
          </w:pPr>
        </w:pPrChange>
      </w:pPr>
      <w:ins w:id="4146" w:author="Simon Johnson" w:date="2021-03-01T12:16:00Z">
        <w:r>
          <w:rPr>
            <w:rFonts w:ascii="Arial" w:hAnsi="Arial" w:cs="Arial"/>
            <w:color w:val="000000"/>
            <w:szCs w:val="20"/>
          </w:rPr>
          <w:t>A Client can only send the CONNECT packet once over a Network Connection. </w:t>
        </w:r>
        <w:r>
          <w:rPr>
            <w:rFonts w:ascii="Arial" w:hAnsi="Arial" w:cs="Arial"/>
            <w:color w:val="000000"/>
            <w:szCs w:val="20"/>
            <w:shd w:val="clear" w:color="auto" w:fill="FFFF00"/>
          </w:rPr>
          <w:t>The Server MUST process a second CONNECT packet sent from a Client as a Protocol Error and close the Network Connection</w:t>
        </w:r>
        <w:r>
          <w:rPr>
            <w:rFonts w:ascii="Arial" w:hAnsi="Arial" w:cs="Arial"/>
            <w:color w:val="000000"/>
            <w:szCs w:val="20"/>
          </w:rPr>
          <w:t> </w:t>
        </w:r>
        <w:r>
          <w:rPr>
            <w:rFonts w:ascii="Arial" w:hAnsi="Arial" w:cs="Arial"/>
            <w:color w:val="FF0000"/>
            <w:szCs w:val="20"/>
          </w:rPr>
          <w:t>[MQTT-3.1.0-2]</w:t>
        </w:r>
        <w:r>
          <w:rPr>
            <w:rFonts w:ascii="Arial" w:hAnsi="Arial" w:cs="Arial"/>
            <w:color w:val="000000"/>
            <w:szCs w:val="20"/>
          </w:rPr>
          <w:t>. Refer to </w:t>
        </w:r>
        <w:r>
          <w:fldChar w:fldCharType="begin"/>
        </w:r>
        <w:r>
          <w:instrText xml:space="preserve"> HYPERLINK "https://docs.oasis-open.org/mqtt/mqtt/v5.0/cos02/mqtt-v5.0-cos02.html" \l "S4_13_Errors" </w:instrText>
        </w:r>
        <w:r>
          <w:fldChar w:fldCharType="separate"/>
        </w:r>
        <w:r>
          <w:rPr>
            <w:rStyle w:val="Hyperlink"/>
            <w:rFonts w:ascii="Arial" w:hAnsi="Arial" w:cs="Arial"/>
            <w:color w:val="800080"/>
            <w:szCs w:val="20"/>
          </w:rPr>
          <w:t>section 4.13</w:t>
        </w:r>
        <w:r>
          <w:rPr>
            <w:rStyle w:val="Hyperlink"/>
            <w:rFonts w:ascii="Arial" w:hAnsi="Arial" w:cs="Arial"/>
            <w:color w:val="800080"/>
            <w:szCs w:val="20"/>
          </w:rPr>
          <w:fldChar w:fldCharType="end"/>
        </w:r>
        <w:r>
          <w:rPr>
            <w:rFonts w:ascii="Arial" w:hAnsi="Arial" w:cs="Arial"/>
            <w:color w:val="000000"/>
            <w:szCs w:val="20"/>
          </w:rPr>
          <w:t> for information about handling errors.</w:t>
        </w:r>
      </w:ins>
      <w:ins w:id="4147" w:author="Simon Johnson" w:date="2021-03-01T16:37:00Z">
        <w:r w:rsidR="009E4995">
          <w:rPr>
            <w:rFonts w:ascii="Arial" w:hAnsi="Arial" w:cs="Arial"/>
            <w:color w:val="000000"/>
            <w:szCs w:val="20"/>
          </w:rPr>
          <w:t xml:space="preserve"> </w:t>
        </w:r>
      </w:ins>
      <w:ins w:id="4148" w:author="Simon Johnson" w:date="2021-03-01T12:16:00Z">
        <w:r>
          <w:t xml:space="preserve">The CONNECT packet is sent from the Client to the server to setup a connection. </w:t>
        </w:r>
      </w:ins>
    </w:p>
    <w:p w14:paraId="2F1118AD" w14:textId="77777777" w:rsidR="009E4995" w:rsidRPr="00080C94" w:rsidRDefault="009E4995" w:rsidP="009E4995">
      <w:pPr>
        <w:pStyle w:val="Heading4"/>
        <w:rPr>
          <w:ins w:id="4149" w:author="Simon Johnson" w:date="2021-03-01T16:33:00Z"/>
        </w:rPr>
      </w:pPr>
      <w:bookmarkStart w:id="4150" w:name="_Toc71106292"/>
      <w:ins w:id="4151" w:author="Simon Johnson" w:date="2021-03-01T16:33:00Z">
        <w:r>
          <w:t>Length &amp; Packet Type</w:t>
        </w:r>
        <w:bookmarkEnd w:id="4150"/>
      </w:ins>
    </w:p>
    <w:p w14:paraId="7810942A" w14:textId="17C607DA" w:rsidR="009E4995" w:rsidRDefault="009E4995">
      <w:pPr>
        <w:spacing w:before="0" w:after="174" w:line="248" w:lineRule="auto"/>
        <w:ind w:right="990"/>
        <w:jc w:val="both"/>
        <w:rPr>
          <w:ins w:id="4152" w:author="Simon Johnson" w:date="2021-03-01T12:16:00Z"/>
        </w:rPr>
        <w:pPrChange w:id="4153" w:author="Simon Johnson" w:date="2021-03-01T16:33:00Z">
          <w:pPr>
            <w:spacing w:after="123"/>
            <w:ind w:left="309" w:right="990"/>
          </w:pPr>
        </w:pPrChange>
      </w:pPr>
      <w:ins w:id="4154" w:author="Simon Johnson" w:date="2021-03-01T16:33:00Z">
        <w:r>
          <w:t xml:space="preserve">The first 2 or 4 bytes of the packet are encoded according to the variable length packet header format. Please refer to figure </w:t>
        </w:r>
      </w:ins>
      <w:ins w:id="4155" w:author="Simon Johnson" w:date="2021-03-09T16:46:00Z">
        <w:r w:rsidR="00643FDB">
          <w:t xml:space="preserve">3.1.2 </w:t>
        </w:r>
      </w:ins>
      <w:ins w:id="4156" w:author="Simon Johnson" w:date="2021-03-01T16:33:00Z">
        <w:r>
          <w:t>for a detailed description.</w:t>
        </w:r>
      </w:ins>
    </w:p>
    <w:p w14:paraId="292F56D0" w14:textId="53601322" w:rsidR="00682CBD" w:rsidRPr="00935028" w:rsidDel="003A3981" w:rsidRDefault="00682CBD" w:rsidP="00935028">
      <w:pPr>
        <w:spacing w:before="120" w:after="120"/>
        <w:rPr>
          <w:ins w:id="4157" w:author="Andrew Banks" w:date="2020-04-16T11:56:00Z"/>
          <w:del w:id="4158" w:author="Simon Johnson" w:date="2021-03-01T12:22:00Z"/>
          <w:rFonts w:ascii="Arial" w:hAnsi="Arial" w:cs="Arial"/>
          <w:i/>
          <w:iCs/>
          <w:color w:val="000000"/>
          <w:sz w:val="18"/>
          <w:szCs w:val="18"/>
          <w:lang w:val="en-GB" w:eastAsia="en-GB"/>
        </w:rPr>
      </w:pPr>
      <w:bookmarkStart w:id="4159" w:name="_Toc66180534"/>
      <w:bookmarkStart w:id="4160" w:name="_Toc66183522"/>
      <w:bookmarkStart w:id="4161" w:name="_Toc66185390"/>
      <w:bookmarkStart w:id="4162" w:name="_Toc66186136"/>
      <w:bookmarkStart w:id="4163" w:name="_Toc66186403"/>
      <w:bookmarkStart w:id="4164" w:name="_Toc66201102"/>
      <w:bookmarkStart w:id="4165" w:name="_Toc66710182"/>
      <w:bookmarkStart w:id="4166" w:name="_Toc67648436"/>
      <w:bookmarkStart w:id="4167" w:name="_Toc67650913"/>
      <w:bookmarkStart w:id="4168" w:name="_Toc71106293"/>
      <w:bookmarkEnd w:id="4159"/>
      <w:bookmarkEnd w:id="4160"/>
      <w:bookmarkEnd w:id="4161"/>
      <w:bookmarkEnd w:id="4162"/>
      <w:bookmarkEnd w:id="4163"/>
      <w:bookmarkEnd w:id="4164"/>
      <w:bookmarkEnd w:id="4165"/>
      <w:bookmarkEnd w:id="4166"/>
      <w:bookmarkEnd w:id="4167"/>
      <w:bookmarkEnd w:id="4168"/>
    </w:p>
    <w:tbl>
      <w:tblPr>
        <w:tblStyle w:val="TableGrid"/>
        <w:tblW w:w="9350" w:type="dxa"/>
        <w:tblInd w:w="309" w:type="dxa"/>
        <w:tblLook w:val="04A0" w:firstRow="1" w:lastRow="0" w:firstColumn="1" w:lastColumn="0" w:noHBand="0" w:noVBand="1"/>
        <w:tblPrChange w:id="4169" w:author="Andrew Banks" w:date="2020-04-16T12:58:00Z">
          <w:tblPr>
            <w:tblW w:w="0" w:type="nil"/>
            <w:tblInd w:w="5" w:type="dxa"/>
            <w:tblLook w:val="0000" w:firstRow="0" w:lastRow="0" w:firstColumn="0" w:lastColumn="0" w:noHBand="0" w:noVBand="0"/>
          </w:tblPr>
        </w:tblPrChange>
      </w:tblPr>
      <w:tblGrid>
        <w:gridCol w:w="1907"/>
        <w:gridCol w:w="7443"/>
        <w:tblGridChange w:id="4170">
          <w:tblGrid>
            <w:gridCol w:w="360"/>
            <w:gridCol w:w="360"/>
            <w:gridCol w:w="360"/>
            <w:gridCol w:w="360"/>
            <w:gridCol w:w="360"/>
          </w:tblGrid>
        </w:tblGridChange>
      </w:tblGrid>
      <w:tr w:rsidR="00BB7042" w:rsidDel="003A3981" w14:paraId="0D982950" w14:textId="1320B495" w:rsidTr="1A1B9E4F">
        <w:trPr>
          <w:ins w:id="4171" w:author="Andrew Banks" w:date="2020-04-16T12:55:00Z"/>
          <w:del w:id="4172" w:author="Simon Johnson" w:date="2021-03-01T12:22:00Z"/>
          <w:trPrChange w:id="4173" w:author="Andrew Banks" w:date="2020-04-16T12:58:00Z">
            <w:trPr>
              <w:gridAfter w:val="0"/>
              <w:wBefore w:w="309" w:type="dxa"/>
            </w:trPr>
          </w:trPrChange>
        </w:trPr>
        <w:tc>
          <w:tcPr>
            <w:tcW w:w="1607" w:type="dxa"/>
            <w:tcPrChange w:id="4174" w:author="Andrew Banks" w:date="2020-04-16T12:58:00Z">
              <w:tcPr>
                <w:tcW w:w="0" w:type="auto"/>
                <w:gridSpan w:val="2"/>
              </w:tcPr>
            </w:tcPrChange>
          </w:tcPr>
          <w:p w14:paraId="45625CB1" w14:textId="2B4306C0" w:rsidR="00BB7042" w:rsidDel="003A3981" w:rsidRDefault="00BB7042" w:rsidP="00C84FE9">
            <w:pPr>
              <w:spacing w:after="123"/>
              <w:ind w:right="990"/>
              <w:rPr>
                <w:ins w:id="4175" w:author="Andrew Banks" w:date="2020-04-16T12:55:00Z"/>
                <w:del w:id="4176" w:author="Simon Johnson" w:date="2021-03-01T12:22:00Z"/>
              </w:rPr>
            </w:pPr>
            <w:ins w:id="4177" w:author="Andrew Banks" w:date="2020-04-16T12:55:00Z">
              <w:del w:id="4178" w:author="Simon Johnson" w:date="2021-03-01T12:22:00Z">
                <w:r w:rsidDel="003A3981">
                  <w:delText>Byte</w:delText>
                </w:r>
                <w:bookmarkStart w:id="4179" w:name="_Toc66180535"/>
                <w:bookmarkStart w:id="4180" w:name="_Toc66183523"/>
                <w:bookmarkStart w:id="4181" w:name="_Toc66185391"/>
                <w:bookmarkStart w:id="4182" w:name="_Toc66186137"/>
                <w:bookmarkStart w:id="4183" w:name="_Toc66186404"/>
                <w:bookmarkStart w:id="4184" w:name="_Toc66201103"/>
                <w:bookmarkStart w:id="4185" w:name="_Toc66710183"/>
                <w:bookmarkStart w:id="4186" w:name="_Toc67648437"/>
                <w:bookmarkStart w:id="4187" w:name="_Toc67650914"/>
                <w:bookmarkStart w:id="4188" w:name="_Toc71106294"/>
                <w:bookmarkEnd w:id="4179"/>
                <w:bookmarkEnd w:id="4180"/>
                <w:bookmarkEnd w:id="4181"/>
                <w:bookmarkEnd w:id="4182"/>
                <w:bookmarkEnd w:id="4183"/>
                <w:bookmarkEnd w:id="4184"/>
                <w:bookmarkEnd w:id="4185"/>
                <w:bookmarkEnd w:id="4186"/>
                <w:bookmarkEnd w:id="4187"/>
                <w:bookmarkEnd w:id="4188"/>
              </w:del>
            </w:ins>
          </w:p>
        </w:tc>
        <w:tc>
          <w:tcPr>
            <w:tcW w:w="7743" w:type="dxa"/>
            <w:tcPrChange w:id="4189" w:author="Andrew Banks" w:date="2020-04-16T12:58:00Z">
              <w:tcPr>
                <w:tcW w:w="0" w:type="auto"/>
                <w:gridSpan w:val="2"/>
              </w:tcPr>
            </w:tcPrChange>
          </w:tcPr>
          <w:p w14:paraId="698AD19B" w14:textId="4566C858" w:rsidR="00BB7042" w:rsidDel="003A3981" w:rsidRDefault="00BB7042" w:rsidP="00C84FE9">
            <w:pPr>
              <w:spacing w:after="123"/>
              <w:ind w:right="990"/>
              <w:rPr>
                <w:ins w:id="4190" w:author="Andrew Banks" w:date="2020-04-16T12:55:00Z"/>
                <w:del w:id="4191" w:author="Simon Johnson" w:date="2021-03-01T12:22:00Z"/>
              </w:rPr>
            </w:pPr>
            <w:bookmarkStart w:id="4192" w:name="_Toc66180536"/>
            <w:bookmarkStart w:id="4193" w:name="_Toc66183524"/>
            <w:bookmarkStart w:id="4194" w:name="_Toc66185392"/>
            <w:bookmarkStart w:id="4195" w:name="_Toc66186138"/>
            <w:bookmarkStart w:id="4196" w:name="_Toc66186405"/>
            <w:bookmarkStart w:id="4197" w:name="_Toc66201104"/>
            <w:bookmarkStart w:id="4198" w:name="_Toc66710184"/>
            <w:bookmarkStart w:id="4199" w:name="_Toc67648438"/>
            <w:bookmarkStart w:id="4200" w:name="_Toc67650915"/>
            <w:bookmarkStart w:id="4201" w:name="_Toc71106295"/>
            <w:bookmarkEnd w:id="4192"/>
            <w:bookmarkEnd w:id="4193"/>
            <w:bookmarkEnd w:id="4194"/>
            <w:bookmarkEnd w:id="4195"/>
            <w:bookmarkEnd w:id="4196"/>
            <w:bookmarkEnd w:id="4197"/>
            <w:bookmarkEnd w:id="4198"/>
            <w:bookmarkEnd w:id="4199"/>
            <w:bookmarkEnd w:id="4200"/>
            <w:bookmarkEnd w:id="4201"/>
          </w:p>
        </w:tc>
        <w:bookmarkStart w:id="4202" w:name="_Toc66180537"/>
        <w:bookmarkStart w:id="4203" w:name="_Toc66183525"/>
        <w:bookmarkStart w:id="4204" w:name="_Toc66185393"/>
        <w:bookmarkStart w:id="4205" w:name="_Toc66186139"/>
        <w:bookmarkStart w:id="4206" w:name="_Toc66186406"/>
        <w:bookmarkStart w:id="4207" w:name="_Toc66201105"/>
        <w:bookmarkStart w:id="4208" w:name="_Toc66710185"/>
        <w:bookmarkStart w:id="4209" w:name="_Toc67648439"/>
        <w:bookmarkStart w:id="4210" w:name="_Toc67650916"/>
        <w:bookmarkStart w:id="4211" w:name="_Toc71106296"/>
        <w:bookmarkEnd w:id="4202"/>
        <w:bookmarkEnd w:id="4203"/>
        <w:bookmarkEnd w:id="4204"/>
        <w:bookmarkEnd w:id="4205"/>
        <w:bookmarkEnd w:id="4206"/>
        <w:bookmarkEnd w:id="4207"/>
        <w:bookmarkEnd w:id="4208"/>
        <w:bookmarkEnd w:id="4209"/>
        <w:bookmarkEnd w:id="4210"/>
        <w:bookmarkEnd w:id="4211"/>
      </w:tr>
      <w:tr w:rsidR="00BB7042" w:rsidDel="003A3981" w14:paraId="7D24DE06" w14:textId="75AE412D" w:rsidTr="1A1B9E4F">
        <w:trPr>
          <w:ins w:id="4212" w:author="Andrew Banks" w:date="2020-04-16T12:55:00Z"/>
          <w:del w:id="4213" w:author="Simon Johnson" w:date="2021-03-01T12:22:00Z"/>
          <w:trPrChange w:id="4214" w:author="Andrew Banks" w:date="2020-04-16T12:58:00Z">
            <w:trPr>
              <w:gridAfter w:val="0"/>
              <w:wBefore w:w="309" w:type="dxa"/>
            </w:trPr>
          </w:trPrChange>
        </w:trPr>
        <w:tc>
          <w:tcPr>
            <w:tcW w:w="1607" w:type="dxa"/>
            <w:tcPrChange w:id="4215" w:author="Andrew Banks" w:date="2020-04-16T12:58:00Z">
              <w:tcPr>
                <w:tcW w:w="0" w:type="auto"/>
                <w:gridSpan w:val="2"/>
              </w:tcPr>
            </w:tcPrChange>
          </w:tcPr>
          <w:p w14:paraId="21759B29" w14:textId="2264495C" w:rsidR="00BB7042" w:rsidDel="003A3981" w:rsidRDefault="00BB7042" w:rsidP="00C84FE9">
            <w:pPr>
              <w:spacing w:after="123"/>
              <w:ind w:right="990"/>
              <w:rPr>
                <w:ins w:id="4216" w:author="Andrew Banks" w:date="2020-04-16T12:55:00Z"/>
                <w:del w:id="4217" w:author="Simon Johnson" w:date="2021-03-01T12:22:00Z"/>
              </w:rPr>
            </w:pPr>
            <w:ins w:id="4218" w:author="Andrew Banks" w:date="2020-04-16T12:55:00Z">
              <w:del w:id="4219" w:author="Simon Johnson" w:date="2021-03-01T12:22:00Z">
                <w:r w:rsidDel="003A3981">
                  <w:delText>0</w:delText>
                </w:r>
                <w:bookmarkStart w:id="4220" w:name="_Toc66180538"/>
                <w:bookmarkStart w:id="4221" w:name="_Toc66183526"/>
                <w:bookmarkStart w:id="4222" w:name="_Toc66185394"/>
                <w:bookmarkStart w:id="4223" w:name="_Toc66186140"/>
                <w:bookmarkStart w:id="4224" w:name="_Toc66186407"/>
                <w:bookmarkStart w:id="4225" w:name="_Toc66201106"/>
                <w:bookmarkStart w:id="4226" w:name="_Toc66710186"/>
                <w:bookmarkStart w:id="4227" w:name="_Toc67648440"/>
                <w:bookmarkStart w:id="4228" w:name="_Toc67650917"/>
                <w:bookmarkStart w:id="4229" w:name="_Toc71106297"/>
                <w:bookmarkEnd w:id="4220"/>
                <w:bookmarkEnd w:id="4221"/>
                <w:bookmarkEnd w:id="4222"/>
                <w:bookmarkEnd w:id="4223"/>
                <w:bookmarkEnd w:id="4224"/>
                <w:bookmarkEnd w:id="4225"/>
                <w:bookmarkEnd w:id="4226"/>
                <w:bookmarkEnd w:id="4227"/>
                <w:bookmarkEnd w:id="4228"/>
                <w:bookmarkEnd w:id="4229"/>
              </w:del>
            </w:ins>
          </w:p>
        </w:tc>
        <w:tc>
          <w:tcPr>
            <w:tcW w:w="7743" w:type="dxa"/>
            <w:tcPrChange w:id="4230" w:author="Andrew Banks" w:date="2020-04-16T12:58:00Z">
              <w:tcPr>
                <w:tcW w:w="0" w:type="auto"/>
                <w:gridSpan w:val="2"/>
              </w:tcPr>
            </w:tcPrChange>
          </w:tcPr>
          <w:p w14:paraId="37CE371B" w14:textId="642EE258" w:rsidR="00BB7042" w:rsidDel="003A3981" w:rsidRDefault="00BB7042" w:rsidP="00C84FE9">
            <w:pPr>
              <w:spacing w:after="123"/>
              <w:ind w:right="990"/>
              <w:rPr>
                <w:ins w:id="4231" w:author="Andrew Banks" w:date="2020-04-16T12:55:00Z"/>
                <w:del w:id="4232" w:author="Simon Johnson" w:date="2021-03-01T12:22:00Z"/>
              </w:rPr>
            </w:pPr>
            <w:ins w:id="4233" w:author="Andrew Banks" w:date="2020-04-16T12:56:00Z">
              <w:del w:id="4234" w:author="Simon Johnson" w:date="2021-03-01T12:22:00Z">
                <w:r w:rsidDel="003A3981">
                  <w:delText>Length</w:delText>
                </w:r>
              </w:del>
            </w:ins>
            <w:bookmarkStart w:id="4235" w:name="_Toc66180539"/>
            <w:bookmarkStart w:id="4236" w:name="_Toc66183527"/>
            <w:bookmarkStart w:id="4237" w:name="_Toc66185395"/>
            <w:bookmarkStart w:id="4238" w:name="_Toc66186141"/>
            <w:bookmarkStart w:id="4239" w:name="_Toc66186408"/>
            <w:bookmarkStart w:id="4240" w:name="_Toc66201107"/>
            <w:bookmarkStart w:id="4241" w:name="_Toc66710187"/>
            <w:bookmarkStart w:id="4242" w:name="_Toc67648441"/>
            <w:bookmarkStart w:id="4243" w:name="_Toc67650918"/>
            <w:bookmarkStart w:id="4244" w:name="_Toc71106298"/>
            <w:bookmarkEnd w:id="4235"/>
            <w:bookmarkEnd w:id="4236"/>
            <w:bookmarkEnd w:id="4237"/>
            <w:bookmarkEnd w:id="4238"/>
            <w:bookmarkEnd w:id="4239"/>
            <w:bookmarkEnd w:id="4240"/>
            <w:bookmarkEnd w:id="4241"/>
            <w:bookmarkEnd w:id="4242"/>
            <w:bookmarkEnd w:id="4243"/>
            <w:bookmarkEnd w:id="4244"/>
          </w:p>
        </w:tc>
        <w:bookmarkStart w:id="4245" w:name="_Toc66180540"/>
        <w:bookmarkStart w:id="4246" w:name="_Toc66183528"/>
        <w:bookmarkStart w:id="4247" w:name="_Toc66185396"/>
        <w:bookmarkStart w:id="4248" w:name="_Toc66186142"/>
        <w:bookmarkStart w:id="4249" w:name="_Toc66186409"/>
        <w:bookmarkStart w:id="4250" w:name="_Toc66201108"/>
        <w:bookmarkStart w:id="4251" w:name="_Toc66710188"/>
        <w:bookmarkStart w:id="4252" w:name="_Toc67648442"/>
        <w:bookmarkStart w:id="4253" w:name="_Toc67650919"/>
        <w:bookmarkStart w:id="4254" w:name="_Toc71106299"/>
        <w:bookmarkEnd w:id="4245"/>
        <w:bookmarkEnd w:id="4246"/>
        <w:bookmarkEnd w:id="4247"/>
        <w:bookmarkEnd w:id="4248"/>
        <w:bookmarkEnd w:id="4249"/>
        <w:bookmarkEnd w:id="4250"/>
        <w:bookmarkEnd w:id="4251"/>
        <w:bookmarkEnd w:id="4252"/>
        <w:bookmarkEnd w:id="4253"/>
        <w:bookmarkEnd w:id="4254"/>
      </w:tr>
      <w:tr w:rsidR="00BB7042" w:rsidDel="003A3981" w14:paraId="14CD379E" w14:textId="7AC03371" w:rsidTr="1A1B9E4F">
        <w:trPr>
          <w:ins w:id="4255" w:author="Andrew Banks" w:date="2020-04-16T12:55:00Z"/>
          <w:del w:id="4256" w:author="Simon Johnson" w:date="2021-03-01T12:22:00Z"/>
          <w:trPrChange w:id="4257" w:author="Andrew Banks" w:date="2020-04-16T12:58:00Z">
            <w:trPr>
              <w:gridAfter w:val="0"/>
              <w:wBefore w:w="309" w:type="dxa"/>
            </w:trPr>
          </w:trPrChange>
        </w:trPr>
        <w:tc>
          <w:tcPr>
            <w:tcW w:w="1607" w:type="dxa"/>
            <w:tcPrChange w:id="4258" w:author="Andrew Banks" w:date="2020-04-16T12:58:00Z">
              <w:tcPr>
                <w:tcW w:w="0" w:type="auto"/>
                <w:gridSpan w:val="2"/>
              </w:tcPr>
            </w:tcPrChange>
          </w:tcPr>
          <w:p w14:paraId="0A667682" w14:textId="6A41A2B0" w:rsidR="00BB7042" w:rsidDel="003A3981" w:rsidRDefault="00BB7042" w:rsidP="00C84FE9">
            <w:pPr>
              <w:spacing w:after="123"/>
              <w:ind w:right="990"/>
              <w:rPr>
                <w:ins w:id="4259" w:author="Andrew Banks" w:date="2020-04-16T12:55:00Z"/>
                <w:del w:id="4260" w:author="Simon Johnson" w:date="2021-03-01T12:22:00Z"/>
              </w:rPr>
            </w:pPr>
            <w:ins w:id="4261" w:author="Andrew Banks" w:date="2020-04-16T12:55:00Z">
              <w:del w:id="4262" w:author="Simon Johnson" w:date="2021-03-01T12:22:00Z">
                <w:r w:rsidDel="003A3981">
                  <w:delText>1</w:delText>
                </w:r>
                <w:bookmarkStart w:id="4263" w:name="_Toc66180541"/>
                <w:bookmarkStart w:id="4264" w:name="_Toc66183529"/>
                <w:bookmarkStart w:id="4265" w:name="_Toc66185397"/>
                <w:bookmarkStart w:id="4266" w:name="_Toc66186143"/>
                <w:bookmarkStart w:id="4267" w:name="_Toc66186410"/>
                <w:bookmarkStart w:id="4268" w:name="_Toc66201109"/>
                <w:bookmarkStart w:id="4269" w:name="_Toc66710189"/>
                <w:bookmarkStart w:id="4270" w:name="_Toc67648443"/>
                <w:bookmarkStart w:id="4271" w:name="_Toc67650920"/>
                <w:bookmarkStart w:id="4272" w:name="_Toc71106300"/>
                <w:bookmarkEnd w:id="4263"/>
                <w:bookmarkEnd w:id="4264"/>
                <w:bookmarkEnd w:id="4265"/>
                <w:bookmarkEnd w:id="4266"/>
                <w:bookmarkEnd w:id="4267"/>
                <w:bookmarkEnd w:id="4268"/>
                <w:bookmarkEnd w:id="4269"/>
                <w:bookmarkEnd w:id="4270"/>
                <w:bookmarkEnd w:id="4271"/>
                <w:bookmarkEnd w:id="4272"/>
              </w:del>
            </w:ins>
          </w:p>
        </w:tc>
        <w:tc>
          <w:tcPr>
            <w:tcW w:w="7743" w:type="dxa"/>
            <w:tcPrChange w:id="4273" w:author="Andrew Banks" w:date="2020-04-16T12:58:00Z">
              <w:tcPr>
                <w:tcW w:w="0" w:type="auto"/>
                <w:gridSpan w:val="2"/>
              </w:tcPr>
            </w:tcPrChange>
          </w:tcPr>
          <w:p w14:paraId="17DD031D" w14:textId="101E7020" w:rsidR="00BB7042" w:rsidDel="003A3981" w:rsidRDefault="00BB7042" w:rsidP="00C84FE9">
            <w:pPr>
              <w:spacing w:after="123"/>
              <w:ind w:right="990"/>
              <w:rPr>
                <w:ins w:id="4274" w:author="Andrew Banks" w:date="2020-04-16T12:55:00Z"/>
                <w:del w:id="4275" w:author="Simon Johnson" w:date="2021-03-01T12:22:00Z"/>
              </w:rPr>
            </w:pPr>
            <w:ins w:id="4276" w:author="Andrew Banks" w:date="2020-04-16T12:56:00Z">
              <w:del w:id="4277" w:author="Simon Johnson" w:date="2021-03-01T12:22:00Z">
                <w:r w:rsidDel="003A3981">
                  <w:delText>Packet Type 0x04</w:delText>
                </w:r>
              </w:del>
            </w:ins>
            <w:bookmarkStart w:id="4278" w:name="_Toc66180542"/>
            <w:bookmarkStart w:id="4279" w:name="_Toc66183530"/>
            <w:bookmarkStart w:id="4280" w:name="_Toc66185398"/>
            <w:bookmarkStart w:id="4281" w:name="_Toc66186144"/>
            <w:bookmarkStart w:id="4282" w:name="_Toc66186411"/>
            <w:bookmarkStart w:id="4283" w:name="_Toc66201110"/>
            <w:bookmarkStart w:id="4284" w:name="_Toc66710190"/>
            <w:bookmarkStart w:id="4285" w:name="_Toc67648444"/>
            <w:bookmarkStart w:id="4286" w:name="_Toc67650921"/>
            <w:bookmarkStart w:id="4287" w:name="_Toc71106301"/>
            <w:bookmarkEnd w:id="4278"/>
            <w:bookmarkEnd w:id="4279"/>
            <w:bookmarkEnd w:id="4280"/>
            <w:bookmarkEnd w:id="4281"/>
            <w:bookmarkEnd w:id="4282"/>
            <w:bookmarkEnd w:id="4283"/>
            <w:bookmarkEnd w:id="4284"/>
            <w:bookmarkEnd w:id="4285"/>
            <w:bookmarkEnd w:id="4286"/>
            <w:bookmarkEnd w:id="4287"/>
          </w:p>
        </w:tc>
        <w:bookmarkStart w:id="4288" w:name="_Toc66180543"/>
        <w:bookmarkStart w:id="4289" w:name="_Toc66183531"/>
        <w:bookmarkStart w:id="4290" w:name="_Toc66185399"/>
        <w:bookmarkStart w:id="4291" w:name="_Toc66186145"/>
        <w:bookmarkStart w:id="4292" w:name="_Toc66186412"/>
        <w:bookmarkStart w:id="4293" w:name="_Toc66201111"/>
        <w:bookmarkStart w:id="4294" w:name="_Toc66710191"/>
        <w:bookmarkStart w:id="4295" w:name="_Toc67648445"/>
        <w:bookmarkStart w:id="4296" w:name="_Toc67650922"/>
        <w:bookmarkStart w:id="4297" w:name="_Toc71106302"/>
        <w:bookmarkEnd w:id="4288"/>
        <w:bookmarkEnd w:id="4289"/>
        <w:bookmarkEnd w:id="4290"/>
        <w:bookmarkEnd w:id="4291"/>
        <w:bookmarkEnd w:id="4292"/>
        <w:bookmarkEnd w:id="4293"/>
        <w:bookmarkEnd w:id="4294"/>
        <w:bookmarkEnd w:id="4295"/>
        <w:bookmarkEnd w:id="4296"/>
        <w:bookmarkEnd w:id="4297"/>
      </w:tr>
      <w:tr w:rsidR="00BB7042" w:rsidDel="003A3981" w14:paraId="0BFC6A6C" w14:textId="62124ABE" w:rsidTr="1A1B9E4F">
        <w:trPr>
          <w:ins w:id="4298" w:author="Andrew Banks" w:date="2020-04-16T12:55:00Z"/>
          <w:del w:id="4299" w:author="Simon Johnson" w:date="2021-03-01T12:22:00Z"/>
          <w:trPrChange w:id="4300" w:author="Andrew Banks" w:date="2020-04-16T12:58:00Z">
            <w:trPr>
              <w:gridAfter w:val="0"/>
              <w:wBefore w:w="309" w:type="dxa"/>
            </w:trPr>
          </w:trPrChange>
        </w:trPr>
        <w:tc>
          <w:tcPr>
            <w:tcW w:w="1607" w:type="dxa"/>
            <w:tcPrChange w:id="4301" w:author="Andrew Banks" w:date="2020-04-16T12:58:00Z">
              <w:tcPr>
                <w:tcW w:w="0" w:type="auto"/>
                <w:gridSpan w:val="2"/>
              </w:tcPr>
            </w:tcPrChange>
          </w:tcPr>
          <w:p w14:paraId="1FDB7833" w14:textId="3BD9B7F2" w:rsidR="00BB7042" w:rsidDel="003A3981" w:rsidRDefault="00BB7042" w:rsidP="00C84FE9">
            <w:pPr>
              <w:spacing w:after="123"/>
              <w:ind w:right="990"/>
              <w:rPr>
                <w:ins w:id="4302" w:author="Andrew Banks" w:date="2020-04-16T12:55:00Z"/>
                <w:del w:id="4303" w:author="Simon Johnson" w:date="2021-03-01T12:22:00Z"/>
              </w:rPr>
            </w:pPr>
            <w:ins w:id="4304" w:author="Andrew Banks" w:date="2020-04-16T12:55:00Z">
              <w:del w:id="4305" w:author="Simon Johnson" w:date="2021-03-01T12:22:00Z">
                <w:r w:rsidDel="003A3981">
                  <w:delText>2</w:delText>
                </w:r>
                <w:bookmarkStart w:id="4306" w:name="_Toc66180544"/>
                <w:bookmarkStart w:id="4307" w:name="_Toc66183532"/>
                <w:bookmarkStart w:id="4308" w:name="_Toc66185400"/>
                <w:bookmarkStart w:id="4309" w:name="_Toc66186146"/>
                <w:bookmarkStart w:id="4310" w:name="_Toc66186413"/>
                <w:bookmarkStart w:id="4311" w:name="_Toc66201112"/>
                <w:bookmarkStart w:id="4312" w:name="_Toc66710192"/>
                <w:bookmarkStart w:id="4313" w:name="_Toc67648446"/>
                <w:bookmarkStart w:id="4314" w:name="_Toc67650923"/>
                <w:bookmarkStart w:id="4315" w:name="_Toc71106303"/>
                <w:bookmarkEnd w:id="4306"/>
                <w:bookmarkEnd w:id="4307"/>
                <w:bookmarkEnd w:id="4308"/>
                <w:bookmarkEnd w:id="4309"/>
                <w:bookmarkEnd w:id="4310"/>
                <w:bookmarkEnd w:id="4311"/>
                <w:bookmarkEnd w:id="4312"/>
                <w:bookmarkEnd w:id="4313"/>
                <w:bookmarkEnd w:id="4314"/>
                <w:bookmarkEnd w:id="4315"/>
              </w:del>
            </w:ins>
          </w:p>
        </w:tc>
        <w:tc>
          <w:tcPr>
            <w:tcW w:w="7743" w:type="dxa"/>
            <w:tcPrChange w:id="4316" w:author="Andrew Banks" w:date="2020-04-16T12:58:00Z">
              <w:tcPr>
                <w:tcW w:w="0" w:type="auto"/>
                <w:gridSpan w:val="2"/>
              </w:tcPr>
            </w:tcPrChange>
          </w:tcPr>
          <w:p w14:paraId="419F0129" w14:textId="28B5D0A6" w:rsidR="00BB7042" w:rsidDel="003A3981" w:rsidRDefault="007E7051" w:rsidP="00C84FE9">
            <w:pPr>
              <w:spacing w:after="123"/>
              <w:ind w:right="990"/>
              <w:rPr>
                <w:ins w:id="4317" w:author="Andrew Banks" w:date="2020-04-16T12:55:00Z"/>
                <w:del w:id="4318" w:author="Simon Johnson" w:date="2021-03-01T12:22:00Z"/>
              </w:rPr>
            </w:pPr>
            <w:ins w:id="4319" w:author="Andrew Banks" w:date="2020-04-16T13:05:00Z">
              <w:del w:id="4320" w:author="Simon Johnson" w:date="2021-03-01T12:22:00Z">
                <w:r w:rsidDel="003A3981">
                  <w:delText xml:space="preserve">Connect </w:delText>
                </w:r>
              </w:del>
            </w:ins>
            <w:ins w:id="4321" w:author="Andrew Banks" w:date="2020-04-16T12:56:00Z">
              <w:del w:id="4322" w:author="Simon Johnson" w:date="2021-03-01T12:22:00Z">
                <w:r w:rsidR="00BB7042" w:rsidDel="003A3981">
                  <w:delText>Flags</w:delText>
                </w:r>
              </w:del>
            </w:ins>
            <w:bookmarkStart w:id="4323" w:name="_Toc66180545"/>
            <w:bookmarkStart w:id="4324" w:name="_Toc66183533"/>
            <w:bookmarkStart w:id="4325" w:name="_Toc66185401"/>
            <w:bookmarkStart w:id="4326" w:name="_Toc66186147"/>
            <w:bookmarkStart w:id="4327" w:name="_Toc66186414"/>
            <w:bookmarkStart w:id="4328" w:name="_Toc66201113"/>
            <w:bookmarkStart w:id="4329" w:name="_Toc66710193"/>
            <w:bookmarkStart w:id="4330" w:name="_Toc67648447"/>
            <w:bookmarkStart w:id="4331" w:name="_Toc67650924"/>
            <w:bookmarkStart w:id="4332" w:name="_Toc71106304"/>
            <w:bookmarkEnd w:id="4323"/>
            <w:bookmarkEnd w:id="4324"/>
            <w:bookmarkEnd w:id="4325"/>
            <w:bookmarkEnd w:id="4326"/>
            <w:bookmarkEnd w:id="4327"/>
            <w:bookmarkEnd w:id="4328"/>
            <w:bookmarkEnd w:id="4329"/>
            <w:bookmarkEnd w:id="4330"/>
            <w:bookmarkEnd w:id="4331"/>
            <w:bookmarkEnd w:id="4332"/>
          </w:p>
        </w:tc>
        <w:bookmarkStart w:id="4333" w:name="_Toc66180546"/>
        <w:bookmarkStart w:id="4334" w:name="_Toc66183534"/>
        <w:bookmarkStart w:id="4335" w:name="_Toc66185402"/>
        <w:bookmarkStart w:id="4336" w:name="_Toc66186148"/>
        <w:bookmarkStart w:id="4337" w:name="_Toc66186415"/>
        <w:bookmarkStart w:id="4338" w:name="_Toc66201114"/>
        <w:bookmarkStart w:id="4339" w:name="_Toc66710194"/>
        <w:bookmarkStart w:id="4340" w:name="_Toc67648448"/>
        <w:bookmarkStart w:id="4341" w:name="_Toc67650925"/>
        <w:bookmarkStart w:id="4342" w:name="_Toc71106305"/>
        <w:bookmarkEnd w:id="4333"/>
        <w:bookmarkEnd w:id="4334"/>
        <w:bookmarkEnd w:id="4335"/>
        <w:bookmarkEnd w:id="4336"/>
        <w:bookmarkEnd w:id="4337"/>
        <w:bookmarkEnd w:id="4338"/>
        <w:bookmarkEnd w:id="4339"/>
        <w:bookmarkEnd w:id="4340"/>
        <w:bookmarkEnd w:id="4341"/>
        <w:bookmarkEnd w:id="4342"/>
      </w:tr>
      <w:tr w:rsidR="00BB7042" w:rsidDel="003A3981" w14:paraId="1D5342FB" w14:textId="5E6DB1E0" w:rsidTr="1A1B9E4F">
        <w:tblPrEx>
          <w:tblPrExChange w:id="4343" w:author="Andrew Banks" w:date="2020-04-16T12:58:00Z">
            <w:tblPrEx>
              <w:tblW w:w="9350" w:type="dxa"/>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blPrExChange>
        </w:tblPrEx>
        <w:trPr>
          <w:ins w:id="4344" w:author="Andrew Banks" w:date="2020-04-16T12:57:00Z"/>
          <w:del w:id="4345" w:author="Simon Johnson" w:date="2021-03-01T12:22:00Z"/>
          <w:trPrChange w:id="4346" w:author="Andrew Banks" w:date="2020-04-16T12:58:00Z">
            <w:trPr>
              <w:gridBefore w:val="1"/>
            </w:trPr>
          </w:trPrChange>
        </w:trPr>
        <w:tc>
          <w:tcPr>
            <w:tcW w:w="1607" w:type="dxa"/>
            <w:tcPrChange w:id="4347" w:author="Andrew Banks" w:date="2020-04-16T12:58:00Z">
              <w:tcPr>
                <w:tcW w:w="4675" w:type="dxa"/>
                <w:gridSpan w:val="2"/>
              </w:tcPr>
            </w:tcPrChange>
          </w:tcPr>
          <w:p w14:paraId="58CA5CF6" w14:textId="53BC640D" w:rsidR="00BB7042" w:rsidDel="003A3981" w:rsidRDefault="00BB7042" w:rsidP="00C84FE9">
            <w:pPr>
              <w:spacing w:after="123"/>
              <w:ind w:right="990"/>
              <w:rPr>
                <w:ins w:id="4348" w:author="Andrew Banks" w:date="2020-04-16T12:57:00Z"/>
                <w:del w:id="4349" w:author="Simon Johnson" w:date="2021-03-01T12:22:00Z"/>
              </w:rPr>
            </w:pPr>
            <w:ins w:id="4350" w:author="Andrew Banks" w:date="2020-04-16T12:58:00Z">
              <w:del w:id="4351" w:author="Simon Johnson" w:date="2021-03-01T12:22:00Z">
                <w:r w:rsidDel="003A3981">
                  <w:delText>3</w:delText>
                </w:r>
              </w:del>
            </w:ins>
            <w:bookmarkStart w:id="4352" w:name="_Toc66180547"/>
            <w:bookmarkStart w:id="4353" w:name="_Toc66183535"/>
            <w:bookmarkStart w:id="4354" w:name="_Toc66185403"/>
            <w:bookmarkStart w:id="4355" w:name="_Toc66186149"/>
            <w:bookmarkStart w:id="4356" w:name="_Toc66186416"/>
            <w:bookmarkStart w:id="4357" w:name="_Toc66201115"/>
            <w:bookmarkStart w:id="4358" w:name="_Toc66710195"/>
            <w:bookmarkStart w:id="4359" w:name="_Toc67648449"/>
            <w:bookmarkStart w:id="4360" w:name="_Toc67650926"/>
            <w:bookmarkStart w:id="4361" w:name="_Toc71106306"/>
            <w:bookmarkEnd w:id="4352"/>
            <w:bookmarkEnd w:id="4353"/>
            <w:bookmarkEnd w:id="4354"/>
            <w:bookmarkEnd w:id="4355"/>
            <w:bookmarkEnd w:id="4356"/>
            <w:bookmarkEnd w:id="4357"/>
            <w:bookmarkEnd w:id="4358"/>
            <w:bookmarkEnd w:id="4359"/>
            <w:bookmarkEnd w:id="4360"/>
            <w:bookmarkEnd w:id="4361"/>
          </w:p>
        </w:tc>
        <w:tc>
          <w:tcPr>
            <w:tcW w:w="7743" w:type="dxa"/>
            <w:tcPrChange w:id="4362" w:author="Andrew Banks" w:date="2020-04-16T12:58:00Z">
              <w:tcPr>
                <w:tcW w:w="4675" w:type="dxa"/>
                <w:gridSpan w:val="2"/>
              </w:tcPr>
            </w:tcPrChange>
          </w:tcPr>
          <w:p w14:paraId="665D1DF6" w14:textId="0F5F8493" w:rsidR="00BB7042" w:rsidDel="003A3981" w:rsidRDefault="1A1B9E4F" w:rsidP="00C84FE9">
            <w:pPr>
              <w:spacing w:after="123"/>
              <w:ind w:right="990"/>
              <w:rPr>
                <w:ins w:id="4363" w:author="Andrew Banks" w:date="2020-04-16T12:57:00Z"/>
                <w:del w:id="4364" w:author="Simon Johnson" w:date="2021-03-01T12:22:00Z"/>
              </w:rPr>
            </w:pPr>
            <w:ins w:id="4365" w:author="Andrew Banks" w:date="2020-04-16T12:58:00Z">
              <w:del w:id="4366" w:author="Simon Johnson" w:date="2021-03-01T12:22:00Z">
                <w:r w:rsidDel="003A3981">
                  <w:delText xml:space="preserve">Protocol </w:delText>
                </w:r>
              </w:del>
            </w:ins>
            <w:ins w:id="4367" w:author="Andrew Banks" w:date="2020-04-16T13:01:00Z">
              <w:del w:id="4368" w:author="Simon Johnson" w:date="2021-03-01T12:22:00Z">
                <w:r w:rsidDel="003A3981">
                  <w:delText>version</w:delText>
                </w:r>
              </w:del>
            </w:ins>
            <w:ins w:id="4369" w:author="Andrew Banks" w:date="2020-04-16T13:45:00Z">
              <w:del w:id="4370" w:author="Simon Johnson" w:date="2021-03-01T12:22:00Z">
                <w:r w:rsidDel="003A3981">
                  <w:delText xml:space="preserve"> 0x0</w:delText>
                </w:r>
              </w:del>
            </w:ins>
            <w:ins w:id="4371" w:author="Ian Craggs" w:date="2021-02-22T13:41:00Z">
              <w:del w:id="4372" w:author="Simon Johnson" w:date="2021-03-01T12:22:00Z">
                <w:r w:rsidDel="003A3981">
                  <w:delText>2</w:delText>
                </w:r>
              </w:del>
            </w:ins>
            <w:ins w:id="4373" w:author="Andrew Banks" w:date="2020-04-16T13:45:00Z">
              <w:del w:id="4374" w:author="Simon Johnson" w:date="2021-03-01T12:22:00Z">
                <w:r w:rsidR="00BB7042" w:rsidDel="003A3981">
                  <w:delText>4</w:delText>
                </w:r>
              </w:del>
            </w:ins>
            <w:bookmarkStart w:id="4375" w:name="_Toc66180548"/>
            <w:bookmarkStart w:id="4376" w:name="_Toc66183536"/>
            <w:bookmarkStart w:id="4377" w:name="_Toc66185404"/>
            <w:bookmarkStart w:id="4378" w:name="_Toc66186150"/>
            <w:bookmarkStart w:id="4379" w:name="_Toc66186417"/>
            <w:bookmarkStart w:id="4380" w:name="_Toc66201116"/>
            <w:bookmarkStart w:id="4381" w:name="_Toc66710196"/>
            <w:bookmarkStart w:id="4382" w:name="_Toc67648450"/>
            <w:bookmarkStart w:id="4383" w:name="_Toc67650927"/>
            <w:bookmarkStart w:id="4384" w:name="_Toc71106307"/>
            <w:bookmarkEnd w:id="4375"/>
            <w:bookmarkEnd w:id="4376"/>
            <w:bookmarkEnd w:id="4377"/>
            <w:bookmarkEnd w:id="4378"/>
            <w:bookmarkEnd w:id="4379"/>
            <w:bookmarkEnd w:id="4380"/>
            <w:bookmarkEnd w:id="4381"/>
            <w:bookmarkEnd w:id="4382"/>
            <w:bookmarkEnd w:id="4383"/>
            <w:bookmarkEnd w:id="4384"/>
          </w:p>
        </w:tc>
        <w:bookmarkStart w:id="4385" w:name="_Toc66180549"/>
        <w:bookmarkStart w:id="4386" w:name="_Toc66183537"/>
        <w:bookmarkStart w:id="4387" w:name="_Toc66185405"/>
        <w:bookmarkStart w:id="4388" w:name="_Toc66186151"/>
        <w:bookmarkStart w:id="4389" w:name="_Toc66186418"/>
        <w:bookmarkStart w:id="4390" w:name="_Toc66201117"/>
        <w:bookmarkStart w:id="4391" w:name="_Toc66710197"/>
        <w:bookmarkStart w:id="4392" w:name="_Toc67648451"/>
        <w:bookmarkStart w:id="4393" w:name="_Toc67650928"/>
        <w:bookmarkStart w:id="4394" w:name="_Toc71106308"/>
        <w:bookmarkEnd w:id="4385"/>
        <w:bookmarkEnd w:id="4386"/>
        <w:bookmarkEnd w:id="4387"/>
        <w:bookmarkEnd w:id="4388"/>
        <w:bookmarkEnd w:id="4389"/>
        <w:bookmarkEnd w:id="4390"/>
        <w:bookmarkEnd w:id="4391"/>
        <w:bookmarkEnd w:id="4392"/>
        <w:bookmarkEnd w:id="4393"/>
        <w:bookmarkEnd w:id="4394"/>
      </w:tr>
      <w:tr w:rsidR="00BB7042" w:rsidDel="003A3981" w14:paraId="3662FD9C" w14:textId="25D9F9CA" w:rsidTr="1A1B9E4F">
        <w:tblPrEx>
          <w:tblPrExChange w:id="4395" w:author="Andrew Banks" w:date="2020-04-16T12:58:00Z">
            <w:tblPrEx>
              <w:tblW w:w="9350" w:type="dxa"/>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blPrExChange>
        </w:tblPrEx>
        <w:trPr>
          <w:ins w:id="4396" w:author="Andrew Banks" w:date="2020-04-16T12:57:00Z"/>
          <w:del w:id="4397" w:author="Simon Johnson" w:date="2021-03-01T12:22:00Z"/>
          <w:trPrChange w:id="4398" w:author="Andrew Banks" w:date="2020-04-16T12:58:00Z">
            <w:trPr>
              <w:gridBefore w:val="1"/>
            </w:trPr>
          </w:trPrChange>
        </w:trPr>
        <w:tc>
          <w:tcPr>
            <w:tcW w:w="1607" w:type="dxa"/>
            <w:tcPrChange w:id="4399" w:author="Andrew Banks" w:date="2020-04-16T12:58:00Z">
              <w:tcPr>
                <w:tcW w:w="4675" w:type="dxa"/>
                <w:gridSpan w:val="2"/>
              </w:tcPr>
            </w:tcPrChange>
          </w:tcPr>
          <w:p w14:paraId="54AD7C23" w14:textId="0DEE842A" w:rsidR="00BB7042" w:rsidDel="003A3981" w:rsidRDefault="00BB7042" w:rsidP="00C84FE9">
            <w:pPr>
              <w:spacing w:after="123"/>
              <w:ind w:right="990"/>
              <w:rPr>
                <w:ins w:id="4400" w:author="Andrew Banks" w:date="2020-04-16T12:57:00Z"/>
                <w:del w:id="4401" w:author="Simon Johnson" w:date="2021-03-01T12:22:00Z"/>
              </w:rPr>
            </w:pPr>
            <w:ins w:id="4402" w:author="Andrew Banks" w:date="2020-04-16T12:58:00Z">
              <w:del w:id="4403" w:author="Simon Johnson" w:date="2021-03-01T12:22:00Z">
                <w:r w:rsidDel="003A3981">
                  <w:delText>4,5</w:delText>
                </w:r>
              </w:del>
            </w:ins>
            <w:bookmarkStart w:id="4404" w:name="_Toc66180550"/>
            <w:bookmarkStart w:id="4405" w:name="_Toc66183538"/>
            <w:bookmarkStart w:id="4406" w:name="_Toc66185406"/>
            <w:bookmarkStart w:id="4407" w:name="_Toc66186152"/>
            <w:bookmarkStart w:id="4408" w:name="_Toc66186419"/>
            <w:bookmarkStart w:id="4409" w:name="_Toc66201118"/>
            <w:bookmarkStart w:id="4410" w:name="_Toc66710198"/>
            <w:bookmarkStart w:id="4411" w:name="_Toc67648452"/>
            <w:bookmarkStart w:id="4412" w:name="_Toc67650929"/>
            <w:bookmarkStart w:id="4413" w:name="_Toc71106309"/>
            <w:bookmarkEnd w:id="4404"/>
            <w:bookmarkEnd w:id="4405"/>
            <w:bookmarkEnd w:id="4406"/>
            <w:bookmarkEnd w:id="4407"/>
            <w:bookmarkEnd w:id="4408"/>
            <w:bookmarkEnd w:id="4409"/>
            <w:bookmarkEnd w:id="4410"/>
            <w:bookmarkEnd w:id="4411"/>
            <w:bookmarkEnd w:id="4412"/>
            <w:bookmarkEnd w:id="4413"/>
          </w:p>
        </w:tc>
        <w:tc>
          <w:tcPr>
            <w:tcW w:w="7743" w:type="dxa"/>
            <w:tcPrChange w:id="4414" w:author="Andrew Banks" w:date="2020-04-16T12:58:00Z">
              <w:tcPr>
                <w:tcW w:w="4675" w:type="dxa"/>
                <w:gridSpan w:val="2"/>
              </w:tcPr>
            </w:tcPrChange>
          </w:tcPr>
          <w:p w14:paraId="1E802D9F" w14:textId="64C2F265" w:rsidR="00BB7042" w:rsidDel="003A3981" w:rsidRDefault="3621F86E" w:rsidP="00C84FE9">
            <w:pPr>
              <w:spacing w:after="123"/>
              <w:ind w:right="990"/>
              <w:rPr>
                <w:ins w:id="4415" w:author="Andrew Banks" w:date="2020-04-16T12:57:00Z"/>
                <w:del w:id="4416" w:author="Simon Johnson" w:date="2021-03-01T12:22:00Z"/>
              </w:rPr>
            </w:pPr>
            <w:ins w:id="4417" w:author="Andrew Banks" w:date="2020-04-16T12:59:00Z">
              <w:del w:id="4418" w:author="Simon Johnson" w:date="2021-03-01T12:22:00Z">
                <w:r w:rsidDel="003A3981">
                  <w:delText>Keep</w:delText>
                </w:r>
              </w:del>
            </w:ins>
            <w:ins w:id="4419" w:author="Andrew Banks" w:date="2020-04-16T16:28:00Z">
              <w:del w:id="4420" w:author="Simon Johnson" w:date="2021-03-01T12:22:00Z">
                <w:r w:rsidDel="003A3981">
                  <w:delText xml:space="preserve"> </w:delText>
                </w:r>
              </w:del>
            </w:ins>
            <w:ins w:id="4421" w:author="Andrew Banks" w:date="2020-04-16T12:59:00Z">
              <w:del w:id="4422" w:author="Simon Johnson" w:date="2021-03-01T12:22:00Z">
                <w:r w:rsidDel="003A3981">
                  <w:delText>Alive</w:delText>
                </w:r>
              </w:del>
            </w:ins>
            <w:bookmarkStart w:id="4423" w:name="_Toc66180551"/>
            <w:bookmarkStart w:id="4424" w:name="_Toc66183539"/>
            <w:bookmarkStart w:id="4425" w:name="_Toc66185407"/>
            <w:bookmarkStart w:id="4426" w:name="_Toc66186153"/>
            <w:bookmarkStart w:id="4427" w:name="_Toc66186420"/>
            <w:bookmarkStart w:id="4428" w:name="_Toc66201119"/>
            <w:bookmarkStart w:id="4429" w:name="_Toc66710199"/>
            <w:bookmarkStart w:id="4430" w:name="_Toc67648453"/>
            <w:bookmarkStart w:id="4431" w:name="_Toc67650930"/>
            <w:bookmarkStart w:id="4432" w:name="_Toc71106310"/>
            <w:bookmarkEnd w:id="4423"/>
            <w:bookmarkEnd w:id="4424"/>
            <w:bookmarkEnd w:id="4425"/>
            <w:bookmarkEnd w:id="4426"/>
            <w:bookmarkEnd w:id="4427"/>
            <w:bookmarkEnd w:id="4428"/>
            <w:bookmarkEnd w:id="4429"/>
            <w:bookmarkEnd w:id="4430"/>
            <w:bookmarkEnd w:id="4431"/>
            <w:bookmarkEnd w:id="4432"/>
          </w:p>
        </w:tc>
        <w:bookmarkStart w:id="4433" w:name="_Toc66180552"/>
        <w:bookmarkStart w:id="4434" w:name="_Toc66183540"/>
        <w:bookmarkStart w:id="4435" w:name="_Toc66185408"/>
        <w:bookmarkStart w:id="4436" w:name="_Toc66186154"/>
        <w:bookmarkStart w:id="4437" w:name="_Toc66186421"/>
        <w:bookmarkStart w:id="4438" w:name="_Toc66201120"/>
        <w:bookmarkStart w:id="4439" w:name="_Toc66710200"/>
        <w:bookmarkStart w:id="4440" w:name="_Toc67648454"/>
        <w:bookmarkStart w:id="4441" w:name="_Toc67650931"/>
        <w:bookmarkStart w:id="4442" w:name="_Toc71106311"/>
        <w:bookmarkEnd w:id="4433"/>
        <w:bookmarkEnd w:id="4434"/>
        <w:bookmarkEnd w:id="4435"/>
        <w:bookmarkEnd w:id="4436"/>
        <w:bookmarkEnd w:id="4437"/>
        <w:bookmarkEnd w:id="4438"/>
        <w:bookmarkEnd w:id="4439"/>
        <w:bookmarkEnd w:id="4440"/>
        <w:bookmarkEnd w:id="4441"/>
        <w:bookmarkEnd w:id="4442"/>
      </w:tr>
      <w:tr w:rsidR="00BB7042" w:rsidDel="003A3981" w14:paraId="169ECCCE" w14:textId="1B69E3EA" w:rsidTr="1A1B9E4F">
        <w:tblPrEx>
          <w:tblPrExChange w:id="4443" w:author="Ian Craggs" w:date="2021-02-22T11:57:00Z">
            <w:tblPrEx>
              <w:tblW w:w="9350" w:type="dxa"/>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blPrExChange>
        </w:tblPrEx>
        <w:trPr>
          <w:ins w:id="4444" w:author="Andrew Banks" w:date="2020-04-16T12:57:00Z"/>
          <w:del w:id="4445" w:author="Simon Johnson" w:date="2021-03-01T12:22:00Z"/>
          <w:trPrChange w:id="4446" w:author="Ian Craggs" w:date="2021-02-22T11:57:00Z">
            <w:trPr>
              <w:gridBefore w:val="1"/>
            </w:trPr>
          </w:trPrChange>
        </w:trPr>
        <w:tc>
          <w:tcPr>
            <w:tcW w:w="1607" w:type="dxa"/>
            <w:tcPrChange w:id="4447" w:author="Ian Craggs" w:date="2021-02-22T11:57:00Z">
              <w:tcPr>
                <w:tcW w:w="4675" w:type="dxa"/>
                <w:gridSpan w:val="2"/>
              </w:tcPr>
            </w:tcPrChange>
          </w:tcPr>
          <w:p w14:paraId="606D1446" w14:textId="013D805F" w:rsidR="00BB7042" w:rsidDel="003A3981" w:rsidRDefault="00BB7042" w:rsidP="00C84FE9">
            <w:pPr>
              <w:spacing w:after="123"/>
              <w:ind w:right="990"/>
              <w:rPr>
                <w:ins w:id="4448" w:author="Andrew Banks" w:date="2020-04-16T12:57:00Z"/>
                <w:del w:id="4449" w:author="Simon Johnson" w:date="2021-03-01T12:22:00Z"/>
              </w:rPr>
            </w:pPr>
            <w:ins w:id="4450" w:author="Andrew Banks" w:date="2020-04-16T12:58:00Z">
              <w:del w:id="4451" w:author="Simon Johnson" w:date="2021-03-01T12:22:00Z">
                <w:r w:rsidDel="003A3981">
                  <w:delText>6..N</w:delText>
                </w:r>
              </w:del>
            </w:ins>
            <w:ins w:id="4452" w:author="Ian Craggs" w:date="2021-02-18T11:51:00Z">
              <w:del w:id="4453" w:author="Simon Johnson" w:date="2021-03-01T12:22:00Z">
                <w:r w:rsidR="1462A0EF" w:rsidDel="003A3981">
                  <w:delText>6..9</w:delText>
                </w:r>
              </w:del>
            </w:ins>
            <w:bookmarkStart w:id="4454" w:name="_Toc66180553"/>
            <w:bookmarkStart w:id="4455" w:name="_Toc66183541"/>
            <w:bookmarkStart w:id="4456" w:name="_Toc66185409"/>
            <w:bookmarkStart w:id="4457" w:name="_Toc66186155"/>
            <w:bookmarkStart w:id="4458" w:name="_Toc66186422"/>
            <w:bookmarkStart w:id="4459" w:name="_Toc66201121"/>
            <w:bookmarkStart w:id="4460" w:name="_Toc66710201"/>
            <w:bookmarkStart w:id="4461" w:name="_Toc67648455"/>
            <w:bookmarkStart w:id="4462" w:name="_Toc67650932"/>
            <w:bookmarkStart w:id="4463" w:name="_Toc71106312"/>
            <w:bookmarkEnd w:id="4454"/>
            <w:bookmarkEnd w:id="4455"/>
            <w:bookmarkEnd w:id="4456"/>
            <w:bookmarkEnd w:id="4457"/>
            <w:bookmarkEnd w:id="4458"/>
            <w:bookmarkEnd w:id="4459"/>
            <w:bookmarkEnd w:id="4460"/>
            <w:bookmarkEnd w:id="4461"/>
            <w:bookmarkEnd w:id="4462"/>
            <w:bookmarkEnd w:id="4463"/>
          </w:p>
        </w:tc>
        <w:tc>
          <w:tcPr>
            <w:tcW w:w="7743" w:type="dxa"/>
            <w:tcPrChange w:id="4464" w:author="Ian Craggs" w:date="2021-02-22T11:57:00Z">
              <w:tcPr>
                <w:tcW w:w="4675" w:type="dxa"/>
                <w:gridSpan w:val="2"/>
              </w:tcPr>
            </w:tcPrChange>
          </w:tcPr>
          <w:p w14:paraId="53AFB425" w14:textId="1DE5FEBA" w:rsidR="00BB7042" w:rsidDel="003A3981" w:rsidRDefault="00BB7042" w:rsidP="00C84FE9">
            <w:pPr>
              <w:spacing w:after="123"/>
              <w:ind w:right="990"/>
              <w:rPr>
                <w:ins w:id="4465" w:author="Andrew Banks" w:date="2020-04-16T12:57:00Z"/>
                <w:del w:id="4466" w:author="Simon Johnson" w:date="2021-03-01T12:22:00Z"/>
              </w:rPr>
            </w:pPr>
            <w:ins w:id="4467" w:author="Andrew Banks" w:date="2020-04-16T12:58:00Z">
              <w:del w:id="4468" w:author="Simon Johnson" w:date="2021-03-01T12:22:00Z">
                <w:r w:rsidDel="003A3981">
                  <w:delText>ClientIdentifier</w:delText>
                </w:r>
              </w:del>
            </w:ins>
            <w:ins w:id="4469" w:author="Ian Craggs" w:date="2021-02-18T11:51:00Z">
              <w:del w:id="4470" w:author="Simon Johnson" w:date="2021-03-01T12:22:00Z">
                <w:r w:rsidR="1462A0EF" w:rsidDel="003A3981">
                  <w:delText>SessionExpiryInterval</w:delText>
                </w:r>
              </w:del>
            </w:ins>
            <w:bookmarkStart w:id="4471" w:name="_Toc66180554"/>
            <w:bookmarkStart w:id="4472" w:name="_Toc66183542"/>
            <w:bookmarkStart w:id="4473" w:name="_Toc66185410"/>
            <w:bookmarkStart w:id="4474" w:name="_Toc66186156"/>
            <w:bookmarkStart w:id="4475" w:name="_Toc66186423"/>
            <w:bookmarkStart w:id="4476" w:name="_Toc66201122"/>
            <w:bookmarkStart w:id="4477" w:name="_Toc66710202"/>
            <w:bookmarkStart w:id="4478" w:name="_Toc67648456"/>
            <w:bookmarkStart w:id="4479" w:name="_Toc67650933"/>
            <w:bookmarkStart w:id="4480" w:name="_Toc71106313"/>
            <w:bookmarkEnd w:id="4471"/>
            <w:bookmarkEnd w:id="4472"/>
            <w:bookmarkEnd w:id="4473"/>
            <w:bookmarkEnd w:id="4474"/>
            <w:bookmarkEnd w:id="4475"/>
            <w:bookmarkEnd w:id="4476"/>
            <w:bookmarkEnd w:id="4477"/>
            <w:bookmarkEnd w:id="4478"/>
            <w:bookmarkEnd w:id="4479"/>
            <w:bookmarkEnd w:id="4480"/>
          </w:p>
        </w:tc>
        <w:bookmarkStart w:id="4481" w:name="_Toc66180555"/>
        <w:bookmarkStart w:id="4482" w:name="_Toc66183543"/>
        <w:bookmarkStart w:id="4483" w:name="_Toc66185411"/>
        <w:bookmarkStart w:id="4484" w:name="_Toc66186157"/>
        <w:bookmarkStart w:id="4485" w:name="_Toc66186424"/>
        <w:bookmarkStart w:id="4486" w:name="_Toc66201123"/>
        <w:bookmarkStart w:id="4487" w:name="_Toc66710203"/>
        <w:bookmarkStart w:id="4488" w:name="_Toc67648457"/>
        <w:bookmarkStart w:id="4489" w:name="_Toc67650934"/>
        <w:bookmarkStart w:id="4490" w:name="_Toc71106314"/>
        <w:bookmarkEnd w:id="4481"/>
        <w:bookmarkEnd w:id="4482"/>
        <w:bookmarkEnd w:id="4483"/>
        <w:bookmarkEnd w:id="4484"/>
        <w:bookmarkEnd w:id="4485"/>
        <w:bookmarkEnd w:id="4486"/>
        <w:bookmarkEnd w:id="4487"/>
        <w:bookmarkEnd w:id="4488"/>
        <w:bookmarkEnd w:id="4489"/>
        <w:bookmarkEnd w:id="4490"/>
      </w:tr>
      <w:tr w:rsidR="3621F86E" w:rsidDel="003A3981" w14:paraId="3BFC0A10" w14:textId="0DD29A8D" w:rsidTr="1A1B9E4F">
        <w:tblPrEx>
          <w:tblPrExChange w:id="4491" w:author="Ian Craggs" w:date="2021-02-22T11:55:00Z">
            <w:tblPrEx>
              <w:tblW w:w="9350" w:type="dxa"/>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blPrExChange>
        </w:tblPrEx>
        <w:trPr>
          <w:del w:id="4492" w:author="Simon Johnson" w:date="2021-03-01T12:22:00Z"/>
          <w:trPrChange w:id="4493" w:author="Ian Craggs" w:date="2021-02-22T11:55:00Z">
            <w:trPr>
              <w:gridBefore w:val="1"/>
              <w:gridAfter w:val="0"/>
            </w:trPr>
          </w:trPrChange>
        </w:trPr>
        <w:tc>
          <w:tcPr>
            <w:tcW w:w="1607" w:type="dxa"/>
            <w:tcPrChange w:id="4494" w:author="Ian Craggs" w:date="2021-02-22T11:55:00Z">
              <w:tcPr>
                <w:tcW w:w="309" w:type="dxa"/>
              </w:tcPr>
            </w:tcPrChange>
          </w:tcPr>
          <w:p w14:paraId="305B0B61" w14:textId="2303CD72" w:rsidR="3621F86E" w:rsidDel="003A3981" w:rsidRDefault="1462A0EF" w:rsidP="3621F86E">
            <w:pPr>
              <w:spacing w:after="123"/>
              <w:ind w:right="990"/>
              <w:rPr>
                <w:del w:id="4495" w:author="Simon Johnson" w:date="2021-03-01T12:22:00Z"/>
              </w:rPr>
            </w:pPr>
            <w:ins w:id="4496" w:author="Ian Craggs" w:date="2021-02-18T11:52:00Z">
              <w:del w:id="4497" w:author="Simon Johnson" w:date="2021-03-01T12:22:00Z">
                <w:r w:rsidDel="003A3981">
                  <w:delText>10..N</w:delText>
                </w:r>
              </w:del>
            </w:ins>
            <w:bookmarkStart w:id="4498" w:name="_Toc66180556"/>
            <w:bookmarkStart w:id="4499" w:name="_Toc66183544"/>
            <w:bookmarkStart w:id="4500" w:name="_Toc66185412"/>
            <w:bookmarkStart w:id="4501" w:name="_Toc66186158"/>
            <w:bookmarkStart w:id="4502" w:name="_Toc66186425"/>
            <w:bookmarkStart w:id="4503" w:name="_Toc66201124"/>
            <w:bookmarkStart w:id="4504" w:name="_Toc66710204"/>
            <w:bookmarkStart w:id="4505" w:name="_Toc67648458"/>
            <w:bookmarkStart w:id="4506" w:name="_Toc67650935"/>
            <w:bookmarkStart w:id="4507" w:name="_Toc71106315"/>
            <w:bookmarkEnd w:id="4498"/>
            <w:bookmarkEnd w:id="4499"/>
            <w:bookmarkEnd w:id="4500"/>
            <w:bookmarkEnd w:id="4501"/>
            <w:bookmarkEnd w:id="4502"/>
            <w:bookmarkEnd w:id="4503"/>
            <w:bookmarkEnd w:id="4504"/>
            <w:bookmarkEnd w:id="4505"/>
            <w:bookmarkEnd w:id="4506"/>
            <w:bookmarkEnd w:id="4507"/>
          </w:p>
        </w:tc>
        <w:tc>
          <w:tcPr>
            <w:tcW w:w="7743" w:type="dxa"/>
            <w:tcPrChange w:id="4508" w:author="Ian Craggs" w:date="2021-02-22T11:55:00Z">
              <w:tcPr>
                <w:tcW w:w="4366" w:type="dxa"/>
              </w:tcPr>
            </w:tcPrChange>
          </w:tcPr>
          <w:p w14:paraId="429A1E10" w14:textId="20AC5200" w:rsidR="3621F86E" w:rsidDel="003A3981" w:rsidRDefault="1462A0EF" w:rsidP="3621F86E">
            <w:pPr>
              <w:rPr>
                <w:del w:id="4509" w:author="Simon Johnson" w:date="2021-03-01T12:22:00Z"/>
              </w:rPr>
            </w:pPr>
            <w:ins w:id="4510" w:author="Ian Craggs" w:date="2021-02-18T11:51:00Z">
              <w:del w:id="4511" w:author="Simon Johnson" w:date="2021-03-01T12:22:00Z">
                <w:r w:rsidDel="003A3981">
                  <w:delText>ClientIdentifier</w:delText>
                </w:r>
              </w:del>
            </w:ins>
            <w:bookmarkStart w:id="4512" w:name="_Toc66180557"/>
            <w:bookmarkStart w:id="4513" w:name="_Toc66183545"/>
            <w:bookmarkStart w:id="4514" w:name="_Toc66185413"/>
            <w:bookmarkStart w:id="4515" w:name="_Toc66186159"/>
            <w:bookmarkStart w:id="4516" w:name="_Toc66186426"/>
            <w:bookmarkStart w:id="4517" w:name="_Toc66201125"/>
            <w:bookmarkStart w:id="4518" w:name="_Toc66710205"/>
            <w:bookmarkStart w:id="4519" w:name="_Toc67648459"/>
            <w:bookmarkStart w:id="4520" w:name="_Toc67650936"/>
            <w:bookmarkStart w:id="4521" w:name="_Toc71106316"/>
            <w:bookmarkEnd w:id="4512"/>
            <w:bookmarkEnd w:id="4513"/>
            <w:bookmarkEnd w:id="4514"/>
            <w:bookmarkEnd w:id="4515"/>
            <w:bookmarkEnd w:id="4516"/>
            <w:bookmarkEnd w:id="4517"/>
            <w:bookmarkEnd w:id="4518"/>
            <w:bookmarkEnd w:id="4519"/>
            <w:bookmarkEnd w:id="4520"/>
            <w:bookmarkEnd w:id="4521"/>
          </w:p>
        </w:tc>
        <w:bookmarkStart w:id="4522" w:name="_Toc66180558"/>
        <w:bookmarkStart w:id="4523" w:name="_Toc66183546"/>
        <w:bookmarkStart w:id="4524" w:name="_Toc66185414"/>
        <w:bookmarkStart w:id="4525" w:name="_Toc66186160"/>
        <w:bookmarkStart w:id="4526" w:name="_Toc66186427"/>
        <w:bookmarkStart w:id="4527" w:name="_Toc66201126"/>
        <w:bookmarkStart w:id="4528" w:name="_Toc66710206"/>
        <w:bookmarkStart w:id="4529" w:name="_Toc67648460"/>
        <w:bookmarkStart w:id="4530" w:name="_Toc67650937"/>
        <w:bookmarkStart w:id="4531" w:name="_Toc71106317"/>
        <w:bookmarkEnd w:id="4522"/>
        <w:bookmarkEnd w:id="4523"/>
        <w:bookmarkEnd w:id="4524"/>
        <w:bookmarkEnd w:id="4525"/>
        <w:bookmarkEnd w:id="4526"/>
        <w:bookmarkEnd w:id="4527"/>
        <w:bookmarkEnd w:id="4528"/>
        <w:bookmarkEnd w:id="4529"/>
        <w:bookmarkEnd w:id="4530"/>
        <w:bookmarkEnd w:id="4531"/>
      </w:tr>
    </w:tbl>
    <w:p w14:paraId="143FA62E" w14:textId="77777777" w:rsidR="007E7051" w:rsidRPr="009E4995" w:rsidRDefault="007E7051" w:rsidP="007E7051">
      <w:pPr>
        <w:pStyle w:val="Heading4"/>
        <w:rPr>
          <w:ins w:id="4532" w:author="Andrew Banks" w:date="2020-04-16T13:05:00Z"/>
          <w:rFonts w:ascii="Arial" w:hAnsi="Arial"/>
          <w:szCs w:val="24"/>
          <w:rPrChange w:id="4533" w:author="Simon Johnson" w:date="2021-03-01T16:35:00Z">
            <w:rPr>
              <w:ins w:id="4534" w:author="Andrew Banks" w:date="2020-04-16T13:05:00Z"/>
              <w:rFonts w:ascii="Arial" w:hAnsi="Arial"/>
              <w:sz w:val="27"/>
              <w:szCs w:val="27"/>
            </w:rPr>
          </w:rPrChange>
        </w:rPr>
      </w:pPr>
      <w:bookmarkStart w:id="4535" w:name="_Toc385349229"/>
      <w:bookmarkStart w:id="4536" w:name="_Toc71106318"/>
      <w:ins w:id="4537" w:author="Andrew Banks" w:date="2020-04-16T13:05:00Z">
        <w:r w:rsidRPr="009E4995">
          <w:rPr>
            <w:rFonts w:ascii="Arial" w:hAnsi="Arial"/>
            <w:szCs w:val="24"/>
            <w:rPrChange w:id="4538" w:author="Simon Johnson" w:date="2021-03-01T16:35:00Z">
              <w:rPr>
                <w:rFonts w:ascii="Arial" w:hAnsi="Arial"/>
                <w:sz w:val="27"/>
                <w:szCs w:val="27"/>
              </w:rPr>
            </w:rPrChange>
          </w:rPr>
          <w:t xml:space="preserve">Connect </w:t>
        </w:r>
        <w:commentRangeStart w:id="4539"/>
        <w:r w:rsidRPr="009E4995">
          <w:rPr>
            <w:rFonts w:ascii="Arial" w:hAnsi="Arial"/>
            <w:szCs w:val="24"/>
            <w:rPrChange w:id="4540" w:author="Simon Johnson" w:date="2021-03-01T16:35:00Z">
              <w:rPr>
                <w:rFonts w:ascii="Arial" w:hAnsi="Arial"/>
                <w:sz w:val="27"/>
                <w:szCs w:val="27"/>
              </w:rPr>
            </w:rPrChange>
          </w:rPr>
          <w:t>Flags</w:t>
        </w:r>
      </w:ins>
      <w:bookmarkEnd w:id="4535"/>
      <w:commentRangeEnd w:id="4539"/>
      <w:r w:rsidR="00A4784E" w:rsidRPr="009E4995">
        <w:rPr>
          <w:rStyle w:val="CommentReference"/>
          <w:rFonts w:cs="Times New Roman"/>
          <w:b w:val="0"/>
          <w:iCs w:val="0"/>
          <w:color w:val="auto"/>
          <w:kern w:val="0"/>
          <w:sz w:val="24"/>
          <w:szCs w:val="24"/>
          <w:rPrChange w:id="4541" w:author="Simon Johnson" w:date="2021-03-01T16:35:00Z">
            <w:rPr>
              <w:rStyle w:val="CommentReference"/>
              <w:rFonts w:cs="Times New Roman"/>
              <w:b w:val="0"/>
              <w:iCs w:val="0"/>
              <w:color w:val="auto"/>
              <w:kern w:val="0"/>
            </w:rPr>
          </w:rPrChange>
        </w:rPr>
        <w:commentReference w:id="4539"/>
      </w:r>
      <w:bookmarkEnd w:id="4536"/>
    </w:p>
    <w:p w14:paraId="68D6EB48" w14:textId="5A4821F2" w:rsidR="007E7051" w:rsidRDefault="007E7051" w:rsidP="007E7051">
      <w:pPr>
        <w:rPr>
          <w:ins w:id="4542" w:author="Andrew Banks" w:date="2020-04-16T13:05:00Z"/>
          <w:rFonts w:ascii="Arial" w:hAnsi="Arial" w:cs="Arial"/>
          <w:color w:val="000000"/>
          <w:szCs w:val="20"/>
        </w:rPr>
      </w:pPr>
      <w:ins w:id="4543" w:author="Andrew Banks" w:date="2020-04-16T13:05:00Z">
        <w:r>
          <w:rPr>
            <w:rFonts w:ascii="Arial" w:hAnsi="Arial" w:cs="Arial"/>
            <w:color w:val="000000"/>
            <w:szCs w:val="20"/>
          </w:rPr>
          <w:t>The Connect Flags byte contains several parameters specifying the behavior of the MQTT</w:t>
        </w:r>
      </w:ins>
      <w:ins w:id="4544" w:author="Andrew Banks" w:date="2020-04-16T13:06:00Z">
        <w:r>
          <w:rPr>
            <w:rFonts w:ascii="Arial" w:hAnsi="Arial" w:cs="Arial"/>
            <w:color w:val="000000"/>
            <w:szCs w:val="20"/>
          </w:rPr>
          <w:t>-SN</w:t>
        </w:r>
      </w:ins>
      <w:ins w:id="4545" w:author="Andrew Banks" w:date="2020-04-16T13:05:00Z">
        <w:r>
          <w:rPr>
            <w:rFonts w:ascii="Arial" w:hAnsi="Arial" w:cs="Arial"/>
            <w:color w:val="000000"/>
            <w:szCs w:val="20"/>
          </w:rPr>
          <w:t xml:space="preserve"> connection. It also indicates the presence or absence of fields in the Payload.</w:t>
        </w:r>
      </w:ins>
      <w:ins w:id="4546" w:author="Simon Johnson" w:date="2021-03-09T14:11:00Z">
        <w:r w:rsidR="00213027">
          <w:rPr>
            <w:rFonts w:ascii="Arial" w:hAnsi="Arial" w:cs="Arial"/>
            <w:color w:val="000000"/>
            <w:szCs w:val="20"/>
          </w:rPr>
          <w:t xml:space="preserve"> For a detailed breakdown of the connect flags please refer to </w:t>
        </w:r>
      </w:ins>
      <w:ins w:id="4547" w:author="Simon Johnson" w:date="2021-03-09T14:24:00Z">
        <w:r w:rsidR="00213027">
          <w:rPr>
            <w:rFonts w:ascii="Arial" w:hAnsi="Arial" w:cs="Arial"/>
            <w:color w:val="000000"/>
            <w:szCs w:val="20"/>
          </w:rPr>
          <w:t>figure 3.2.2</w:t>
        </w:r>
      </w:ins>
      <w:ins w:id="4548" w:author="Simon Johnson" w:date="2021-03-09T14:15:00Z">
        <w:r w:rsidR="00213027">
          <w:rPr>
            <w:rFonts w:ascii="Arial" w:hAnsi="Arial" w:cs="Arial"/>
            <w:color w:val="000000"/>
            <w:szCs w:val="20"/>
          </w:rPr>
          <w:t>.</w:t>
        </w:r>
      </w:ins>
    </w:p>
    <w:p w14:paraId="180D0851" w14:textId="379E070D" w:rsidR="007E7051" w:rsidDel="00213027" w:rsidRDefault="007E7051" w:rsidP="00A4784E">
      <w:pPr>
        <w:pStyle w:val="Caption"/>
        <w:rPr>
          <w:ins w:id="4549" w:author="Andrew Banks" w:date="2020-04-16T13:05:00Z"/>
          <w:del w:id="4550" w:author="Simon Johnson" w:date="2021-03-09T14:11:00Z"/>
        </w:rPr>
      </w:pPr>
      <w:ins w:id="4551" w:author="Andrew Banks" w:date="2020-04-16T13:05:00Z">
        <w:del w:id="4552" w:author="Simon Johnson" w:date="2021-03-09T14:11:00Z">
          <w:r w:rsidDel="00213027">
            <w:delText>Figure 3</w:delText>
          </w:r>
          <w:r w:rsidDel="00213027">
            <w:noBreakHyphen/>
            <w:delText>4 - Connect Flag bits</w:delText>
          </w:r>
        </w:del>
      </w:ins>
    </w:p>
    <w:tbl>
      <w:tblPr>
        <w:tblW w:w="0" w:type="auto"/>
        <w:tblCellMar>
          <w:left w:w="0" w:type="dxa"/>
          <w:right w:w="0" w:type="dxa"/>
        </w:tblCellMar>
        <w:tblLook w:val="04A0" w:firstRow="1" w:lastRow="0" w:firstColumn="1" w:lastColumn="0" w:noHBand="0" w:noVBand="1"/>
      </w:tblPr>
      <w:tblGrid>
        <w:gridCol w:w="922"/>
        <w:gridCol w:w="1253"/>
        <w:gridCol w:w="1247"/>
        <w:gridCol w:w="1256"/>
        <w:gridCol w:w="697"/>
        <w:gridCol w:w="687"/>
        <w:gridCol w:w="1082"/>
        <w:gridCol w:w="1124"/>
        <w:gridCol w:w="1072"/>
      </w:tblGrid>
      <w:tr w:rsidR="00FB2411" w:rsidDel="00213027" w14:paraId="71C08B9F" w14:textId="059649BE" w:rsidTr="00D16F38">
        <w:trPr>
          <w:ins w:id="4553" w:author="Andrew Banks" w:date="2020-04-16T13:05:00Z"/>
          <w:del w:id="4554" w:author="Simon Johnson" w:date="2021-03-09T14:11:00Z"/>
        </w:trPr>
        <w:tc>
          <w:tcPr>
            <w:tcW w:w="9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04D920" w14:textId="2F0F17BF" w:rsidR="007E7051" w:rsidDel="00213027" w:rsidRDefault="007E7051" w:rsidP="00D16F38">
            <w:pPr>
              <w:jc w:val="center"/>
              <w:rPr>
                <w:ins w:id="4555" w:author="Andrew Banks" w:date="2020-04-16T13:05:00Z"/>
                <w:del w:id="4556" w:author="Simon Johnson" w:date="2021-03-09T14:11:00Z"/>
                <w:rFonts w:ascii="Arial" w:hAnsi="Arial" w:cs="Arial"/>
                <w:szCs w:val="20"/>
              </w:rPr>
            </w:pPr>
            <w:ins w:id="4557" w:author="Andrew Banks" w:date="2020-04-16T13:05:00Z">
              <w:del w:id="4558" w:author="Simon Johnson" w:date="2021-03-09T14:11:00Z">
                <w:r w:rsidDel="00213027">
                  <w:rPr>
                    <w:rFonts w:ascii="Arial" w:hAnsi="Arial" w:cs="Arial"/>
                    <w:b/>
                    <w:bCs/>
                    <w:szCs w:val="20"/>
                  </w:rPr>
                  <w:delText>Bit</w:delText>
                </w:r>
              </w:del>
            </w:ins>
          </w:p>
        </w:tc>
        <w:tc>
          <w:tcPr>
            <w:tcW w:w="127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0A8854" w14:textId="60554DB9" w:rsidR="007E7051" w:rsidDel="00213027" w:rsidRDefault="007E7051" w:rsidP="00D16F38">
            <w:pPr>
              <w:jc w:val="center"/>
              <w:rPr>
                <w:ins w:id="4559" w:author="Andrew Banks" w:date="2020-04-16T13:05:00Z"/>
                <w:del w:id="4560" w:author="Simon Johnson" w:date="2021-03-09T14:11:00Z"/>
                <w:rFonts w:ascii="Arial" w:hAnsi="Arial" w:cs="Arial"/>
                <w:szCs w:val="20"/>
              </w:rPr>
            </w:pPr>
            <w:ins w:id="4561" w:author="Andrew Banks" w:date="2020-04-16T13:05:00Z">
              <w:del w:id="4562" w:author="Simon Johnson" w:date="2021-03-09T14:11:00Z">
                <w:r w:rsidDel="00213027">
                  <w:rPr>
                    <w:rFonts w:ascii="Arial" w:hAnsi="Arial" w:cs="Arial"/>
                    <w:b/>
                    <w:bCs/>
                    <w:szCs w:val="20"/>
                  </w:rPr>
                  <w:delText>7</w:delText>
                </w:r>
              </w:del>
            </w:ins>
          </w:p>
        </w:tc>
        <w:tc>
          <w:tcPr>
            <w:tcW w:w="12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1CC0FA" w14:textId="12F9C5C9" w:rsidR="007E7051" w:rsidDel="00213027" w:rsidRDefault="007E7051" w:rsidP="00D16F38">
            <w:pPr>
              <w:jc w:val="center"/>
              <w:rPr>
                <w:ins w:id="4563" w:author="Andrew Banks" w:date="2020-04-16T13:05:00Z"/>
                <w:del w:id="4564" w:author="Simon Johnson" w:date="2021-03-09T14:11:00Z"/>
                <w:rFonts w:ascii="Arial" w:hAnsi="Arial" w:cs="Arial"/>
                <w:szCs w:val="20"/>
              </w:rPr>
            </w:pPr>
            <w:ins w:id="4565" w:author="Andrew Banks" w:date="2020-04-16T13:05:00Z">
              <w:del w:id="4566" w:author="Simon Johnson" w:date="2021-03-09T14:11:00Z">
                <w:r w:rsidDel="00213027">
                  <w:rPr>
                    <w:rFonts w:ascii="Arial" w:hAnsi="Arial" w:cs="Arial"/>
                    <w:b/>
                    <w:bCs/>
                    <w:szCs w:val="20"/>
                  </w:rPr>
                  <w:delText>6</w:delText>
                </w:r>
              </w:del>
            </w:ins>
          </w:p>
        </w:tc>
        <w:tc>
          <w:tcPr>
            <w:tcW w:w="12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241515" w14:textId="1FCAE9C1" w:rsidR="007E7051" w:rsidDel="00213027" w:rsidRDefault="007E7051" w:rsidP="00D16F38">
            <w:pPr>
              <w:jc w:val="center"/>
              <w:rPr>
                <w:ins w:id="4567" w:author="Andrew Banks" w:date="2020-04-16T13:05:00Z"/>
                <w:del w:id="4568" w:author="Simon Johnson" w:date="2021-03-09T14:11:00Z"/>
                <w:rFonts w:ascii="Arial" w:hAnsi="Arial" w:cs="Arial"/>
                <w:szCs w:val="20"/>
              </w:rPr>
            </w:pPr>
            <w:ins w:id="4569" w:author="Andrew Banks" w:date="2020-04-16T13:05:00Z">
              <w:del w:id="4570" w:author="Simon Johnson" w:date="2021-03-09T14:11:00Z">
                <w:r w:rsidDel="00213027">
                  <w:rPr>
                    <w:rFonts w:ascii="Arial" w:hAnsi="Arial" w:cs="Arial"/>
                    <w:b/>
                    <w:bCs/>
                    <w:szCs w:val="20"/>
                  </w:rPr>
                  <w:delText>5</w:delText>
                </w:r>
              </w:del>
            </w:ins>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498D71" w14:textId="45570251" w:rsidR="007E7051" w:rsidDel="00213027" w:rsidRDefault="007E7051" w:rsidP="00D16F38">
            <w:pPr>
              <w:jc w:val="center"/>
              <w:rPr>
                <w:ins w:id="4571" w:author="Andrew Banks" w:date="2020-04-16T13:05:00Z"/>
                <w:del w:id="4572" w:author="Simon Johnson" w:date="2021-03-09T14:11:00Z"/>
                <w:rFonts w:ascii="Arial" w:hAnsi="Arial" w:cs="Arial"/>
                <w:szCs w:val="20"/>
              </w:rPr>
            </w:pPr>
            <w:ins w:id="4573" w:author="Andrew Banks" w:date="2020-04-16T13:05:00Z">
              <w:del w:id="4574" w:author="Simon Johnson" w:date="2021-03-09T14:11:00Z">
                <w:r w:rsidDel="00213027">
                  <w:rPr>
                    <w:rFonts w:ascii="Arial" w:hAnsi="Arial" w:cs="Arial"/>
                    <w:b/>
                    <w:bCs/>
                    <w:szCs w:val="20"/>
                  </w:rPr>
                  <w:delText>4</w:delText>
                </w:r>
              </w:del>
            </w:ins>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C3CE1C" w14:textId="53FF4353" w:rsidR="007E7051" w:rsidDel="00213027" w:rsidRDefault="007E7051" w:rsidP="00D16F38">
            <w:pPr>
              <w:jc w:val="center"/>
              <w:rPr>
                <w:ins w:id="4575" w:author="Andrew Banks" w:date="2020-04-16T13:05:00Z"/>
                <w:del w:id="4576" w:author="Simon Johnson" w:date="2021-03-09T14:11:00Z"/>
                <w:rFonts w:ascii="Arial" w:hAnsi="Arial" w:cs="Arial"/>
                <w:szCs w:val="20"/>
              </w:rPr>
            </w:pPr>
            <w:ins w:id="4577" w:author="Andrew Banks" w:date="2020-04-16T13:05:00Z">
              <w:del w:id="4578" w:author="Simon Johnson" w:date="2021-03-09T14:11:00Z">
                <w:r w:rsidDel="00213027">
                  <w:rPr>
                    <w:rFonts w:ascii="Arial" w:hAnsi="Arial" w:cs="Arial"/>
                    <w:b/>
                    <w:bCs/>
                    <w:szCs w:val="20"/>
                  </w:rPr>
                  <w:delText>3</w:delText>
                </w:r>
              </w:del>
            </w:ins>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C712DC" w14:textId="18B3869B" w:rsidR="007E7051" w:rsidDel="00213027" w:rsidRDefault="007E7051" w:rsidP="00D16F38">
            <w:pPr>
              <w:jc w:val="center"/>
              <w:rPr>
                <w:ins w:id="4579" w:author="Andrew Banks" w:date="2020-04-16T13:05:00Z"/>
                <w:del w:id="4580" w:author="Simon Johnson" w:date="2021-03-09T14:11:00Z"/>
                <w:rFonts w:ascii="Arial" w:hAnsi="Arial" w:cs="Arial"/>
                <w:szCs w:val="20"/>
              </w:rPr>
            </w:pPr>
            <w:ins w:id="4581" w:author="Andrew Banks" w:date="2020-04-16T13:05:00Z">
              <w:del w:id="4582" w:author="Simon Johnson" w:date="2021-03-09T14:11:00Z">
                <w:r w:rsidDel="00213027">
                  <w:rPr>
                    <w:rFonts w:ascii="Arial" w:hAnsi="Arial" w:cs="Arial"/>
                    <w:b/>
                    <w:bCs/>
                    <w:szCs w:val="20"/>
                  </w:rPr>
                  <w:delText>2</w:delText>
                </w:r>
              </w:del>
            </w:ins>
          </w:p>
        </w:tc>
        <w:tc>
          <w:tcPr>
            <w:tcW w:w="11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2B8A84" w14:textId="3473A044" w:rsidR="007E7051" w:rsidDel="00213027" w:rsidRDefault="007E7051" w:rsidP="00D16F38">
            <w:pPr>
              <w:jc w:val="center"/>
              <w:rPr>
                <w:ins w:id="4583" w:author="Andrew Banks" w:date="2020-04-16T13:05:00Z"/>
                <w:del w:id="4584" w:author="Simon Johnson" w:date="2021-03-09T14:11:00Z"/>
                <w:rFonts w:ascii="Arial" w:hAnsi="Arial" w:cs="Arial"/>
                <w:szCs w:val="20"/>
              </w:rPr>
            </w:pPr>
            <w:ins w:id="4585" w:author="Andrew Banks" w:date="2020-04-16T13:05:00Z">
              <w:del w:id="4586" w:author="Simon Johnson" w:date="2021-03-09T14:11:00Z">
                <w:r w:rsidDel="00213027">
                  <w:rPr>
                    <w:rFonts w:ascii="Arial" w:hAnsi="Arial" w:cs="Arial"/>
                    <w:b/>
                    <w:bCs/>
                    <w:szCs w:val="20"/>
                  </w:rPr>
                  <w:delText>1</w:delText>
                </w:r>
              </w:del>
            </w:ins>
          </w:p>
        </w:tc>
        <w:tc>
          <w:tcPr>
            <w:tcW w:w="10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6DC8E3" w14:textId="482D1BF4" w:rsidR="007E7051" w:rsidDel="00213027" w:rsidRDefault="007E7051" w:rsidP="00D16F38">
            <w:pPr>
              <w:jc w:val="center"/>
              <w:rPr>
                <w:ins w:id="4587" w:author="Andrew Banks" w:date="2020-04-16T13:05:00Z"/>
                <w:del w:id="4588" w:author="Simon Johnson" w:date="2021-03-09T14:11:00Z"/>
                <w:rFonts w:ascii="Arial" w:hAnsi="Arial" w:cs="Arial"/>
                <w:szCs w:val="20"/>
              </w:rPr>
            </w:pPr>
            <w:ins w:id="4589" w:author="Andrew Banks" w:date="2020-04-16T13:05:00Z">
              <w:del w:id="4590" w:author="Simon Johnson" w:date="2021-03-09T14:11:00Z">
                <w:r w:rsidDel="00213027">
                  <w:rPr>
                    <w:rFonts w:ascii="Arial" w:hAnsi="Arial" w:cs="Arial"/>
                    <w:b/>
                    <w:bCs/>
                    <w:szCs w:val="20"/>
                  </w:rPr>
                  <w:delText>0</w:delText>
                </w:r>
              </w:del>
            </w:ins>
          </w:p>
        </w:tc>
      </w:tr>
      <w:tr w:rsidR="00FB2411" w:rsidDel="00213027" w14:paraId="79AC27EA" w14:textId="7E0F1BD6" w:rsidTr="00D16F38">
        <w:trPr>
          <w:ins w:id="4591" w:author="Andrew Banks" w:date="2020-04-16T13:05:00Z"/>
          <w:del w:id="4592" w:author="Simon Johnson" w:date="2021-03-09T14:11:00Z"/>
        </w:trPr>
        <w:tc>
          <w:tcPr>
            <w:tcW w:w="9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B946D4" w14:textId="7197B94A" w:rsidR="007E7051" w:rsidDel="00213027" w:rsidRDefault="007E7051" w:rsidP="00D16F38">
            <w:pPr>
              <w:rPr>
                <w:ins w:id="4593" w:author="Andrew Banks" w:date="2020-04-16T13:05:00Z"/>
                <w:del w:id="4594" w:author="Simon Johnson" w:date="2021-03-09T14:11:00Z"/>
                <w:rFonts w:ascii="Arial" w:hAnsi="Arial" w:cs="Arial"/>
                <w:szCs w:val="20"/>
              </w:rPr>
            </w:pPr>
          </w:p>
        </w:tc>
        <w:tc>
          <w:tcPr>
            <w:tcW w:w="1273" w:type="dxa"/>
            <w:tcBorders>
              <w:top w:val="nil"/>
              <w:left w:val="nil"/>
              <w:bottom w:val="single" w:sz="8" w:space="0" w:color="auto"/>
              <w:right w:val="single" w:sz="8" w:space="0" w:color="auto"/>
            </w:tcBorders>
            <w:tcMar>
              <w:top w:w="0" w:type="dxa"/>
              <w:left w:w="108" w:type="dxa"/>
              <w:bottom w:w="0" w:type="dxa"/>
              <w:right w:w="108" w:type="dxa"/>
            </w:tcMar>
            <w:hideMark/>
          </w:tcPr>
          <w:p w14:paraId="18DEF46E" w14:textId="3F156F27" w:rsidR="007E7051" w:rsidDel="00213027" w:rsidRDefault="00FB2411" w:rsidP="00D16F38">
            <w:pPr>
              <w:jc w:val="center"/>
              <w:rPr>
                <w:ins w:id="4595" w:author="Andrew Banks" w:date="2020-04-16T13:05:00Z"/>
                <w:del w:id="4596" w:author="Simon Johnson" w:date="2021-03-09T14:11:00Z"/>
                <w:rFonts w:ascii="Arial" w:hAnsi="Arial" w:cs="Arial"/>
                <w:szCs w:val="20"/>
              </w:rPr>
            </w:pPr>
            <w:ins w:id="4597" w:author="Andrew Banks" w:date="2020-04-16T13:50:00Z">
              <w:del w:id="4598" w:author="Simon Johnson" w:date="2021-03-09T14:11:00Z">
                <w:r w:rsidDel="00213027">
                  <w:rPr>
                    <w:rFonts w:ascii="Arial" w:hAnsi="Arial" w:cs="Arial"/>
                    <w:szCs w:val="20"/>
                  </w:rPr>
                  <w:delText>Reserved</w:delText>
                </w:r>
              </w:del>
            </w:ins>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3C53E965" w14:textId="637B0A5A" w:rsidR="007E7051" w:rsidDel="00213027" w:rsidRDefault="00FB2411" w:rsidP="00D16F38">
            <w:pPr>
              <w:jc w:val="center"/>
              <w:rPr>
                <w:ins w:id="4599" w:author="Andrew Banks" w:date="2020-04-16T13:05:00Z"/>
                <w:del w:id="4600" w:author="Simon Johnson" w:date="2021-03-09T14:11:00Z"/>
                <w:rFonts w:ascii="Arial" w:hAnsi="Arial" w:cs="Arial"/>
                <w:szCs w:val="20"/>
              </w:rPr>
            </w:pPr>
            <w:ins w:id="4601" w:author="Andrew Banks" w:date="2020-04-16T13:50:00Z">
              <w:del w:id="4602" w:author="Simon Johnson" w:date="2021-03-09T14:11:00Z">
                <w:r w:rsidDel="00213027">
                  <w:rPr>
                    <w:rFonts w:ascii="Arial" w:hAnsi="Arial" w:cs="Arial"/>
                    <w:szCs w:val="20"/>
                  </w:rPr>
                  <w:delText>Reserved</w:delText>
                </w:r>
              </w:del>
            </w:ins>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7A2D9277" w14:textId="490B1C8C" w:rsidR="007E7051" w:rsidDel="00213027" w:rsidRDefault="00FB2411" w:rsidP="00D16F38">
            <w:pPr>
              <w:jc w:val="center"/>
              <w:rPr>
                <w:ins w:id="4603" w:author="Andrew Banks" w:date="2020-04-16T13:05:00Z"/>
                <w:del w:id="4604" w:author="Simon Johnson" w:date="2021-03-09T14:11:00Z"/>
                <w:rFonts w:ascii="Arial" w:hAnsi="Arial" w:cs="Arial"/>
                <w:szCs w:val="20"/>
              </w:rPr>
            </w:pPr>
            <w:ins w:id="4605" w:author="Andrew Banks" w:date="2020-04-16T13:50:00Z">
              <w:del w:id="4606" w:author="Simon Johnson" w:date="2021-03-09T14:11:00Z">
                <w:r w:rsidDel="00213027">
                  <w:rPr>
                    <w:rFonts w:ascii="Arial" w:hAnsi="Arial" w:cs="Arial"/>
                    <w:szCs w:val="20"/>
                  </w:rPr>
                  <w:delText>Reserved</w:delText>
                </w:r>
              </w:del>
            </w:ins>
          </w:p>
        </w:tc>
        <w:tc>
          <w:tcPr>
            <w:tcW w:w="1418"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158EA13" w14:textId="6D9C5835" w:rsidR="007E7051" w:rsidDel="00213027" w:rsidRDefault="00FB2411" w:rsidP="00D16F38">
            <w:pPr>
              <w:jc w:val="center"/>
              <w:rPr>
                <w:ins w:id="4607" w:author="Andrew Banks" w:date="2020-04-16T13:05:00Z"/>
                <w:del w:id="4608" w:author="Simon Johnson" w:date="2021-03-09T14:11:00Z"/>
                <w:rFonts w:ascii="Arial" w:hAnsi="Arial" w:cs="Arial"/>
                <w:szCs w:val="20"/>
              </w:rPr>
            </w:pPr>
            <w:ins w:id="4609" w:author="Andrew Banks" w:date="2020-04-16T13:50:00Z">
              <w:del w:id="4610" w:author="Simon Johnson" w:date="2021-03-09T14:11:00Z">
                <w:r w:rsidDel="00213027">
                  <w:rPr>
                    <w:rFonts w:ascii="Arial" w:hAnsi="Arial" w:cs="Arial"/>
                    <w:szCs w:val="20"/>
                  </w:rPr>
                  <w:delText>Reserved</w:delText>
                </w:r>
              </w:del>
            </w:ins>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0B18A4B6" w14:textId="315E8915" w:rsidR="007E7051" w:rsidDel="00213027" w:rsidRDefault="007E7051" w:rsidP="00D16F38">
            <w:pPr>
              <w:jc w:val="center"/>
              <w:rPr>
                <w:ins w:id="4611" w:author="Andrew Banks" w:date="2020-04-16T13:05:00Z"/>
                <w:del w:id="4612" w:author="Simon Johnson" w:date="2021-03-09T14:11:00Z"/>
                <w:rFonts w:ascii="Arial" w:hAnsi="Arial" w:cs="Arial"/>
                <w:szCs w:val="20"/>
              </w:rPr>
            </w:pPr>
            <w:ins w:id="4613" w:author="Andrew Banks" w:date="2020-04-16T13:05:00Z">
              <w:del w:id="4614" w:author="Simon Johnson" w:date="2021-03-09T14:11:00Z">
                <w:r w:rsidDel="00213027">
                  <w:rPr>
                    <w:rFonts w:ascii="Arial" w:hAnsi="Arial" w:cs="Arial"/>
                    <w:szCs w:val="20"/>
                  </w:rPr>
                  <w:delText>Will Flag</w:delText>
                </w:r>
              </w:del>
            </w:ins>
          </w:p>
        </w:tc>
        <w:tc>
          <w:tcPr>
            <w:tcW w:w="1166" w:type="dxa"/>
            <w:tcBorders>
              <w:top w:val="nil"/>
              <w:left w:val="nil"/>
              <w:bottom w:val="single" w:sz="8" w:space="0" w:color="auto"/>
              <w:right w:val="single" w:sz="8" w:space="0" w:color="auto"/>
            </w:tcBorders>
            <w:tcMar>
              <w:top w:w="0" w:type="dxa"/>
              <w:left w:w="108" w:type="dxa"/>
              <w:bottom w:w="0" w:type="dxa"/>
              <w:right w:w="108" w:type="dxa"/>
            </w:tcMar>
            <w:hideMark/>
          </w:tcPr>
          <w:p w14:paraId="4B738A5F" w14:textId="1152CD5E" w:rsidR="007E7051" w:rsidDel="00213027" w:rsidRDefault="007E7051" w:rsidP="00D16F38">
            <w:pPr>
              <w:jc w:val="center"/>
              <w:rPr>
                <w:ins w:id="4615" w:author="Andrew Banks" w:date="2020-04-16T13:05:00Z"/>
                <w:del w:id="4616" w:author="Simon Johnson" w:date="2021-03-09T14:11:00Z"/>
                <w:rFonts w:ascii="Arial" w:hAnsi="Arial" w:cs="Arial"/>
                <w:szCs w:val="20"/>
              </w:rPr>
            </w:pPr>
            <w:ins w:id="4617" w:author="Andrew Banks" w:date="2020-04-16T13:05:00Z">
              <w:del w:id="4618" w:author="Simon Johnson" w:date="2021-03-09T14:11:00Z">
                <w:r w:rsidDel="00213027">
                  <w:rPr>
                    <w:rFonts w:ascii="Arial" w:hAnsi="Arial" w:cs="Arial"/>
                    <w:szCs w:val="20"/>
                  </w:rPr>
                  <w:delText>Clean Start</w:delText>
                </w:r>
              </w:del>
            </w:ins>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14:paraId="2A903774" w14:textId="1FA0FCCE" w:rsidR="007E7051" w:rsidDel="00213027" w:rsidRDefault="007E7051" w:rsidP="00D16F38">
            <w:pPr>
              <w:jc w:val="center"/>
              <w:rPr>
                <w:ins w:id="4619" w:author="Andrew Banks" w:date="2020-04-16T13:05:00Z"/>
                <w:del w:id="4620" w:author="Simon Johnson" w:date="2021-03-09T14:11:00Z"/>
                <w:rFonts w:ascii="Arial" w:hAnsi="Arial" w:cs="Arial"/>
                <w:szCs w:val="20"/>
              </w:rPr>
            </w:pPr>
            <w:ins w:id="4621" w:author="Andrew Banks" w:date="2020-04-16T13:05:00Z">
              <w:del w:id="4622" w:author="Simon Johnson" w:date="2021-03-09T14:11:00Z">
                <w:r w:rsidDel="00213027">
                  <w:rPr>
                    <w:rFonts w:ascii="Arial" w:hAnsi="Arial" w:cs="Arial"/>
                    <w:szCs w:val="20"/>
                  </w:rPr>
                  <w:delText>Reserved</w:delText>
                </w:r>
              </w:del>
            </w:ins>
          </w:p>
        </w:tc>
      </w:tr>
      <w:tr w:rsidR="00FB2411" w:rsidDel="00213027" w14:paraId="1F8A1C5A" w14:textId="391DBF21" w:rsidTr="00D16F38">
        <w:trPr>
          <w:ins w:id="4623" w:author="Andrew Banks" w:date="2020-04-16T13:05:00Z"/>
          <w:del w:id="4624" w:author="Simon Johnson" w:date="2021-03-09T14:11:00Z"/>
        </w:trPr>
        <w:tc>
          <w:tcPr>
            <w:tcW w:w="9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8446D9" w14:textId="24ABD901" w:rsidR="007E7051" w:rsidDel="00213027" w:rsidRDefault="007E7051" w:rsidP="00D16F38">
            <w:pPr>
              <w:rPr>
                <w:ins w:id="4625" w:author="Andrew Banks" w:date="2020-04-16T13:05:00Z"/>
                <w:del w:id="4626" w:author="Simon Johnson" w:date="2021-03-09T14:11:00Z"/>
                <w:rFonts w:ascii="Arial" w:hAnsi="Arial" w:cs="Arial"/>
                <w:szCs w:val="20"/>
              </w:rPr>
            </w:pPr>
          </w:p>
        </w:tc>
        <w:tc>
          <w:tcPr>
            <w:tcW w:w="1273" w:type="dxa"/>
            <w:tcBorders>
              <w:top w:val="nil"/>
              <w:left w:val="nil"/>
              <w:bottom w:val="single" w:sz="8" w:space="0" w:color="auto"/>
              <w:right w:val="single" w:sz="8" w:space="0" w:color="auto"/>
            </w:tcBorders>
            <w:tcMar>
              <w:top w:w="0" w:type="dxa"/>
              <w:left w:w="108" w:type="dxa"/>
              <w:bottom w:w="0" w:type="dxa"/>
              <w:right w:w="108" w:type="dxa"/>
            </w:tcMar>
            <w:hideMark/>
          </w:tcPr>
          <w:p w14:paraId="599EE300" w14:textId="6B43DC57" w:rsidR="007E7051" w:rsidDel="00213027" w:rsidRDefault="00FB2411" w:rsidP="00D16F38">
            <w:pPr>
              <w:jc w:val="center"/>
              <w:rPr>
                <w:ins w:id="4627" w:author="Andrew Banks" w:date="2020-04-16T13:05:00Z"/>
                <w:del w:id="4628" w:author="Simon Johnson" w:date="2021-03-09T14:11:00Z"/>
                <w:rFonts w:ascii="Arial" w:hAnsi="Arial" w:cs="Arial"/>
                <w:szCs w:val="20"/>
              </w:rPr>
            </w:pPr>
            <w:ins w:id="4629" w:author="Andrew Banks" w:date="2020-04-16T13:50:00Z">
              <w:del w:id="4630" w:author="Simon Johnson" w:date="2021-03-09T14:11:00Z">
                <w:r w:rsidDel="00213027">
                  <w:rPr>
                    <w:rFonts w:ascii="Arial" w:hAnsi="Arial" w:cs="Arial"/>
                    <w:szCs w:val="20"/>
                  </w:rPr>
                  <w:delText>0</w:delText>
                </w:r>
              </w:del>
            </w:ins>
          </w:p>
        </w:tc>
        <w:tc>
          <w:tcPr>
            <w:tcW w:w="1266" w:type="dxa"/>
            <w:tcBorders>
              <w:top w:val="nil"/>
              <w:left w:val="nil"/>
              <w:bottom w:val="single" w:sz="8" w:space="0" w:color="auto"/>
              <w:right w:val="single" w:sz="8" w:space="0" w:color="auto"/>
            </w:tcBorders>
            <w:tcMar>
              <w:top w:w="0" w:type="dxa"/>
              <w:left w:w="108" w:type="dxa"/>
              <w:bottom w:w="0" w:type="dxa"/>
              <w:right w:w="108" w:type="dxa"/>
            </w:tcMar>
            <w:hideMark/>
          </w:tcPr>
          <w:p w14:paraId="3F774D9E" w14:textId="441B756F" w:rsidR="007E7051" w:rsidDel="00213027" w:rsidRDefault="00FB2411" w:rsidP="00D16F38">
            <w:pPr>
              <w:jc w:val="center"/>
              <w:rPr>
                <w:ins w:id="4631" w:author="Andrew Banks" w:date="2020-04-16T13:05:00Z"/>
                <w:del w:id="4632" w:author="Simon Johnson" w:date="2021-03-09T14:11:00Z"/>
                <w:rFonts w:ascii="Arial" w:hAnsi="Arial" w:cs="Arial"/>
                <w:szCs w:val="20"/>
              </w:rPr>
            </w:pPr>
            <w:ins w:id="4633" w:author="Andrew Banks" w:date="2020-04-16T13:50:00Z">
              <w:del w:id="4634" w:author="Simon Johnson" w:date="2021-03-09T14:11:00Z">
                <w:r w:rsidDel="00213027">
                  <w:rPr>
                    <w:rFonts w:ascii="Arial" w:hAnsi="Arial" w:cs="Arial"/>
                    <w:szCs w:val="20"/>
                  </w:rPr>
                  <w:delText>0</w:delText>
                </w:r>
              </w:del>
            </w:ins>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5EE97F56" w14:textId="5D2FBC4D" w:rsidR="007E7051" w:rsidDel="00213027" w:rsidRDefault="00FB2411" w:rsidP="00D16F38">
            <w:pPr>
              <w:jc w:val="center"/>
              <w:rPr>
                <w:ins w:id="4635" w:author="Andrew Banks" w:date="2020-04-16T13:05:00Z"/>
                <w:del w:id="4636" w:author="Simon Johnson" w:date="2021-03-09T14:11:00Z"/>
                <w:rFonts w:ascii="Arial" w:hAnsi="Arial" w:cs="Arial"/>
                <w:szCs w:val="20"/>
              </w:rPr>
            </w:pPr>
            <w:ins w:id="4637" w:author="Andrew Banks" w:date="2020-04-16T13:50:00Z">
              <w:del w:id="4638" w:author="Simon Johnson" w:date="2021-03-09T14:11:00Z">
                <w:r w:rsidDel="00213027">
                  <w:rPr>
                    <w:rFonts w:ascii="Arial" w:hAnsi="Arial" w:cs="Arial"/>
                    <w:szCs w:val="20"/>
                  </w:rPr>
                  <w:delText>0</w:delText>
                </w:r>
              </w:del>
            </w:ins>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3EC6F762" w14:textId="414DAA36" w:rsidR="007E7051" w:rsidDel="00213027" w:rsidRDefault="00FB2411" w:rsidP="00D16F38">
            <w:pPr>
              <w:jc w:val="center"/>
              <w:rPr>
                <w:ins w:id="4639" w:author="Andrew Banks" w:date="2020-04-16T13:05:00Z"/>
                <w:del w:id="4640" w:author="Simon Johnson" w:date="2021-03-09T14:11:00Z"/>
                <w:rFonts w:ascii="Arial" w:hAnsi="Arial" w:cs="Arial"/>
                <w:szCs w:val="20"/>
              </w:rPr>
            </w:pPr>
            <w:ins w:id="4641" w:author="Andrew Banks" w:date="2020-04-16T13:50:00Z">
              <w:del w:id="4642" w:author="Simon Johnson" w:date="2021-03-09T14:11:00Z">
                <w:r w:rsidDel="00213027">
                  <w:rPr>
                    <w:rFonts w:ascii="Arial" w:hAnsi="Arial" w:cs="Arial"/>
                    <w:szCs w:val="20"/>
                  </w:rPr>
                  <w:delText>0</w:delText>
                </w:r>
              </w:del>
            </w:ins>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720D4F14" w14:textId="02524648" w:rsidR="007E7051" w:rsidDel="00213027" w:rsidRDefault="00FB2411" w:rsidP="00D16F38">
            <w:pPr>
              <w:jc w:val="center"/>
              <w:rPr>
                <w:ins w:id="4643" w:author="Andrew Banks" w:date="2020-04-16T13:05:00Z"/>
                <w:del w:id="4644" w:author="Simon Johnson" w:date="2021-03-09T14:11:00Z"/>
                <w:rFonts w:ascii="Arial" w:hAnsi="Arial" w:cs="Arial"/>
                <w:szCs w:val="20"/>
              </w:rPr>
            </w:pPr>
            <w:ins w:id="4645" w:author="Andrew Banks" w:date="2020-04-16T13:50:00Z">
              <w:del w:id="4646" w:author="Simon Johnson" w:date="2021-03-09T14:11:00Z">
                <w:r w:rsidDel="00213027">
                  <w:rPr>
                    <w:rFonts w:ascii="Arial" w:hAnsi="Arial" w:cs="Arial"/>
                    <w:szCs w:val="20"/>
                  </w:rPr>
                  <w:delText>0</w:delText>
                </w:r>
              </w:del>
            </w:ins>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039FA25D" w14:textId="37774F10" w:rsidR="007E7051" w:rsidDel="00213027" w:rsidRDefault="007E7051" w:rsidP="00D16F38">
            <w:pPr>
              <w:jc w:val="center"/>
              <w:rPr>
                <w:ins w:id="4647" w:author="Andrew Banks" w:date="2020-04-16T13:05:00Z"/>
                <w:del w:id="4648" w:author="Simon Johnson" w:date="2021-03-09T14:11:00Z"/>
                <w:rFonts w:ascii="Arial" w:hAnsi="Arial" w:cs="Arial"/>
                <w:szCs w:val="20"/>
              </w:rPr>
            </w:pPr>
            <w:ins w:id="4649" w:author="Andrew Banks" w:date="2020-04-16T13:05:00Z">
              <w:del w:id="4650" w:author="Simon Johnson" w:date="2021-03-09T14:11:00Z">
                <w:r w:rsidDel="00213027">
                  <w:rPr>
                    <w:rFonts w:ascii="Arial" w:hAnsi="Arial" w:cs="Arial"/>
                    <w:szCs w:val="20"/>
                  </w:rPr>
                  <w:delText>X</w:delText>
                </w:r>
              </w:del>
            </w:ins>
          </w:p>
        </w:tc>
        <w:tc>
          <w:tcPr>
            <w:tcW w:w="1166" w:type="dxa"/>
            <w:tcBorders>
              <w:top w:val="nil"/>
              <w:left w:val="nil"/>
              <w:bottom w:val="single" w:sz="8" w:space="0" w:color="auto"/>
              <w:right w:val="single" w:sz="8" w:space="0" w:color="auto"/>
            </w:tcBorders>
            <w:tcMar>
              <w:top w:w="0" w:type="dxa"/>
              <w:left w:w="108" w:type="dxa"/>
              <w:bottom w:w="0" w:type="dxa"/>
              <w:right w:w="108" w:type="dxa"/>
            </w:tcMar>
            <w:hideMark/>
          </w:tcPr>
          <w:p w14:paraId="1E247313" w14:textId="46D5D928" w:rsidR="007E7051" w:rsidDel="00213027" w:rsidRDefault="007E7051" w:rsidP="00D16F38">
            <w:pPr>
              <w:jc w:val="center"/>
              <w:rPr>
                <w:ins w:id="4651" w:author="Andrew Banks" w:date="2020-04-16T13:05:00Z"/>
                <w:del w:id="4652" w:author="Simon Johnson" w:date="2021-03-09T14:11:00Z"/>
                <w:rFonts w:ascii="Arial" w:hAnsi="Arial" w:cs="Arial"/>
                <w:szCs w:val="20"/>
              </w:rPr>
            </w:pPr>
            <w:ins w:id="4653" w:author="Andrew Banks" w:date="2020-04-16T13:05:00Z">
              <w:del w:id="4654" w:author="Simon Johnson" w:date="2021-03-09T14:11:00Z">
                <w:r w:rsidDel="00213027">
                  <w:rPr>
                    <w:rFonts w:ascii="Arial" w:hAnsi="Arial" w:cs="Arial"/>
                    <w:szCs w:val="20"/>
                  </w:rPr>
                  <w:delText>X</w:delText>
                </w:r>
              </w:del>
            </w:ins>
          </w:p>
        </w:tc>
        <w:tc>
          <w:tcPr>
            <w:tcW w:w="1072" w:type="dxa"/>
            <w:tcBorders>
              <w:top w:val="nil"/>
              <w:left w:val="nil"/>
              <w:bottom w:val="single" w:sz="8" w:space="0" w:color="auto"/>
              <w:right w:val="single" w:sz="8" w:space="0" w:color="auto"/>
            </w:tcBorders>
            <w:tcMar>
              <w:top w:w="0" w:type="dxa"/>
              <w:left w:w="108" w:type="dxa"/>
              <w:bottom w:w="0" w:type="dxa"/>
              <w:right w:w="108" w:type="dxa"/>
            </w:tcMar>
            <w:hideMark/>
          </w:tcPr>
          <w:p w14:paraId="775F5699" w14:textId="25368F22" w:rsidR="007E7051" w:rsidDel="00213027" w:rsidRDefault="007E7051" w:rsidP="00D16F38">
            <w:pPr>
              <w:jc w:val="center"/>
              <w:rPr>
                <w:ins w:id="4655" w:author="Andrew Banks" w:date="2020-04-16T13:05:00Z"/>
                <w:del w:id="4656" w:author="Simon Johnson" w:date="2021-03-09T14:11:00Z"/>
                <w:rFonts w:ascii="Arial" w:hAnsi="Arial" w:cs="Arial"/>
                <w:szCs w:val="20"/>
              </w:rPr>
            </w:pPr>
            <w:ins w:id="4657" w:author="Andrew Banks" w:date="2020-04-16T13:05:00Z">
              <w:del w:id="4658" w:author="Simon Johnson" w:date="2021-03-09T14:11:00Z">
                <w:r w:rsidDel="00213027">
                  <w:rPr>
                    <w:rFonts w:ascii="Arial" w:hAnsi="Arial" w:cs="Arial"/>
                    <w:szCs w:val="20"/>
                  </w:rPr>
                  <w:delText>0</w:delText>
                </w:r>
              </w:del>
            </w:ins>
          </w:p>
        </w:tc>
      </w:tr>
    </w:tbl>
    <w:p w14:paraId="106E6A69" w14:textId="0AEE6099" w:rsidR="007E7051" w:rsidRDefault="007E7051" w:rsidP="007E7051">
      <w:pPr>
        <w:rPr>
          <w:ins w:id="4659" w:author="Andrew Banks" w:date="2020-04-16T13:05:00Z"/>
          <w:rFonts w:ascii="Arial" w:hAnsi="Arial" w:cs="Arial"/>
          <w:color w:val="000000"/>
          <w:szCs w:val="20"/>
        </w:rPr>
      </w:pPr>
      <w:ins w:id="4660" w:author="Andrew Banks" w:date="2020-04-16T13:05:00Z">
        <w:r>
          <w:rPr>
            <w:rFonts w:ascii="Arial" w:hAnsi="Arial" w:cs="Arial"/>
            <w:color w:val="000000"/>
            <w:szCs w:val="20"/>
            <w:shd w:val="clear" w:color="auto" w:fill="FFFF00"/>
          </w:rPr>
          <w:t>The Server MUST validate that the reserved flag</w:t>
        </w:r>
      </w:ins>
      <w:ins w:id="4661" w:author="Andrew Banks" w:date="2020-04-16T13:51:00Z">
        <w:r w:rsidR="00FB2411">
          <w:rPr>
            <w:rFonts w:ascii="Arial" w:hAnsi="Arial" w:cs="Arial"/>
            <w:color w:val="000000"/>
            <w:szCs w:val="20"/>
            <w:shd w:val="clear" w:color="auto" w:fill="FFFF00"/>
          </w:rPr>
          <w:t>s</w:t>
        </w:r>
      </w:ins>
      <w:ins w:id="4662" w:author="Andrew Banks" w:date="2020-04-16T13:05:00Z">
        <w:r>
          <w:rPr>
            <w:rFonts w:ascii="Arial" w:hAnsi="Arial" w:cs="Arial"/>
            <w:color w:val="000000"/>
            <w:szCs w:val="20"/>
            <w:shd w:val="clear" w:color="auto" w:fill="FFFF00"/>
          </w:rPr>
          <w:t xml:space="preserve"> in the CONNECT packet </w:t>
        </w:r>
      </w:ins>
      <w:ins w:id="4663" w:author="Andrew Banks" w:date="2020-04-16T13:51:00Z">
        <w:r w:rsidR="00FB2411">
          <w:rPr>
            <w:rFonts w:ascii="Arial" w:hAnsi="Arial" w:cs="Arial"/>
            <w:color w:val="000000"/>
            <w:szCs w:val="20"/>
            <w:shd w:val="clear" w:color="auto" w:fill="FFFF00"/>
          </w:rPr>
          <w:t xml:space="preserve">are </w:t>
        </w:r>
      </w:ins>
      <w:ins w:id="4664" w:author="Andrew Banks" w:date="2020-04-16T13:05:00Z">
        <w:r>
          <w:rPr>
            <w:rFonts w:ascii="Arial" w:hAnsi="Arial" w:cs="Arial"/>
            <w:color w:val="000000"/>
            <w:szCs w:val="20"/>
            <w:shd w:val="clear" w:color="auto" w:fill="FFFF00"/>
          </w:rPr>
          <w:t>set to 0</w:t>
        </w:r>
        <w:r>
          <w:rPr>
            <w:rFonts w:ascii="Arial" w:hAnsi="Arial" w:cs="Arial"/>
            <w:color w:val="000000"/>
            <w:szCs w:val="20"/>
          </w:rPr>
          <w:t> </w:t>
        </w:r>
        <w:r>
          <w:rPr>
            <w:rFonts w:ascii="Arial" w:hAnsi="Arial" w:cs="Arial"/>
            <w:color w:val="FF0000"/>
            <w:szCs w:val="20"/>
          </w:rPr>
          <w:t>[MQTT-3.1.2-3]</w:t>
        </w:r>
        <w:r>
          <w:rPr>
            <w:rFonts w:ascii="Arial" w:hAnsi="Arial" w:cs="Arial"/>
            <w:color w:val="000000"/>
            <w:szCs w:val="20"/>
          </w:rPr>
          <w:t xml:space="preserve">. If </w:t>
        </w:r>
      </w:ins>
      <w:ins w:id="4665" w:author="Andrew Banks" w:date="2020-04-16T13:51:00Z">
        <w:r w:rsidR="00FB2411">
          <w:rPr>
            <w:rFonts w:ascii="Arial" w:hAnsi="Arial" w:cs="Arial"/>
            <w:color w:val="000000"/>
            <w:szCs w:val="20"/>
          </w:rPr>
          <w:t>a</w:t>
        </w:r>
      </w:ins>
      <w:ins w:id="4666" w:author="Andrew Banks" w:date="2020-04-16T13:52:00Z">
        <w:r w:rsidR="00FB2411">
          <w:rPr>
            <w:rFonts w:ascii="Arial" w:hAnsi="Arial" w:cs="Arial"/>
            <w:color w:val="000000"/>
            <w:szCs w:val="20"/>
          </w:rPr>
          <w:t xml:space="preserve">ny of </w:t>
        </w:r>
      </w:ins>
      <w:ins w:id="4667" w:author="Andrew Banks" w:date="2020-04-16T13:05:00Z">
        <w:r>
          <w:rPr>
            <w:rFonts w:ascii="Arial" w:hAnsi="Arial" w:cs="Arial"/>
            <w:color w:val="000000"/>
            <w:szCs w:val="20"/>
          </w:rPr>
          <w:t>the reserved flag</w:t>
        </w:r>
      </w:ins>
      <w:ins w:id="4668" w:author="Andrew Banks" w:date="2020-04-16T13:52:00Z">
        <w:r w:rsidR="00FB2411">
          <w:rPr>
            <w:rFonts w:ascii="Arial" w:hAnsi="Arial" w:cs="Arial"/>
            <w:color w:val="000000"/>
            <w:szCs w:val="20"/>
          </w:rPr>
          <w:t>s</w:t>
        </w:r>
      </w:ins>
      <w:ins w:id="4669" w:author="Andrew Banks" w:date="2020-04-16T13:05:00Z">
        <w:r>
          <w:rPr>
            <w:rFonts w:ascii="Arial" w:hAnsi="Arial" w:cs="Arial"/>
            <w:color w:val="000000"/>
            <w:szCs w:val="20"/>
          </w:rPr>
          <w:t xml:space="preserve"> is not 0 it is a Malformed Packet. Refer to </w:t>
        </w:r>
        <w:r>
          <w:rPr>
            <w:rStyle w:val="Hyperlink"/>
            <w:rFonts w:ascii="Arial" w:hAnsi="Arial" w:cs="Arial"/>
            <w:szCs w:val="20"/>
          </w:rPr>
          <w:fldChar w:fldCharType="begin"/>
        </w:r>
        <w:r>
          <w:rPr>
            <w:rStyle w:val="Hyperlink"/>
            <w:rFonts w:ascii="Arial" w:hAnsi="Arial" w:cs="Arial"/>
            <w:szCs w:val="20"/>
          </w:rPr>
          <w:instrText xml:space="preserve"> HYPERLINK "https://docs.oasis-open.org/mqtt/mqtt/v5.0/cos02/mqtt-v5.0-cos02.html" \l "S4_13_Errors" </w:instrText>
        </w:r>
        <w:r>
          <w:rPr>
            <w:rStyle w:val="Hyperlink"/>
            <w:rFonts w:ascii="Arial" w:hAnsi="Arial" w:cs="Arial"/>
            <w:szCs w:val="20"/>
          </w:rPr>
          <w:fldChar w:fldCharType="separate"/>
        </w:r>
        <w:r>
          <w:rPr>
            <w:rStyle w:val="Hyperlink"/>
            <w:rFonts w:ascii="Arial" w:hAnsi="Arial" w:cs="Arial"/>
            <w:color w:val="800080"/>
            <w:szCs w:val="20"/>
          </w:rPr>
          <w:t>section 4.13</w:t>
        </w:r>
        <w:r>
          <w:rPr>
            <w:rStyle w:val="Hyperlink"/>
            <w:rFonts w:ascii="Arial" w:hAnsi="Arial" w:cs="Arial"/>
            <w:szCs w:val="20"/>
          </w:rPr>
          <w:fldChar w:fldCharType="end"/>
        </w:r>
        <w:r>
          <w:rPr>
            <w:rFonts w:ascii="Arial" w:hAnsi="Arial" w:cs="Arial"/>
            <w:color w:val="000000"/>
            <w:szCs w:val="20"/>
          </w:rPr>
          <w:t> for information about handling errors.</w:t>
        </w:r>
      </w:ins>
    </w:p>
    <w:p w14:paraId="2034B41B" w14:textId="20EE466E" w:rsidR="00935028" w:rsidRDefault="00935028" w:rsidP="00C84FE9">
      <w:pPr>
        <w:spacing w:after="123"/>
        <w:ind w:left="309" w:right="990"/>
        <w:rPr>
          <w:ins w:id="4670" w:author="Andrew Banks" w:date="2020-04-16T11:56:00Z"/>
        </w:rPr>
      </w:pPr>
    </w:p>
    <w:p w14:paraId="4760A0B9" w14:textId="6F1E408B" w:rsidR="007E7051" w:rsidRPr="009E4995" w:rsidRDefault="007E7051" w:rsidP="007E7051">
      <w:pPr>
        <w:pStyle w:val="Heading4"/>
        <w:rPr>
          <w:ins w:id="4671" w:author="Andrew Banks" w:date="2020-04-16T13:04:00Z"/>
          <w:rFonts w:ascii="Arial" w:hAnsi="Arial"/>
          <w:szCs w:val="24"/>
          <w:rPrChange w:id="4672" w:author="Simon Johnson" w:date="2021-03-01T16:35:00Z">
            <w:rPr>
              <w:ins w:id="4673" w:author="Andrew Banks" w:date="2020-04-16T13:04:00Z"/>
              <w:rFonts w:ascii="Arial" w:hAnsi="Arial"/>
              <w:sz w:val="27"/>
              <w:szCs w:val="27"/>
            </w:rPr>
          </w:rPrChange>
        </w:rPr>
      </w:pPr>
      <w:bookmarkStart w:id="4674" w:name="_Toc385349227"/>
      <w:bookmarkStart w:id="4675" w:name="_Toc71106319"/>
      <w:ins w:id="4676" w:author="Andrew Banks" w:date="2020-04-16T13:04:00Z">
        <w:r w:rsidRPr="009E4995">
          <w:rPr>
            <w:rFonts w:ascii="Arial" w:hAnsi="Arial"/>
            <w:szCs w:val="24"/>
            <w:rPrChange w:id="4677" w:author="Simon Johnson" w:date="2021-03-01T16:35:00Z">
              <w:rPr>
                <w:rFonts w:ascii="Arial" w:hAnsi="Arial"/>
                <w:sz w:val="27"/>
                <w:szCs w:val="27"/>
              </w:rPr>
            </w:rPrChange>
          </w:rPr>
          <w:lastRenderedPageBreak/>
          <w:t>Protocol Version</w:t>
        </w:r>
        <w:bookmarkEnd w:id="4674"/>
        <w:bookmarkEnd w:id="4675"/>
      </w:ins>
    </w:p>
    <w:p w14:paraId="5658D667" w14:textId="3F5A8B30" w:rsidR="007E7051" w:rsidRDefault="1A1B9E4F" w:rsidP="1A1B9E4F">
      <w:pPr>
        <w:rPr>
          <w:ins w:id="4678" w:author="Andrew Banks" w:date="2020-04-16T13:04:00Z"/>
          <w:rFonts w:ascii="Arial" w:hAnsi="Arial" w:cs="Arial"/>
          <w:color w:val="000000"/>
        </w:rPr>
      </w:pPr>
      <w:bookmarkStart w:id="4679" w:name="_Figure_3.3_-"/>
      <w:bookmarkEnd w:id="4679"/>
      <w:ins w:id="4680" w:author="Andrew Banks" w:date="2020-04-16T13:04:00Z">
        <w:r w:rsidRPr="1A1B9E4F">
          <w:rPr>
            <w:rFonts w:ascii="Arial" w:hAnsi="Arial" w:cs="Arial"/>
            <w:color w:val="000000" w:themeColor="text1"/>
          </w:rPr>
          <w:t>The one</w:t>
        </w:r>
      </w:ins>
      <w:ins w:id="4681" w:author="Simon Johnson" w:date="2021-03-09T16:51:00Z">
        <w:r w:rsidR="00591BAC">
          <w:rPr>
            <w:rFonts w:ascii="Arial" w:hAnsi="Arial" w:cs="Arial"/>
            <w:color w:val="000000" w:themeColor="text1"/>
          </w:rPr>
          <w:t>-</w:t>
        </w:r>
      </w:ins>
      <w:ins w:id="4682" w:author="Andrew Banks" w:date="2020-04-16T13:04:00Z">
        <w:del w:id="4683" w:author="Simon Johnson" w:date="2021-03-09T16:51:00Z">
          <w:r w:rsidRPr="1A1B9E4F" w:rsidDel="00591BAC">
            <w:rPr>
              <w:rFonts w:ascii="Arial" w:hAnsi="Arial" w:cs="Arial"/>
              <w:color w:val="000000" w:themeColor="text1"/>
            </w:rPr>
            <w:delText xml:space="preserve"> </w:delText>
          </w:r>
        </w:del>
        <w:r w:rsidRPr="1A1B9E4F">
          <w:rPr>
            <w:rFonts w:ascii="Arial" w:hAnsi="Arial" w:cs="Arial"/>
            <w:color w:val="000000" w:themeColor="text1"/>
          </w:rPr>
          <w:t xml:space="preserve">byte unsigned value that represents the revision level of the protocol used by the Client. The value of the Protocol Version field for </w:t>
        </w:r>
      </w:ins>
      <w:ins w:id="4684" w:author="Andrew Banks" w:date="2020-04-16T13:46:00Z">
        <w:r w:rsidRPr="1A1B9E4F">
          <w:rPr>
            <w:rFonts w:ascii="Arial" w:hAnsi="Arial" w:cs="Arial"/>
            <w:color w:val="000000" w:themeColor="text1"/>
          </w:rPr>
          <w:t xml:space="preserve">MQTT-SN </w:t>
        </w:r>
      </w:ins>
      <w:ins w:id="4685" w:author="Andrew Banks" w:date="2020-04-16T13:04:00Z">
        <w:r w:rsidRPr="1A1B9E4F">
          <w:rPr>
            <w:rFonts w:ascii="Arial" w:hAnsi="Arial" w:cs="Arial"/>
            <w:color w:val="000000" w:themeColor="text1"/>
          </w:rPr>
          <w:t xml:space="preserve">version </w:t>
        </w:r>
      </w:ins>
      <w:ins w:id="4686" w:author="Ian Craggs" w:date="2021-02-22T13:41:00Z">
        <w:r w:rsidRPr="1A1B9E4F">
          <w:rPr>
            <w:rFonts w:ascii="Arial" w:hAnsi="Arial" w:cs="Arial"/>
            <w:color w:val="000000" w:themeColor="text1"/>
          </w:rPr>
          <w:t>2.0</w:t>
        </w:r>
      </w:ins>
      <w:ins w:id="4687" w:author="Andrew Banks" w:date="2020-04-16T13:07:00Z">
        <w:del w:id="4688" w:author="Ian Craggs" w:date="2021-02-22T13:41:00Z">
          <w:r w:rsidR="007E7051" w:rsidRPr="1A1B9E4F" w:rsidDel="1A1B9E4F">
            <w:rPr>
              <w:rFonts w:ascii="Arial" w:hAnsi="Arial" w:cs="Arial"/>
              <w:color w:val="000000" w:themeColor="text1"/>
            </w:rPr>
            <w:delText>1.3</w:delText>
          </w:r>
        </w:del>
      </w:ins>
      <w:ins w:id="4689" w:author="Andrew Banks" w:date="2020-04-16T13:04:00Z">
        <w:r w:rsidRPr="1A1B9E4F">
          <w:rPr>
            <w:rFonts w:ascii="Arial" w:hAnsi="Arial" w:cs="Arial"/>
            <w:color w:val="000000" w:themeColor="text1"/>
          </w:rPr>
          <w:t xml:space="preserve"> is </w:t>
        </w:r>
      </w:ins>
      <w:ins w:id="4690" w:author="Ian Craggs" w:date="2021-02-22T13:41:00Z">
        <w:r w:rsidRPr="1A1B9E4F">
          <w:rPr>
            <w:rFonts w:ascii="Arial" w:hAnsi="Arial" w:cs="Arial"/>
            <w:color w:val="000000" w:themeColor="text1"/>
          </w:rPr>
          <w:t>2</w:t>
        </w:r>
      </w:ins>
      <w:ins w:id="4691" w:author="Andrew Banks" w:date="2020-04-16T13:07:00Z">
        <w:del w:id="4692" w:author="Ian Craggs" w:date="2021-02-22T13:41:00Z">
          <w:r w:rsidR="007E7051" w:rsidRPr="1A1B9E4F" w:rsidDel="1A1B9E4F">
            <w:rPr>
              <w:rFonts w:ascii="Arial" w:hAnsi="Arial" w:cs="Arial"/>
              <w:color w:val="000000" w:themeColor="text1"/>
            </w:rPr>
            <w:delText>4</w:delText>
          </w:r>
        </w:del>
      </w:ins>
      <w:ins w:id="4693" w:author="Andrew Banks" w:date="2020-04-16T13:04:00Z">
        <w:r w:rsidRPr="1A1B9E4F">
          <w:rPr>
            <w:rFonts w:ascii="Arial" w:hAnsi="Arial" w:cs="Arial"/>
            <w:color w:val="000000" w:themeColor="text1"/>
          </w:rPr>
          <w:t xml:space="preserve"> (0x0</w:t>
        </w:r>
      </w:ins>
      <w:ins w:id="4694" w:author="Ian Craggs" w:date="2021-02-22T13:41:00Z">
        <w:r w:rsidRPr="1A1B9E4F">
          <w:rPr>
            <w:rFonts w:ascii="Arial" w:hAnsi="Arial" w:cs="Arial"/>
            <w:color w:val="000000" w:themeColor="text1"/>
          </w:rPr>
          <w:t>2</w:t>
        </w:r>
      </w:ins>
      <w:ins w:id="4695" w:author="Andrew Banks" w:date="2020-04-16T13:07:00Z">
        <w:del w:id="4696" w:author="Ian Craggs" w:date="2021-02-22T13:41:00Z">
          <w:r w:rsidR="007E7051" w:rsidRPr="1A1B9E4F" w:rsidDel="1A1B9E4F">
            <w:rPr>
              <w:rFonts w:ascii="Arial" w:hAnsi="Arial" w:cs="Arial"/>
              <w:color w:val="000000" w:themeColor="text1"/>
            </w:rPr>
            <w:delText>4</w:delText>
          </w:r>
        </w:del>
      </w:ins>
      <w:ins w:id="4697" w:author="Andrew Banks" w:date="2020-04-16T13:04:00Z">
        <w:r w:rsidRPr="1A1B9E4F">
          <w:rPr>
            <w:rFonts w:ascii="Arial" w:hAnsi="Arial" w:cs="Arial"/>
            <w:color w:val="000000" w:themeColor="text1"/>
          </w:rPr>
          <w:t>).</w:t>
        </w:r>
      </w:ins>
    </w:p>
    <w:p w14:paraId="29261425" w14:textId="0D60A72A" w:rsidR="007E7051" w:rsidRDefault="007E7051" w:rsidP="007E7051">
      <w:pPr>
        <w:rPr>
          <w:ins w:id="4698" w:author="Andrew Banks" w:date="2020-04-16T13:04:00Z"/>
          <w:rFonts w:ascii="Arial" w:hAnsi="Arial" w:cs="Arial"/>
          <w:color w:val="000000"/>
          <w:szCs w:val="20"/>
        </w:rPr>
      </w:pPr>
    </w:p>
    <w:p w14:paraId="34DFAA68" w14:textId="6692F9BB" w:rsidR="007E7051" w:rsidRDefault="1A1B9E4F" w:rsidP="1A1B9E4F">
      <w:pPr>
        <w:rPr>
          <w:ins w:id="4699" w:author="Andrew Banks" w:date="2020-04-16T13:04:00Z"/>
          <w:rFonts w:ascii="Arial" w:hAnsi="Arial" w:cs="Arial"/>
          <w:color w:val="000000"/>
        </w:rPr>
      </w:pPr>
      <w:ins w:id="4700" w:author="Andrew Banks" w:date="2020-04-16T13:04:00Z">
        <w:r w:rsidRPr="1A1B9E4F">
          <w:rPr>
            <w:rFonts w:ascii="Arial" w:hAnsi="Arial" w:cs="Arial"/>
            <w:color w:val="000000" w:themeColor="text1"/>
          </w:rPr>
          <w:t>A Server which supports multiple versions of the MQTT</w:t>
        </w:r>
      </w:ins>
      <w:ins w:id="4701" w:author="Andrew Banks" w:date="2020-04-16T13:46:00Z">
        <w:r w:rsidRPr="1A1B9E4F">
          <w:rPr>
            <w:rFonts w:ascii="Arial" w:hAnsi="Arial" w:cs="Arial"/>
            <w:color w:val="000000" w:themeColor="text1"/>
          </w:rPr>
          <w:t>-SN</w:t>
        </w:r>
      </w:ins>
      <w:ins w:id="4702" w:author="Andrew Banks" w:date="2020-04-16T13:04:00Z">
        <w:r w:rsidRPr="1A1B9E4F">
          <w:rPr>
            <w:rFonts w:ascii="Arial" w:hAnsi="Arial" w:cs="Arial"/>
            <w:color w:val="000000" w:themeColor="text1"/>
          </w:rPr>
          <w:t xml:space="preserve"> protocol uses the Protocol Version to determine which version of MQTT</w:t>
        </w:r>
      </w:ins>
      <w:ins w:id="4703" w:author="Andrew Banks" w:date="2020-04-16T13:46:00Z">
        <w:r w:rsidRPr="1A1B9E4F">
          <w:rPr>
            <w:rFonts w:ascii="Arial" w:hAnsi="Arial" w:cs="Arial"/>
            <w:color w:val="000000" w:themeColor="text1"/>
          </w:rPr>
          <w:t>-SN</w:t>
        </w:r>
      </w:ins>
      <w:ins w:id="4704" w:author="Andrew Banks" w:date="2020-04-16T13:04:00Z">
        <w:r w:rsidRPr="1A1B9E4F">
          <w:rPr>
            <w:rFonts w:ascii="Arial" w:hAnsi="Arial" w:cs="Arial"/>
            <w:color w:val="000000" w:themeColor="text1"/>
          </w:rPr>
          <w:t xml:space="preserve"> the Client is using. If the Protocol Version is not </w:t>
        </w:r>
      </w:ins>
      <w:ins w:id="4705" w:author="Ian Craggs" w:date="2021-02-22T13:42:00Z">
        <w:r w:rsidRPr="1A1B9E4F">
          <w:rPr>
            <w:rFonts w:ascii="Arial" w:hAnsi="Arial" w:cs="Arial"/>
            <w:color w:val="000000" w:themeColor="text1"/>
          </w:rPr>
          <w:t>2</w:t>
        </w:r>
      </w:ins>
      <w:ins w:id="4706" w:author="Andrew Banks" w:date="2020-04-16T13:08:00Z">
        <w:del w:id="4707" w:author="Ian Craggs" w:date="2021-02-22T13:42:00Z">
          <w:r w:rsidR="007E7051" w:rsidRPr="1A1B9E4F" w:rsidDel="1A1B9E4F">
            <w:rPr>
              <w:rFonts w:ascii="Arial" w:hAnsi="Arial" w:cs="Arial"/>
              <w:color w:val="000000" w:themeColor="text1"/>
            </w:rPr>
            <w:delText>4</w:delText>
          </w:r>
        </w:del>
      </w:ins>
      <w:ins w:id="4708" w:author="Andrew Banks" w:date="2020-04-16T13:04:00Z">
        <w:r w:rsidRPr="1A1B9E4F">
          <w:rPr>
            <w:rFonts w:ascii="Arial" w:hAnsi="Arial" w:cs="Arial"/>
            <w:color w:val="000000" w:themeColor="text1"/>
          </w:rPr>
          <w:t xml:space="preserve"> and the Server does not want to accept the CONNECT packet, the Server MAY send a CONNACK packet with Reason Code 0x84 (Unsupported Protocol Version) and then MUST close the Network Connection</w:t>
        </w:r>
        <w:del w:id="4709" w:author="Ian Craggs" w:date="2021-02-22T13:42:00Z">
          <w:r w:rsidR="007E7051" w:rsidRPr="1A1B9E4F" w:rsidDel="1A1B9E4F">
            <w:rPr>
              <w:rFonts w:ascii="Arial" w:hAnsi="Arial" w:cs="Arial"/>
              <w:color w:val="000000" w:themeColor="text1"/>
            </w:rPr>
            <w:delText> </w:delText>
          </w:r>
          <w:r w:rsidR="007E7051" w:rsidRPr="1A1B9E4F" w:rsidDel="1A1B9E4F">
            <w:rPr>
              <w:rFonts w:ascii="Arial" w:hAnsi="Arial" w:cs="Arial"/>
              <w:color w:val="FF0000"/>
            </w:rPr>
            <w:delText>[MQTT-3.1.2-2]</w:delText>
          </w:r>
        </w:del>
        <w:r w:rsidRPr="1A1B9E4F">
          <w:rPr>
            <w:rFonts w:ascii="Arial" w:hAnsi="Arial" w:cs="Arial"/>
            <w:color w:val="000000" w:themeColor="text1"/>
          </w:rPr>
          <w:t>.</w:t>
        </w:r>
      </w:ins>
    </w:p>
    <w:p w14:paraId="74C679DA" w14:textId="4E75DA35" w:rsidR="007E7051" w:rsidRDefault="007E7051" w:rsidP="00D16F38">
      <w:pPr>
        <w:rPr>
          <w:ins w:id="4710" w:author="Andrew Banks" w:date="2020-04-16T16:26:00Z"/>
          <w:rFonts w:ascii="Arial" w:hAnsi="Arial" w:cs="Arial"/>
          <w:color w:val="000000"/>
          <w:szCs w:val="20"/>
        </w:rPr>
      </w:pPr>
      <w:bookmarkStart w:id="4711" w:name="_Toc1477338"/>
      <w:bookmarkStart w:id="4712" w:name="_Toc514847911"/>
      <w:bookmarkStart w:id="4713" w:name="_Toc511988515"/>
      <w:bookmarkStart w:id="4714" w:name="_Toc473619989"/>
      <w:bookmarkStart w:id="4715" w:name="_Toc471483553"/>
      <w:bookmarkStart w:id="4716" w:name="_Toc471282723"/>
      <w:bookmarkStart w:id="4717" w:name="_Toc464635108"/>
      <w:bookmarkStart w:id="4718" w:name="_Toc464547813"/>
      <w:bookmarkStart w:id="4719" w:name="_Toc462729091"/>
      <w:bookmarkStart w:id="4720" w:name="_Figure_3.4_-"/>
      <w:bookmarkEnd w:id="4711"/>
      <w:bookmarkEnd w:id="4712"/>
      <w:bookmarkEnd w:id="4713"/>
      <w:bookmarkEnd w:id="4714"/>
      <w:bookmarkEnd w:id="4715"/>
      <w:bookmarkEnd w:id="4716"/>
      <w:bookmarkEnd w:id="4717"/>
      <w:bookmarkEnd w:id="4718"/>
      <w:bookmarkEnd w:id="4719"/>
      <w:bookmarkEnd w:id="4720"/>
    </w:p>
    <w:p w14:paraId="1A4101BE" w14:textId="4F5A9321" w:rsidR="00D16F38" w:rsidRPr="009E4995" w:rsidRDefault="00D16F38">
      <w:pPr>
        <w:pStyle w:val="Heading4"/>
        <w:rPr>
          <w:ins w:id="4721" w:author="Andrew Banks" w:date="2020-04-16T16:28:00Z"/>
          <w:rFonts w:ascii="Arial" w:hAnsi="Arial"/>
          <w:szCs w:val="24"/>
          <w:rPrChange w:id="4722" w:author="Simon Johnson" w:date="2021-03-01T16:36:00Z">
            <w:rPr>
              <w:ins w:id="4723" w:author="Andrew Banks" w:date="2020-04-16T16:28:00Z"/>
              <w:rFonts w:ascii="Arial" w:hAnsi="Arial" w:cs="Arial"/>
              <w:color w:val="000000"/>
              <w:szCs w:val="20"/>
            </w:rPr>
          </w:rPrChange>
        </w:rPr>
        <w:pPrChange w:id="4724" w:author="Andrew Banks" w:date="2020-04-16T16:28:00Z">
          <w:pPr/>
        </w:pPrChange>
      </w:pPr>
      <w:bookmarkStart w:id="4725" w:name="_Toc71106320"/>
      <w:ins w:id="4726" w:author="Andrew Banks" w:date="2020-04-16T16:26:00Z">
        <w:r w:rsidRPr="009E4995">
          <w:rPr>
            <w:rFonts w:ascii="Arial" w:hAnsi="Arial"/>
            <w:szCs w:val="24"/>
            <w:rPrChange w:id="4727" w:author="Simon Johnson" w:date="2021-03-01T16:36:00Z">
              <w:rPr>
                <w:rFonts w:ascii="Arial" w:hAnsi="Arial"/>
                <w:b/>
                <w:iCs/>
                <w:color w:val="000000"/>
                <w:szCs w:val="20"/>
              </w:rPr>
            </w:rPrChange>
          </w:rPr>
          <w:t>Keep</w:t>
        </w:r>
      </w:ins>
      <w:ins w:id="4728" w:author="Andrew Banks" w:date="2020-04-16T16:28:00Z">
        <w:r w:rsidRPr="009E4995">
          <w:rPr>
            <w:rFonts w:ascii="Arial" w:hAnsi="Arial"/>
            <w:szCs w:val="24"/>
            <w:rPrChange w:id="4729" w:author="Simon Johnson" w:date="2021-03-01T16:36:00Z">
              <w:rPr>
                <w:rFonts w:ascii="Arial" w:hAnsi="Arial"/>
                <w:sz w:val="27"/>
                <w:szCs w:val="27"/>
              </w:rPr>
            </w:rPrChange>
          </w:rPr>
          <w:t xml:space="preserve"> </w:t>
        </w:r>
      </w:ins>
      <w:ins w:id="4730" w:author="Andrew Banks" w:date="2020-04-16T16:26:00Z">
        <w:r w:rsidRPr="009E4995">
          <w:rPr>
            <w:rFonts w:ascii="Arial" w:hAnsi="Arial"/>
            <w:szCs w:val="24"/>
            <w:rPrChange w:id="4731" w:author="Simon Johnson" w:date="2021-03-01T16:36:00Z">
              <w:rPr>
                <w:rFonts w:ascii="Arial" w:hAnsi="Arial"/>
                <w:b/>
                <w:iCs/>
                <w:color w:val="000000"/>
                <w:szCs w:val="20"/>
              </w:rPr>
            </w:rPrChange>
          </w:rPr>
          <w:t>Alive</w:t>
        </w:r>
      </w:ins>
      <w:ins w:id="4732" w:author="Simon Johnson" w:date="2021-03-01T12:35:00Z">
        <w:r w:rsidR="00F34F5D" w:rsidRPr="009E4995">
          <w:rPr>
            <w:rFonts w:ascii="Arial" w:hAnsi="Arial"/>
            <w:szCs w:val="24"/>
            <w:rPrChange w:id="4733" w:author="Simon Johnson" w:date="2021-03-01T16:36:00Z">
              <w:rPr>
                <w:rFonts w:ascii="Arial" w:hAnsi="Arial"/>
                <w:sz w:val="27"/>
                <w:szCs w:val="27"/>
              </w:rPr>
            </w:rPrChange>
          </w:rPr>
          <w:t xml:space="preserve"> </w:t>
        </w:r>
      </w:ins>
      <w:ins w:id="4734" w:author="Andrew Banks" w:date="2020-04-16T16:26:00Z">
        <w:r w:rsidRPr="009E4995">
          <w:rPr>
            <w:rFonts w:ascii="Arial" w:hAnsi="Arial"/>
            <w:szCs w:val="24"/>
            <w:rPrChange w:id="4735" w:author="Simon Johnson" w:date="2021-03-01T16:36:00Z">
              <w:rPr>
                <w:rFonts w:ascii="Arial" w:hAnsi="Arial"/>
                <w:b/>
                <w:iCs/>
                <w:color w:val="000000"/>
                <w:szCs w:val="20"/>
              </w:rPr>
            </w:rPrChange>
          </w:rPr>
          <w:t>Timer</w:t>
        </w:r>
      </w:ins>
      <w:bookmarkEnd w:id="4725"/>
    </w:p>
    <w:p w14:paraId="3984D816" w14:textId="1A9BEBE2" w:rsidR="00D16F38" w:rsidRPr="00D16F38" w:rsidRDefault="00D16F38" w:rsidP="00D16F38">
      <w:pPr>
        <w:rPr>
          <w:ins w:id="4736" w:author="Andrew Banks" w:date="2020-04-16T16:28:00Z"/>
          <w:rFonts w:ascii="Arial" w:hAnsi="Arial" w:cs="Arial"/>
          <w:color w:val="000000"/>
          <w:szCs w:val="20"/>
          <w:lang w:val="en-GB" w:eastAsia="en-GB"/>
        </w:rPr>
      </w:pPr>
      <w:ins w:id="4737" w:author="Andrew Banks" w:date="2020-04-16T16:28:00Z">
        <w:r w:rsidRPr="00D16F38">
          <w:rPr>
            <w:rFonts w:ascii="Arial" w:hAnsi="Arial" w:cs="Arial"/>
            <w:color w:val="000000"/>
            <w:szCs w:val="20"/>
            <w:lang w:val="en-GB" w:eastAsia="en-GB"/>
          </w:rPr>
          <w:t>The Keep Alive is a Two Byte Integer which is a time interval measured in seconds. It is the maximum time interval that is permitted to elapse between the point at which the Client finishes transmitting one MQTT</w:t>
        </w:r>
      </w:ins>
      <w:ins w:id="4738" w:author="Andrew Banks" w:date="2020-04-16T16:29:00Z">
        <w:r>
          <w:rPr>
            <w:rFonts w:ascii="Arial" w:hAnsi="Arial" w:cs="Arial"/>
            <w:color w:val="000000"/>
            <w:szCs w:val="20"/>
            <w:lang w:val="en-GB" w:eastAsia="en-GB"/>
          </w:rPr>
          <w:t>-SN</w:t>
        </w:r>
      </w:ins>
      <w:ins w:id="4739" w:author="Andrew Banks" w:date="2020-04-16T16:28:00Z">
        <w:r w:rsidRPr="00D16F38">
          <w:rPr>
            <w:rFonts w:ascii="Arial" w:hAnsi="Arial" w:cs="Arial"/>
            <w:color w:val="000000"/>
            <w:szCs w:val="20"/>
            <w:lang w:val="en-GB" w:eastAsia="en-GB"/>
          </w:rPr>
          <w:t xml:space="preserve"> Control Packet and the point it starts sending the next. It is the responsibility of the Client to ensure that the interval between MQTT Control Packets being sent does not exceed the Keep Alive value. </w:t>
        </w:r>
        <w:r w:rsidRPr="00D16F38">
          <w:rPr>
            <w:rFonts w:ascii="Arial" w:hAnsi="Arial" w:cs="Arial"/>
            <w:color w:val="000000"/>
            <w:szCs w:val="20"/>
            <w:shd w:val="clear" w:color="auto" w:fill="FFFF00"/>
            <w:lang w:val="en-GB" w:eastAsia="en-GB"/>
          </w:rPr>
          <w:t>If Keep Alive is non-zero and in the absence of sending any other MQTT</w:t>
        </w:r>
      </w:ins>
      <w:ins w:id="4740" w:author="Andrew Banks" w:date="2020-04-16T16:29:00Z">
        <w:r>
          <w:rPr>
            <w:rFonts w:ascii="Arial" w:hAnsi="Arial" w:cs="Arial"/>
            <w:color w:val="000000"/>
            <w:szCs w:val="20"/>
            <w:shd w:val="clear" w:color="auto" w:fill="FFFF00"/>
            <w:lang w:val="en-GB" w:eastAsia="en-GB"/>
          </w:rPr>
          <w:t>-SN</w:t>
        </w:r>
      </w:ins>
      <w:ins w:id="4741" w:author="Andrew Banks" w:date="2020-04-16T16:28:00Z">
        <w:r w:rsidRPr="00D16F38">
          <w:rPr>
            <w:rFonts w:ascii="Arial" w:hAnsi="Arial" w:cs="Arial"/>
            <w:color w:val="000000"/>
            <w:szCs w:val="20"/>
            <w:shd w:val="clear" w:color="auto" w:fill="FFFF00"/>
            <w:lang w:val="en-GB" w:eastAsia="en-GB"/>
          </w:rPr>
          <w:t xml:space="preserve"> Control Packets, the Client MUST send a PINGREQ packet</w:t>
        </w:r>
        <w:r w:rsidRPr="00D16F38">
          <w:rPr>
            <w:rFonts w:ascii="Arial" w:hAnsi="Arial" w:cs="Arial"/>
            <w:color w:val="000000"/>
            <w:szCs w:val="20"/>
            <w:lang w:val="en-GB" w:eastAsia="en-GB"/>
          </w:rPr>
          <w:t> </w:t>
        </w:r>
        <w:r w:rsidRPr="00D16F38">
          <w:rPr>
            <w:rFonts w:ascii="Arial" w:hAnsi="Arial" w:cs="Arial"/>
            <w:color w:val="FF0000"/>
            <w:szCs w:val="20"/>
            <w:lang w:val="en-GB" w:eastAsia="en-GB"/>
          </w:rPr>
          <w:t>[MQTT-3.1.2-20]</w:t>
        </w:r>
        <w:r w:rsidRPr="00D16F38">
          <w:rPr>
            <w:rFonts w:ascii="Arial" w:hAnsi="Arial" w:cs="Arial"/>
            <w:color w:val="000000"/>
            <w:szCs w:val="20"/>
            <w:lang w:val="en-GB" w:eastAsia="en-GB"/>
          </w:rPr>
          <w:t>.</w:t>
        </w:r>
      </w:ins>
    </w:p>
    <w:p w14:paraId="3862A387" w14:textId="6AB507E1" w:rsidR="00D16F38" w:rsidRPr="00D16F38" w:rsidRDefault="00D16F38" w:rsidP="00D16F38">
      <w:pPr>
        <w:rPr>
          <w:ins w:id="4742" w:author="Andrew Banks" w:date="2020-04-16T16:28:00Z"/>
          <w:rFonts w:ascii="Arial" w:hAnsi="Arial" w:cs="Arial"/>
          <w:color w:val="000000"/>
          <w:szCs w:val="20"/>
          <w:lang w:val="en-GB" w:eastAsia="en-GB"/>
        </w:rPr>
      </w:pPr>
    </w:p>
    <w:p w14:paraId="3B283C39" w14:textId="77777777" w:rsidR="00D16F38" w:rsidRPr="00D16F38" w:rsidRDefault="00D16F38" w:rsidP="00D16F38">
      <w:pPr>
        <w:rPr>
          <w:ins w:id="4743" w:author="Andrew Banks" w:date="2020-04-16T16:28:00Z"/>
          <w:rFonts w:ascii="Arial" w:hAnsi="Arial" w:cs="Arial"/>
          <w:color w:val="000000"/>
          <w:szCs w:val="20"/>
          <w:lang w:val="en-GB" w:eastAsia="en-GB"/>
        </w:rPr>
      </w:pPr>
      <w:commentRangeStart w:id="4744"/>
      <w:commentRangeStart w:id="4745"/>
      <w:ins w:id="4746" w:author="Andrew Banks" w:date="2020-04-16T16:28:00Z">
        <w:r w:rsidRPr="00D16F38">
          <w:rPr>
            <w:rFonts w:ascii="Arial" w:hAnsi="Arial" w:cs="Arial"/>
            <w:color w:val="000000"/>
            <w:szCs w:val="20"/>
            <w:shd w:val="clear" w:color="auto" w:fill="FFFF00"/>
            <w:lang w:val="en-GB" w:eastAsia="en-GB"/>
          </w:rPr>
          <w:t>If the Server returns a Server Keep Alive on the CONNACK packet, the Client MUST use that value instead of the value it sent as the Keep Alive</w:t>
        </w:r>
        <w:r w:rsidRPr="00D16F38">
          <w:rPr>
            <w:rFonts w:ascii="Arial" w:hAnsi="Arial" w:cs="Arial"/>
            <w:color w:val="000000"/>
            <w:szCs w:val="20"/>
            <w:lang w:val="en-GB" w:eastAsia="en-GB"/>
          </w:rPr>
          <w:t> </w:t>
        </w:r>
        <w:r w:rsidRPr="00D16F38">
          <w:rPr>
            <w:rFonts w:ascii="Arial" w:hAnsi="Arial" w:cs="Arial"/>
            <w:color w:val="FF0000"/>
            <w:szCs w:val="20"/>
            <w:lang w:val="en-GB" w:eastAsia="en-GB"/>
          </w:rPr>
          <w:t>[MQTT-3.1.2-21]</w:t>
        </w:r>
        <w:r w:rsidRPr="00D16F38">
          <w:rPr>
            <w:rFonts w:ascii="Arial" w:hAnsi="Arial" w:cs="Arial"/>
            <w:color w:val="000000"/>
            <w:szCs w:val="20"/>
            <w:lang w:val="en-GB" w:eastAsia="en-GB"/>
          </w:rPr>
          <w:t>.</w:t>
        </w:r>
      </w:ins>
      <w:commentRangeEnd w:id="4744"/>
      <w:ins w:id="4747" w:author="Andrew Banks" w:date="2020-04-16T16:33:00Z">
        <w:r w:rsidR="001141B8">
          <w:rPr>
            <w:rStyle w:val="CommentReference"/>
          </w:rPr>
          <w:commentReference w:id="4744"/>
        </w:r>
      </w:ins>
      <w:commentRangeEnd w:id="4745"/>
      <w:r w:rsidR="00521453">
        <w:rPr>
          <w:rStyle w:val="CommentReference"/>
        </w:rPr>
        <w:commentReference w:id="4745"/>
      </w:r>
    </w:p>
    <w:p w14:paraId="119B29CE" w14:textId="3DFC2738" w:rsidR="00D16F38" w:rsidRPr="00D16F38" w:rsidRDefault="00D16F38" w:rsidP="00D16F38">
      <w:pPr>
        <w:rPr>
          <w:ins w:id="4748" w:author="Andrew Banks" w:date="2020-04-16T16:28:00Z"/>
          <w:rFonts w:ascii="Arial" w:hAnsi="Arial" w:cs="Arial"/>
          <w:color w:val="000000"/>
          <w:szCs w:val="20"/>
          <w:lang w:val="en-GB" w:eastAsia="en-GB"/>
        </w:rPr>
      </w:pPr>
    </w:p>
    <w:p w14:paraId="089F882D" w14:textId="77777777" w:rsidR="00D16F38" w:rsidRPr="00D16F38" w:rsidRDefault="00D16F38" w:rsidP="00D16F38">
      <w:pPr>
        <w:rPr>
          <w:ins w:id="4749" w:author="Andrew Banks" w:date="2020-04-16T16:28:00Z"/>
          <w:rFonts w:ascii="Arial" w:hAnsi="Arial" w:cs="Arial"/>
          <w:color w:val="000000"/>
          <w:szCs w:val="20"/>
          <w:lang w:val="en-GB" w:eastAsia="en-GB"/>
        </w:rPr>
      </w:pPr>
      <w:ins w:id="4750" w:author="Andrew Banks" w:date="2020-04-16T16:28:00Z">
        <w:r w:rsidRPr="00D16F38">
          <w:rPr>
            <w:rFonts w:ascii="Arial" w:hAnsi="Arial" w:cs="Arial"/>
            <w:color w:val="000000"/>
            <w:szCs w:val="20"/>
            <w:lang w:val="en-GB" w:eastAsia="en-GB"/>
          </w:rPr>
          <w:t>The Client can send PINGREQ at any time, irrespective of the Keep Alive value, and check for a corresponding PINGRESP to determine that the network and the Server are available.</w:t>
        </w:r>
      </w:ins>
    </w:p>
    <w:p w14:paraId="6B37CCA2" w14:textId="0D795914" w:rsidR="00D16F38" w:rsidRPr="00D16F38" w:rsidRDefault="00D16F38" w:rsidP="00D16F38">
      <w:pPr>
        <w:rPr>
          <w:ins w:id="4751" w:author="Andrew Banks" w:date="2020-04-16T16:28:00Z"/>
          <w:rFonts w:ascii="Arial" w:hAnsi="Arial" w:cs="Arial"/>
          <w:color w:val="000000"/>
          <w:szCs w:val="20"/>
          <w:lang w:val="en-GB" w:eastAsia="en-GB"/>
        </w:rPr>
      </w:pPr>
    </w:p>
    <w:p w14:paraId="56B25C16" w14:textId="3E94C514" w:rsidR="00D16F38" w:rsidRPr="00D16F38" w:rsidRDefault="00D16F38" w:rsidP="00D16F38">
      <w:pPr>
        <w:rPr>
          <w:ins w:id="4752" w:author="Andrew Banks" w:date="2020-04-16T16:28:00Z"/>
          <w:rFonts w:ascii="Arial" w:hAnsi="Arial" w:cs="Arial"/>
          <w:color w:val="000000"/>
          <w:szCs w:val="20"/>
          <w:lang w:val="en-GB" w:eastAsia="en-GB"/>
        </w:rPr>
      </w:pPr>
      <w:ins w:id="4753" w:author="Andrew Banks" w:date="2020-04-16T16:28:00Z">
        <w:r w:rsidRPr="00D16F38">
          <w:rPr>
            <w:rFonts w:ascii="Arial" w:hAnsi="Arial" w:cs="Arial"/>
            <w:color w:val="000000"/>
            <w:szCs w:val="20"/>
            <w:shd w:val="clear" w:color="auto" w:fill="FFFF00"/>
            <w:lang w:val="en-GB" w:eastAsia="en-GB"/>
          </w:rPr>
          <w:t>If the Keep Alive value is non-zero and the Server does not receive an MQTT</w:t>
        </w:r>
      </w:ins>
      <w:ins w:id="4754" w:author="Andrew Banks" w:date="2020-04-16T16:32:00Z">
        <w:r>
          <w:rPr>
            <w:rFonts w:ascii="Arial" w:hAnsi="Arial" w:cs="Arial"/>
            <w:color w:val="000000"/>
            <w:szCs w:val="20"/>
            <w:shd w:val="clear" w:color="auto" w:fill="FFFF00"/>
            <w:lang w:val="en-GB" w:eastAsia="en-GB"/>
          </w:rPr>
          <w:t>-SN</w:t>
        </w:r>
      </w:ins>
      <w:ins w:id="4755" w:author="Andrew Banks" w:date="2020-04-16T16:28:00Z">
        <w:r w:rsidRPr="00D16F38">
          <w:rPr>
            <w:rFonts w:ascii="Arial" w:hAnsi="Arial" w:cs="Arial"/>
            <w:color w:val="000000"/>
            <w:szCs w:val="20"/>
            <w:shd w:val="clear" w:color="auto" w:fill="FFFF00"/>
            <w:lang w:val="en-GB" w:eastAsia="en-GB"/>
          </w:rPr>
          <w:t xml:space="preserve"> Control Packet from the Client within one and a half times the Keep Alive time period, it MUST close the Network Connection to the Client as if the network had failed</w:t>
        </w:r>
        <w:r w:rsidRPr="00D16F38">
          <w:rPr>
            <w:rFonts w:ascii="Arial" w:hAnsi="Arial" w:cs="Arial"/>
            <w:color w:val="000000"/>
            <w:szCs w:val="20"/>
            <w:lang w:val="en-GB" w:eastAsia="en-GB"/>
          </w:rPr>
          <w:t> </w:t>
        </w:r>
        <w:r w:rsidRPr="00D16F38">
          <w:rPr>
            <w:rFonts w:ascii="Arial" w:hAnsi="Arial" w:cs="Arial"/>
            <w:color w:val="FF0000"/>
            <w:szCs w:val="20"/>
            <w:lang w:val="en-GB" w:eastAsia="en-GB"/>
          </w:rPr>
          <w:t>[MQTT-3.1.2-22]</w:t>
        </w:r>
        <w:r w:rsidRPr="00D16F38">
          <w:rPr>
            <w:rFonts w:ascii="Arial" w:hAnsi="Arial" w:cs="Arial"/>
            <w:color w:val="000000"/>
            <w:szCs w:val="20"/>
            <w:lang w:val="en-GB" w:eastAsia="en-GB"/>
          </w:rPr>
          <w:t>.</w:t>
        </w:r>
      </w:ins>
    </w:p>
    <w:p w14:paraId="13838DF0" w14:textId="035AFD8E" w:rsidR="00D16F38" w:rsidRPr="00D16F38" w:rsidRDefault="00D16F38" w:rsidP="00D16F38">
      <w:pPr>
        <w:rPr>
          <w:ins w:id="4756" w:author="Andrew Banks" w:date="2020-04-16T16:28:00Z"/>
          <w:rFonts w:ascii="Arial" w:hAnsi="Arial" w:cs="Arial"/>
          <w:color w:val="000000"/>
          <w:szCs w:val="20"/>
          <w:lang w:val="en-GB" w:eastAsia="en-GB"/>
        </w:rPr>
      </w:pPr>
    </w:p>
    <w:p w14:paraId="5B69CBCC" w14:textId="0E1036BD" w:rsidR="00D16F38" w:rsidRDefault="00D16F38" w:rsidP="00D16F38">
      <w:pPr>
        <w:rPr>
          <w:ins w:id="4757" w:author="Andrew Banks" w:date="2020-04-16T16:31:00Z"/>
          <w:rFonts w:ascii="Arial" w:hAnsi="Arial" w:cs="Arial"/>
          <w:color w:val="000000"/>
          <w:szCs w:val="20"/>
          <w:lang w:val="en-GB" w:eastAsia="en-GB"/>
        </w:rPr>
      </w:pPr>
      <w:ins w:id="4758" w:author="Andrew Banks" w:date="2020-04-16T16:28:00Z">
        <w:r w:rsidRPr="00D16F38">
          <w:rPr>
            <w:rFonts w:ascii="Arial" w:hAnsi="Arial" w:cs="Arial"/>
            <w:color w:val="000000"/>
            <w:szCs w:val="20"/>
            <w:lang w:val="en-GB" w:eastAsia="en-GB"/>
          </w:rPr>
          <w:t>If a Client does not receive a PINGRESP packet within a reasonable amount of time after it has sent a PINGREQ, it SHOULD close the Network Connection to the Server.</w:t>
        </w:r>
      </w:ins>
    </w:p>
    <w:p w14:paraId="1F10A8A2" w14:textId="77777777" w:rsidR="00D16F38" w:rsidRPr="00D16F38" w:rsidRDefault="00D16F38" w:rsidP="00D16F38">
      <w:pPr>
        <w:rPr>
          <w:ins w:id="4759" w:author="Andrew Banks" w:date="2020-04-16T16:28:00Z"/>
          <w:rFonts w:ascii="Arial" w:hAnsi="Arial" w:cs="Arial"/>
          <w:color w:val="000000"/>
          <w:szCs w:val="20"/>
          <w:lang w:val="en-GB" w:eastAsia="en-GB"/>
        </w:rPr>
      </w:pPr>
    </w:p>
    <w:p w14:paraId="04BC3238" w14:textId="24779474" w:rsidR="00D16F38" w:rsidRPr="00D16F38" w:rsidRDefault="00D16F38" w:rsidP="00D16F38">
      <w:pPr>
        <w:rPr>
          <w:ins w:id="4760" w:author="Andrew Banks" w:date="2020-04-16T16:28:00Z"/>
          <w:rFonts w:ascii="Arial" w:hAnsi="Arial" w:cs="Arial"/>
          <w:color w:val="000000"/>
          <w:szCs w:val="20"/>
          <w:lang w:val="en-GB" w:eastAsia="en-GB"/>
        </w:rPr>
      </w:pPr>
      <w:ins w:id="4761" w:author="Andrew Banks" w:date="2020-04-16T16:28:00Z">
        <w:r w:rsidRPr="00D16F38">
          <w:rPr>
            <w:rFonts w:ascii="Arial" w:hAnsi="Arial" w:cs="Arial"/>
            <w:color w:val="000000"/>
            <w:szCs w:val="20"/>
            <w:lang w:val="en-GB" w:eastAsia="en-GB"/>
          </w:rPr>
          <w:t>A Keep Alive value of 0 has the effect of turning off the Keep Alive mechanism. If Keep Alive is 0 the Client is not obliged to send MQTT</w:t>
        </w:r>
      </w:ins>
      <w:ins w:id="4762" w:author="Andrew Banks" w:date="2020-04-16T16:32:00Z">
        <w:r>
          <w:rPr>
            <w:rFonts w:ascii="Arial" w:hAnsi="Arial" w:cs="Arial"/>
            <w:color w:val="000000"/>
            <w:szCs w:val="20"/>
            <w:lang w:val="en-GB" w:eastAsia="en-GB"/>
          </w:rPr>
          <w:t>-SN</w:t>
        </w:r>
      </w:ins>
      <w:ins w:id="4763" w:author="Andrew Banks" w:date="2020-04-16T16:28:00Z">
        <w:r w:rsidRPr="00D16F38">
          <w:rPr>
            <w:rFonts w:ascii="Arial" w:hAnsi="Arial" w:cs="Arial"/>
            <w:color w:val="000000"/>
            <w:szCs w:val="20"/>
            <w:lang w:val="en-GB" w:eastAsia="en-GB"/>
          </w:rPr>
          <w:t xml:space="preserve"> Control Packets on any particular schedule.</w:t>
        </w:r>
      </w:ins>
    </w:p>
    <w:p w14:paraId="42DF5168" w14:textId="77777777" w:rsidR="00D16F38" w:rsidRPr="00D16F38" w:rsidRDefault="00D16F38" w:rsidP="00D16F38">
      <w:pPr>
        <w:rPr>
          <w:ins w:id="4764" w:author="Andrew Banks" w:date="2020-04-16T16:28:00Z"/>
          <w:rFonts w:ascii="Arial" w:hAnsi="Arial" w:cs="Arial"/>
          <w:color w:val="000000"/>
          <w:szCs w:val="20"/>
          <w:lang w:val="en-GB" w:eastAsia="en-GB"/>
        </w:rPr>
      </w:pPr>
      <w:ins w:id="4765" w:author="Andrew Banks" w:date="2020-04-16T16:28:00Z">
        <w:r w:rsidRPr="00D16F38">
          <w:rPr>
            <w:rFonts w:ascii="Arial" w:hAnsi="Arial" w:cs="Arial"/>
            <w:color w:val="000000"/>
            <w:szCs w:val="20"/>
            <w:lang w:val="en-GB" w:eastAsia="en-GB"/>
          </w:rPr>
          <w:t> </w:t>
        </w:r>
      </w:ins>
    </w:p>
    <w:p w14:paraId="0C42CC11" w14:textId="77777777" w:rsidR="00D16F38" w:rsidRPr="00D16F38" w:rsidRDefault="00D16F38" w:rsidP="00D16F38">
      <w:pPr>
        <w:ind w:left="720"/>
        <w:rPr>
          <w:ins w:id="4766" w:author="Andrew Banks" w:date="2020-04-16T16:28:00Z"/>
          <w:rFonts w:ascii="Arial" w:hAnsi="Arial" w:cs="Arial"/>
          <w:color w:val="000000"/>
          <w:szCs w:val="20"/>
          <w:lang w:val="en-GB" w:eastAsia="en-GB"/>
        </w:rPr>
      </w:pPr>
      <w:ins w:id="4767" w:author="Andrew Banks" w:date="2020-04-16T16:28:00Z">
        <w:r w:rsidRPr="00D16F38">
          <w:rPr>
            <w:rFonts w:ascii="Arial" w:hAnsi="Arial" w:cs="Arial"/>
            <w:b/>
            <w:bCs/>
            <w:color w:val="000000"/>
            <w:szCs w:val="20"/>
            <w:lang w:val="en-GB" w:eastAsia="en-GB"/>
          </w:rPr>
          <w:t>Non-normative comment</w:t>
        </w:r>
        <w:r w:rsidRPr="00D16F38">
          <w:rPr>
            <w:rFonts w:ascii="Arial" w:hAnsi="Arial" w:cs="Arial"/>
            <w:color w:val="000000"/>
            <w:szCs w:val="20"/>
            <w:lang w:val="en-GB" w:eastAsia="en-GB"/>
          </w:rPr>
          <w:br/>
          <w:t>The Server may have other reasons to disconnect the Client, for instance because it is shutting down. Setting Keep Alive does not guarantee that the Client will remain connected.</w:t>
        </w:r>
      </w:ins>
    </w:p>
    <w:p w14:paraId="799B4E03" w14:textId="77777777" w:rsidR="00D16F38" w:rsidRPr="00D16F38" w:rsidRDefault="00D16F38" w:rsidP="00D16F38">
      <w:pPr>
        <w:rPr>
          <w:ins w:id="4768" w:author="Andrew Banks" w:date="2020-04-16T16:28:00Z"/>
          <w:rFonts w:ascii="Arial" w:hAnsi="Arial" w:cs="Arial"/>
          <w:color w:val="000000"/>
          <w:szCs w:val="20"/>
          <w:lang w:val="en-GB" w:eastAsia="en-GB"/>
        </w:rPr>
      </w:pPr>
      <w:ins w:id="4769" w:author="Andrew Banks" w:date="2020-04-16T16:28:00Z">
        <w:r w:rsidRPr="00D16F38">
          <w:rPr>
            <w:rFonts w:ascii="Arial" w:hAnsi="Arial" w:cs="Arial"/>
            <w:color w:val="000000"/>
            <w:szCs w:val="20"/>
            <w:lang w:val="en-GB" w:eastAsia="en-GB"/>
          </w:rPr>
          <w:t> </w:t>
        </w:r>
      </w:ins>
    </w:p>
    <w:p w14:paraId="560CBEE0" w14:textId="77777777" w:rsidR="00D16F38" w:rsidRPr="00D16F38" w:rsidRDefault="00D16F38" w:rsidP="00D16F38">
      <w:pPr>
        <w:ind w:left="720"/>
        <w:rPr>
          <w:ins w:id="4770" w:author="Andrew Banks" w:date="2020-04-16T16:28:00Z"/>
          <w:rFonts w:ascii="Arial" w:hAnsi="Arial" w:cs="Arial"/>
          <w:color w:val="000000"/>
          <w:szCs w:val="20"/>
          <w:lang w:val="en-GB" w:eastAsia="en-GB"/>
        </w:rPr>
      </w:pPr>
      <w:bookmarkStart w:id="4771" w:name="_Toc473619999"/>
      <w:ins w:id="4772" w:author="Andrew Banks" w:date="2020-04-16T16:28:00Z">
        <w:r w:rsidRPr="00D16F38">
          <w:rPr>
            <w:rFonts w:ascii="Arial" w:hAnsi="Arial" w:cs="Arial"/>
            <w:b/>
            <w:bCs/>
            <w:color w:val="000000"/>
            <w:szCs w:val="20"/>
            <w:lang w:val="en-GB" w:eastAsia="en-GB"/>
          </w:rPr>
          <w:t>Non-normative comment</w:t>
        </w:r>
        <w:bookmarkEnd w:id="4771"/>
      </w:ins>
    </w:p>
    <w:p w14:paraId="420385E5" w14:textId="77777777" w:rsidR="00D16F38" w:rsidRPr="00D16F38" w:rsidRDefault="00D16F38" w:rsidP="00D16F38">
      <w:pPr>
        <w:ind w:left="720"/>
        <w:rPr>
          <w:ins w:id="4773" w:author="Andrew Banks" w:date="2020-04-16T16:28:00Z"/>
          <w:rFonts w:ascii="Arial" w:hAnsi="Arial" w:cs="Arial"/>
          <w:color w:val="000000"/>
          <w:szCs w:val="20"/>
          <w:lang w:val="en-GB" w:eastAsia="en-GB"/>
        </w:rPr>
      </w:pPr>
      <w:ins w:id="4774" w:author="Andrew Banks" w:date="2020-04-16T16:28:00Z">
        <w:r w:rsidRPr="00D16F38">
          <w:rPr>
            <w:rFonts w:ascii="Arial" w:hAnsi="Arial" w:cs="Arial"/>
            <w:color w:val="000000"/>
            <w:szCs w:val="20"/>
            <w:lang w:val="en-GB" w:eastAsia="en-GB"/>
          </w:rPr>
          <w:t>The actual value of the Keep Alive is application specific; typically, this is a few minutes. The maximum value of 65,535 is 18 hours 12 minutes and 15 seconds.</w:t>
        </w:r>
      </w:ins>
    </w:p>
    <w:p w14:paraId="2A6DF6D9" w14:textId="77777777" w:rsidR="00D16F38" w:rsidRDefault="00D16F38">
      <w:pPr>
        <w:rPr>
          <w:ins w:id="4775" w:author="Andrew Banks" w:date="2020-04-16T13:04:00Z"/>
          <w:rFonts w:ascii="Arial" w:hAnsi="Arial" w:cs="Arial"/>
          <w:color w:val="000000"/>
          <w:szCs w:val="20"/>
        </w:rPr>
        <w:pPrChange w:id="4776" w:author="Andrew Banks" w:date="2020-04-16T16:26:00Z">
          <w:pPr>
            <w:jc w:val="both"/>
          </w:pPr>
        </w:pPrChange>
      </w:pPr>
    </w:p>
    <w:p w14:paraId="70109C89" w14:textId="5E4A74C9" w:rsidR="00935028" w:rsidDel="00E152A3" w:rsidRDefault="00935028" w:rsidP="00C84FE9">
      <w:pPr>
        <w:spacing w:after="123"/>
        <w:ind w:left="309" w:right="990"/>
        <w:rPr>
          <w:del w:id="4777" w:author="Andrew Banks" w:date="2020-04-16T16:34:00Z"/>
        </w:rPr>
      </w:pPr>
      <w:bookmarkStart w:id="4778" w:name="_Toc66180562"/>
      <w:bookmarkStart w:id="4779" w:name="_Toc66183550"/>
      <w:bookmarkStart w:id="4780" w:name="_Toc66185418"/>
      <w:bookmarkStart w:id="4781" w:name="_Toc66186164"/>
      <w:bookmarkStart w:id="4782" w:name="_Toc66186431"/>
      <w:bookmarkStart w:id="4783" w:name="_Toc66201130"/>
      <w:bookmarkStart w:id="4784" w:name="_Toc66710210"/>
      <w:bookmarkStart w:id="4785" w:name="_Toc67648464"/>
      <w:bookmarkStart w:id="4786" w:name="_Toc67650941"/>
      <w:bookmarkStart w:id="4787" w:name="_Toc71106321"/>
      <w:bookmarkEnd w:id="4778"/>
      <w:bookmarkEnd w:id="4779"/>
      <w:bookmarkEnd w:id="4780"/>
      <w:bookmarkEnd w:id="4781"/>
      <w:bookmarkEnd w:id="4782"/>
      <w:bookmarkEnd w:id="4783"/>
      <w:bookmarkEnd w:id="4784"/>
      <w:bookmarkEnd w:id="4785"/>
      <w:bookmarkEnd w:id="4786"/>
      <w:bookmarkEnd w:id="4787"/>
    </w:p>
    <w:p w14:paraId="21EBF91E" w14:textId="3B7813A4" w:rsidR="00C84FE9" w:rsidDel="00E152A3" w:rsidRDefault="00C84FE9" w:rsidP="00C84FE9">
      <w:pPr>
        <w:numPr>
          <w:ilvl w:val="0"/>
          <w:numId w:val="57"/>
        </w:numPr>
        <w:spacing w:before="0" w:after="151" w:line="248" w:lineRule="auto"/>
        <w:ind w:right="990" w:hanging="199"/>
        <w:jc w:val="both"/>
        <w:rPr>
          <w:del w:id="4788" w:author="Andrew Banks" w:date="2020-04-16T16:34:00Z"/>
        </w:rPr>
      </w:pPr>
      <w:del w:id="4789" w:author="Andrew Banks" w:date="2020-04-16T16:34:00Z">
        <w:r w:rsidDel="00E152A3">
          <w:delText>Length and MsgType: see Section 5.2.</w:delText>
        </w:r>
        <w:bookmarkStart w:id="4790" w:name="_Toc66180563"/>
        <w:bookmarkStart w:id="4791" w:name="_Toc66183551"/>
        <w:bookmarkStart w:id="4792" w:name="_Toc66185419"/>
        <w:bookmarkStart w:id="4793" w:name="_Toc66186165"/>
        <w:bookmarkStart w:id="4794" w:name="_Toc66186432"/>
        <w:bookmarkStart w:id="4795" w:name="_Toc66201131"/>
        <w:bookmarkStart w:id="4796" w:name="_Toc66710211"/>
        <w:bookmarkStart w:id="4797" w:name="_Toc67648465"/>
        <w:bookmarkStart w:id="4798" w:name="_Toc67650942"/>
        <w:bookmarkStart w:id="4799" w:name="_Toc71106322"/>
        <w:bookmarkEnd w:id="4790"/>
        <w:bookmarkEnd w:id="4791"/>
        <w:bookmarkEnd w:id="4792"/>
        <w:bookmarkEnd w:id="4793"/>
        <w:bookmarkEnd w:id="4794"/>
        <w:bookmarkEnd w:id="4795"/>
        <w:bookmarkEnd w:id="4796"/>
        <w:bookmarkEnd w:id="4797"/>
        <w:bookmarkEnd w:id="4798"/>
        <w:bookmarkEnd w:id="4799"/>
      </w:del>
    </w:p>
    <w:p w14:paraId="74C0A559" w14:textId="097686F4" w:rsidR="00C84FE9" w:rsidDel="00E152A3" w:rsidRDefault="00C84FE9" w:rsidP="00C84FE9">
      <w:pPr>
        <w:numPr>
          <w:ilvl w:val="0"/>
          <w:numId w:val="57"/>
        </w:numPr>
        <w:spacing w:before="0" w:after="174" w:line="248" w:lineRule="auto"/>
        <w:ind w:right="990" w:hanging="199"/>
        <w:jc w:val="both"/>
        <w:rPr>
          <w:del w:id="4800" w:author="Andrew Banks" w:date="2020-04-16T16:34:00Z"/>
        </w:rPr>
      </w:pPr>
      <w:del w:id="4801" w:author="Andrew Banks" w:date="2020-04-16T16:34:00Z">
        <w:r w:rsidDel="00E152A3">
          <w:delText>Flags:</w:delText>
        </w:r>
        <w:bookmarkStart w:id="4802" w:name="_Toc66180564"/>
        <w:bookmarkStart w:id="4803" w:name="_Toc66183552"/>
        <w:bookmarkStart w:id="4804" w:name="_Toc66185420"/>
        <w:bookmarkStart w:id="4805" w:name="_Toc66186166"/>
        <w:bookmarkStart w:id="4806" w:name="_Toc66186433"/>
        <w:bookmarkStart w:id="4807" w:name="_Toc66201132"/>
        <w:bookmarkStart w:id="4808" w:name="_Toc66710212"/>
        <w:bookmarkStart w:id="4809" w:name="_Toc67648466"/>
        <w:bookmarkStart w:id="4810" w:name="_Toc67650943"/>
        <w:bookmarkStart w:id="4811" w:name="_Toc71106323"/>
        <w:bookmarkEnd w:id="4802"/>
        <w:bookmarkEnd w:id="4803"/>
        <w:bookmarkEnd w:id="4804"/>
        <w:bookmarkEnd w:id="4805"/>
        <w:bookmarkEnd w:id="4806"/>
        <w:bookmarkEnd w:id="4807"/>
        <w:bookmarkEnd w:id="4808"/>
        <w:bookmarkEnd w:id="4809"/>
        <w:bookmarkEnd w:id="4810"/>
        <w:bookmarkEnd w:id="4811"/>
      </w:del>
    </w:p>
    <w:p w14:paraId="1D94430B" w14:textId="34E11C83" w:rsidR="00C84FE9" w:rsidDel="00E152A3" w:rsidRDefault="00C84FE9" w:rsidP="00C84FE9">
      <w:pPr>
        <w:numPr>
          <w:ilvl w:val="1"/>
          <w:numId w:val="57"/>
        </w:numPr>
        <w:spacing w:before="0" w:after="74" w:line="248" w:lineRule="auto"/>
        <w:ind w:right="990" w:hanging="199"/>
        <w:jc w:val="both"/>
        <w:rPr>
          <w:del w:id="4812" w:author="Andrew Banks" w:date="2020-04-16T16:34:00Z"/>
        </w:rPr>
      </w:pPr>
      <w:del w:id="4813" w:author="Andrew Banks" w:date="2020-04-16T16:34:00Z">
        <w:r w:rsidDel="00E152A3">
          <w:delText>DUP, QoS, Retain, TopicIdType: not used.</w:delText>
        </w:r>
        <w:bookmarkStart w:id="4814" w:name="_Toc66180565"/>
        <w:bookmarkStart w:id="4815" w:name="_Toc66183553"/>
        <w:bookmarkStart w:id="4816" w:name="_Toc66185421"/>
        <w:bookmarkStart w:id="4817" w:name="_Toc66186167"/>
        <w:bookmarkStart w:id="4818" w:name="_Toc66186434"/>
        <w:bookmarkStart w:id="4819" w:name="_Toc66201133"/>
        <w:bookmarkStart w:id="4820" w:name="_Toc66710213"/>
        <w:bookmarkStart w:id="4821" w:name="_Toc67648467"/>
        <w:bookmarkStart w:id="4822" w:name="_Toc67650944"/>
        <w:bookmarkStart w:id="4823" w:name="_Toc71106324"/>
        <w:bookmarkEnd w:id="4814"/>
        <w:bookmarkEnd w:id="4815"/>
        <w:bookmarkEnd w:id="4816"/>
        <w:bookmarkEnd w:id="4817"/>
        <w:bookmarkEnd w:id="4818"/>
        <w:bookmarkEnd w:id="4819"/>
        <w:bookmarkEnd w:id="4820"/>
        <w:bookmarkEnd w:id="4821"/>
        <w:bookmarkEnd w:id="4822"/>
        <w:bookmarkEnd w:id="4823"/>
      </w:del>
    </w:p>
    <w:p w14:paraId="5BDCAC46" w14:textId="066A6CA9" w:rsidR="00C84FE9" w:rsidDel="00E152A3" w:rsidRDefault="00C84FE9" w:rsidP="00C84FE9">
      <w:pPr>
        <w:numPr>
          <w:ilvl w:val="1"/>
          <w:numId w:val="57"/>
        </w:numPr>
        <w:spacing w:before="0" w:after="74" w:line="248" w:lineRule="auto"/>
        <w:ind w:right="990" w:hanging="199"/>
        <w:jc w:val="both"/>
        <w:rPr>
          <w:del w:id="4824" w:author="Andrew Banks" w:date="2020-04-16T16:34:00Z"/>
        </w:rPr>
      </w:pPr>
      <w:del w:id="4825" w:author="Andrew Banks" w:date="2020-04-16T16:34:00Z">
        <w:r w:rsidDel="00E152A3">
          <w:delText>Will: if set, indicates that client is requesting for Will topic and Will message prompting;</w:delText>
        </w:r>
        <w:bookmarkStart w:id="4826" w:name="_Toc66180566"/>
        <w:bookmarkStart w:id="4827" w:name="_Toc66183554"/>
        <w:bookmarkStart w:id="4828" w:name="_Toc66185422"/>
        <w:bookmarkStart w:id="4829" w:name="_Toc66186168"/>
        <w:bookmarkStart w:id="4830" w:name="_Toc66186435"/>
        <w:bookmarkStart w:id="4831" w:name="_Toc66201134"/>
        <w:bookmarkStart w:id="4832" w:name="_Toc66710214"/>
        <w:bookmarkStart w:id="4833" w:name="_Toc67648468"/>
        <w:bookmarkStart w:id="4834" w:name="_Toc67650945"/>
        <w:bookmarkStart w:id="4835" w:name="_Toc71106325"/>
        <w:bookmarkEnd w:id="4826"/>
        <w:bookmarkEnd w:id="4827"/>
        <w:bookmarkEnd w:id="4828"/>
        <w:bookmarkEnd w:id="4829"/>
        <w:bookmarkEnd w:id="4830"/>
        <w:bookmarkEnd w:id="4831"/>
        <w:bookmarkEnd w:id="4832"/>
        <w:bookmarkEnd w:id="4833"/>
        <w:bookmarkEnd w:id="4834"/>
        <w:bookmarkEnd w:id="4835"/>
      </w:del>
    </w:p>
    <w:p w14:paraId="3BC9EADF" w14:textId="4A6CCADC" w:rsidR="00C84FE9" w:rsidDel="00E152A3" w:rsidRDefault="00C84FE9" w:rsidP="00C84FE9">
      <w:pPr>
        <w:numPr>
          <w:ilvl w:val="1"/>
          <w:numId w:val="57"/>
        </w:numPr>
        <w:spacing w:before="0" w:after="151" w:line="248" w:lineRule="auto"/>
        <w:ind w:right="990" w:hanging="199"/>
        <w:jc w:val="both"/>
        <w:rPr>
          <w:del w:id="4836" w:author="Andrew Banks" w:date="2020-04-16T16:34:00Z"/>
        </w:rPr>
      </w:pPr>
      <w:del w:id="4837" w:author="Andrew Banks" w:date="2020-04-16T16:34:00Z">
        <w:r w:rsidDel="00E152A3">
          <w:delText>CleanSession: same meaning as with MQTT, however extended for Will topic and Will message (see Section 6.3).</w:delText>
        </w:r>
        <w:bookmarkStart w:id="4838" w:name="_Toc66180567"/>
        <w:bookmarkStart w:id="4839" w:name="_Toc66183555"/>
        <w:bookmarkStart w:id="4840" w:name="_Toc66185423"/>
        <w:bookmarkStart w:id="4841" w:name="_Toc66186169"/>
        <w:bookmarkStart w:id="4842" w:name="_Toc66186436"/>
        <w:bookmarkStart w:id="4843" w:name="_Toc66201135"/>
        <w:bookmarkStart w:id="4844" w:name="_Toc66710215"/>
        <w:bookmarkStart w:id="4845" w:name="_Toc67648469"/>
        <w:bookmarkStart w:id="4846" w:name="_Toc67650946"/>
        <w:bookmarkStart w:id="4847" w:name="_Toc71106326"/>
        <w:bookmarkEnd w:id="4838"/>
        <w:bookmarkEnd w:id="4839"/>
        <w:bookmarkEnd w:id="4840"/>
        <w:bookmarkEnd w:id="4841"/>
        <w:bookmarkEnd w:id="4842"/>
        <w:bookmarkEnd w:id="4843"/>
        <w:bookmarkEnd w:id="4844"/>
        <w:bookmarkEnd w:id="4845"/>
        <w:bookmarkEnd w:id="4846"/>
        <w:bookmarkEnd w:id="4847"/>
      </w:del>
    </w:p>
    <w:p w14:paraId="4C444700" w14:textId="4D01DC0C" w:rsidR="00C84FE9" w:rsidDel="00E152A3" w:rsidRDefault="00C84FE9" w:rsidP="00C84FE9">
      <w:pPr>
        <w:numPr>
          <w:ilvl w:val="0"/>
          <w:numId w:val="57"/>
        </w:numPr>
        <w:spacing w:before="0" w:after="153" w:line="248" w:lineRule="auto"/>
        <w:ind w:right="990" w:hanging="199"/>
        <w:jc w:val="both"/>
        <w:rPr>
          <w:del w:id="4848" w:author="Andrew Banks" w:date="2020-04-16T16:34:00Z"/>
        </w:rPr>
      </w:pPr>
      <w:del w:id="4849" w:author="Andrew Banks" w:date="2020-04-16T16:34:00Z">
        <w:r w:rsidDel="00E152A3">
          <w:delText>Protocol</w:delText>
        </w:r>
      </w:del>
      <w:del w:id="4850" w:author="Andrew Banks" w:date="2020-04-16T13:01:00Z">
        <w:r w:rsidDel="007E7051">
          <w:delText>Id: corresponds to the “Protocol Name” and “Protocol Version” of the MQTT CONNECT message.</w:delText>
        </w:r>
      </w:del>
      <w:bookmarkStart w:id="4851" w:name="_Toc66180568"/>
      <w:bookmarkStart w:id="4852" w:name="_Toc66183556"/>
      <w:bookmarkStart w:id="4853" w:name="_Toc66185424"/>
      <w:bookmarkStart w:id="4854" w:name="_Toc66186170"/>
      <w:bookmarkStart w:id="4855" w:name="_Toc66186437"/>
      <w:bookmarkStart w:id="4856" w:name="_Toc66201136"/>
      <w:bookmarkStart w:id="4857" w:name="_Toc66710216"/>
      <w:bookmarkStart w:id="4858" w:name="_Toc67648470"/>
      <w:bookmarkStart w:id="4859" w:name="_Toc67650947"/>
      <w:bookmarkStart w:id="4860" w:name="_Toc71106327"/>
      <w:bookmarkEnd w:id="4851"/>
      <w:bookmarkEnd w:id="4852"/>
      <w:bookmarkEnd w:id="4853"/>
      <w:bookmarkEnd w:id="4854"/>
      <w:bookmarkEnd w:id="4855"/>
      <w:bookmarkEnd w:id="4856"/>
      <w:bookmarkEnd w:id="4857"/>
      <w:bookmarkEnd w:id="4858"/>
      <w:bookmarkEnd w:id="4859"/>
      <w:bookmarkEnd w:id="4860"/>
    </w:p>
    <w:p w14:paraId="7264AA9B" w14:textId="18C2F236" w:rsidR="00C84FE9" w:rsidDel="00E152A3" w:rsidRDefault="00C84FE9" w:rsidP="00C84FE9">
      <w:pPr>
        <w:numPr>
          <w:ilvl w:val="0"/>
          <w:numId w:val="57"/>
        </w:numPr>
        <w:spacing w:before="0" w:after="153" w:line="248" w:lineRule="auto"/>
        <w:ind w:right="990" w:hanging="199"/>
        <w:jc w:val="both"/>
        <w:rPr>
          <w:del w:id="4861" w:author="Andrew Banks" w:date="2020-04-16T16:34:00Z"/>
        </w:rPr>
      </w:pPr>
      <w:del w:id="4862" w:author="Andrew Banks" w:date="2020-04-16T16:34:00Z">
        <w:r w:rsidDel="1462A0EF">
          <w:delText>Duration: same as with MQTT, contains the value of the Keep Alive timer.</w:delText>
        </w:r>
        <w:bookmarkStart w:id="4863" w:name="_Toc66180569"/>
        <w:bookmarkStart w:id="4864" w:name="_Toc66183557"/>
        <w:bookmarkStart w:id="4865" w:name="_Toc66185425"/>
        <w:bookmarkStart w:id="4866" w:name="_Toc66186171"/>
        <w:bookmarkStart w:id="4867" w:name="_Toc66186438"/>
        <w:bookmarkStart w:id="4868" w:name="_Toc66201137"/>
        <w:bookmarkStart w:id="4869" w:name="_Toc66710217"/>
        <w:bookmarkStart w:id="4870" w:name="_Toc67648471"/>
        <w:bookmarkStart w:id="4871" w:name="_Toc67650948"/>
        <w:bookmarkStart w:id="4872" w:name="_Toc71106328"/>
        <w:bookmarkEnd w:id="4863"/>
        <w:bookmarkEnd w:id="4864"/>
        <w:bookmarkEnd w:id="4865"/>
        <w:bookmarkEnd w:id="4866"/>
        <w:bookmarkEnd w:id="4867"/>
        <w:bookmarkEnd w:id="4868"/>
        <w:bookmarkEnd w:id="4869"/>
        <w:bookmarkEnd w:id="4870"/>
        <w:bookmarkEnd w:id="4871"/>
        <w:bookmarkEnd w:id="4872"/>
      </w:del>
    </w:p>
    <w:p w14:paraId="792000A2" w14:textId="605B8F4E" w:rsidR="1462A0EF" w:rsidRDefault="1462A0EF" w:rsidP="1462A0EF">
      <w:pPr>
        <w:pStyle w:val="Heading4"/>
        <w:rPr>
          <w:ins w:id="4873" w:author="Ian Craggs" w:date="2021-02-18T11:58:00Z"/>
        </w:rPr>
      </w:pPr>
      <w:bookmarkStart w:id="4874" w:name="_Toc71106329"/>
      <w:ins w:id="4875" w:author="Ian Craggs" w:date="2021-02-18T11:58:00Z">
        <w:r>
          <w:t>Session</w:t>
        </w:r>
      </w:ins>
      <w:ins w:id="4876" w:author="Simon Johnson" w:date="2021-03-01T12:43:00Z">
        <w:r w:rsidR="0018718F">
          <w:t xml:space="preserve"> </w:t>
        </w:r>
      </w:ins>
      <w:ins w:id="4877" w:author="Ian Craggs" w:date="2021-02-18T11:58:00Z">
        <w:r>
          <w:t>Expiry</w:t>
        </w:r>
      </w:ins>
      <w:ins w:id="4878" w:author="Simon Johnson" w:date="2021-03-01T12:43:00Z">
        <w:r w:rsidR="0018718F">
          <w:t xml:space="preserve"> </w:t>
        </w:r>
      </w:ins>
      <w:ins w:id="4879" w:author="Ian Craggs" w:date="2021-02-18T11:58:00Z">
        <w:r>
          <w:t>Interval</w:t>
        </w:r>
        <w:bookmarkEnd w:id="4874"/>
        <w:del w:id="4880" w:author="Simon Johnson" w:date="2021-03-01T13:20:00Z">
          <w:r w:rsidDel="00A4784E">
            <w:delText>:</w:delText>
          </w:r>
        </w:del>
      </w:ins>
    </w:p>
    <w:p w14:paraId="64171D82" w14:textId="4B11C70F" w:rsidR="1462A0EF" w:rsidRDefault="1462A0EF">
      <w:pPr>
        <w:rPr>
          <w:ins w:id="4881" w:author="Ian Craggs" w:date="2021-02-18T12:00:00Z"/>
        </w:rPr>
      </w:pPr>
      <w:ins w:id="4882" w:author="Ian Craggs" w:date="2021-02-18T12:00:00Z">
        <w:r w:rsidRPr="1462A0EF">
          <w:rPr>
            <w:rFonts w:eastAsia="Liberation Sans" w:cs="Liberation Sans"/>
            <w:szCs w:val="20"/>
          </w:rPr>
          <w:t xml:space="preserve">If the Session Expiry Interval is absent the value 0 is used. If it is set to 0, </w:t>
        </w:r>
        <w:del w:id="4883" w:author="Simon Johnson" w:date="2021-03-26T10:14:00Z">
          <w:r w:rsidRPr="1462A0EF" w:rsidDel="00BB7D11">
            <w:rPr>
              <w:rFonts w:eastAsia="Liberation Sans" w:cs="Liberation Sans"/>
              <w:szCs w:val="20"/>
            </w:rPr>
            <w:delText xml:space="preserve">or is absent, </w:delText>
          </w:r>
        </w:del>
        <w:r w:rsidRPr="1462A0EF">
          <w:rPr>
            <w:rFonts w:eastAsia="Liberation Sans" w:cs="Liberation Sans"/>
            <w:szCs w:val="20"/>
          </w:rPr>
          <w:t xml:space="preserve">the Session ends when the Network Connection is closed. </w:t>
        </w:r>
      </w:ins>
    </w:p>
    <w:p w14:paraId="5FF3A9E1" w14:textId="69270E23" w:rsidR="1462A0EF" w:rsidRDefault="1462A0EF">
      <w:pPr>
        <w:rPr>
          <w:ins w:id="4884" w:author="Ian Craggs" w:date="2021-02-18T12:00:00Z"/>
        </w:rPr>
      </w:pPr>
      <w:ins w:id="4885" w:author="Ian Craggs" w:date="2021-02-18T12:00:00Z">
        <w:r w:rsidRPr="1462A0EF">
          <w:rPr>
            <w:rFonts w:eastAsia="Liberation Sans" w:cs="Liberation Sans"/>
            <w:szCs w:val="20"/>
          </w:rPr>
          <w:t xml:space="preserve"> </w:t>
        </w:r>
      </w:ins>
    </w:p>
    <w:p w14:paraId="67871628" w14:textId="4D09C599" w:rsidR="1462A0EF" w:rsidRDefault="1462A0EF">
      <w:pPr>
        <w:rPr>
          <w:ins w:id="4886" w:author="Ian Craggs" w:date="2021-02-18T12:00:00Z"/>
        </w:rPr>
      </w:pPr>
      <w:ins w:id="4887" w:author="Ian Craggs" w:date="2021-02-18T12:00:00Z">
        <w:r w:rsidRPr="1462A0EF">
          <w:rPr>
            <w:rFonts w:eastAsia="Liberation Sans" w:cs="Liberation Sans"/>
            <w:szCs w:val="20"/>
          </w:rPr>
          <w:lastRenderedPageBreak/>
          <w:t xml:space="preserve">If the Session Expiry Interval is 0xFFFFFFFF (UINT_MAX), the Session does not expire. </w:t>
        </w:r>
      </w:ins>
    </w:p>
    <w:p w14:paraId="5D7C655B" w14:textId="7846EAF4" w:rsidR="1462A0EF" w:rsidRDefault="1462A0EF">
      <w:pPr>
        <w:rPr>
          <w:ins w:id="4888" w:author="Ian Craggs" w:date="2021-02-18T12:00:00Z"/>
        </w:rPr>
      </w:pPr>
      <w:ins w:id="4889" w:author="Ian Craggs" w:date="2021-02-18T12:00:00Z">
        <w:r w:rsidRPr="1462A0EF">
          <w:rPr>
            <w:rFonts w:eastAsia="Liberation Sans" w:cs="Liberation Sans"/>
            <w:szCs w:val="20"/>
          </w:rPr>
          <w:t xml:space="preserve"> </w:t>
        </w:r>
      </w:ins>
    </w:p>
    <w:p w14:paraId="420F383E" w14:textId="73C274F0" w:rsidR="1462A0EF" w:rsidRDefault="1462A0EF">
      <w:pPr>
        <w:rPr>
          <w:ins w:id="4890" w:author="Ian Craggs" w:date="2021-02-18T12:00:00Z"/>
        </w:rPr>
      </w:pPr>
      <w:ins w:id="4891" w:author="Ian Craggs" w:date="2021-02-18T12:00:00Z">
        <w:r w:rsidRPr="1462A0EF">
          <w:rPr>
            <w:rFonts w:eastAsia="Liberation Sans" w:cs="Liberation Sans"/>
            <w:szCs w:val="20"/>
            <w:highlight w:val="yellow"/>
          </w:rPr>
          <w:t>The Client and Server MUST store the Session State after the Network Connection is closed if the Session Expiry Interval is greater than 0</w:t>
        </w:r>
        <w:r w:rsidRPr="1462A0EF">
          <w:rPr>
            <w:rFonts w:eastAsia="Liberation Sans" w:cs="Liberation Sans"/>
            <w:szCs w:val="20"/>
          </w:rPr>
          <w:t>.</w:t>
        </w:r>
      </w:ins>
    </w:p>
    <w:p w14:paraId="6CCD599D" w14:textId="1579E6DD" w:rsidR="1462A0EF" w:rsidRDefault="1462A0EF">
      <w:pPr>
        <w:rPr>
          <w:ins w:id="4892" w:author="Ian Craggs" w:date="2021-02-18T12:00:00Z"/>
        </w:rPr>
      </w:pPr>
      <w:ins w:id="4893" w:author="Ian Craggs" w:date="2021-02-18T12:00:00Z">
        <w:r w:rsidRPr="1462A0EF">
          <w:rPr>
            <w:rFonts w:eastAsia="Liberation Sans" w:cs="Liberation Sans"/>
            <w:b/>
            <w:bCs/>
            <w:szCs w:val="20"/>
          </w:rPr>
          <w:t xml:space="preserve"> </w:t>
        </w:r>
      </w:ins>
    </w:p>
    <w:p w14:paraId="569A3626" w14:textId="52D59101" w:rsidR="1462A0EF" w:rsidRDefault="1462A0EF">
      <w:pPr>
        <w:ind w:left="720"/>
        <w:rPr>
          <w:ins w:id="4894" w:author="Ian Craggs" w:date="2021-02-18T12:00:00Z"/>
        </w:rPr>
        <w:pPrChange w:id="4895" w:author="Simon Johnson" w:date="2021-03-26T11:34:00Z">
          <w:pPr/>
        </w:pPrChange>
      </w:pPr>
      <w:ins w:id="4896" w:author="Ian Craggs" w:date="2021-02-18T12:00:00Z">
        <w:r w:rsidRPr="1462A0EF">
          <w:rPr>
            <w:rFonts w:eastAsia="Liberation Sans" w:cs="Liberation Sans"/>
            <w:b/>
            <w:bCs/>
            <w:szCs w:val="20"/>
          </w:rPr>
          <w:t>Non-normative comment</w:t>
        </w:r>
      </w:ins>
    </w:p>
    <w:p w14:paraId="43B72B14" w14:textId="787A1E07" w:rsidR="1462A0EF" w:rsidRDefault="1462A0EF">
      <w:pPr>
        <w:ind w:left="720"/>
        <w:rPr>
          <w:ins w:id="4897" w:author="Ian Craggs" w:date="2021-02-18T12:01:00Z"/>
        </w:rPr>
        <w:pPrChange w:id="4898" w:author="Simon Johnson" w:date="2021-03-26T11:34:00Z">
          <w:pPr/>
        </w:pPrChange>
      </w:pPr>
      <w:ins w:id="4899" w:author="Ian Craggs" w:date="2021-02-18T12:00:00Z">
        <w:r w:rsidRPr="1462A0EF">
          <w:rPr>
            <w:rFonts w:eastAsia="Liberation Sans" w:cs="Liberation Sans"/>
            <w:szCs w:val="20"/>
          </w:rPr>
          <w:t>The clock in the Client or Server may not be running for part of the time interval, for instance because the Client or Server are not running. This might cause the deletion of the state to be delayed.</w:t>
        </w:r>
      </w:ins>
    </w:p>
    <w:p w14:paraId="779EF0EA" w14:textId="05048EED" w:rsidR="1462A0EF" w:rsidRDefault="1462A0EF" w:rsidP="1462A0EF">
      <w:pPr>
        <w:rPr>
          <w:ins w:id="4900" w:author="Ian Craggs" w:date="2021-02-18T12:01:00Z"/>
          <w:rFonts w:eastAsia="Liberation Sans" w:cs="Liberation Sans"/>
          <w:szCs w:val="20"/>
        </w:rPr>
      </w:pPr>
    </w:p>
    <w:p w14:paraId="52BDA7E5" w14:textId="7003A7F5" w:rsidR="1462A0EF" w:rsidRDefault="1462A0EF">
      <w:pPr>
        <w:rPr>
          <w:ins w:id="4901" w:author="Simon Johnson" w:date="2021-03-26T10:16:00Z"/>
          <w:rFonts w:eastAsia="Liberation Sans" w:cs="Liberation Sans"/>
          <w:szCs w:val="20"/>
        </w:rPr>
      </w:pPr>
      <w:ins w:id="4902" w:author="Ian Craggs" w:date="2021-02-18T12:01:00Z">
        <w:r w:rsidRPr="1462A0EF">
          <w:rPr>
            <w:rFonts w:eastAsia="Liberation Sans" w:cs="Liberation Sans"/>
            <w:szCs w:val="20"/>
          </w:rPr>
          <w:t>When the Session expires the Client and Server need not process the deletion of state atomically.</w:t>
        </w:r>
      </w:ins>
    </w:p>
    <w:p w14:paraId="1A01ADD1" w14:textId="277EA937" w:rsidR="0089542E" w:rsidRDefault="0089542E" w:rsidP="0089542E">
      <w:pPr>
        <w:pStyle w:val="Heading4"/>
        <w:rPr>
          <w:ins w:id="4903" w:author="Simon Johnson" w:date="2021-03-26T10:16:00Z"/>
        </w:rPr>
      </w:pPr>
      <w:bookmarkStart w:id="4904" w:name="_Toc71106330"/>
      <w:ins w:id="4905" w:author="Simon Johnson" w:date="2021-03-26T10:16:00Z">
        <w:r>
          <w:t>Max Packet Size</w:t>
        </w:r>
        <w:bookmarkEnd w:id="4904"/>
      </w:ins>
    </w:p>
    <w:p w14:paraId="7C0ED8B2" w14:textId="7F6E9C2D" w:rsidR="0089542E" w:rsidRDefault="0089542E" w:rsidP="0089542E">
      <w:pPr>
        <w:rPr>
          <w:ins w:id="4906" w:author="Simon Johnson" w:date="2021-03-26T10:17:00Z"/>
          <w:rFonts w:ascii="Arial" w:hAnsi="Arial" w:cs="Arial"/>
          <w:color w:val="000000"/>
          <w:szCs w:val="20"/>
        </w:rPr>
      </w:pPr>
      <w:ins w:id="4907" w:author="Simon Johnson" w:date="2021-03-26T10:17:00Z">
        <w:r>
          <w:rPr>
            <w:rFonts w:ascii="Arial" w:hAnsi="Arial" w:cs="Arial"/>
            <w:color w:val="000000"/>
            <w:szCs w:val="20"/>
          </w:rPr>
          <w:t xml:space="preserve">A Two Byte </w:t>
        </w:r>
      </w:ins>
      <w:ins w:id="4908" w:author="Simon Johnson" w:date="2021-03-26T10:18:00Z">
        <w:r>
          <w:rPr>
            <w:rFonts w:ascii="Arial" w:hAnsi="Arial" w:cs="Arial"/>
            <w:color w:val="000000"/>
            <w:szCs w:val="20"/>
          </w:rPr>
          <w:t xml:space="preserve">(16-bit) </w:t>
        </w:r>
      </w:ins>
      <w:ins w:id="4909" w:author="Simon Johnson" w:date="2021-03-26T10:17:00Z">
        <w:r>
          <w:rPr>
            <w:rFonts w:ascii="Arial" w:hAnsi="Arial" w:cs="Arial"/>
            <w:color w:val="000000"/>
            <w:szCs w:val="20"/>
          </w:rPr>
          <w:t xml:space="preserve">Integer representing the Maximum Packet Size the Client is willing to accept. If the Maximum Packet Size is </w:t>
        </w:r>
      </w:ins>
      <w:ins w:id="4910" w:author="Simon Johnson" w:date="2021-03-26T10:18:00Z">
        <w:r>
          <w:rPr>
            <w:rFonts w:ascii="Arial" w:hAnsi="Arial" w:cs="Arial"/>
            <w:color w:val="000000"/>
            <w:szCs w:val="20"/>
          </w:rPr>
          <w:t>set to 0</w:t>
        </w:r>
      </w:ins>
      <w:ins w:id="4911" w:author="Simon Johnson" w:date="2021-03-26T10:17:00Z">
        <w:r>
          <w:rPr>
            <w:rFonts w:ascii="Arial" w:hAnsi="Arial" w:cs="Arial"/>
            <w:color w:val="000000"/>
            <w:szCs w:val="20"/>
          </w:rPr>
          <w:t>, no limit on the packet size is imposed beyond the limitations in the protocol as a result of the remaining length encoding and the protocol header sizes.</w:t>
        </w:r>
      </w:ins>
    </w:p>
    <w:p w14:paraId="2F1EAD9C" w14:textId="77777777" w:rsidR="00A7725C" w:rsidRDefault="00A7725C" w:rsidP="0089542E">
      <w:pPr>
        <w:rPr>
          <w:ins w:id="4912" w:author="Simon Johnson" w:date="2021-03-26T11:35:00Z"/>
          <w:rFonts w:ascii="Arial" w:hAnsi="Arial" w:cs="Arial"/>
          <w:color w:val="000000"/>
          <w:szCs w:val="20"/>
        </w:rPr>
      </w:pPr>
    </w:p>
    <w:p w14:paraId="184738BE" w14:textId="51B1DAAB" w:rsidR="0089542E" w:rsidRDefault="0089542E">
      <w:pPr>
        <w:ind w:left="720"/>
        <w:rPr>
          <w:ins w:id="4913" w:author="Simon Johnson" w:date="2021-03-26T10:17:00Z"/>
          <w:rFonts w:ascii="Arial" w:hAnsi="Arial" w:cs="Arial"/>
          <w:color w:val="000000"/>
          <w:szCs w:val="20"/>
        </w:rPr>
        <w:pPrChange w:id="4914" w:author="Simon Johnson" w:date="2021-03-26T11:35:00Z">
          <w:pPr/>
        </w:pPrChange>
      </w:pPr>
      <w:ins w:id="4915" w:author="Simon Johnson" w:date="2021-03-26T10:17:00Z">
        <w:r>
          <w:rPr>
            <w:rFonts w:ascii="Arial" w:hAnsi="Arial" w:cs="Arial"/>
            <w:b/>
            <w:bCs/>
            <w:color w:val="000000"/>
            <w:szCs w:val="20"/>
          </w:rPr>
          <w:t>Non-normative comment</w:t>
        </w:r>
      </w:ins>
    </w:p>
    <w:p w14:paraId="7F588BC4" w14:textId="77777777" w:rsidR="0089542E" w:rsidRDefault="0089542E">
      <w:pPr>
        <w:ind w:left="720"/>
        <w:rPr>
          <w:ins w:id="4916" w:author="Simon Johnson" w:date="2021-03-26T10:17:00Z"/>
          <w:rFonts w:ascii="Arial" w:hAnsi="Arial" w:cs="Arial"/>
          <w:color w:val="000000"/>
          <w:szCs w:val="20"/>
        </w:rPr>
      </w:pPr>
      <w:ins w:id="4917" w:author="Simon Johnson" w:date="2021-03-26T10:17:00Z">
        <w:r>
          <w:rPr>
            <w:rFonts w:ascii="Arial" w:hAnsi="Arial" w:cs="Arial"/>
            <w:color w:val="000000"/>
            <w:szCs w:val="20"/>
          </w:rPr>
          <w:t>It is the responsibility of the application to select a suitable Maximum Packet Size value if it chooses to restrict the Maximum Packet Size.</w:t>
        </w:r>
      </w:ins>
    </w:p>
    <w:p w14:paraId="02F6DEA2" w14:textId="77777777" w:rsidR="0089542E" w:rsidRDefault="0089542E" w:rsidP="0089542E">
      <w:pPr>
        <w:rPr>
          <w:ins w:id="4918" w:author="Simon Johnson" w:date="2021-03-26T10:17:00Z"/>
          <w:rFonts w:ascii="Arial" w:hAnsi="Arial" w:cs="Arial"/>
          <w:color w:val="000000"/>
          <w:szCs w:val="20"/>
        </w:rPr>
      </w:pPr>
      <w:ins w:id="4919" w:author="Simon Johnson" w:date="2021-03-26T10:17:00Z">
        <w:r>
          <w:rPr>
            <w:rFonts w:ascii="Arial" w:hAnsi="Arial" w:cs="Arial"/>
            <w:color w:val="000000"/>
            <w:szCs w:val="20"/>
          </w:rPr>
          <w:t> </w:t>
        </w:r>
      </w:ins>
    </w:p>
    <w:p w14:paraId="53C7AD37" w14:textId="251FEEAD" w:rsidR="0089542E" w:rsidRDefault="0089542E" w:rsidP="0089542E">
      <w:pPr>
        <w:rPr>
          <w:ins w:id="4920" w:author="Simon Johnson" w:date="2021-03-26T10:17:00Z"/>
          <w:rFonts w:ascii="Arial" w:hAnsi="Arial" w:cs="Arial"/>
          <w:color w:val="000000"/>
          <w:szCs w:val="20"/>
        </w:rPr>
      </w:pPr>
      <w:ins w:id="4921" w:author="Simon Johnson" w:date="2021-03-26T10:17:00Z">
        <w:r>
          <w:rPr>
            <w:rFonts w:ascii="Arial" w:hAnsi="Arial" w:cs="Arial"/>
            <w:color w:val="000000"/>
            <w:szCs w:val="20"/>
          </w:rPr>
          <w:t>The packet size is the total number of bytes in an MQTT Control Packet, as defined in</w:t>
        </w:r>
      </w:ins>
      <w:ins w:id="4922" w:author="Simon Johnson" w:date="2021-03-26T10:20:00Z">
        <w:r>
          <w:rPr>
            <w:rStyle w:val="apple-converted-space"/>
            <w:rFonts w:ascii="Arial" w:hAnsi="Arial" w:cs="Arial"/>
            <w:color w:val="000000"/>
            <w:szCs w:val="20"/>
          </w:rPr>
          <w:t xml:space="preserve"> section 3.1</w:t>
        </w:r>
      </w:ins>
      <w:ins w:id="4923" w:author="Simon Johnson" w:date="2021-03-26T10:17:00Z">
        <w:r>
          <w:rPr>
            <w:rFonts w:ascii="Arial" w:hAnsi="Arial" w:cs="Arial"/>
            <w:color w:val="000000"/>
            <w:szCs w:val="20"/>
          </w:rPr>
          <w:t>. The Client uses the Maximum Packet Size to inform the Server that it will not process packets exceeding this limit.</w:t>
        </w:r>
      </w:ins>
    </w:p>
    <w:p w14:paraId="2E4CF1F2" w14:textId="77777777" w:rsidR="0089542E" w:rsidRDefault="0089542E" w:rsidP="0089542E">
      <w:pPr>
        <w:rPr>
          <w:ins w:id="4924" w:author="Simon Johnson" w:date="2021-03-26T10:17:00Z"/>
          <w:rFonts w:ascii="Arial" w:hAnsi="Arial" w:cs="Arial"/>
          <w:color w:val="000000"/>
          <w:szCs w:val="20"/>
        </w:rPr>
      </w:pPr>
      <w:ins w:id="4925" w:author="Simon Johnson" w:date="2021-03-26T10:17:00Z">
        <w:r>
          <w:rPr>
            <w:rFonts w:ascii="Arial" w:hAnsi="Arial" w:cs="Arial"/>
            <w:color w:val="000000"/>
            <w:szCs w:val="20"/>
          </w:rPr>
          <w:t> </w:t>
        </w:r>
      </w:ins>
    </w:p>
    <w:p w14:paraId="58EAAF06" w14:textId="4EC974B5" w:rsidR="0089542E" w:rsidRDefault="0089542E" w:rsidP="0089542E">
      <w:pPr>
        <w:rPr>
          <w:ins w:id="4926" w:author="Simon Johnson" w:date="2021-03-26T10:17:00Z"/>
          <w:rFonts w:ascii="Arial" w:hAnsi="Arial" w:cs="Arial"/>
          <w:color w:val="000000"/>
          <w:szCs w:val="20"/>
        </w:rPr>
      </w:pPr>
      <w:ins w:id="4927" w:author="Simon Johnson" w:date="2021-03-26T10:17:00Z">
        <w:r>
          <w:rPr>
            <w:rFonts w:ascii="Arial" w:hAnsi="Arial" w:cs="Arial"/>
            <w:color w:val="000000"/>
            <w:szCs w:val="20"/>
            <w:shd w:val="clear" w:color="auto" w:fill="FFFF00"/>
          </w:rPr>
          <w:t>The Server MUST NOT send packets exceeding Maximum Packet Size to the Client</w:t>
        </w:r>
        <w:r>
          <w:rPr>
            <w:rStyle w:val="apple-converted-space"/>
            <w:rFonts w:ascii="Arial" w:hAnsi="Arial" w:cs="Arial"/>
            <w:color w:val="000000"/>
            <w:szCs w:val="20"/>
          </w:rPr>
          <w:t> </w:t>
        </w:r>
        <w:r>
          <w:rPr>
            <w:rFonts w:ascii="Arial" w:hAnsi="Arial" w:cs="Arial"/>
            <w:color w:val="FF0000"/>
            <w:szCs w:val="20"/>
          </w:rPr>
          <w:t>[MQTT-3.1.2-24]</w:t>
        </w:r>
        <w:r>
          <w:rPr>
            <w:rFonts w:ascii="Arial" w:hAnsi="Arial" w:cs="Arial"/>
            <w:color w:val="000000"/>
            <w:szCs w:val="20"/>
          </w:rPr>
          <w:t>. If a Client receives a packet whose size exceeds this limit, this is a Protocol Error, the Client uses DISCONNECT with Reason Code 0x95 (Packet too large), as described in</w:t>
        </w:r>
        <w:r>
          <w:rPr>
            <w:rStyle w:val="apple-converted-space"/>
            <w:rFonts w:ascii="Arial" w:hAnsi="Arial" w:cs="Arial"/>
            <w:color w:val="000000"/>
            <w:szCs w:val="20"/>
          </w:rPr>
          <w:t> </w:t>
        </w:r>
      </w:ins>
      <w:ins w:id="4928" w:author="Simon Johnson" w:date="2021-03-26T10:21:00Z">
        <w:r>
          <w:rPr>
            <w:rFonts w:ascii="Arial" w:hAnsi="Arial" w:cs="Arial"/>
            <w:color w:val="000000"/>
            <w:szCs w:val="20"/>
          </w:rPr>
          <w:t>section 3.2.8</w:t>
        </w:r>
      </w:ins>
      <w:ins w:id="4929" w:author="Simon Johnson" w:date="2021-03-26T10:17:00Z">
        <w:r>
          <w:rPr>
            <w:rFonts w:ascii="Arial" w:hAnsi="Arial" w:cs="Arial"/>
            <w:color w:val="000000"/>
            <w:szCs w:val="20"/>
          </w:rPr>
          <w:t>.</w:t>
        </w:r>
      </w:ins>
    </w:p>
    <w:p w14:paraId="3E49586A" w14:textId="77777777" w:rsidR="0089542E" w:rsidRDefault="0089542E" w:rsidP="0089542E">
      <w:pPr>
        <w:rPr>
          <w:ins w:id="4930" w:author="Simon Johnson" w:date="2021-03-26T10:17:00Z"/>
          <w:rFonts w:ascii="Arial" w:hAnsi="Arial" w:cs="Arial"/>
          <w:color w:val="000000"/>
          <w:szCs w:val="20"/>
        </w:rPr>
      </w:pPr>
      <w:ins w:id="4931" w:author="Simon Johnson" w:date="2021-03-26T10:17:00Z">
        <w:r>
          <w:rPr>
            <w:rFonts w:ascii="Arial" w:hAnsi="Arial" w:cs="Arial"/>
            <w:color w:val="000000"/>
            <w:szCs w:val="20"/>
          </w:rPr>
          <w:t> </w:t>
        </w:r>
      </w:ins>
    </w:p>
    <w:p w14:paraId="6D0D514B" w14:textId="13814DCB" w:rsidR="0089542E" w:rsidRDefault="0089542E">
      <w:pPr>
        <w:rPr>
          <w:ins w:id="4932" w:author="Simon Johnson" w:date="2021-03-26T10:17:00Z"/>
          <w:rFonts w:ascii="Arial" w:hAnsi="Arial" w:cs="Arial"/>
          <w:color w:val="000000"/>
          <w:szCs w:val="20"/>
        </w:rPr>
      </w:pPr>
      <w:ins w:id="4933" w:author="Simon Johnson" w:date="2021-03-26T10:17:00Z">
        <w:r>
          <w:rPr>
            <w:rFonts w:ascii="Arial" w:hAnsi="Arial" w:cs="Arial"/>
            <w:color w:val="000000"/>
            <w:szCs w:val="20"/>
            <w:shd w:val="clear" w:color="auto" w:fill="FFFF00"/>
          </w:rPr>
          <w:t>Where a Packet is too large to send, the Server MUST discard it without sending it and then behave as if it had completed sending that Application Message</w:t>
        </w:r>
        <w:r>
          <w:rPr>
            <w:rStyle w:val="apple-converted-space"/>
            <w:rFonts w:ascii="Arial" w:hAnsi="Arial" w:cs="Arial"/>
            <w:color w:val="000000"/>
            <w:szCs w:val="20"/>
          </w:rPr>
          <w:t> </w:t>
        </w:r>
        <w:r>
          <w:rPr>
            <w:rFonts w:ascii="Arial" w:hAnsi="Arial" w:cs="Arial"/>
            <w:color w:val="FF0000"/>
            <w:szCs w:val="20"/>
          </w:rPr>
          <w:t>[MQTT-3.1.2-25]</w:t>
        </w:r>
        <w:r>
          <w:rPr>
            <w:rFonts w:ascii="Arial" w:hAnsi="Arial" w:cs="Arial"/>
            <w:color w:val="000000"/>
            <w:szCs w:val="20"/>
          </w:rPr>
          <w:t>.</w:t>
        </w:r>
        <w:r>
          <w:rPr>
            <w:rStyle w:val="apple-converted-space"/>
            <w:rFonts w:ascii="Arial" w:hAnsi="Arial" w:cs="Arial"/>
            <w:color w:val="000000"/>
            <w:szCs w:val="20"/>
          </w:rPr>
          <w:t> </w:t>
        </w:r>
      </w:ins>
    </w:p>
    <w:p w14:paraId="32F4AB59" w14:textId="77777777" w:rsidR="0089542E" w:rsidRDefault="0089542E" w:rsidP="0089542E">
      <w:pPr>
        <w:ind w:left="720"/>
        <w:rPr>
          <w:ins w:id="4934" w:author="Simon Johnson" w:date="2021-03-26T10:17:00Z"/>
          <w:rFonts w:ascii="Arial" w:hAnsi="Arial" w:cs="Arial"/>
          <w:color w:val="000000"/>
          <w:szCs w:val="20"/>
        </w:rPr>
      </w:pPr>
      <w:ins w:id="4935" w:author="Simon Johnson" w:date="2021-03-26T10:17:00Z">
        <w:r>
          <w:rPr>
            <w:rFonts w:ascii="Arial" w:hAnsi="Arial" w:cs="Arial"/>
            <w:color w:val="000000"/>
            <w:szCs w:val="20"/>
          </w:rPr>
          <w:t> </w:t>
        </w:r>
      </w:ins>
    </w:p>
    <w:p w14:paraId="6F5E4DF8" w14:textId="77777777" w:rsidR="0089542E" w:rsidRDefault="0089542E" w:rsidP="0089542E">
      <w:pPr>
        <w:ind w:left="720"/>
        <w:rPr>
          <w:ins w:id="4936" w:author="Simon Johnson" w:date="2021-03-26T10:17:00Z"/>
          <w:rFonts w:ascii="Arial" w:hAnsi="Arial" w:cs="Arial"/>
          <w:color w:val="000000"/>
          <w:szCs w:val="20"/>
        </w:rPr>
      </w:pPr>
      <w:bookmarkStart w:id="4937" w:name="_Toc473620061"/>
      <w:ins w:id="4938" w:author="Simon Johnson" w:date="2021-03-26T10:17:00Z">
        <w:r>
          <w:rPr>
            <w:rFonts w:ascii="Arial" w:hAnsi="Arial" w:cs="Arial"/>
            <w:b/>
            <w:bCs/>
            <w:color w:val="000000"/>
            <w:szCs w:val="20"/>
          </w:rPr>
          <w:t>Non-normative comment</w:t>
        </w:r>
        <w:bookmarkEnd w:id="4937"/>
      </w:ins>
    </w:p>
    <w:p w14:paraId="0FE21EBB" w14:textId="77777777" w:rsidR="0089542E" w:rsidRDefault="0089542E" w:rsidP="0089542E">
      <w:pPr>
        <w:ind w:left="720"/>
        <w:rPr>
          <w:ins w:id="4939" w:author="Simon Johnson" w:date="2021-03-26T10:17:00Z"/>
          <w:rFonts w:ascii="Arial" w:hAnsi="Arial" w:cs="Arial"/>
          <w:color w:val="000000"/>
          <w:szCs w:val="20"/>
        </w:rPr>
      </w:pPr>
      <w:ins w:id="4940" w:author="Simon Johnson" w:date="2021-03-26T10:17:00Z">
        <w:r>
          <w:rPr>
            <w:rFonts w:ascii="Arial" w:hAnsi="Arial" w:cs="Arial"/>
            <w:color w:val="000000"/>
            <w:szCs w:val="20"/>
          </w:rPr>
          <w:t>Where a packet is discarded without being sent, the Server could place the discarded packet on a ‘dead letter queue’ or perform other diagnostic action. Such actions are outside the scope of this specification.</w:t>
        </w:r>
      </w:ins>
    </w:p>
    <w:p w14:paraId="574F5877" w14:textId="77777777" w:rsidR="0089542E" w:rsidRDefault="0089542E">
      <w:pPr>
        <w:rPr>
          <w:ins w:id="4941" w:author="Ian Craggs" w:date="2021-02-18T11:58:00Z"/>
        </w:rPr>
      </w:pPr>
    </w:p>
    <w:p w14:paraId="42E2604B" w14:textId="1C501CEA" w:rsidR="0021144E" w:rsidRDefault="6149D1D0" w:rsidP="00D833D0">
      <w:pPr>
        <w:pStyle w:val="Heading4"/>
      </w:pPr>
      <w:bookmarkStart w:id="4942" w:name="_Toc71106331"/>
      <w:r>
        <w:t>Client</w:t>
      </w:r>
      <w:ins w:id="4943" w:author="Simon Johnson" w:date="2021-03-01T12:43:00Z">
        <w:r w:rsidR="0018718F">
          <w:t xml:space="preserve"> </w:t>
        </w:r>
      </w:ins>
      <w:r>
        <w:t>Id</w:t>
      </w:r>
      <w:ins w:id="4944" w:author="Simon Johnson" w:date="2021-03-01T12:37:00Z">
        <w:r w:rsidR="00F34F5D">
          <w:t>entifier</w:t>
        </w:r>
      </w:ins>
      <w:bookmarkEnd w:id="4942"/>
      <w:del w:id="4945" w:author="Simon Johnson" w:date="2021-03-01T13:20:00Z">
        <w:r w:rsidDel="00A4784E">
          <w:delText>:</w:delText>
        </w:r>
      </w:del>
    </w:p>
    <w:p w14:paraId="2C12DB4E" w14:textId="005D40EA" w:rsidR="0021144E" w:rsidDel="00575D65" w:rsidRDefault="0021144E" w:rsidP="0021144E">
      <w:pPr>
        <w:ind w:left="498"/>
        <w:rPr>
          <w:del w:id="4946" w:author="Simon Johnson" w:date="2021-03-01T13:07:00Z"/>
        </w:rPr>
      </w:pPr>
    </w:p>
    <w:p w14:paraId="7F26171C" w14:textId="3CC11B27" w:rsidR="0021144E" w:rsidRDefault="0021144E" w:rsidP="0021144E">
      <w:pPr>
        <w:jc w:val="both"/>
        <w:rPr>
          <w:rFonts w:ascii="Arial" w:hAnsi="Arial" w:cs="Arial"/>
          <w:color w:val="000000"/>
          <w:szCs w:val="20"/>
        </w:rPr>
      </w:pPr>
      <w:r>
        <w:rPr>
          <w:rFonts w:ascii="Arial" w:hAnsi="Arial" w:cs="Arial"/>
          <w:color w:val="000000"/>
          <w:szCs w:val="20"/>
        </w:rPr>
        <w:t>The Client Identifier (ClientID) identifies the Client to the Server. Each Client connecting to the Server has a unique ClientID. </w:t>
      </w:r>
      <w:r>
        <w:rPr>
          <w:rFonts w:ascii="Arial" w:hAnsi="Arial" w:cs="Arial"/>
          <w:color w:val="000000"/>
          <w:szCs w:val="20"/>
          <w:shd w:val="clear" w:color="auto" w:fill="FFFF00"/>
        </w:rPr>
        <w:t>The ClientID MUST be used by Clients and by Servers to identify state that they hold relating to this MQTT-SN Session between the Client and the Server</w:t>
      </w:r>
      <w:r>
        <w:rPr>
          <w:rFonts w:ascii="Arial" w:hAnsi="Arial" w:cs="Arial"/>
          <w:color w:val="000000"/>
          <w:szCs w:val="20"/>
        </w:rPr>
        <w:t> </w:t>
      </w:r>
      <w:r>
        <w:rPr>
          <w:rFonts w:ascii="Arial" w:hAnsi="Arial" w:cs="Arial"/>
          <w:color w:val="FF0000"/>
          <w:szCs w:val="20"/>
        </w:rPr>
        <w:t>[MQTT-3.1.3-2</w:t>
      </w:r>
      <w:commentRangeStart w:id="4947"/>
      <w:r>
        <w:rPr>
          <w:rFonts w:ascii="Arial" w:hAnsi="Arial" w:cs="Arial"/>
          <w:color w:val="FF0000"/>
          <w:szCs w:val="20"/>
        </w:rPr>
        <w:t>]</w:t>
      </w:r>
      <w:r>
        <w:rPr>
          <w:rFonts w:ascii="Arial" w:hAnsi="Arial" w:cs="Arial"/>
          <w:color w:val="000000"/>
          <w:szCs w:val="20"/>
        </w:rPr>
        <w:t>. Refer to </w:t>
      </w:r>
      <w:r w:rsidR="008A520C">
        <w:fldChar w:fldCharType="begin"/>
      </w:r>
      <w:r w:rsidR="008A520C">
        <w:instrText xml:space="preserve"> HYPERLINK "https://docs.oasis-open.org/mqtt/mqtt/v5.0/cos02/mqtt-v5.0-cos02.html" \l "_Session_State" </w:instrText>
      </w:r>
      <w:r w:rsidR="008A520C">
        <w:fldChar w:fldCharType="separate"/>
      </w:r>
      <w:r>
        <w:rPr>
          <w:rStyle w:val="Hyperlink"/>
          <w:rFonts w:ascii="Arial" w:hAnsi="Arial" w:cs="Arial"/>
          <w:color w:val="800080"/>
          <w:szCs w:val="20"/>
        </w:rPr>
        <w:t xml:space="preserve">section </w:t>
      </w:r>
      <w:ins w:id="4948" w:author="Andrew Banks" w:date="2021-01-22T15:45:00Z">
        <w:r w:rsidR="00F773B2">
          <w:rPr>
            <w:rStyle w:val="Hyperlink"/>
            <w:rFonts w:ascii="Arial" w:hAnsi="Arial" w:cs="Arial"/>
            <w:color w:val="800080"/>
            <w:szCs w:val="20"/>
          </w:rPr>
          <w:t>xxx</w:t>
        </w:r>
      </w:ins>
      <w:r>
        <w:rPr>
          <w:rStyle w:val="Hyperlink"/>
          <w:rFonts w:ascii="Arial" w:hAnsi="Arial" w:cs="Arial"/>
          <w:color w:val="800080"/>
          <w:szCs w:val="20"/>
        </w:rPr>
        <w:t>4.1</w:t>
      </w:r>
      <w:r w:rsidR="008A520C">
        <w:rPr>
          <w:rStyle w:val="Hyperlink"/>
          <w:rFonts w:ascii="Arial" w:hAnsi="Arial" w:cs="Arial"/>
          <w:color w:val="800080"/>
          <w:szCs w:val="20"/>
        </w:rPr>
        <w:fldChar w:fldCharType="end"/>
      </w:r>
      <w:r>
        <w:rPr>
          <w:rFonts w:ascii="Arial" w:hAnsi="Arial" w:cs="Arial"/>
          <w:color w:val="000000"/>
          <w:szCs w:val="20"/>
        </w:rPr>
        <w:t> for more information about Session State.</w:t>
      </w:r>
      <w:commentRangeEnd w:id="4947"/>
      <w:r w:rsidR="00F773B2">
        <w:rPr>
          <w:rStyle w:val="CommentReference"/>
        </w:rPr>
        <w:commentReference w:id="4947"/>
      </w:r>
    </w:p>
    <w:p w14:paraId="638F10BF" w14:textId="7F58C0C5" w:rsidR="0021144E" w:rsidRDefault="0021144E" w:rsidP="0021144E">
      <w:pPr>
        <w:rPr>
          <w:rFonts w:ascii="Arial" w:hAnsi="Arial" w:cs="Arial"/>
          <w:color w:val="000000"/>
          <w:szCs w:val="20"/>
        </w:rPr>
      </w:pPr>
    </w:p>
    <w:p w14:paraId="22AA5377" w14:textId="359A3632" w:rsidR="005A7316" w:rsidRDefault="0021144E" w:rsidP="00D833D0">
      <w:pPr>
        <w:rPr>
          <w:ins w:id="4949" w:author="Andrew Banks" w:date="2020-04-16T16:37:00Z"/>
          <w:rFonts w:ascii="Arial" w:hAnsi="Arial" w:cs="Arial"/>
          <w:color w:val="000000"/>
          <w:szCs w:val="20"/>
          <w:shd w:val="clear" w:color="auto" w:fill="FFFF00"/>
        </w:rPr>
      </w:pPr>
      <w:commentRangeStart w:id="4950"/>
      <w:r>
        <w:rPr>
          <w:rFonts w:ascii="Arial" w:hAnsi="Arial" w:cs="Arial"/>
          <w:color w:val="000000"/>
          <w:szCs w:val="20"/>
          <w:shd w:val="clear" w:color="auto" w:fill="FFFF00"/>
        </w:rPr>
        <w:t>The ClientID MUST be a UTF-8 Encoded String</w:t>
      </w:r>
      <w:r>
        <w:rPr>
          <w:rFonts w:ascii="Arial" w:hAnsi="Arial" w:cs="Arial"/>
          <w:color w:val="000000"/>
          <w:szCs w:val="20"/>
        </w:rPr>
        <w:t> as defined in </w:t>
      </w:r>
      <w:hyperlink r:id="rId62" w:anchor="_UTF-8_Encoded_String" w:history="1">
        <w:r>
          <w:rPr>
            <w:rStyle w:val="Hyperlink"/>
            <w:rFonts w:ascii="Arial" w:hAnsi="Arial" w:cs="Arial"/>
            <w:color w:val="800080"/>
            <w:szCs w:val="20"/>
          </w:rPr>
          <w:t>section 1.5.4</w:t>
        </w:r>
      </w:hyperlink>
      <w:r>
        <w:rPr>
          <w:rFonts w:ascii="Arial" w:hAnsi="Arial" w:cs="Arial"/>
          <w:color w:val="000000"/>
          <w:szCs w:val="20"/>
        </w:rPr>
        <w:t> </w:t>
      </w:r>
      <w:r>
        <w:rPr>
          <w:rFonts w:ascii="Arial" w:hAnsi="Arial" w:cs="Arial"/>
          <w:color w:val="FF0000"/>
          <w:szCs w:val="20"/>
        </w:rPr>
        <w:t>[MQTT-3.1.3-4]</w:t>
      </w:r>
      <w:r>
        <w:rPr>
          <w:rFonts w:ascii="Arial" w:hAnsi="Arial" w:cs="Arial"/>
          <w:color w:val="000000"/>
          <w:szCs w:val="20"/>
        </w:rPr>
        <w:t>. </w:t>
      </w:r>
      <w:r w:rsidRPr="00BE5352">
        <w:rPr>
          <w:rFonts w:ascii="Arial" w:hAnsi="Arial" w:cs="Arial"/>
          <w:color w:val="000000"/>
          <w:szCs w:val="20"/>
          <w:shd w:val="clear" w:color="auto" w:fill="FFFF00"/>
        </w:rPr>
        <w:t>between 1 and 23 UTF-8 encoded bytes in length</w:t>
      </w:r>
      <w:r>
        <w:rPr>
          <w:rFonts w:ascii="Arial" w:hAnsi="Arial" w:cs="Arial"/>
          <w:color w:val="000000"/>
          <w:szCs w:val="20"/>
          <w:shd w:val="clear" w:color="auto" w:fill="FFFF00"/>
        </w:rPr>
        <w:t>.</w:t>
      </w:r>
      <w:commentRangeEnd w:id="4950"/>
      <w:r w:rsidR="00E152A3">
        <w:rPr>
          <w:rStyle w:val="CommentReference"/>
        </w:rPr>
        <w:commentReference w:id="4950"/>
      </w:r>
    </w:p>
    <w:p w14:paraId="7ACBDDE8" w14:textId="7D19F255" w:rsidR="00F773B2" w:rsidDel="00B02F73" w:rsidRDefault="00F773B2">
      <w:pPr>
        <w:pStyle w:val="Heading3"/>
        <w:keepLines/>
        <w:spacing w:before="0" w:after="145" w:line="259" w:lineRule="auto"/>
        <w:ind w:left="0" w:hanging="598"/>
        <w:rPr>
          <w:ins w:id="4951" w:author="Andrew Banks" w:date="2021-01-22T15:44:00Z"/>
          <w:del w:id="4952" w:author="Andrew Banks" w:date="2021-01-22T15:46:00Z"/>
        </w:rPr>
        <w:pPrChange w:id="4953" w:author="Simon Johnson" w:date="2021-03-01T12:38:00Z">
          <w:pPr>
            <w:pStyle w:val="Heading3"/>
            <w:keepLines/>
            <w:spacing w:before="0" w:after="145" w:line="259" w:lineRule="auto"/>
            <w:ind w:left="583" w:hanging="598"/>
          </w:pPr>
        </w:pPrChange>
      </w:pPr>
      <w:ins w:id="4954" w:author="Andrew Banks" w:date="2021-01-22T15:44:00Z">
        <w:del w:id="4955" w:author="Andrew Banks" w:date="2021-01-22T15:46:00Z">
          <w:r w:rsidDel="6149D1D0">
            <w:delText>Client Identifier (ClientId)</w:delText>
          </w:r>
        </w:del>
      </w:ins>
    </w:p>
    <w:p w14:paraId="7A0D028A" w14:textId="29AA2A75" w:rsidR="00F773B2" w:rsidDel="00B84E96" w:rsidRDefault="00F773B2">
      <w:pPr>
        <w:spacing w:after="306"/>
        <w:ind w:right="990"/>
        <w:rPr>
          <w:del w:id="4956" w:author="Andrew Banks" w:date="2021-01-22T15:46:00Z"/>
        </w:rPr>
        <w:pPrChange w:id="4957" w:author="Simon Johnson" w:date="2021-03-01T12:38:00Z">
          <w:pPr>
            <w:spacing w:after="306"/>
            <w:ind w:left="-5" w:right="990"/>
          </w:pPr>
        </w:pPrChange>
      </w:pPr>
      <w:ins w:id="4958" w:author="Andrew Banks" w:date="2021-01-22T15:44:00Z">
        <w:del w:id="4959" w:author="Andrew Banks" w:date="2021-01-22T15:46:00Z">
          <w:r w:rsidDel="00B02F73">
            <w:delText xml:space="preserve">As with MQTT, the </w:delText>
          </w:r>
          <w:r w:rsidDel="00B02F73">
            <w:rPr>
              <w:i/>
            </w:rPr>
            <w:delText xml:space="preserve">ClientId </w:delText>
          </w:r>
          <w:r w:rsidDel="00B02F73">
            <w:delText>field has a variable length and contains a 1-23 character long string that uniquely identifies the client to the server.</w:delText>
          </w:r>
        </w:del>
      </w:ins>
    </w:p>
    <w:p w14:paraId="2057B585" w14:textId="72EE886B" w:rsidR="00B84E96" w:rsidDel="0018718F" w:rsidRDefault="00B84E96">
      <w:pPr>
        <w:pStyle w:val="Heading4"/>
        <w:numPr>
          <w:ilvl w:val="3"/>
          <w:numId w:val="83"/>
        </w:numPr>
        <w:ind w:left="0"/>
        <w:rPr>
          <w:ins w:id="4960" w:author="Andrew Banks" w:date="2021-01-22T16:25:00Z"/>
          <w:del w:id="4961" w:author="Simon Johnson" w:date="2021-03-01T12:38:00Z"/>
        </w:rPr>
        <w:pPrChange w:id="4962" w:author="Simon Johnson" w:date="2021-03-01T12:38:00Z">
          <w:pPr>
            <w:pStyle w:val="Heading4"/>
            <w:numPr>
              <w:numId w:val="83"/>
            </w:numPr>
            <w:ind w:left="2424"/>
          </w:pPr>
        </w:pPrChange>
      </w:pPr>
      <w:ins w:id="4963" w:author="Andrew Banks" w:date="2021-01-22T16:25:00Z">
        <w:del w:id="4964" w:author="Simon Johnson" w:date="2021-03-01T12:38:00Z">
          <w:r w:rsidDel="0018718F">
            <w:delText>Duration</w:delText>
          </w:r>
        </w:del>
      </w:ins>
    </w:p>
    <w:p w14:paraId="5FDB828F" w14:textId="602700D3" w:rsidR="00B84E96" w:rsidDel="0018718F" w:rsidRDefault="00B84E96">
      <w:pPr>
        <w:spacing w:after="306"/>
        <w:ind w:right="990"/>
        <w:rPr>
          <w:ins w:id="4965" w:author="Andrew Banks" w:date="2021-01-22T16:25:00Z"/>
          <w:del w:id="4966" w:author="Simon Johnson" w:date="2021-03-01T12:38:00Z"/>
        </w:rPr>
        <w:pPrChange w:id="4967" w:author="Simon Johnson" w:date="2021-03-01T12:38:00Z">
          <w:pPr>
            <w:spacing w:after="306"/>
            <w:ind w:left="-5" w:right="990"/>
          </w:pPr>
        </w:pPrChange>
      </w:pPr>
      <w:ins w:id="4968" w:author="Andrew Banks" w:date="2021-01-22T16:25:00Z">
        <w:del w:id="4969" w:author="Simon Johnson" w:date="2021-03-01T12:38:00Z">
          <w:r w:rsidDel="0018718F">
            <w:delText xml:space="preserve">The </w:delText>
          </w:r>
          <w:r w:rsidDel="0018718F">
            <w:rPr>
              <w:i/>
            </w:rPr>
            <w:delText xml:space="preserve">Duration </w:delText>
          </w:r>
          <w:r w:rsidDel="0018718F">
            <w:delText>field is a 2-byte long. It specifies the time</w:delText>
          </w:r>
        </w:del>
      </w:ins>
      <w:ins w:id="4970" w:author="Andrew Banks" w:date="2021-01-22T16:27:00Z">
        <w:del w:id="4971" w:author="Simon Johnson" w:date="2021-03-01T12:38:00Z">
          <w:r w:rsidDel="0018718F">
            <w:delText xml:space="preserve"> Kep Alive interval in seconds</w:delText>
          </w:r>
        </w:del>
      </w:ins>
      <w:ins w:id="4972" w:author="Andrew Banks" w:date="2021-01-22T16:25:00Z">
        <w:del w:id="4973" w:author="Simon Johnson" w:date="2021-03-01T12:38:00Z">
          <w:r w:rsidDel="0018718F">
            <w:delText>.</w:delText>
          </w:r>
        </w:del>
      </w:ins>
    </w:p>
    <w:p w14:paraId="002BA6BF" w14:textId="77777777" w:rsidR="00B84E96" w:rsidDel="0018718F" w:rsidRDefault="00B84E96">
      <w:pPr>
        <w:spacing w:after="306"/>
        <w:ind w:right="990"/>
        <w:rPr>
          <w:ins w:id="4974" w:author="Andrew Banks" w:date="2021-01-22T15:44:00Z"/>
          <w:del w:id="4975" w:author="Simon Johnson" w:date="2021-03-01T12:41:00Z"/>
        </w:rPr>
        <w:pPrChange w:id="4976" w:author="Simon Johnson" w:date="2021-03-01T12:38:00Z">
          <w:pPr>
            <w:spacing w:after="306"/>
            <w:ind w:left="-5" w:right="990"/>
          </w:pPr>
        </w:pPrChange>
      </w:pPr>
    </w:p>
    <w:p w14:paraId="781DF434" w14:textId="77777777" w:rsidR="00E152A3" w:rsidRPr="00D833D0" w:rsidRDefault="00E152A3" w:rsidP="00D833D0">
      <w:pPr>
        <w:rPr>
          <w:rFonts w:ascii="Arial" w:hAnsi="Arial" w:cs="Arial"/>
          <w:color w:val="000000"/>
          <w:szCs w:val="20"/>
        </w:rPr>
      </w:pPr>
    </w:p>
    <w:p w14:paraId="4F238E56" w14:textId="702D4C7D" w:rsidR="00C84FE9" w:rsidRDefault="6149D1D0" w:rsidP="00C84FE9">
      <w:pPr>
        <w:pStyle w:val="Heading3"/>
        <w:keepLines/>
        <w:spacing w:before="0" w:after="52" w:line="259" w:lineRule="auto"/>
        <w:ind w:left="583" w:hanging="598"/>
        <w:rPr>
          <w:ins w:id="4977" w:author="Simon Johnson" w:date="2021-03-01T12:39:00Z"/>
        </w:rPr>
      </w:pPr>
      <w:bookmarkStart w:id="4978" w:name="_Toc42695"/>
      <w:bookmarkStart w:id="4979" w:name="_Toc71106332"/>
      <w:r>
        <w:lastRenderedPageBreak/>
        <w:t>CONNACK</w:t>
      </w:r>
      <w:bookmarkEnd w:id="4978"/>
      <w:bookmarkEnd w:id="4979"/>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18718F" w:rsidRPr="00E661CA" w14:paraId="09F7A69B" w14:textId="77777777" w:rsidTr="0018718F">
        <w:trPr>
          <w:ins w:id="4980" w:author="Simon Johnson" w:date="2021-03-01T12:39:00Z"/>
        </w:trPr>
        <w:tc>
          <w:tcPr>
            <w:tcW w:w="1271" w:type="dxa"/>
          </w:tcPr>
          <w:p w14:paraId="40724052" w14:textId="77777777" w:rsidR="0018718F" w:rsidRPr="00E661CA" w:rsidRDefault="0018718F" w:rsidP="0018718F">
            <w:pPr>
              <w:jc w:val="center"/>
              <w:rPr>
                <w:ins w:id="4981" w:author="Simon Johnson" w:date="2021-03-01T12:39:00Z"/>
                <w:b/>
                <w:bCs/>
              </w:rPr>
            </w:pPr>
            <w:ins w:id="4982" w:author="Simon Johnson" w:date="2021-03-01T12:39:00Z">
              <w:r w:rsidRPr="00E661CA">
                <w:rPr>
                  <w:b/>
                  <w:bCs/>
                </w:rPr>
                <w:t>Bit</w:t>
              </w:r>
            </w:ins>
          </w:p>
        </w:tc>
        <w:tc>
          <w:tcPr>
            <w:tcW w:w="806" w:type="dxa"/>
          </w:tcPr>
          <w:p w14:paraId="7A1A7289" w14:textId="77777777" w:rsidR="0018718F" w:rsidRPr="00E661CA" w:rsidRDefault="0018718F" w:rsidP="0018718F">
            <w:pPr>
              <w:jc w:val="center"/>
              <w:rPr>
                <w:ins w:id="4983" w:author="Simon Johnson" w:date="2021-03-01T12:39:00Z"/>
                <w:b/>
                <w:bCs/>
              </w:rPr>
            </w:pPr>
            <w:ins w:id="4984" w:author="Simon Johnson" w:date="2021-03-01T12:39:00Z">
              <w:r w:rsidRPr="00E661CA">
                <w:rPr>
                  <w:b/>
                  <w:bCs/>
                </w:rPr>
                <w:t>7</w:t>
              </w:r>
            </w:ins>
          </w:p>
        </w:tc>
        <w:tc>
          <w:tcPr>
            <w:tcW w:w="1039" w:type="dxa"/>
          </w:tcPr>
          <w:p w14:paraId="63A8EF6C" w14:textId="77777777" w:rsidR="0018718F" w:rsidRPr="00E661CA" w:rsidRDefault="0018718F" w:rsidP="0018718F">
            <w:pPr>
              <w:jc w:val="center"/>
              <w:rPr>
                <w:ins w:id="4985" w:author="Simon Johnson" w:date="2021-03-01T12:39:00Z"/>
                <w:b/>
                <w:bCs/>
              </w:rPr>
            </w:pPr>
            <w:ins w:id="4986" w:author="Simon Johnson" w:date="2021-03-01T12:39:00Z">
              <w:r w:rsidRPr="00E661CA">
                <w:rPr>
                  <w:b/>
                  <w:bCs/>
                </w:rPr>
                <w:t>6</w:t>
              </w:r>
            </w:ins>
          </w:p>
        </w:tc>
        <w:tc>
          <w:tcPr>
            <w:tcW w:w="1039" w:type="dxa"/>
          </w:tcPr>
          <w:p w14:paraId="62F5F399" w14:textId="77777777" w:rsidR="0018718F" w:rsidRPr="00E661CA" w:rsidRDefault="0018718F" w:rsidP="0018718F">
            <w:pPr>
              <w:jc w:val="center"/>
              <w:rPr>
                <w:ins w:id="4987" w:author="Simon Johnson" w:date="2021-03-01T12:39:00Z"/>
                <w:b/>
                <w:bCs/>
              </w:rPr>
            </w:pPr>
            <w:ins w:id="4988" w:author="Simon Johnson" w:date="2021-03-01T12:39:00Z">
              <w:r w:rsidRPr="00E661CA">
                <w:rPr>
                  <w:b/>
                  <w:bCs/>
                </w:rPr>
                <w:t>5</w:t>
              </w:r>
            </w:ins>
          </w:p>
        </w:tc>
        <w:tc>
          <w:tcPr>
            <w:tcW w:w="1039" w:type="dxa"/>
          </w:tcPr>
          <w:p w14:paraId="108F2DF8" w14:textId="77777777" w:rsidR="0018718F" w:rsidRPr="00E661CA" w:rsidRDefault="0018718F" w:rsidP="0018718F">
            <w:pPr>
              <w:jc w:val="center"/>
              <w:rPr>
                <w:ins w:id="4989" w:author="Simon Johnson" w:date="2021-03-01T12:39:00Z"/>
                <w:b/>
                <w:bCs/>
              </w:rPr>
            </w:pPr>
            <w:ins w:id="4990" w:author="Simon Johnson" w:date="2021-03-01T12:39:00Z">
              <w:r w:rsidRPr="00E661CA">
                <w:rPr>
                  <w:b/>
                  <w:bCs/>
                </w:rPr>
                <w:t>4</w:t>
              </w:r>
            </w:ins>
          </w:p>
        </w:tc>
        <w:tc>
          <w:tcPr>
            <w:tcW w:w="1039" w:type="dxa"/>
          </w:tcPr>
          <w:p w14:paraId="5FE34075" w14:textId="77777777" w:rsidR="0018718F" w:rsidRPr="00E661CA" w:rsidRDefault="0018718F" w:rsidP="0018718F">
            <w:pPr>
              <w:jc w:val="center"/>
              <w:rPr>
                <w:ins w:id="4991" w:author="Simon Johnson" w:date="2021-03-01T12:39:00Z"/>
                <w:b/>
                <w:bCs/>
              </w:rPr>
            </w:pPr>
            <w:ins w:id="4992" w:author="Simon Johnson" w:date="2021-03-01T12:39:00Z">
              <w:r w:rsidRPr="00E661CA">
                <w:rPr>
                  <w:b/>
                  <w:bCs/>
                </w:rPr>
                <w:t>3</w:t>
              </w:r>
            </w:ins>
          </w:p>
        </w:tc>
        <w:tc>
          <w:tcPr>
            <w:tcW w:w="1039" w:type="dxa"/>
          </w:tcPr>
          <w:p w14:paraId="2C2CBFA4" w14:textId="77777777" w:rsidR="0018718F" w:rsidRPr="00E661CA" w:rsidRDefault="0018718F" w:rsidP="0018718F">
            <w:pPr>
              <w:jc w:val="center"/>
              <w:rPr>
                <w:ins w:id="4993" w:author="Simon Johnson" w:date="2021-03-01T12:39:00Z"/>
                <w:b/>
                <w:bCs/>
              </w:rPr>
            </w:pPr>
            <w:ins w:id="4994" w:author="Simon Johnson" w:date="2021-03-01T12:39:00Z">
              <w:r w:rsidRPr="00E661CA">
                <w:rPr>
                  <w:b/>
                  <w:bCs/>
                </w:rPr>
                <w:t>2</w:t>
              </w:r>
            </w:ins>
          </w:p>
        </w:tc>
        <w:tc>
          <w:tcPr>
            <w:tcW w:w="1039" w:type="dxa"/>
          </w:tcPr>
          <w:p w14:paraId="4BC0C913" w14:textId="77777777" w:rsidR="0018718F" w:rsidRPr="00E661CA" w:rsidRDefault="0018718F" w:rsidP="0018718F">
            <w:pPr>
              <w:jc w:val="center"/>
              <w:rPr>
                <w:ins w:id="4995" w:author="Simon Johnson" w:date="2021-03-01T12:39:00Z"/>
                <w:b/>
                <w:bCs/>
              </w:rPr>
            </w:pPr>
            <w:ins w:id="4996" w:author="Simon Johnson" w:date="2021-03-01T12:39:00Z">
              <w:r w:rsidRPr="00E661CA">
                <w:rPr>
                  <w:b/>
                  <w:bCs/>
                </w:rPr>
                <w:t>1</w:t>
              </w:r>
            </w:ins>
          </w:p>
        </w:tc>
        <w:tc>
          <w:tcPr>
            <w:tcW w:w="1039" w:type="dxa"/>
          </w:tcPr>
          <w:p w14:paraId="3DEEB738" w14:textId="77777777" w:rsidR="0018718F" w:rsidRPr="00E661CA" w:rsidRDefault="0018718F" w:rsidP="0018718F">
            <w:pPr>
              <w:jc w:val="center"/>
              <w:rPr>
                <w:ins w:id="4997" w:author="Simon Johnson" w:date="2021-03-01T12:39:00Z"/>
                <w:b/>
                <w:bCs/>
              </w:rPr>
            </w:pPr>
            <w:ins w:id="4998" w:author="Simon Johnson" w:date="2021-03-01T12:39:00Z">
              <w:r w:rsidRPr="00E661CA">
                <w:rPr>
                  <w:b/>
                  <w:bCs/>
                </w:rPr>
                <w:t>0</w:t>
              </w:r>
            </w:ins>
          </w:p>
        </w:tc>
      </w:tr>
      <w:tr w:rsidR="0018718F" w14:paraId="347FDF4F" w14:textId="77777777" w:rsidTr="0018718F">
        <w:trPr>
          <w:ins w:id="4999" w:author="Simon Johnson" w:date="2021-03-01T12:39:00Z"/>
        </w:trPr>
        <w:tc>
          <w:tcPr>
            <w:tcW w:w="1271" w:type="dxa"/>
          </w:tcPr>
          <w:p w14:paraId="7CBF31D1" w14:textId="77777777" w:rsidR="0018718F" w:rsidRDefault="0018718F" w:rsidP="0018718F">
            <w:pPr>
              <w:rPr>
                <w:ins w:id="5000" w:author="Simon Johnson" w:date="2021-03-01T12:39:00Z"/>
              </w:rPr>
            </w:pPr>
            <w:ins w:id="5001" w:author="Simon Johnson" w:date="2021-03-01T12:39:00Z">
              <w:r>
                <w:t>Byte 1</w:t>
              </w:r>
            </w:ins>
          </w:p>
        </w:tc>
        <w:tc>
          <w:tcPr>
            <w:tcW w:w="8079" w:type="dxa"/>
            <w:gridSpan w:val="8"/>
          </w:tcPr>
          <w:p w14:paraId="4DE710E4" w14:textId="77777777" w:rsidR="0018718F" w:rsidRDefault="0018718F" w:rsidP="0018718F">
            <w:pPr>
              <w:jc w:val="center"/>
              <w:rPr>
                <w:ins w:id="5002" w:author="Simon Johnson" w:date="2021-03-01T12:39:00Z"/>
              </w:rPr>
            </w:pPr>
            <w:ins w:id="5003" w:author="Simon Johnson" w:date="2021-03-01T12:39:00Z">
              <w:r>
                <w:t>Length</w:t>
              </w:r>
            </w:ins>
          </w:p>
        </w:tc>
      </w:tr>
      <w:tr w:rsidR="0018718F" w14:paraId="5C1777BB" w14:textId="77777777" w:rsidTr="0018718F">
        <w:trPr>
          <w:ins w:id="5004" w:author="Simon Johnson" w:date="2021-03-01T12:39:00Z"/>
        </w:trPr>
        <w:tc>
          <w:tcPr>
            <w:tcW w:w="1271" w:type="dxa"/>
          </w:tcPr>
          <w:p w14:paraId="28A6A36E" w14:textId="77777777" w:rsidR="0018718F" w:rsidRDefault="0018718F" w:rsidP="0018718F">
            <w:pPr>
              <w:rPr>
                <w:ins w:id="5005" w:author="Simon Johnson" w:date="2021-03-01T12:39:00Z"/>
              </w:rPr>
            </w:pPr>
            <w:ins w:id="5006" w:author="Simon Johnson" w:date="2021-03-01T12:39:00Z">
              <w:r>
                <w:t>Byte 2</w:t>
              </w:r>
            </w:ins>
          </w:p>
        </w:tc>
        <w:tc>
          <w:tcPr>
            <w:tcW w:w="8079" w:type="dxa"/>
            <w:gridSpan w:val="8"/>
          </w:tcPr>
          <w:p w14:paraId="1BD8829D" w14:textId="1125A9A0" w:rsidR="0018718F" w:rsidRDefault="0018718F" w:rsidP="0018718F">
            <w:pPr>
              <w:jc w:val="center"/>
              <w:rPr>
                <w:ins w:id="5007" w:author="Simon Johnson" w:date="2021-03-01T12:39:00Z"/>
              </w:rPr>
            </w:pPr>
            <w:ins w:id="5008" w:author="Simon Johnson" w:date="2021-03-01T12:41:00Z">
              <w:r>
                <w:t>Packet Type</w:t>
              </w:r>
            </w:ins>
          </w:p>
        </w:tc>
      </w:tr>
      <w:tr w:rsidR="0018718F" w14:paraId="2F7352E1" w14:textId="77777777" w:rsidTr="0018718F">
        <w:trPr>
          <w:ins w:id="5009" w:author="Simon Johnson" w:date="2021-03-01T12:39:00Z"/>
        </w:trPr>
        <w:tc>
          <w:tcPr>
            <w:tcW w:w="1271" w:type="dxa"/>
          </w:tcPr>
          <w:p w14:paraId="0B5931B4" w14:textId="77777777" w:rsidR="0018718F" w:rsidRDefault="0018718F" w:rsidP="0018718F">
            <w:pPr>
              <w:rPr>
                <w:ins w:id="5010" w:author="Simon Johnson" w:date="2021-03-01T12:39:00Z"/>
              </w:rPr>
            </w:pPr>
            <w:ins w:id="5011" w:author="Simon Johnson" w:date="2021-03-01T12:39:00Z">
              <w:r>
                <w:t>Byte 3</w:t>
              </w:r>
            </w:ins>
          </w:p>
        </w:tc>
        <w:tc>
          <w:tcPr>
            <w:tcW w:w="8079" w:type="dxa"/>
            <w:gridSpan w:val="8"/>
          </w:tcPr>
          <w:p w14:paraId="77D48806" w14:textId="6E241FFE" w:rsidR="0018718F" w:rsidRDefault="0018718F" w:rsidP="0018718F">
            <w:pPr>
              <w:jc w:val="center"/>
              <w:rPr>
                <w:ins w:id="5012" w:author="Simon Johnson" w:date="2021-03-01T12:39:00Z"/>
              </w:rPr>
            </w:pPr>
            <w:ins w:id="5013" w:author="Simon Johnson" w:date="2021-03-01T12:39:00Z">
              <w:r>
                <w:t>Return Code</w:t>
              </w:r>
            </w:ins>
          </w:p>
        </w:tc>
      </w:tr>
      <w:tr w:rsidR="00495E95" w14:paraId="0ED99DB4" w14:textId="77777777" w:rsidTr="0018718F">
        <w:trPr>
          <w:ins w:id="5014" w:author="Simon Johnson" w:date="2021-03-26T09:12:00Z"/>
        </w:trPr>
        <w:tc>
          <w:tcPr>
            <w:tcW w:w="1271" w:type="dxa"/>
          </w:tcPr>
          <w:p w14:paraId="29E33266" w14:textId="71233B7F" w:rsidR="00495E95" w:rsidRDefault="00495E95" w:rsidP="0018718F">
            <w:pPr>
              <w:rPr>
                <w:ins w:id="5015" w:author="Simon Johnson" w:date="2021-03-26T09:12:00Z"/>
              </w:rPr>
            </w:pPr>
            <w:ins w:id="5016" w:author="Simon Johnson" w:date="2021-03-26T09:12:00Z">
              <w:r>
                <w:t>Byte 4</w:t>
              </w:r>
            </w:ins>
          </w:p>
        </w:tc>
        <w:tc>
          <w:tcPr>
            <w:tcW w:w="8079" w:type="dxa"/>
            <w:gridSpan w:val="8"/>
          </w:tcPr>
          <w:p w14:paraId="0C114D92" w14:textId="142F7CF3" w:rsidR="00495E95" w:rsidRDefault="00495E95" w:rsidP="0018718F">
            <w:pPr>
              <w:jc w:val="center"/>
              <w:rPr>
                <w:ins w:id="5017" w:author="Simon Johnson" w:date="2021-03-26T09:12:00Z"/>
              </w:rPr>
            </w:pPr>
            <w:ins w:id="5018" w:author="Simon Johnson" w:date="2021-03-26T09:12:00Z">
              <w:r>
                <w:t>Session Expiry Interval MSB</w:t>
              </w:r>
            </w:ins>
          </w:p>
        </w:tc>
      </w:tr>
      <w:tr w:rsidR="00495E95" w14:paraId="3BB61F95" w14:textId="77777777" w:rsidTr="0018718F">
        <w:trPr>
          <w:ins w:id="5019" w:author="Simon Johnson" w:date="2021-03-26T09:11:00Z"/>
        </w:trPr>
        <w:tc>
          <w:tcPr>
            <w:tcW w:w="1271" w:type="dxa"/>
          </w:tcPr>
          <w:p w14:paraId="15A2CEB4" w14:textId="5A457694" w:rsidR="00495E95" w:rsidRDefault="00495E95" w:rsidP="0018718F">
            <w:pPr>
              <w:rPr>
                <w:ins w:id="5020" w:author="Simon Johnson" w:date="2021-03-26T09:11:00Z"/>
              </w:rPr>
            </w:pPr>
            <w:ins w:id="5021" w:author="Simon Johnson" w:date="2021-03-26T09:12:00Z">
              <w:r>
                <w:t>Byte 5</w:t>
              </w:r>
            </w:ins>
          </w:p>
        </w:tc>
        <w:tc>
          <w:tcPr>
            <w:tcW w:w="8079" w:type="dxa"/>
            <w:gridSpan w:val="8"/>
          </w:tcPr>
          <w:p w14:paraId="21E07A07" w14:textId="6637CB43" w:rsidR="00495E95" w:rsidRDefault="00495E95" w:rsidP="0018718F">
            <w:pPr>
              <w:jc w:val="center"/>
              <w:rPr>
                <w:ins w:id="5022" w:author="Simon Johnson" w:date="2021-03-26T09:11:00Z"/>
              </w:rPr>
            </w:pPr>
            <w:ins w:id="5023" w:author="Simon Johnson" w:date="2021-03-26T09:12:00Z">
              <w:r>
                <w:t>Session Expiry Interval</w:t>
              </w:r>
            </w:ins>
          </w:p>
        </w:tc>
      </w:tr>
      <w:tr w:rsidR="00495E95" w14:paraId="1A3BECED" w14:textId="77777777" w:rsidTr="0018718F">
        <w:trPr>
          <w:ins w:id="5024" w:author="Simon Johnson" w:date="2021-03-26T09:11:00Z"/>
        </w:trPr>
        <w:tc>
          <w:tcPr>
            <w:tcW w:w="1271" w:type="dxa"/>
          </w:tcPr>
          <w:p w14:paraId="350F89DB" w14:textId="714A3020" w:rsidR="00495E95" w:rsidRDefault="00495E95" w:rsidP="0018718F">
            <w:pPr>
              <w:rPr>
                <w:ins w:id="5025" w:author="Simon Johnson" w:date="2021-03-26T09:11:00Z"/>
              </w:rPr>
            </w:pPr>
            <w:ins w:id="5026" w:author="Simon Johnson" w:date="2021-03-26T09:12:00Z">
              <w:r>
                <w:t>Byte 6</w:t>
              </w:r>
            </w:ins>
          </w:p>
        </w:tc>
        <w:tc>
          <w:tcPr>
            <w:tcW w:w="8079" w:type="dxa"/>
            <w:gridSpan w:val="8"/>
          </w:tcPr>
          <w:p w14:paraId="30286F20" w14:textId="057DB46B" w:rsidR="00495E95" w:rsidRDefault="00495E95" w:rsidP="0018718F">
            <w:pPr>
              <w:jc w:val="center"/>
              <w:rPr>
                <w:ins w:id="5027" w:author="Simon Johnson" w:date="2021-03-26T09:11:00Z"/>
              </w:rPr>
            </w:pPr>
            <w:ins w:id="5028" w:author="Simon Johnson" w:date="2021-03-26T09:12:00Z">
              <w:r>
                <w:t>Session Expiry Interval</w:t>
              </w:r>
            </w:ins>
          </w:p>
        </w:tc>
      </w:tr>
      <w:tr w:rsidR="00495E95" w14:paraId="17B36548" w14:textId="77777777" w:rsidTr="0018718F">
        <w:trPr>
          <w:ins w:id="5029" w:author="Simon Johnson" w:date="2021-03-26T09:11:00Z"/>
        </w:trPr>
        <w:tc>
          <w:tcPr>
            <w:tcW w:w="1271" w:type="dxa"/>
          </w:tcPr>
          <w:p w14:paraId="441DB950" w14:textId="78FF8EB9" w:rsidR="00495E95" w:rsidRDefault="00495E95" w:rsidP="0018718F">
            <w:pPr>
              <w:rPr>
                <w:ins w:id="5030" w:author="Simon Johnson" w:date="2021-03-26T09:11:00Z"/>
              </w:rPr>
            </w:pPr>
            <w:ins w:id="5031" w:author="Simon Johnson" w:date="2021-03-26T09:12:00Z">
              <w:r>
                <w:t>Byte 7</w:t>
              </w:r>
            </w:ins>
          </w:p>
        </w:tc>
        <w:tc>
          <w:tcPr>
            <w:tcW w:w="8079" w:type="dxa"/>
            <w:gridSpan w:val="8"/>
          </w:tcPr>
          <w:p w14:paraId="435B114C" w14:textId="59A5EB12" w:rsidR="00495E95" w:rsidRDefault="00495E95" w:rsidP="0018718F">
            <w:pPr>
              <w:jc w:val="center"/>
              <w:rPr>
                <w:ins w:id="5032" w:author="Simon Johnson" w:date="2021-03-26T09:11:00Z"/>
              </w:rPr>
            </w:pPr>
            <w:ins w:id="5033" w:author="Simon Johnson" w:date="2021-03-26T09:12:00Z">
              <w:r>
                <w:t>Session Expiry Interval LSB</w:t>
              </w:r>
            </w:ins>
          </w:p>
        </w:tc>
      </w:tr>
      <w:tr w:rsidR="0018718F" w14:paraId="3F9989B9" w14:textId="77777777" w:rsidTr="0018718F">
        <w:trPr>
          <w:ins w:id="5034" w:author="Simon Johnson" w:date="2021-03-01T12:39:00Z"/>
        </w:trPr>
        <w:tc>
          <w:tcPr>
            <w:tcW w:w="1271" w:type="dxa"/>
          </w:tcPr>
          <w:p w14:paraId="763F4F96" w14:textId="210B75CA" w:rsidR="0018718F" w:rsidRDefault="0018718F" w:rsidP="0018718F">
            <w:pPr>
              <w:rPr>
                <w:ins w:id="5035" w:author="Simon Johnson" w:date="2021-03-01T12:39:00Z"/>
              </w:rPr>
            </w:pPr>
            <w:ins w:id="5036" w:author="Simon Johnson" w:date="2021-03-01T12:39:00Z">
              <w:r>
                <w:t xml:space="preserve">Byte </w:t>
              </w:r>
            </w:ins>
            <w:ins w:id="5037" w:author="Simon Johnson" w:date="2021-03-26T09:12:00Z">
              <w:r w:rsidR="00495E95">
                <w:t>8</w:t>
              </w:r>
            </w:ins>
            <w:ins w:id="5038" w:author="Simon Johnson" w:date="2021-03-01T12:39:00Z">
              <w:r>
                <w:t xml:space="preserve"> … N</w:t>
              </w:r>
            </w:ins>
          </w:p>
        </w:tc>
        <w:tc>
          <w:tcPr>
            <w:tcW w:w="8079" w:type="dxa"/>
            <w:gridSpan w:val="8"/>
          </w:tcPr>
          <w:p w14:paraId="75DD2320" w14:textId="17CDA9A8" w:rsidR="0018718F" w:rsidRDefault="0018718F" w:rsidP="0018718F">
            <w:pPr>
              <w:jc w:val="center"/>
              <w:rPr>
                <w:ins w:id="5039" w:author="Simon Johnson" w:date="2021-03-01T12:39:00Z"/>
              </w:rPr>
            </w:pPr>
            <w:ins w:id="5040" w:author="Simon Johnson" w:date="2021-03-01T12:39:00Z">
              <w:r>
                <w:t>Client</w:t>
              </w:r>
            </w:ins>
            <w:ins w:id="5041" w:author="Simon Johnson" w:date="2021-03-01T12:40:00Z">
              <w:r>
                <w:t xml:space="preserve"> </w:t>
              </w:r>
            </w:ins>
            <w:ins w:id="5042" w:author="Simon Johnson" w:date="2021-03-01T12:39:00Z">
              <w:r>
                <w:t>Identifier (optional)</w:t>
              </w:r>
            </w:ins>
          </w:p>
        </w:tc>
      </w:tr>
    </w:tbl>
    <w:p w14:paraId="13690593" w14:textId="4EABFF0E" w:rsidR="00C84FE9" w:rsidRDefault="4D36E069" w:rsidP="00C84FE9">
      <w:pPr>
        <w:spacing w:after="245" w:line="265" w:lineRule="auto"/>
        <w:jc w:val="center"/>
      </w:pPr>
      <w:r>
        <w:t xml:space="preserve">Table 10: CONNACK </w:t>
      </w:r>
      <w:ins w:id="5043" w:author="Simon Johnson" w:date="2021-03-09T11:34:00Z">
        <w:r w:rsidR="0018058B">
          <w:t>packet</w:t>
        </w:r>
      </w:ins>
      <w:del w:id="5044" w:author="Simon Johnson" w:date="2021-03-09T11:34:00Z">
        <w:r w:rsidDel="0018058B">
          <w:delText>Message</w:delText>
        </w:r>
      </w:del>
    </w:p>
    <w:p w14:paraId="3F07A1AF" w14:textId="6D1B0C6A" w:rsidR="00C84FE9" w:rsidRDefault="00C84FE9">
      <w:pPr>
        <w:spacing w:after="127"/>
        <w:ind w:left="-15" w:right="4" w:firstLine="299"/>
        <w:pPrChange w:id="5045" w:author="Simon Johnson" w:date="2021-03-26T11:42:00Z">
          <w:pPr>
            <w:spacing w:after="127"/>
            <w:ind w:left="-15" w:right="990" w:firstLine="299"/>
          </w:pPr>
        </w:pPrChange>
      </w:pPr>
      <w:r>
        <w:t xml:space="preserve">The CONNACK </w:t>
      </w:r>
      <w:ins w:id="5046" w:author="Simon Johnson" w:date="2021-03-09T11:34:00Z">
        <w:r w:rsidR="0018058B">
          <w:t>packet</w:t>
        </w:r>
      </w:ins>
      <w:del w:id="5047" w:author="Simon Johnson" w:date="2021-03-09T11:34:00Z">
        <w:r w:rsidDel="0018058B">
          <w:delText>message</w:delText>
        </w:r>
      </w:del>
      <w:r>
        <w:t xml:space="preserve"> is sent by the server in response to a connection request from a client. Its format is shown in Table 10:</w:t>
      </w:r>
    </w:p>
    <w:p w14:paraId="0772F622" w14:textId="77777777" w:rsidR="006C4474" w:rsidRPr="00080C94" w:rsidRDefault="006C4474">
      <w:pPr>
        <w:pStyle w:val="Heading4"/>
        <w:ind w:right="4"/>
        <w:rPr>
          <w:ins w:id="5048" w:author="Simon Johnson" w:date="2021-03-01T16:12:00Z"/>
        </w:rPr>
        <w:pPrChange w:id="5049" w:author="Simon Johnson" w:date="2021-03-26T11:42:00Z">
          <w:pPr>
            <w:pStyle w:val="Heading4"/>
          </w:pPr>
        </w:pPrChange>
      </w:pPr>
      <w:bookmarkStart w:id="5050" w:name="_Toc71106333"/>
      <w:ins w:id="5051" w:author="Simon Johnson" w:date="2021-03-01T16:12:00Z">
        <w:r>
          <w:t>Length &amp; Packet Type</w:t>
        </w:r>
        <w:bookmarkEnd w:id="5050"/>
      </w:ins>
    </w:p>
    <w:p w14:paraId="60593870" w14:textId="2204710F" w:rsidR="006C4474" w:rsidRDefault="006C4474">
      <w:pPr>
        <w:spacing w:before="0" w:after="174" w:line="248" w:lineRule="auto"/>
        <w:ind w:right="4"/>
        <w:jc w:val="both"/>
        <w:rPr>
          <w:ins w:id="5052" w:author="Simon Johnson" w:date="2021-03-01T16:12:00Z"/>
        </w:rPr>
        <w:pPrChange w:id="5053" w:author="Simon Johnson" w:date="2021-03-26T11:42:00Z">
          <w:pPr>
            <w:spacing w:before="0" w:after="174" w:line="248" w:lineRule="auto"/>
            <w:ind w:right="990"/>
            <w:jc w:val="both"/>
          </w:pPr>
        </w:pPrChange>
      </w:pPr>
      <w:ins w:id="5054" w:author="Simon Johnson" w:date="2021-03-01T16:12:00Z">
        <w:r>
          <w:t xml:space="preserve">The first 2 or 4 bytes of the packet are encoded according to the variable length packet header format. Please refer to figure </w:t>
        </w:r>
      </w:ins>
      <w:ins w:id="5055" w:author="Simon Johnson" w:date="2021-03-09T16:46:00Z">
        <w:r w:rsidR="00643FDB">
          <w:t xml:space="preserve">3.1.2 </w:t>
        </w:r>
      </w:ins>
      <w:ins w:id="5056" w:author="Simon Johnson" w:date="2021-03-01T16:12:00Z">
        <w:r>
          <w:t>for a detailed description.</w:t>
        </w:r>
      </w:ins>
    </w:p>
    <w:p w14:paraId="22D282C7" w14:textId="34B6C64D" w:rsidR="00C84FE9" w:rsidDel="006C4474" w:rsidRDefault="00C84FE9">
      <w:pPr>
        <w:numPr>
          <w:ilvl w:val="0"/>
          <w:numId w:val="58"/>
        </w:numPr>
        <w:spacing w:before="0" w:after="153" w:line="248" w:lineRule="auto"/>
        <w:ind w:right="4" w:hanging="199"/>
        <w:jc w:val="both"/>
        <w:rPr>
          <w:del w:id="5057" w:author="Simon Johnson" w:date="2021-03-01T16:12:00Z"/>
        </w:rPr>
        <w:pPrChange w:id="5058" w:author="Simon Johnson" w:date="2021-03-26T11:42:00Z">
          <w:pPr>
            <w:numPr>
              <w:numId w:val="58"/>
            </w:numPr>
            <w:spacing w:before="0" w:after="153" w:line="248" w:lineRule="auto"/>
            <w:ind w:left="498" w:right="990" w:hanging="199"/>
            <w:jc w:val="both"/>
          </w:pPr>
        </w:pPrChange>
      </w:pPr>
      <w:del w:id="5059" w:author="Simon Johnson" w:date="2021-03-01T16:12:00Z">
        <w:r w:rsidDel="006C4474">
          <w:delText xml:space="preserve">Length and </w:delText>
        </w:r>
      </w:del>
      <w:del w:id="5060" w:author="Simon Johnson" w:date="2021-03-01T12:41:00Z">
        <w:r w:rsidDel="0018718F">
          <w:delText>MsgType</w:delText>
        </w:r>
      </w:del>
      <w:del w:id="5061" w:author="Simon Johnson" w:date="2021-03-01T16:12:00Z">
        <w:r w:rsidDel="006C4474">
          <w:delText>: see Section 5.2.</w:delText>
        </w:r>
        <w:bookmarkStart w:id="5062" w:name="_Toc66180574"/>
        <w:bookmarkStart w:id="5063" w:name="_Toc66183562"/>
        <w:bookmarkStart w:id="5064" w:name="_Toc66185430"/>
        <w:bookmarkStart w:id="5065" w:name="_Toc66186176"/>
        <w:bookmarkStart w:id="5066" w:name="_Toc66186443"/>
        <w:bookmarkStart w:id="5067" w:name="_Toc66201142"/>
        <w:bookmarkStart w:id="5068" w:name="_Toc66710222"/>
        <w:bookmarkStart w:id="5069" w:name="_Toc67648477"/>
        <w:bookmarkStart w:id="5070" w:name="_Toc67650954"/>
        <w:bookmarkStart w:id="5071" w:name="_Toc71106334"/>
        <w:bookmarkEnd w:id="5062"/>
        <w:bookmarkEnd w:id="5063"/>
        <w:bookmarkEnd w:id="5064"/>
        <w:bookmarkEnd w:id="5065"/>
        <w:bookmarkEnd w:id="5066"/>
        <w:bookmarkEnd w:id="5067"/>
        <w:bookmarkEnd w:id="5068"/>
        <w:bookmarkEnd w:id="5069"/>
        <w:bookmarkEnd w:id="5070"/>
        <w:bookmarkEnd w:id="5071"/>
      </w:del>
    </w:p>
    <w:p w14:paraId="116688E4" w14:textId="00FD109D" w:rsidR="00BB2188" w:rsidRDefault="4D36E069">
      <w:pPr>
        <w:pStyle w:val="Heading4"/>
        <w:ind w:right="4"/>
        <w:rPr>
          <w:ins w:id="5072" w:author="Simon Johnson" w:date="2021-03-01T15:19:00Z"/>
        </w:rPr>
        <w:pPrChange w:id="5073" w:author="Simon Johnson" w:date="2021-03-26T11:42:00Z">
          <w:pPr>
            <w:pStyle w:val="Heading4"/>
          </w:pPr>
        </w:pPrChange>
      </w:pPr>
      <w:del w:id="5074" w:author="Simon Johnson" w:date="2021-03-01T16:12:00Z">
        <w:r w:rsidDel="006C4474">
          <w:delText>ReturnCode: encoded according to Table 5.</w:delText>
        </w:r>
      </w:del>
      <w:bookmarkStart w:id="5075" w:name="_Toc71106335"/>
      <w:ins w:id="5076" w:author="Simon Johnson" w:date="2021-03-01T15:19:00Z">
        <w:r w:rsidR="00BB2188">
          <w:t>Return Code</w:t>
        </w:r>
        <w:bookmarkEnd w:id="5075"/>
      </w:ins>
    </w:p>
    <w:p w14:paraId="184D2B6F" w14:textId="65FAD3CB" w:rsidR="00BB2188" w:rsidRDefault="00BB2188">
      <w:pPr>
        <w:spacing w:before="0" w:after="0" w:line="422" w:lineRule="auto"/>
        <w:ind w:right="4"/>
        <w:jc w:val="both"/>
        <w:rPr>
          <w:ins w:id="5077" w:author="Simon Johnson" w:date="2021-03-26T09:16:00Z"/>
        </w:rPr>
        <w:pPrChange w:id="5078" w:author="Simon Johnson" w:date="2021-03-26T11:42:00Z">
          <w:pPr>
            <w:spacing w:before="0" w:after="0" w:line="422" w:lineRule="auto"/>
            <w:ind w:right="990"/>
            <w:jc w:val="both"/>
          </w:pPr>
        </w:pPrChange>
      </w:pPr>
      <w:ins w:id="5079" w:author="Simon Johnson" w:date="2021-03-01T15:19:00Z">
        <w:r>
          <w:t>“Accepted” or rejected reason.</w:t>
        </w:r>
      </w:ins>
    </w:p>
    <w:p w14:paraId="16F1D893" w14:textId="77777777" w:rsidR="00495E95" w:rsidRDefault="00495E95">
      <w:pPr>
        <w:pStyle w:val="Heading4"/>
        <w:ind w:right="4"/>
        <w:rPr>
          <w:ins w:id="5080" w:author="Simon Johnson" w:date="2021-03-26T09:16:00Z"/>
        </w:rPr>
        <w:pPrChange w:id="5081" w:author="Simon Johnson" w:date="2021-03-26T11:42:00Z">
          <w:pPr>
            <w:pStyle w:val="Heading4"/>
          </w:pPr>
        </w:pPrChange>
      </w:pPr>
      <w:bookmarkStart w:id="5082" w:name="_Toc71106336"/>
      <w:ins w:id="5083" w:author="Simon Johnson" w:date="2021-03-26T09:16:00Z">
        <w:r>
          <w:t>Session Expiry Interval</w:t>
        </w:r>
        <w:bookmarkEnd w:id="5082"/>
      </w:ins>
    </w:p>
    <w:p w14:paraId="629C0828" w14:textId="6BCC5C9C" w:rsidR="00495E95" w:rsidRDefault="006D17CE">
      <w:pPr>
        <w:spacing w:before="0" w:after="0"/>
        <w:ind w:right="4"/>
        <w:rPr>
          <w:ins w:id="5084" w:author="Simon Johnson" w:date="2021-03-26T10:12:00Z"/>
          <w:rFonts w:ascii="Times New Roman" w:hAnsi="Times New Roman"/>
          <w:sz w:val="24"/>
          <w:lang w:val="en-GB" w:eastAsia="en-GB"/>
        </w:rPr>
        <w:pPrChange w:id="5085" w:author="Simon Johnson" w:date="2021-03-26T11:42:00Z">
          <w:pPr>
            <w:spacing w:before="0" w:after="0"/>
          </w:pPr>
        </w:pPrChange>
      </w:pPr>
      <w:ins w:id="5086" w:author="Simon Johnson" w:date="2021-03-26T10:12:00Z">
        <w:r w:rsidRPr="006D17CE">
          <w:rPr>
            <w:rFonts w:ascii="Arial" w:hAnsi="Arial" w:cs="Arial"/>
            <w:color w:val="000000"/>
            <w:szCs w:val="20"/>
            <w:lang w:val="en-GB" w:eastAsia="en-GB"/>
          </w:rPr>
          <w:t xml:space="preserve">If the Session Expiry Interval is </w:t>
        </w:r>
      </w:ins>
      <w:ins w:id="5087" w:author="Simon Johnson" w:date="2021-03-26T10:14:00Z">
        <w:r w:rsidR="00BB7D11">
          <w:rPr>
            <w:rFonts w:ascii="Arial" w:hAnsi="Arial" w:cs="Arial"/>
            <w:color w:val="000000"/>
            <w:szCs w:val="20"/>
            <w:lang w:val="en-GB" w:eastAsia="en-GB"/>
          </w:rPr>
          <w:t>0,</w:t>
        </w:r>
      </w:ins>
      <w:ins w:id="5088" w:author="Simon Johnson" w:date="2021-03-26T10:12:00Z">
        <w:r w:rsidRPr="006D17CE">
          <w:rPr>
            <w:rFonts w:ascii="Arial" w:hAnsi="Arial" w:cs="Arial"/>
            <w:color w:val="000000"/>
            <w:szCs w:val="20"/>
            <w:lang w:val="en-GB" w:eastAsia="en-GB"/>
          </w:rPr>
          <w:t xml:space="preserve"> the value in the CONNECT Packet used. The server uses this property to inform the Client that it is using a value other than that sent by the Client in the CONNACK. Refer to section </w:t>
        </w:r>
        <w:r>
          <w:rPr>
            <w:rFonts w:ascii="Arial" w:hAnsi="Arial" w:cs="Arial"/>
            <w:color w:val="000000"/>
            <w:szCs w:val="20"/>
            <w:lang w:val="en-GB" w:eastAsia="en-GB"/>
          </w:rPr>
          <w:t>4.1.4.5</w:t>
        </w:r>
        <w:r w:rsidRPr="006D17CE">
          <w:rPr>
            <w:rFonts w:ascii="Arial" w:hAnsi="Arial" w:cs="Arial"/>
            <w:color w:val="000000"/>
            <w:szCs w:val="20"/>
            <w:lang w:val="en-GB" w:eastAsia="en-GB"/>
          </w:rPr>
          <w:t xml:space="preserve"> for a description of the use of Session Expiry Interval.</w:t>
        </w:r>
      </w:ins>
    </w:p>
    <w:p w14:paraId="661F3383" w14:textId="77777777" w:rsidR="006D17CE" w:rsidRPr="006D17CE" w:rsidRDefault="006D17CE">
      <w:pPr>
        <w:spacing w:before="0" w:after="0"/>
        <w:ind w:right="4"/>
        <w:rPr>
          <w:ins w:id="5089" w:author="Simon Johnson" w:date="2021-03-01T13:19:00Z"/>
          <w:rFonts w:ascii="Times New Roman" w:hAnsi="Times New Roman"/>
          <w:sz w:val="24"/>
          <w:lang w:val="en-GB" w:eastAsia="en-GB"/>
          <w:rPrChange w:id="5090" w:author="Simon Johnson" w:date="2021-03-26T10:12:00Z">
            <w:rPr>
              <w:ins w:id="5091" w:author="Simon Johnson" w:date="2021-03-01T13:19:00Z"/>
            </w:rPr>
          </w:rPrChange>
        </w:rPr>
        <w:pPrChange w:id="5092" w:author="Simon Johnson" w:date="2021-03-26T11:42:00Z">
          <w:pPr>
            <w:numPr>
              <w:numId w:val="58"/>
            </w:numPr>
            <w:spacing w:before="0" w:after="297" w:line="248" w:lineRule="auto"/>
            <w:ind w:left="498" w:right="990" w:hanging="199"/>
            <w:jc w:val="both"/>
          </w:pPr>
        </w:pPrChange>
      </w:pPr>
    </w:p>
    <w:p w14:paraId="3040579B" w14:textId="0B3E6187" w:rsidR="00A4784E" w:rsidRDefault="00A4784E">
      <w:pPr>
        <w:pStyle w:val="Heading4"/>
        <w:ind w:right="4"/>
        <w:rPr>
          <w:ins w:id="5093" w:author="Simon Johnson" w:date="2021-03-01T13:19:00Z"/>
        </w:rPr>
        <w:pPrChange w:id="5094" w:author="Simon Johnson" w:date="2021-03-26T11:42:00Z">
          <w:pPr>
            <w:pStyle w:val="Heading4"/>
          </w:pPr>
        </w:pPrChange>
      </w:pPr>
      <w:bookmarkStart w:id="5095" w:name="_Toc71106337"/>
      <w:ins w:id="5096" w:author="Simon Johnson" w:date="2021-03-01T13:19:00Z">
        <w:r>
          <w:t>Client Identifier</w:t>
        </w:r>
        <w:bookmarkEnd w:id="5095"/>
      </w:ins>
    </w:p>
    <w:p w14:paraId="3AEB5C5C" w14:textId="5356DFE9" w:rsidR="00A4784E" w:rsidDel="00A4784E" w:rsidRDefault="00A4784E">
      <w:pPr>
        <w:spacing w:before="0" w:after="297" w:line="248" w:lineRule="auto"/>
        <w:ind w:right="4"/>
        <w:jc w:val="both"/>
        <w:rPr>
          <w:ins w:id="5097" w:author="Ian Craggs" w:date="2021-02-22T13:53:00Z"/>
          <w:del w:id="5098" w:author="Simon Johnson" w:date="2021-03-01T13:19:00Z"/>
        </w:rPr>
        <w:pPrChange w:id="5099" w:author="Simon Johnson" w:date="2021-03-26T11:42:00Z">
          <w:pPr>
            <w:numPr>
              <w:numId w:val="58"/>
            </w:numPr>
            <w:spacing w:before="0" w:after="297" w:line="248" w:lineRule="auto"/>
            <w:ind w:left="498" w:right="990" w:hanging="199"/>
            <w:jc w:val="both"/>
          </w:pPr>
        </w:pPrChange>
      </w:pPr>
    </w:p>
    <w:p w14:paraId="4A0919DD" w14:textId="76DB1D49" w:rsidR="4D36E069" w:rsidRDefault="4D36E069">
      <w:pPr>
        <w:spacing w:before="0" w:after="297" w:line="248" w:lineRule="auto"/>
        <w:ind w:right="4"/>
        <w:jc w:val="both"/>
        <w:rPr>
          <w:ins w:id="5100" w:author="Ian Craggs" w:date="2021-02-22T13:53:00Z"/>
        </w:rPr>
        <w:pPrChange w:id="5101" w:author="Simon Johnson" w:date="2021-03-26T11:42:00Z">
          <w:pPr>
            <w:numPr>
              <w:numId w:val="58"/>
            </w:numPr>
            <w:spacing w:before="0" w:after="297" w:line="248" w:lineRule="auto"/>
            <w:ind w:left="498" w:right="990" w:hanging="199"/>
            <w:jc w:val="both"/>
          </w:pPr>
        </w:pPrChange>
      </w:pPr>
      <w:ins w:id="5102" w:author="Ian Craggs" w:date="2021-02-22T13:53:00Z">
        <w:del w:id="5103" w:author="Simon Johnson" w:date="2021-03-01T13:19:00Z">
          <w:r w:rsidRPr="4D36E069" w:rsidDel="00A4784E">
            <w:rPr>
              <w:rFonts w:eastAsia="Liberation Sans" w:cs="Liberation Sans"/>
              <w:szCs w:val="20"/>
            </w:rPr>
            <w:delText xml:space="preserve">ClientIdentifier: </w:delText>
          </w:r>
        </w:del>
        <w:r w:rsidRPr="4D36E069">
          <w:rPr>
            <w:rFonts w:eastAsia="Liberation Sans" w:cs="Liberation Sans"/>
            <w:szCs w:val="20"/>
          </w:rPr>
          <w:t>The Client</w:t>
        </w:r>
      </w:ins>
      <w:ins w:id="5104" w:author="Simon Johnson" w:date="2021-03-01T12:40:00Z">
        <w:r w:rsidR="0018718F">
          <w:rPr>
            <w:rFonts w:eastAsia="Liberation Sans" w:cs="Liberation Sans"/>
            <w:szCs w:val="20"/>
          </w:rPr>
          <w:t xml:space="preserve"> </w:t>
        </w:r>
      </w:ins>
      <w:ins w:id="5105" w:author="Ian Craggs" w:date="2021-02-22T13:53:00Z">
        <w:r w:rsidRPr="4D36E069">
          <w:rPr>
            <w:rFonts w:eastAsia="Liberation Sans" w:cs="Liberation Sans"/>
            <w:szCs w:val="20"/>
          </w:rPr>
          <w:t xml:space="preserve">Identifier assigned by the gateway when the associated CONNECT </w:t>
        </w:r>
      </w:ins>
      <w:ins w:id="5106" w:author="Simon Johnson" w:date="2021-03-09T11:35:00Z">
        <w:r w:rsidR="0018058B">
          <w:t>packet</w:t>
        </w:r>
        <w:r w:rsidR="0018058B" w:rsidRPr="4D36E069" w:rsidDel="0018058B">
          <w:rPr>
            <w:rFonts w:eastAsia="Liberation Sans" w:cs="Liberation Sans"/>
            <w:szCs w:val="20"/>
          </w:rPr>
          <w:t xml:space="preserve"> </w:t>
        </w:r>
      </w:ins>
      <w:ins w:id="5107" w:author="Ian Craggs" w:date="2021-02-22T13:53:00Z">
        <w:del w:id="5108" w:author="Simon Johnson" w:date="2021-03-09T11:35:00Z">
          <w:r w:rsidRPr="4D36E069" w:rsidDel="0018058B">
            <w:rPr>
              <w:rFonts w:eastAsia="Liberation Sans" w:cs="Liberation Sans"/>
              <w:szCs w:val="20"/>
            </w:rPr>
            <w:delText>message</w:delText>
          </w:r>
        </w:del>
        <w:r w:rsidRPr="4D36E069">
          <w:rPr>
            <w:rFonts w:eastAsia="Liberation Sans" w:cs="Liberation Sans"/>
            <w:szCs w:val="20"/>
          </w:rPr>
          <w:t xml:space="preserve"> contained no Client</w:t>
        </w:r>
      </w:ins>
      <w:ins w:id="5109" w:author="Simon Johnson" w:date="2021-03-01T12:40:00Z">
        <w:r w:rsidR="0018718F">
          <w:rPr>
            <w:rFonts w:eastAsia="Liberation Sans" w:cs="Liberation Sans"/>
            <w:szCs w:val="20"/>
          </w:rPr>
          <w:t xml:space="preserve"> </w:t>
        </w:r>
      </w:ins>
      <w:ins w:id="5110" w:author="Ian Craggs" w:date="2021-02-22T13:53:00Z">
        <w:r w:rsidRPr="4D36E069">
          <w:rPr>
            <w:rFonts w:eastAsia="Liberation Sans" w:cs="Liberation Sans"/>
            <w:szCs w:val="20"/>
          </w:rPr>
          <w:t>Identifier.</w:t>
        </w:r>
      </w:ins>
    </w:p>
    <w:p w14:paraId="6A55C9DF" w14:textId="411BD3D4" w:rsidR="00713F34" w:rsidRDefault="4D36E069">
      <w:pPr>
        <w:ind w:right="4"/>
        <w:jc w:val="both"/>
        <w:rPr>
          <w:ins w:id="5111" w:author="Ian Craggs" w:date="2021-02-22T13:53:00Z"/>
          <w:rFonts w:eastAsia="Liberation Sans" w:cs="Liberation Sans"/>
          <w:szCs w:val="20"/>
        </w:rPr>
        <w:pPrChange w:id="5112" w:author="Simon Johnson" w:date="2021-03-26T11:42:00Z">
          <w:pPr/>
        </w:pPrChange>
      </w:pPr>
      <w:ins w:id="5113" w:author="Ian Craggs" w:date="2021-02-22T13:53:00Z">
        <w:r w:rsidRPr="4D36E069">
          <w:rPr>
            <w:rFonts w:eastAsia="Liberation Sans" w:cs="Liberation Sans"/>
            <w:szCs w:val="20"/>
          </w:rPr>
          <w:t>For more details of the connection procedure, refer to section 6.2.</w:t>
        </w:r>
      </w:ins>
    </w:p>
    <w:p w14:paraId="01F9B962" w14:textId="77658822" w:rsidR="4D36E069" w:rsidRDefault="4D36E069" w:rsidP="4D36E069">
      <w:pPr>
        <w:ind w:left="138"/>
        <w:jc w:val="both"/>
        <w:rPr>
          <w:rFonts w:eastAsia="Liberation Sans" w:cs="Liberation Sans"/>
          <w:szCs w:val="20"/>
        </w:rPr>
      </w:pPr>
    </w:p>
    <w:p w14:paraId="0CCCEA01" w14:textId="7012D10C" w:rsidR="00C84FE9" w:rsidRDefault="6149D1D0" w:rsidP="00C84FE9">
      <w:pPr>
        <w:pStyle w:val="Heading3"/>
        <w:keepLines/>
        <w:spacing w:before="0" w:after="77" w:line="259" w:lineRule="auto"/>
        <w:ind w:left="583" w:hanging="598"/>
        <w:rPr>
          <w:ins w:id="5114" w:author="Simon Johnson" w:date="2021-03-01T12:43:00Z"/>
        </w:rPr>
      </w:pPr>
      <w:bookmarkStart w:id="5115" w:name="_Toc42696"/>
      <w:bookmarkStart w:id="5116" w:name="_Toc71106338"/>
      <w:r>
        <w:t>WILLTOPICREQ</w:t>
      </w:r>
      <w:bookmarkEnd w:id="5115"/>
      <w:ins w:id="5117" w:author="Simon Johnson" w:date="2021-03-01T12:44:00Z">
        <w:r w:rsidR="0018718F">
          <w:t xml:space="preserve"> </w:t>
        </w:r>
      </w:ins>
      <w:ins w:id="5118" w:author="Simon Johnson" w:date="2021-03-01T14:22:00Z">
        <w:r w:rsidR="00BF22C4">
          <w:t>and</w:t>
        </w:r>
      </w:ins>
      <w:ins w:id="5119" w:author="Simon Johnson" w:date="2021-03-01T14:19:00Z">
        <w:r w:rsidR="00BF22C4">
          <w:t xml:space="preserve"> </w:t>
        </w:r>
      </w:ins>
      <w:ins w:id="5120" w:author="Simon Johnson" w:date="2021-03-01T12:44:00Z">
        <w:r w:rsidR="0018718F">
          <w:t>WILL</w:t>
        </w:r>
      </w:ins>
      <w:ins w:id="5121" w:author="Simon Johnson" w:date="2021-03-09T12:41:00Z">
        <w:r w:rsidR="00F02E04">
          <w:t>PACKET</w:t>
        </w:r>
      </w:ins>
      <w:ins w:id="5122" w:author="Simon Johnson" w:date="2021-03-01T12:44:00Z">
        <w:r w:rsidR="0018718F">
          <w:t>REQ</w:t>
        </w:r>
      </w:ins>
      <w:bookmarkEnd w:id="5116"/>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18718F" w:rsidRPr="00E661CA" w14:paraId="076F5A22" w14:textId="77777777" w:rsidTr="0018718F">
        <w:trPr>
          <w:ins w:id="5123" w:author="Simon Johnson" w:date="2021-03-01T12:43:00Z"/>
        </w:trPr>
        <w:tc>
          <w:tcPr>
            <w:tcW w:w="1271" w:type="dxa"/>
          </w:tcPr>
          <w:p w14:paraId="05B314D7" w14:textId="77777777" w:rsidR="0018718F" w:rsidRPr="00E661CA" w:rsidRDefault="0018718F" w:rsidP="0018718F">
            <w:pPr>
              <w:jc w:val="center"/>
              <w:rPr>
                <w:ins w:id="5124" w:author="Simon Johnson" w:date="2021-03-01T12:43:00Z"/>
                <w:b/>
                <w:bCs/>
              </w:rPr>
            </w:pPr>
            <w:ins w:id="5125" w:author="Simon Johnson" w:date="2021-03-01T12:43:00Z">
              <w:r w:rsidRPr="00E661CA">
                <w:rPr>
                  <w:b/>
                  <w:bCs/>
                </w:rPr>
                <w:t>Bit</w:t>
              </w:r>
            </w:ins>
          </w:p>
        </w:tc>
        <w:tc>
          <w:tcPr>
            <w:tcW w:w="806" w:type="dxa"/>
          </w:tcPr>
          <w:p w14:paraId="423321F2" w14:textId="77777777" w:rsidR="0018718F" w:rsidRPr="00E661CA" w:rsidRDefault="0018718F" w:rsidP="0018718F">
            <w:pPr>
              <w:jc w:val="center"/>
              <w:rPr>
                <w:ins w:id="5126" w:author="Simon Johnson" w:date="2021-03-01T12:43:00Z"/>
                <w:b/>
                <w:bCs/>
              </w:rPr>
            </w:pPr>
            <w:ins w:id="5127" w:author="Simon Johnson" w:date="2021-03-01T12:43:00Z">
              <w:r w:rsidRPr="00E661CA">
                <w:rPr>
                  <w:b/>
                  <w:bCs/>
                </w:rPr>
                <w:t>7</w:t>
              </w:r>
            </w:ins>
          </w:p>
        </w:tc>
        <w:tc>
          <w:tcPr>
            <w:tcW w:w="1039" w:type="dxa"/>
          </w:tcPr>
          <w:p w14:paraId="3EAA1057" w14:textId="77777777" w:rsidR="0018718F" w:rsidRPr="00E661CA" w:rsidRDefault="0018718F" w:rsidP="0018718F">
            <w:pPr>
              <w:jc w:val="center"/>
              <w:rPr>
                <w:ins w:id="5128" w:author="Simon Johnson" w:date="2021-03-01T12:43:00Z"/>
                <w:b/>
                <w:bCs/>
              </w:rPr>
            </w:pPr>
            <w:ins w:id="5129" w:author="Simon Johnson" w:date="2021-03-01T12:43:00Z">
              <w:r w:rsidRPr="00E661CA">
                <w:rPr>
                  <w:b/>
                  <w:bCs/>
                </w:rPr>
                <w:t>6</w:t>
              </w:r>
            </w:ins>
          </w:p>
        </w:tc>
        <w:tc>
          <w:tcPr>
            <w:tcW w:w="1039" w:type="dxa"/>
          </w:tcPr>
          <w:p w14:paraId="1D41A1C4" w14:textId="77777777" w:rsidR="0018718F" w:rsidRPr="00E661CA" w:rsidRDefault="0018718F" w:rsidP="0018718F">
            <w:pPr>
              <w:jc w:val="center"/>
              <w:rPr>
                <w:ins w:id="5130" w:author="Simon Johnson" w:date="2021-03-01T12:43:00Z"/>
                <w:b/>
                <w:bCs/>
              </w:rPr>
            </w:pPr>
            <w:ins w:id="5131" w:author="Simon Johnson" w:date="2021-03-01T12:43:00Z">
              <w:r w:rsidRPr="00E661CA">
                <w:rPr>
                  <w:b/>
                  <w:bCs/>
                </w:rPr>
                <w:t>5</w:t>
              </w:r>
            </w:ins>
          </w:p>
        </w:tc>
        <w:tc>
          <w:tcPr>
            <w:tcW w:w="1039" w:type="dxa"/>
          </w:tcPr>
          <w:p w14:paraId="79E78C9B" w14:textId="77777777" w:rsidR="0018718F" w:rsidRPr="00E661CA" w:rsidRDefault="0018718F" w:rsidP="0018718F">
            <w:pPr>
              <w:jc w:val="center"/>
              <w:rPr>
                <w:ins w:id="5132" w:author="Simon Johnson" w:date="2021-03-01T12:43:00Z"/>
                <w:b/>
                <w:bCs/>
              </w:rPr>
            </w:pPr>
            <w:ins w:id="5133" w:author="Simon Johnson" w:date="2021-03-01T12:43:00Z">
              <w:r w:rsidRPr="00E661CA">
                <w:rPr>
                  <w:b/>
                  <w:bCs/>
                </w:rPr>
                <w:t>4</w:t>
              </w:r>
            </w:ins>
          </w:p>
        </w:tc>
        <w:tc>
          <w:tcPr>
            <w:tcW w:w="1039" w:type="dxa"/>
          </w:tcPr>
          <w:p w14:paraId="4309FD2F" w14:textId="77777777" w:rsidR="0018718F" w:rsidRPr="00E661CA" w:rsidRDefault="0018718F" w:rsidP="0018718F">
            <w:pPr>
              <w:jc w:val="center"/>
              <w:rPr>
                <w:ins w:id="5134" w:author="Simon Johnson" w:date="2021-03-01T12:43:00Z"/>
                <w:b/>
                <w:bCs/>
              </w:rPr>
            </w:pPr>
            <w:ins w:id="5135" w:author="Simon Johnson" w:date="2021-03-01T12:43:00Z">
              <w:r w:rsidRPr="00E661CA">
                <w:rPr>
                  <w:b/>
                  <w:bCs/>
                </w:rPr>
                <w:t>3</w:t>
              </w:r>
            </w:ins>
          </w:p>
        </w:tc>
        <w:tc>
          <w:tcPr>
            <w:tcW w:w="1039" w:type="dxa"/>
          </w:tcPr>
          <w:p w14:paraId="7142DD0C" w14:textId="77777777" w:rsidR="0018718F" w:rsidRPr="00E661CA" w:rsidRDefault="0018718F" w:rsidP="0018718F">
            <w:pPr>
              <w:jc w:val="center"/>
              <w:rPr>
                <w:ins w:id="5136" w:author="Simon Johnson" w:date="2021-03-01T12:43:00Z"/>
                <w:b/>
                <w:bCs/>
              </w:rPr>
            </w:pPr>
            <w:ins w:id="5137" w:author="Simon Johnson" w:date="2021-03-01T12:43:00Z">
              <w:r w:rsidRPr="00E661CA">
                <w:rPr>
                  <w:b/>
                  <w:bCs/>
                </w:rPr>
                <w:t>2</w:t>
              </w:r>
            </w:ins>
          </w:p>
        </w:tc>
        <w:tc>
          <w:tcPr>
            <w:tcW w:w="1039" w:type="dxa"/>
          </w:tcPr>
          <w:p w14:paraId="2D27018F" w14:textId="77777777" w:rsidR="0018718F" w:rsidRPr="00E661CA" w:rsidRDefault="0018718F" w:rsidP="0018718F">
            <w:pPr>
              <w:jc w:val="center"/>
              <w:rPr>
                <w:ins w:id="5138" w:author="Simon Johnson" w:date="2021-03-01T12:43:00Z"/>
                <w:b/>
                <w:bCs/>
              </w:rPr>
            </w:pPr>
            <w:ins w:id="5139" w:author="Simon Johnson" w:date="2021-03-01T12:43:00Z">
              <w:r w:rsidRPr="00E661CA">
                <w:rPr>
                  <w:b/>
                  <w:bCs/>
                </w:rPr>
                <w:t>1</w:t>
              </w:r>
            </w:ins>
          </w:p>
        </w:tc>
        <w:tc>
          <w:tcPr>
            <w:tcW w:w="1039" w:type="dxa"/>
          </w:tcPr>
          <w:p w14:paraId="4C738984" w14:textId="77777777" w:rsidR="0018718F" w:rsidRPr="00E661CA" w:rsidRDefault="0018718F" w:rsidP="0018718F">
            <w:pPr>
              <w:jc w:val="center"/>
              <w:rPr>
                <w:ins w:id="5140" w:author="Simon Johnson" w:date="2021-03-01T12:43:00Z"/>
                <w:b/>
                <w:bCs/>
              </w:rPr>
            </w:pPr>
            <w:ins w:id="5141" w:author="Simon Johnson" w:date="2021-03-01T12:43:00Z">
              <w:r w:rsidRPr="00E661CA">
                <w:rPr>
                  <w:b/>
                  <w:bCs/>
                </w:rPr>
                <w:t>0</w:t>
              </w:r>
            </w:ins>
          </w:p>
        </w:tc>
      </w:tr>
      <w:tr w:rsidR="0018718F" w14:paraId="1398E34D" w14:textId="77777777" w:rsidTr="0018718F">
        <w:trPr>
          <w:ins w:id="5142" w:author="Simon Johnson" w:date="2021-03-01T12:43:00Z"/>
        </w:trPr>
        <w:tc>
          <w:tcPr>
            <w:tcW w:w="1271" w:type="dxa"/>
          </w:tcPr>
          <w:p w14:paraId="55E18146" w14:textId="77777777" w:rsidR="0018718F" w:rsidRDefault="0018718F" w:rsidP="0018718F">
            <w:pPr>
              <w:rPr>
                <w:ins w:id="5143" w:author="Simon Johnson" w:date="2021-03-01T12:43:00Z"/>
              </w:rPr>
            </w:pPr>
            <w:ins w:id="5144" w:author="Simon Johnson" w:date="2021-03-01T12:43:00Z">
              <w:r>
                <w:t>Byte 1</w:t>
              </w:r>
            </w:ins>
          </w:p>
        </w:tc>
        <w:tc>
          <w:tcPr>
            <w:tcW w:w="8079" w:type="dxa"/>
            <w:gridSpan w:val="8"/>
          </w:tcPr>
          <w:p w14:paraId="472939BD" w14:textId="77777777" w:rsidR="0018718F" w:rsidRDefault="0018718F" w:rsidP="0018718F">
            <w:pPr>
              <w:jc w:val="center"/>
              <w:rPr>
                <w:ins w:id="5145" w:author="Simon Johnson" w:date="2021-03-01T12:43:00Z"/>
              </w:rPr>
            </w:pPr>
            <w:ins w:id="5146" w:author="Simon Johnson" w:date="2021-03-01T12:43:00Z">
              <w:r>
                <w:t>Length</w:t>
              </w:r>
            </w:ins>
          </w:p>
        </w:tc>
      </w:tr>
      <w:tr w:rsidR="0018718F" w14:paraId="53FD280A" w14:textId="77777777" w:rsidTr="0018718F">
        <w:trPr>
          <w:ins w:id="5147" w:author="Simon Johnson" w:date="2021-03-01T12:43:00Z"/>
        </w:trPr>
        <w:tc>
          <w:tcPr>
            <w:tcW w:w="1271" w:type="dxa"/>
          </w:tcPr>
          <w:p w14:paraId="6B54BA11" w14:textId="77777777" w:rsidR="0018718F" w:rsidRDefault="0018718F" w:rsidP="0018718F">
            <w:pPr>
              <w:rPr>
                <w:ins w:id="5148" w:author="Simon Johnson" w:date="2021-03-01T12:43:00Z"/>
              </w:rPr>
            </w:pPr>
            <w:ins w:id="5149" w:author="Simon Johnson" w:date="2021-03-01T12:43:00Z">
              <w:r>
                <w:t>Byte 2</w:t>
              </w:r>
            </w:ins>
          </w:p>
        </w:tc>
        <w:tc>
          <w:tcPr>
            <w:tcW w:w="8079" w:type="dxa"/>
            <w:gridSpan w:val="8"/>
          </w:tcPr>
          <w:p w14:paraId="2C7307C0" w14:textId="77777777" w:rsidR="0018718F" w:rsidRDefault="0018718F" w:rsidP="0018718F">
            <w:pPr>
              <w:jc w:val="center"/>
              <w:rPr>
                <w:ins w:id="5150" w:author="Simon Johnson" w:date="2021-03-01T12:43:00Z"/>
              </w:rPr>
            </w:pPr>
            <w:ins w:id="5151" w:author="Simon Johnson" w:date="2021-03-01T12:43:00Z">
              <w:r>
                <w:t>Packet Type</w:t>
              </w:r>
            </w:ins>
          </w:p>
        </w:tc>
      </w:tr>
    </w:tbl>
    <w:tbl>
      <w:tblPr>
        <w:tblStyle w:val="TableGrid0"/>
        <w:tblW w:w="2101" w:type="dxa"/>
        <w:tblInd w:w="3552" w:type="dxa"/>
        <w:tblCellMar>
          <w:top w:w="30" w:type="dxa"/>
          <w:left w:w="120" w:type="dxa"/>
          <w:right w:w="115" w:type="dxa"/>
        </w:tblCellMar>
        <w:tblLook w:val="04A0" w:firstRow="1" w:lastRow="0" w:firstColumn="1" w:lastColumn="0" w:noHBand="0" w:noVBand="1"/>
      </w:tblPr>
      <w:tblGrid>
        <w:gridCol w:w="961"/>
        <w:gridCol w:w="1140"/>
      </w:tblGrid>
      <w:tr w:rsidR="00C84FE9" w:rsidDel="0018718F" w14:paraId="576B2A50" w14:textId="0F47564D" w:rsidTr="0018718F">
        <w:trPr>
          <w:trHeight w:val="245"/>
          <w:del w:id="5152" w:author="Simon Johnson" w:date="2021-03-01T12:44:00Z"/>
        </w:trPr>
        <w:tc>
          <w:tcPr>
            <w:tcW w:w="961" w:type="dxa"/>
            <w:tcBorders>
              <w:top w:val="single" w:sz="3" w:space="0" w:color="000000"/>
              <w:left w:val="single" w:sz="3" w:space="0" w:color="000000"/>
              <w:bottom w:val="nil"/>
              <w:right w:val="single" w:sz="3" w:space="0" w:color="000000"/>
            </w:tcBorders>
          </w:tcPr>
          <w:p w14:paraId="2C39D8C5" w14:textId="371D79E7" w:rsidR="00C84FE9" w:rsidDel="0018718F" w:rsidRDefault="00C84FE9" w:rsidP="00C84FE9">
            <w:pPr>
              <w:spacing w:after="0" w:line="259" w:lineRule="auto"/>
              <w:ind w:left="53"/>
              <w:rPr>
                <w:del w:id="5153" w:author="Simon Johnson" w:date="2021-03-01T12:44:00Z"/>
              </w:rPr>
            </w:pPr>
            <w:del w:id="5154" w:author="Simon Johnson" w:date="2021-03-01T12:44:00Z">
              <w:r w:rsidDel="0018718F">
                <w:delText>Length</w:delText>
              </w:r>
            </w:del>
          </w:p>
        </w:tc>
        <w:tc>
          <w:tcPr>
            <w:tcW w:w="1140" w:type="dxa"/>
            <w:tcBorders>
              <w:top w:val="single" w:sz="3" w:space="0" w:color="000000"/>
              <w:left w:val="single" w:sz="3" w:space="0" w:color="000000"/>
              <w:bottom w:val="nil"/>
              <w:right w:val="single" w:sz="3" w:space="0" w:color="000000"/>
            </w:tcBorders>
          </w:tcPr>
          <w:p w14:paraId="423DC995" w14:textId="5460591B" w:rsidR="00C84FE9" w:rsidDel="0018718F" w:rsidRDefault="00C84FE9" w:rsidP="00C84FE9">
            <w:pPr>
              <w:spacing w:after="0" w:line="259" w:lineRule="auto"/>
              <w:rPr>
                <w:del w:id="5155" w:author="Simon Johnson" w:date="2021-03-01T12:44:00Z"/>
              </w:rPr>
            </w:pPr>
            <w:del w:id="5156" w:author="Simon Johnson" w:date="2021-03-01T12:44:00Z">
              <w:r w:rsidDel="0018718F">
                <w:delText>MsgType</w:delText>
              </w:r>
            </w:del>
          </w:p>
        </w:tc>
      </w:tr>
      <w:tr w:rsidR="00C84FE9" w:rsidDel="0018718F" w14:paraId="796D9613" w14:textId="3FE05DAB" w:rsidTr="0018718F">
        <w:trPr>
          <w:trHeight w:val="241"/>
          <w:del w:id="5157" w:author="Simon Johnson" w:date="2021-03-01T12:44:00Z"/>
        </w:trPr>
        <w:tc>
          <w:tcPr>
            <w:tcW w:w="961" w:type="dxa"/>
            <w:tcBorders>
              <w:top w:val="nil"/>
              <w:left w:val="single" w:sz="3" w:space="0" w:color="000000"/>
              <w:bottom w:val="single" w:sz="3" w:space="0" w:color="000000"/>
              <w:right w:val="single" w:sz="3" w:space="0" w:color="000000"/>
            </w:tcBorders>
          </w:tcPr>
          <w:p w14:paraId="454324AA" w14:textId="00465868" w:rsidR="00C84FE9" w:rsidDel="0018718F" w:rsidRDefault="00C84FE9" w:rsidP="00C84FE9">
            <w:pPr>
              <w:spacing w:after="0" w:line="259" w:lineRule="auto"/>
              <w:rPr>
                <w:del w:id="5158" w:author="Simon Johnson" w:date="2021-03-01T12:44:00Z"/>
              </w:rPr>
            </w:pPr>
            <w:del w:id="5159" w:author="Simon Johnson" w:date="2021-03-01T12:44:00Z">
              <w:r w:rsidDel="0018718F">
                <w:delText>(</w:delText>
              </w:r>
              <w:r w:rsidR="00FB5396" w:rsidDel="0018718F">
                <w:delText>byte</w:delText>
              </w:r>
              <w:r w:rsidDel="0018718F">
                <w:delText xml:space="preserve"> 0)</w:delText>
              </w:r>
            </w:del>
          </w:p>
        </w:tc>
        <w:tc>
          <w:tcPr>
            <w:tcW w:w="1140" w:type="dxa"/>
            <w:tcBorders>
              <w:top w:val="nil"/>
              <w:left w:val="single" w:sz="3" w:space="0" w:color="000000"/>
              <w:bottom w:val="single" w:sz="3" w:space="0" w:color="000000"/>
              <w:right w:val="single" w:sz="3" w:space="0" w:color="000000"/>
            </w:tcBorders>
          </w:tcPr>
          <w:p w14:paraId="3BE27349" w14:textId="77B39823" w:rsidR="00C84FE9" w:rsidDel="0018718F" w:rsidRDefault="00C84FE9" w:rsidP="00C84FE9">
            <w:pPr>
              <w:spacing w:after="0" w:line="259" w:lineRule="auto"/>
              <w:ind w:right="4"/>
              <w:jc w:val="center"/>
              <w:rPr>
                <w:del w:id="5160" w:author="Simon Johnson" w:date="2021-03-01T12:44:00Z"/>
              </w:rPr>
            </w:pPr>
            <w:del w:id="5161" w:author="Simon Johnson" w:date="2021-03-01T12:44:00Z">
              <w:r w:rsidDel="0018718F">
                <w:delText>(1)</w:delText>
              </w:r>
            </w:del>
          </w:p>
        </w:tc>
      </w:tr>
    </w:tbl>
    <w:p w14:paraId="7C235FF1" w14:textId="0CA46239" w:rsidR="00C84FE9" w:rsidRDefault="00C84FE9" w:rsidP="00C84FE9">
      <w:pPr>
        <w:spacing w:after="194" w:line="265" w:lineRule="auto"/>
        <w:jc w:val="center"/>
      </w:pPr>
      <w:r>
        <w:t xml:space="preserve">Table 11: WILLTOPICREQ and </w:t>
      </w:r>
      <w:del w:id="5162" w:author="Simon Johnson" w:date="2021-03-09T12:41:00Z">
        <w:r w:rsidDel="00F02E04">
          <w:delText xml:space="preserve">WILLMSGREQ </w:delText>
        </w:r>
      </w:del>
      <w:ins w:id="5163" w:author="Simon Johnson" w:date="2021-03-09T12:41:00Z">
        <w:r w:rsidR="00F02E04">
          <w:t xml:space="preserve">WILLPACKETREQ </w:t>
        </w:r>
      </w:ins>
      <w:ins w:id="5164" w:author="Simon Johnson" w:date="2021-03-09T11:35:00Z">
        <w:r w:rsidR="0018058B">
          <w:t>packet</w:t>
        </w:r>
      </w:ins>
      <w:del w:id="5165" w:author="Simon Johnson" w:date="2021-03-09T11:35:00Z">
        <w:r w:rsidDel="0018058B">
          <w:delText>Messages</w:delText>
        </w:r>
      </w:del>
    </w:p>
    <w:p w14:paraId="61BAE20F" w14:textId="6C6B21EB" w:rsidR="0018718F" w:rsidRDefault="00C84FE9">
      <w:pPr>
        <w:ind w:left="-15" w:right="4" w:firstLine="299"/>
        <w:rPr>
          <w:ins w:id="5166" w:author="Simon Johnson" w:date="2021-03-01T12:46:00Z"/>
        </w:rPr>
        <w:pPrChange w:id="5167" w:author="Simon Johnson" w:date="2021-03-26T11:41:00Z">
          <w:pPr>
            <w:ind w:left="-15" w:right="990" w:firstLine="299"/>
          </w:pPr>
        </w:pPrChange>
      </w:pPr>
      <w:r>
        <w:lastRenderedPageBreak/>
        <w:t xml:space="preserve">The WILLTOPICREQ </w:t>
      </w:r>
      <w:ins w:id="5168" w:author="Simon Johnson" w:date="2021-03-09T11:35:00Z">
        <w:r w:rsidR="0018058B">
          <w:t>packet</w:t>
        </w:r>
      </w:ins>
      <w:del w:id="5169" w:author="Simon Johnson" w:date="2021-03-09T11:35:00Z">
        <w:r w:rsidDel="0018058B">
          <w:delText>message</w:delText>
        </w:r>
      </w:del>
      <w:r>
        <w:t xml:space="preserve"> is sent by the GW to request a client for sending the Will topic name. Its format is shown in Table 11: it has only a header and no variable part.</w:t>
      </w:r>
    </w:p>
    <w:p w14:paraId="0314135D" w14:textId="77777777" w:rsidR="0018718F" w:rsidRDefault="0018718F" w:rsidP="00C84FE9">
      <w:pPr>
        <w:ind w:left="-15" w:right="990" w:firstLine="299"/>
      </w:pPr>
    </w:p>
    <w:p w14:paraId="3D7F8F1E" w14:textId="4303AD4F" w:rsidR="00C84FE9" w:rsidRDefault="6149D1D0" w:rsidP="00C84FE9">
      <w:pPr>
        <w:pStyle w:val="Heading3"/>
        <w:keepLines/>
        <w:spacing w:before="0" w:after="77" w:line="259" w:lineRule="auto"/>
        <w:ind w:left="583" w:hanging="598"/>
        <w:rPr>
          <w:ins w:id="5170" w:author="Simon Johnson" w:date="2021-03-01T12:46:00Z"/>
        </w:rPr>
      </w:pPr>
      <w:bookmarkStart w:id="5171" w:name="_Toc42697"/>
      <w:bookmarkStart w:id="5172" w:name="_Toc71106339"/>
      <w:r>
        <w:t>WILLTOPIC</w:t>
      </w:r>
      <w:bookmarkEnd w:id="5171"/>
      <w:bookmarkEnd w:id="5172"/>
    </w:p>
    <w:tbl>
      <w:tblPr>
        <w:tblStyle w:val="TableGrid"/>
        <w:tblW w:w="0" w:type="auto"/>
        <w:tblLook w:val="04A0" w:firstRow="1" w:lastRow="0" w:firstColumn="1" w:lastColumn="0" w:noHBand="0" w:noVBand="1"/>
        <w:tblPrChange w:id="5173" w:author="Simon Johnson" w:date="2021-03-09T14:43:00Z">
          <w:tblPr>
            <w:tblStyle w:val="TableGrid"/>
            <w:tblW w:w="0" w:type="auto"/>
            <w:tblLook w:val="04A0" w:firstRow="1" w:lastRow="0" w:firstColumn="1" w:lastColumn="0" w:noHBand="0" w:noVBand="1"/>
          </w:tblPr>
        </w:tblPrChange>
      </w:tblPr>
      <w:tblGrid>
        <w:gridCol w:w="1098"/>
        <w:gridCol w:w="1077"/>
        <w:gridCol w:w="46"/>
        <w:gridCol w:w="842"/>
        <w:gridCol w:w="828"/>
        <w:gridCol w:w="41"/>
        <w:gridCol w:w="928"/>
        <w:gridCol w:w="39"/>
        <w:gridCol w:w="1123"/>
        <w:gridCol w:w="1054"/>
        <w:gridCol w:w="70"/>
        <w:gridCol w:w="1072"/>
        <w:gridCol w:w="1132"/>
        <w:tblGridChange w:id="5174">
          <w:tblGrid>
            <w:gridCol w:w="1109"/>
            <w:gridCol w:w="26"/>
            <w:gridCol w:w="1051"/>
            <w:gridCol w:w="47"/>
            <w:gridCol w:w="29"/>
            <w:gridCol w:w="823"/>
            <w:gridCol w:w="838"/>
            <w:gridCol w:w="41"/>
            <w:gridCol w:w="39"/>
            <w:gridCol w:w="893"/>
            <w:gridCol w:w="39"/>
            <w:gridCol w:w="91"/>
            <w:gridCol w:w="1033"/>
            <w:gridCol w:w="94"/>
            <w:gridCol w:w="960"/>
            <w:gridCol w:w="71"/>
            <w:gridCol w:w="96"/>
            <w:gridCol w:w="1022"/>
            <w:gridCol w:w="28"/>
            <w:gridCol w:w="24"/>
            <w:gridCol w:w="996"/>
          </w:tblGrid>
        </w:tblGridChange>
      </w:tblGrid>
      <w:tr w:rsidR="005729FF" w:rsidRPr="00E661CA" w14:paraId="45DDA461" w14:textId="77777777" w:rsidTr="005729FF">
        <w:trPr>
          <w:ins w:id="5175" w:author="Simon Johnson" w:date="2021-03-01T12:48:00Z"/>
        </w:trPr>
        <w:tc>
          <w:tcPr>
            <w:tcW w:w="1109" w:type="dxa"/>
            <w:tcPrChange w:id="5176" w:author="Simon Johnson" w:date="2021-03-09T14:43:00Z">
              <w:tcPr>
                <w:tcW w:w="1135" w:type="dxa"/>
              </w:tcPr>
            </w:tcPrChange>
          </w:tcPr>
          <w:p w14:paraId="24E4EBD7" w14:textId="77777777" w:rsidR="0018718F" w:rsidRPr="00E661CA" w:rsidRDefault="0018718F" w:rsidP="0018718F">
            <w:pPr>
              <w:jc w:val="center"/>
              <w:rPr>
                <w:ins w:id="5177" w:author="Simon Johnson" w:date="2021-03-01T12:48:00Z"/>
                <w:b/>
                <w:bCs/>
              </w:rPr>
            </w:pPr>
            <w:ins w:id="5178" w:author="Simon Johnson" w:date="2021-03-01T12:48:00Z">
              <w:r w:rsidRPr="00E661CA">
                <w:rPr>
                  <w:b/>
                  <w:bCs/>
                </w:rPr>
                <w:t>Bit</w:t>
              </w:r>
            </w:ins>
          </w:p>
        </w:tc>
        <w:tc>
          <w:tcPr>
            <w:tcW w:w="1077" w:type="dxa"/>
            <w:tcPrChange w:id="5179" w:author="Simon Johnson" w:date="2021-03-09T14:43:00Z">
              <w:tcPr>
                <w:tcW w:w="1079" w:type="dxa"/>
                <w:gridSpan w:val="2"/>
              </w:tcPr>
            </w:tcPrChange>
          </w:tcPr>
          <w:p w14:paraId="7D3862EE" w14:textId="77777777" w:rsidR="0018718F" w:rsidRPr="00E661CA" w:rsidRDefault="0018718F" w:rsidP="0018718F">
            <w:pPr>
              <w:jc w:val="center"/>
              <w:rPr>
                <w:ins w:id="5180" w:author="Simon Johnson" w:date="2021-03-01T12:48:00Z"/>
                <w:b/>
                <w:bCs/>
              </w:rPr>
            </w:pPr>
            <w:ins w:id="5181" w:author="Simon Johnson" w:date="2021-03-01T12:48:00Z">
              <w:r w:rsidRPr="00E661CA">
                <w:rPr>
                  <w:b/>
                  <w:bCs/>
                </w:rPr>
                <w:t>7</w:t>
              </w:r>
            </w:ins>
          </w:p>
        </w:tc>
        <w:tc>
          <w:tcPr>
            <w:tcW w:w="899" w:type="dxa"/>
            <w:gridSpan w:val="2"/>
            <w:tcPrChange w:id="5182" w:author="Simon Johnson" w:date="2021-03-09T14:43:00Z">
              <w:tcPr>
                <w:tcW w:w="926" w:type="dxa"/>
                <w:gridSpan w:val="3"/>
              </w:tcPr>
            </w:tcPrChange>
          </w:tcPr>
          <w:p w14:paraId="77383DC4" w14:textId="77777777" w:rsidR="0018718F" w:rsidRPr="00E661CA" w:rsidRDefault="0018718F" w:rsidP="0018718F">
            <w:pPr>
              <w:jc w:val="center"/>
              <w:rPr>
                <w:ins w:id="5183" w:author="Simon Johnson" w:date="2021-03-01T12:48:00Z"/>
                <w:b/>
                <w:bCs/>
              </w:rPr>
            </w:pPr>
            <w:ins w:id="5184" w:author="Simon Johnson" w:date="2021-03-01T12:48:00Z">
              <w:r w:rsidRPr="00E661CA">
                <w:rPr>
                  <w:b/>
                  <w:bCs/>
                </w:rPr>
                <w:t>6</w:t>
              </w:r>
            </w:ins>
          </w:p>
        </w:tc>
        <w:tc>
          <w:tcPr>
            <w:tcW w:w="879" w:type="dxa"/>
            <w:gridSpan w:val="2"/>
            <w:tcPrChange w:id="5185" w:author="Simon Johnson" w:date="2021-03-09T14:43:00Z">
              <w:tcPr>
                <w:tcW w:w="905" w:type="dxa"/>
                <w:gridSpan w:val="2"/>
              </w:tcPr>
            </w:tcPrChange>
          </w:tcPr>
          <w:p w14:paraId="43A68B67" w14:textId="77777777" w:rsidR="0018718F" w:rsidRPr="00E661CA" w:rsidRDefault="0018718F" w:rsidP="0018718F">
            <w:pPr>
              <w:jc w:val="center"/>
              <w:rPr>
                <w:ins w:id="5186" w:author="Simon Johnson" w:date="2021-03-01T12:48:00Z"/>
                <w:b/>
                <w:bCs/>
              </w:rPr>
            </w:pPr>
            <w:ins w:id="5187" w:author="Simon Johnson" w:date="2021-03-01T12:48:00Z">
              <w:r w:rsidRPr="00E661CA">
                <w:rPr>
                  <w:b/>
                  <w:bCs/>
                </w:rPr>
                <w:t>5</w:t>
              </w:r>
            </w:ins>
          </w:p>
        </w:tc>
        <w:tc>
          <w:tcPr>
            <w:tcW w:w="932" w:type="dxa"/>
            <w:tcPrChange w:id="5188" w:author="Simon Johnson" w:date="2021-03-09T14:43:00Z">
              <w:tcPr>
                <w:tcW w:w="941" w:type="dxa"/>
                <w:gridSpan w:val="2"/>
              </w:tcPr>
            </w:tcPrChange>
          </w:tcPr>
          <w:p w14:paraId="673ECA5A" w14:textId="77777777" w:rsidR="0018718F" w:rsidRPr="00E661CA" w:rsidRDefault="0018718F" w:rsidP="0018718F">
            <w:pPr>
              <w:jc w:val="center"/>
              <w:rPr>
                <w:ins w:id="5189" w:author="Simon Johnson" w:date="2021-03-01T12:48:00Z"/>
                <w:b/>
                <w:bCs/>
              </w:rPr>
            </w:pPr>
            <w:ins w:id="5190" w:author="Simon Johnson" w:date="2021-03-01T12:48:00Z">
              <w:r w:rsidRPr="00E661CA">
                <w:rPr>
                  <w:b/>
                  <w:bCs/>
                </w:rPr>
                <w:t>4</w:t>
              </w:r>
            </w:ins>
          </w:p>
        </w:tc>
        <w:tc>
          <w:tcPr>
            <w:tcW w:w="1163" w:type="dxa"/>
            <w:gridSpan w:val="2"/>
            <w:tcPrChange w:id="5191" w:author="Simon Johnson" w:date="2021-03-09T14:43:00Z">
              <w:tcPr>
                <w:tcW w:w="1167" w:type="dxa"/>
                <w:gridSpan w:val="3"/>
              </w:tcPr>
            </w:tcPrChange>
          </w:tcPr>
          <w:p w14:paraId="6EE5DA06" w14:textId="77777777" w:rsidR="0018718F" w:rsidRPr="00E661CA" w:rsidRDefault="0018718F" w:rsidP="0018718F">
            <w:pPr>
              <w:jc w:val="center"/>
              <w:rPr>
                <w:ins w:id="5192" w:author="Simon Johnson" w:date="2021-03-01T12:48:00Z"/>
                <w:b/>
                <w:bCs/>
              </w:rPr>
            </w:pPr>
            <w:ins w:id="5193" w:author="Simon Johnson" w:date="2021-03-01T12:48:00Z">
              <w:r w:rsidRPr="00E661CA">
                <w:rPr>
                  <w:b/>
                  <w:bCs/>
                </w:rPr>
                <w:t>3</w:t>
              </w:r>
            </w:ins>
          </w:p>
        </w:tc>
        <w:tc>
          <w:tcPr>
            <w:tcW w:w="1054" w:type="dxa"/>
            <w:tcPrChange w:id="5194" w:author="Simon Johnson" w:date="2021-03-09T14:43:00Z">
              <w:tcPr>
                <w:tcW w:w="1054" w:type="dxa"/>
                <w:gridSpan w:val="2"/>
              </w:tcPr>
            </w:tcPrChange>
          </w:tcPr>
          <w:p w14:paraId="02EA17A3" w14:textId="77777777" w:rsidR="0018718F" w:rsidRPr="00E661CA" w:rsidRDefault="0018718F" w:rsidP="0018718F">
            <w:pPr>
              <w:jc w:val="center"/>
              <w:rPr>
                <w:ins w:id="5195" w:author="Simon Johnson" w:date="2021-03-01T12:48:00Z"/>
                <w:b/>
                <w:bCs/>
              </w:rPr>
            </w:pPr>
            <w:ins w:id="5196" w:author="Simon Johnson" w:date="2021-03-01T12:48:00Z">
              <w:r w:rsidRPr="00E661CA">
                <w:rPr>
                  <w:b/>
                  <w:bCs/>
                </w:rPr>
                <w:t>2</w:t>
              </w:r>
            </w:ins>
          </w:p>
        </w:tc>
        <w:tc>
          <w:tcPr>
            <w:tcW w:w="1104" w:type="dxa"/>
            <w:gridSpan w:val="2"/>
            <w:tcPrChange w:id="5197" w:author="Simon Johnson" w:date="2021-03-09T14:43:00Z">
              <w:tcPr>
                <w:tcW w:w="1058" w:type="dxa"/>
                <w:gridSpan w:val="3"/>
              </w:tcPr>
            </w:tcPrChange>
          </w:tcPr>
          <w:p w14:paraId="69997AA4" w14:textId="77777777" w:rsidR="0018718F" w:rsidRPr="00E661CA" w:rsidRDefault="0018718F" w:rsidP="0018718F">
            <w:pPr>
              <w:jc w:val="center"/>
              <w:rPr>
                <w:ins w:id="5198" w:author="Simon Johnson" w:date="2021-03-01T12:48:00Z"/>
                <w:b/>
                <w:bCs/>
              </w:rPr>
            </w:pPr>
            <w:ins w:id="5199" w:author="Simon Johnson" w:date="2021-03-01T12:48:00Z">
              <w:r w:rsidRPr="00E661CA">
                <w:rPr>
                  <w:b/>
                  <w:bCs/>
                </w:rPr>
                <w:t>1</w:t>
              </w:r>
            </w:ins>
          </w:p>
        </w:tc>
        <w:tc>
          <w:tcPr>
            <w:tcW w:w="1133" w:type="dxa"/>
            <w:tcPrChange w:id="5200" w:author="Simon Johnson" w:date="2021-03-09T14:43:00Z">
              <w:tcPr>
                <w:tcW w:w="1085" w:type="dxa"/>
                <w:gridSpan w:val="3"/>
              </w:tcPr>
            </w:tcPrChange>
          </w:tcPr>
          <w:p w14:paraId="4002C8C9" w14:textId="77777777" w:rsidR="0018718F" w:rsidRPr="00E661CA" w:rsidRDefault="0018718F" w:rsidP="0018718F">
            <w:pPr>
              <w:jc w:val="center"/>
              <w:rPr>
                <w:ins w:id="5201" w:author="Simon Johnson" w:date="2021-03-01T12:48:00Z"/>
                <w:b/>
                <w:bCs/>
              </w:rPr>
            </w:pPr>
            <w:ins w:id="5202" w:author="Simon Johnson" w:date="2021-03-01T12:48:00Z">
              <w:r w:rsidRPr="00E661CA">
                <w:rPr>
                  <w:b/>
                  <w:bCs/>
                </w:rPr>
                <w:t>0</w:t>
              </w:r>
            </w:ins>
          </w:p>
        </w:tc>
      </w:tr>
      <w:tr w:rsidR="0018718F" w14:paraId="5983F96D" w14:textId="77777777" w:rsidTr="005729FF">
        <w:trPr>
          <w:ins w:id="5203" w:author="Simon Johnson" w:date="2021-03-01T12:48:00Z"/>
        </w:trPr>
        <w:tc>
          <w:tcPr>
            <w:tcW w:w="1109" w:type="dxa"/>
            <w:tcPrChange w:id="5204" w:author="Simon Johnson" w:date="2021-03-09T14:43:00Z">
              <w:tcPr>
                <w:tcW w:w="1147" w:type="dxa"/>
                <w:gridSpan w:val="2"/>
              </w:tcPr>
            </w:tcPrChange>
          </w:tcPr>
          <w:p w14:paraId="62F80383" w14:textId="77777777" w:rsidR="0018718F" w:rsidRDefault="0018718F" w:rsidP="0018718F">
            <w:pPr>
              <w:rPr>
                <w:ins w:id="5205" w:author="Simon Johnson" w:date="2021-03-01T12:48:00Z"/>
              </w:rPr>
            </w:pPr>
            <w:ins w:id="5206" w:author="Simon Johnson" w:date="2021-03-01T12:48:00Z">
              <w:r>
                <w:t>Byte 1</w:t>
              </w:r>
            </w:ins>
          </w:p>
        </w:tc>
        <w:tc>
          <w:tcPr>
            <w:tcW w:w="8241" w:type="dxa"/>
            <w:gridSpan w:val="12"/>
            <w:tcPrChange w:id="5207" w:author="Simon Johnson" w:date="2021-03-09T14:43:00Z">
              <w:tcPr>
                <w:tcW w:w="8203" w:type="dxa"/>
                <w:gridSpan w:val="19"/>
              </w:tcPr>
            </w:tcPrChange>
          </w:tcPr>
          <w:p w14:paraId="5FABB678" w14:textId="77777777" w:rsidR="0018718F" w:rsidRDefault="0018718F" w:rsidP="0018718F">
            <w:pPr>
              <w:jc w:val="center"/>
              <w:rPr>
                <w:ins w:id="5208" w:author="Simon Johnson" w:date="2021-03-01T12:48:00Z"/>
              </w:rPr>
            </w:pPr>
            <w:ins w:id="5209" w:author="Simon Johnson" w:date="2021-03-01T12:48:00Z">
              <w:r>
                <w:t>Length</w:t>
              </w:r>
            </w:ins>
          </w:p>
        </w:tc>
      </w:tr>
      <w:tr w:rsidR="0018718F" w14:paraId="0C45C4FE" w14:textId="77777777" w:rsidTr="005729FF">
        <w:trPr>
          <w:ins w:id="5210" w:author="Simon Johnson" w:date="2021-03-01T12:48:00Z"/>
        </w:trPr>
        <w:tc>
          <w:tcPr>
            <w:tcW w:w="1109" w:type="dxa"/>
            <w:tcPrChange w:id="5211" w:author="Simon Johnson" w:date="2021-03-09T14:43:00Z">
              <w:tcPr>
                <w:tcW w:w="1147" w:type="dxa"/>
                <w:gridSpan w:val="2"/>
              </w:tcPr>
            </w:tcPrChange>
          </w:tcPr>
          <w:p w14:paraId="3704B0A7" w14:textId="77777777" w:rsidR="0018718F" w:rsidRDefault="0018718F" w:rsidP="0018718F">
            <w:pPr>
              <w:rPr>
                <w:ins w:id="5212" w:author="Simon Johnson" w:date="2021-03-01T12:48:00Z"/>
              </w:rPr>
            </w:pPr>
            <w:ins w:id="5213" w:author="Simon Johnson" w:date="2021-03-01T12:48:00Z">
              <w:r>
                <w:t>Byte 2</w:t>
              </w:r>
            </w:ins>
          </w:p>
        </w:tc>
        <w:tc>
          <w:tcPr>
            <w:tcW w:w="8241" w:type="dxa"/>
            <w:gridSpan w:val="12"/>
            <w:tcPrChange w:id="5214" w:author="Simon Johnson" w:date="2021-03-09T14:43:00Z">
              <w:tcPr>
                <w:tcW w:w="8203" w:type="dxa"/>
                <w:gridSpan w:val="19"/>
              </w:tcPr>
            </w:tcPrChange>
          </w:tcPr>
          <w:p w14:paraId="49F9B947" w14:textId="77777777" w:rsidR="0018718F" w:rsidRDefault="0018718F" w:rsidP="0018718F">
            <w:pPr>
              <w:jc w:val="center"/>
              <w:rPr>
                <w:ins w:id="5215" w:author="Simon Johnson" w:date="2021-03-01T12:48:00Z"/>
              </w:rPr>
            </w:pPr>
            <w:ins w:id="5216" w:author="Simon Johnson" w:date="2021-03-01T12:48:00Z">
              <w:r>
                <w:t>Packet Type</w:t>
              </w:r>
            </w:ins>
          </w:p>
        </w:tc>
      </w:tr>
      <w:tr w:rsidR="005729FF" w14:paraId="3763B751" w14:textId="77777777" w:rsidTr="005729FF">
        <w:trPr>
          <w:ins w:id="5217" w:author="Simon Johnson" w:date="2021-03-01T12:48:00Z"/>
        </w:trPr>
        <w:tc>
          <w:tcPr>
            <w:tcW w:w="1109" w:type="dxa"/>
            <w:tcPrChange w:id="5218" w:author="Simon Johnson" w:date="2021-03-09T14:43:00Z">
              <w:tcPr>
                <w:tcW w:w="1147" w:type="dxa"/>
                <w:gridSpan w:val="2"/>
              </w:tcPr>
            </w:tcPrChange>
          </w:tcPr>
          <w:p w14:paraId="6BA302D6" w14:textId="22123244" w:rsidR="005729FF" w:rsidRPr="00405798" w:rsidRDefault="005729FF">
            <w:pPr>
              <w:jc w:val="center"/>
              <w:rPr>
                <w:ins w:id="5219" w:author="Simon Johnson" w:date="2021-03-01T12:48:00Z"/>
                <w:i/>
                <w:iCs/>
              </w:rPr>
              <w:pPrChange w:id="5220" w:author="Unknown" w:date="2021-03-01T13:17:00Z">
                <w:pPr/>
              </w:pPrChange>
            </w:pPr>
          </w:p>
        </w:tc>
        <w:tc>
          <w:tcPr>
            <w:tcW w:w="1124" w:type="dxa"/>
            <w:gridSpan w:val="2"/>
            <w:tcPrChange w:id="5221" w:author="Simon Johnson" w:date="2021-03-09T14:43:00Z">
              <w:tcPr>
                <w:tcW w:w="1129" w:type="dxa"/>
                <w:gridSpan w:val="3"/>
              </w:tcPr>
            </w:tcPrChange>
          </w:tcPr>
          <w:p w14:paraId="3C681476" w14:textId="7A904E59" w:rsidR="005729FF" w:rsidRPr="00405798" w:rsidRDefault="005729FF" w:rsidP="0018718F">
            <w:pPr>
              <w:jc w:val="center"/>
              <w:rPr>
                <w:ins w:id="5222" w:author="Simon Johnson" w:date="2021-03-01T12:48:00Z"/>
                <w:i/>
                <w:iCs/>
              </w:rPr>
            </w:pPr>
            <w:ins w:id="5223" w:author="Simon Johnson" w:date="2021-03-03T14:10:00Z">
              <w:r w:rsidRPr="00037A5E">
                <w:rPr>
                  <w:i/>
                  <w:iCs/>
                  <w:rPrChange w:id="5224" w:author="Simon Johnson" w:date="2021-03-03T14:11:00Z">
                    <w:rPr/>
                  </w:rPrChange>
                </w:rPr>
                <w:t>Reserved</w:t>
              </w:r>
            </w:ins>
          </w:p>
        </w:tc>
        <w:tc>
          <w:tcPr>
            <w:tcW w:w="1690" w:type="dxa"/>
            <w:gridSpan w:val="2"/>
            <w:tcPrChange w:id="5225" w:author="Simon Johnson" w:date="2021-03-09T14:43:00Z">
              <w:tcPr>
                <w:tcW w:w="1766" w:type="dxa"/>
                <w:gridSpan w:val="4"/>
              </w:tcPr>
            </w:tcPrChange>
          </w:tcPr>
          <w:p w14:paraId="2A7746A3" w14:textId="2549F1AF" w:rsidR="005729FF" w:rsidRPr="00DD448B" w:rsidRDefault="005729FF" w:rsidP="0018718F">
            <w:pPr>
              <w:jc w:val="center"/>
              <w:rPr>
                <w:ins w:id="5226" w:author="Simon Johnson" w:date="2021-03-01T13:14:00Z"/>
                <w:i/>
                <w:iCs/>
              </w:rPr>
            </w:pPr>
            <w:ins w:id="5227" w:author="Simon Johnson" w:date="2021-03-09T14:42:00Z">
              <w:r>
                <w:rPr>
                  <w:i/>
                  <w:iCs/>
                </w:rPr>
                <w:t xml:space="preserve">Will </w:t>
              </w:r>
            </w:ins>
            <w:ins w:id="5228" w:author="Simon Johnson" w:date="2021-03-01T13:14:00Z">
              <w:r w:rsidRPr="00DD448B">
                <w:rPr>
                  <w:i/>
                  <w:iCs/>
                </w:rPr>
                <w:t>QoS</w:t>
              </w:r>
            </w:ins>
          </w:p>
          <w:p w14:paraId="2E5B2862" w14:textId="4324C2AD" w:rsidR="005729FF" w:rsidRPr="00037A5E" w:rsidRDefault="005729FF" w:rsidP="0018718F">
            <w:pPr>
              <w:jc w:val="center"/>
              <w:rPr>
                <w:ins w:id="5229" w:author="Simon Johnson" w:date="2021-03-01T12:48:00Z"/>
                <w:i/>
                <w:iCs/>
              </w:rPr>
            </w:pPr>
          </w:p>
        </w:tc>
        <w:tc>
          <w:tcPr>
            <w:tcW w:w="1012" w:type="dxa"/>
            <w:gridSpan w:val="3"/>
            <w:tcPrChange w:id="5230" w:author="Simon Johnson" w:date="2021-03-09T14:43:00Z">
              <w:tcPr>
                <w:tcW w:w="1029" w:type="dxa"/>
                <w:gridSpan w:val="3"/>
              </w:tcPr>
            </w:tcPrChange>
          </w:tcPr>
          <w:p w14:paraId="7A2909CB" w14:textId="229B1990" w:rsidR="005729FF" w:rsidRPr="00037A5E" w:rsidRDefault="005729FF" w:rsidP="0018718F">
            <w:pPr>
              <w:jc w:val="center"/>
              <w:rPr>
                <w:ins w:id="5231" w:author="Simon Johnson" w:date="2021-03-01T12:48:00Z"/>
                <w:i/>
                <w:iCs/>
              </w:rPr>
            </w:pPr>
            <w:ins w:id="5232" w:author="Simon Johnson" w:date="2021-03-01T13:14:00Z">
              <w:r w:rsidRPr="00037A5E">
                <w:rPr>
                  <w:i/>
                  <w:iCs/>
                </w:rPr>
                <w:t>Retain</w:t>
              </w:r>
            </w:ins>
          </w:p>
        </w:tc>
        <w:tc>
          <w:tcPr>
            <w:tcW w:w="1124" w:type="dxa"/>
            <w:tcPrChange w:id="5233" w:author="Simon Johnson" w:date="2021-03-09T14:43:00Z">
              <w:tcPr>
                <w:tcW w:w="1128" w:type="dxa"/>
                <w:gridSpan w:val="2"/>
              </w:tcPr>
            </w:tcPrChange>
          </w:tcPr>
          <w:p w14:paraId="67B0BF48" w14:textId="7066E7D6" w:rsidR="005729FF" w:rsidRPr="00405798" w:rsidRDefault="005729FF" w:rsidP="0018718F">
            <w:pPr>
              <w:jc w:val="center"/>
              <w:rPr>
                <w:ins w:id="5234" w:author="Simon Johnson" w:date="2021-03-01T12:48:00Z"/>
                <w:i/>
                <w:iCs/>
              </w:rPr>
            </w:pPr>
            <w:ins w:id="5235" w:author="Simon Johnson" w:date="2021-03-03T14:10:00Z">
              <w:r w:rsidRPr="00037A5E">
                <w:rPr>
                  <w:i/>
                  <w:iCs/>
                  <w:rPrChange w:id="5236" w:author="Simon Johnson" w:date="2021-03-03T14:11:00Z">
                    <w:rPr/>
                  </w:rPrChange>
                </w:rPr>
                <w:t>Reserved</w:t>
              </w:r>
            </w:ins>
          </w:p>
        </w:tc>
        <w:tc>
          <w:tcPr>
            <w:tcW w:w="1125" w:type="dxa"/>
            <w:gridSpan w:val="2"/>
            <w:tcPrChange w:id="5237" w:author="Simon Johnson" w:date="2021-03-09T14:43:00Z">
              <w:tcPr>
                <w:tcW w:w="1128" w:type="dxa"/>
                <w:gridSpan w:val="3"/>
              </w:tcPr>
            </w:tcPrChange>
          </w:tcPr>
          <w:p w14:paraId="02A70A99" w14:textId="6FE60B52" w:rsidR="005729FF" w:rsidRPr="00405798" w:rsidRDefault="005729FF" w:rsidP="0018718F">
            <w:pPr>
              <w:jc w:val="center"/>
              <w:rPr>
                <w:ins w:id="5238" w:author="Simon Johnson" w:date="2021-03-01T12:48:00Z"/>
                <w:i/>
                <w:iCs/>
              </w:rPr>
            </w:pPr>
            <w:ins w:id="5239" w:author="Simon Johnson" w:date="2021-03-03T14:10:00Z">
              <w:r w:rsidRPr="00037A5E">
                <w:rPr>
                  <w:i/>
                  <w:iCs/>
                  <w:rPrChange w:id="5240" w:author="Simon Johnson" w:date="2021-03-03T14:11:00Z">
                    <w:rPr/>
                  </w:rPrChange>
                </w:rPr>
                <w:t>Reserved</w:t>
              </w:r>
            </w:ins>
          </w:p>
        </w:tc>
        <w:tc>
          <w:tcPr>
            <w:tcW w:w="1033" w:type="dxa"/>
            <w:tcPrChange w:id="5241" w:author="Simon Johnson" w:date="2021-03-09T14:43:00Z">
              <w:tcPr>
                <w:tcW w:w="1011" w:type="dxa"/>
                <w:gridSpan w:val="3"/>
              </w:tcPr>
            </w:tcPrChange>
          </w:tcPr>
          <w:p w14:paraId="1B53998F" w14:textId="77777777" w:rsidR="005729FF" w:rsidRPr="00405798" w:rsidRDefault="005729FF" w:rsidP="0018718F">
            <w:pPr>
              <w:jc w:val="center"/>
              <w:rPr>
                <w:ins w:id="5242" w:author="Simon Johnson" w:date="2021-03-01T12:48:00Z"/>
                <w:i/>
                <w:iCs/>
              </w:rPr>
            </w:pPr>
            <w:ins w:id="5243" w:author="Simon Johnson" w:date="2021-03-03T14:10:00Z">
              <w:r w:rsidRPr="00037A5E">
                <w:rPr>
                  <w:i/>
                  <w:iCs/>
                  <w:rPrChange w:id="5244" w:author="Simon Johnson" w:date="2021-03-03T14:11:00Z">
                    <w:rPr/>
                  </w:rPrChange>
                </w:rPr>
                <w:t>Reserved</w:t>
              </w:r>
            </w:ins>
          </w:p>
        </w:tc>
        <w:tc>
          <w:tcPr>
            <w:tcW w:w="1133" w:type="dxa"/>
            <w:tcPrChange w:id="5245" w:author="Simon Johnson" w:date="2021-03-09T14:43:00Z">
              <w:tcPr>
                <w:tcW w:w="1012" w:type="dxa"/>
              </w:tcPr>
            </w:tcPrChange>
          </w:tcPr>
          <w:p w14:paraId="1B9828D8" w14:textId="68D11C83" w:rsidR="005729FF" w:rsidRPr="00405798" w:rsidRDefault="005729FF" w:rsidP="0018718F">
            <w:pPr>
              <w:jc w:val="center"/>
              <w:rPr>
                <w:ins w:id="5246" w:author="Simon Johnson" w:date="2021-03-01T12:48:00Z"/>
                <w:i/>
                <w:iCs/>
              </w:rPr>
            </w:pPr>
            <w:ins w:id="5247" w:author="Simon Johnson" w:date="2021-03-09T14:43:00Z">
              <w:r>
                <w:rPr>
                  <w:i/>
                  <w:iCs/>
                </w:rPr>
                <w:t>Reserved</w:t>
              </w:r>
            </w:ins>
          </w:p>
        </w:tc>
      </w:tr>
      <w:tr w:rsidR="005729FF" w14:paraId="05718D28" w14:textId="77777777" w:rsidTr="005729FF">
        <w:trPr>
          <w:ins w:id="5248" w:author="Simon Johnson" w:date="2021-03-01T12:48:00Z"/>
        </w:trPr>
        <w:tc>
          <w:tcPr>
            <w:tcW w:w="1109" w:type="dxa"/>
            <w:tcPrChange w:id="5249" w:author="Simon Johnson" w:date="2021-03-09T14:43:00Z">
              <w:tcPr>
                <w:tcW w:w="1135" w:type="dxa"/>
              </w:tcPr>
            </w:tcPrChange>
          </w:tcPr>
          <w:p w14:paraId="077C77E5" w14:textId="77777777" w:rsidR="0018718F" w:rsidRDefault="0018718F" w:rsidP="0018718F">
            <w:pPr>
              <w:rPr>
                <w:ins w:id="5250" w:author="Simon Johnson" w:date="2021-03-01T12:48:00Z"/>
              </w:rPr>
            </w:pPr>
            <w:ins w:id="5251" w:author="Simon Johnson" w:date="2021-03-01T12:48:00Z">
              <w:r>
                <w:t>Byte 3</w:t>
              </w:r>
            </w:ins>
          </w:p>
        </w:tc>
        <w:tc>
          <w:tcPr>
            <w:tcW w:w="1124" w:type="dxa"/>
            <w:gridSpan w:val="2"/>
            <w:tcPrChange w:id="5252" w:author="Simon Johnson" w:date="2021-03-09T14:43:00Z">
              <w:tcPr>
                <w:tcW w:w="1127" w:type="dxa"/>
                <w:gridSpan w:val="3"/>
              </w:tcPr>
            </w:tcPrChange>
          </w:tcPr>
          <w:p w14:paraId="4D103B05" w14:textId="77777777" w:rsidR="0018718F" w:rsidRPr="00E661CA" w:rsidRDefault="0018718F" w:rsidP="0018718F">
            <w:pPr>
              <w:jc w:val="center"/>
              <w:rPr>
                <w:ins w:id="5253" w:author="Simon Johnson" w:date="2021-03-01T12:48:00Z"/>
                <w:i/>
                <w:iCs/>
              </w:rPr>
            </w:pPr>
            <w:ins w:id="5254" w:author="Simon Johnson" w:date="2021-03-01T12:48:00Z">
              <w:r w:rsidRPr="00E661CA">
                <w:rPr>
                  <w:i/>
                  <w:iCs/>
                </w:rPr>
                <w:t>0</w:t>
              </w:r>
            </w:ins>
          </w:p>
        </w:tc>
        <w:tc>
          <w:tcPr>
            <w:tcW w:w="852" w:type="dxa"/>
            <w:tcPrChange w:id="5255" w:author="Simon Johnson" w:date="2021-03-09T14:43:00Z">
              <w:tcPr>
                <w:tcW w:w="878" w:type="dxa"/>
                <w:gridSpan w:val="2"/>
              </w:tcPr>
            </w:tcPrChange>
          </w:tcPr>
          <w:p w14:paraId="02B51CD1" w14:textId="5D690169" w:rsidR="0018718F" w:rsidRPr="00E661CA" w:rsidRDefault="00A4784E" w:rsidP="0018718F">
            <w:pPr>
              <w:jc w:val="center"/>
              <w:rPr>
                <w:ins w:id="5256" w:author="Simon Johnson" w:date="2021-03-01T12:48:00Z"/>
                <w:i/>
                <w:iCs/>
              </w:rPr>
            </w:pPr>
            <w:ins w:id="5257" w:author="Simon Johnson" w:date="2021-03-01T13:16:00Z">
              <w:r>
                <w:rPr>
                  <w:i/>
                  <w:iCs/>
                </w:rPr>
                <w:t>X</w:t>
              </w:r>
            </w:ins>
          </w:p>
        </w:tc>
        <w:tc>
          <w:tcPr>
            <w:tcW w:w="838" w:type="dxa"/>
            <w:tcPrChange w:id="5258" w:author="Simon Johnson" w:date="2021-03-09T14:43:00Z">
              <w:tcPr>
                <w:tcW w:w="863" w:type="dxa"/>
              </w:tcPr>
            </w:tcPrChange>
          </w:tcPr>
          <w:p w14:paraId="791F23E9" w14:textId="6090322C" w:rsidR="0018718F" w:rsidRPr="00E661CA" w:rsidRDefault="00A4784E" w:rsidP="0018718F">
            <w:pPr>
              <w:jc w:val="center"/>
              <w:rPr>
                <w:ins w:id="5259" w:author="Simon Johnson" w:date="2021-03-01T12:48:00Z"/>
                <w:i/>
                <w:iCs/>
              </w:rPr>
            </w:pPr>
            <w:ins w:id="5260" w:author="Simon Johnson" w:date="2021-03-01T13:16:00Z">
              <w:r>
                <w:rPr>
                  <w:i/>
                  <w:iCs/>
                </w:rPr>
                <w:t>X</w:t>
              </w:r>
            </w:ins>
          </w:p>
        </w:tc>
        <w:tc>
          <w:tcPr>
            <w:tcW w:w="1012" w:type="dxa"/>
            <w:gridSpan w:val="3"/>
            <w:tcPrChange w:id="5261" w:author="Simon Johnson" w:date="2021-03-09T14:43:00Z">
              <w:tcPr>
                <w:tcW w:w="1023" w:type="dxa"/>
                <w:gridSpan w:val="4"/>
              </w:tcPr>
            </w:tcPrChange>
          </w:tcPr>
          <w:p w14:paraId="3AB1A55F" w14:textId="52A10F82" w:rsidR="0018718F" w:rsidRPr="00E661CA" w:rsidRDefault="00A4784E" w:rsidP="0018718F">
            <w:pPr>
              <w:jc w:val="center"/>
              <w:rPr>
                <w:ins w:id="5262" w:author="Simon Johnson" w:date="2021-03-01T12:48:00Z"/>
                <w:i/>
                <w:iCs/>
              </w:rPr>
            </w:pPr>
            <w:ins w:id="5263" w:author="Simon Johnson" w:date="2021-03-01T13:14:00Z">
              <w:r>
                <w:rPr>
                  <w:i/>
                  <w:iCs/>
                </w:rPr>
                <w:t>X</w:t>
              </w:r>
            </w:ins>
          </w:p>
        </w:tc>
        <w:tc>
          <w:tcPr>
            <w:tcW w:w="1124" w:type="dxa"/>
            <w:tcPrChange w:id="5264" w:author="Simon Johnson" w:date="2021-03-09T14:43:00Z">
              <w:tcPr>
                <w:tcW w:w="1127" w:type="dxa"/>
                <w:gridSpan w:val="2"/>
              </w:tcPr>
            </w:tcPrChange>
          </w:tcPr>
          <w:p w14:paraId="4C220481" w14:textId="77777777" w:rsidR="0018718F" w:rsidRPr="00E661CA" w:rsidRDefault="0018718F" w:rsidP="0018718F">
            <w:pPr>
              <w:jc w:val="center"/>
              <w:rPr>
                <w:ins w:id="5265" w:author="Simon Johnson" w:date="2021-03-01T12:48:00Z"/>
                <w:i/>
                <w:iCs/>
              </w:rPr>
            </w:pPr>
            <w:ins w:id="5266" w:author="Simon Johnson" w:date="2021-03-01T12:48:00Z">
              <w:r w:rsidRPr="00E661CA">
                <w:rPr>
                  <w:i/>
                  <w:iCs/>
                </w:rPr>
                <w:t>0</w:t>
              </w:r>
            </w:ins>
          </w:p>
        </w:tc>
        <w:tc>
          <w:tcPr>
            <w:tcW w:w="1125" w:type="dxa"/>
            <w:gridSpan w:val="2"/>
            <w:tcPrChange w:id="5267" w:author="Simon Johnson" w:date="2021-03-09T14:43:00Z">
              <w:tcPr>
                <w:tcW w:w="1127" w:type="dxa"/>
                <w:gridSpan w:val="3"/>
              </w:tcPr>
            </w:tcPrChange>
          </w:tcPr>
          <w:p w14:paraId="50139E48" w14:textId="7EE0E07B" w:rsidR="0018718F" w:rsidRPr="00E661CA" w:rsidRDefault="00713F34" w:rsidP="0018718F">
            <w:pPr>
              <w:jc w:val="center"/>
              <w:rPr>
                <w:ins w:id="5268" w:author="Simon Johnson" w:date="2021-03-01T12:48:00Z"/>
                <w:i/>
                <w:iCs/>
              </w:rPr>
            </w:pPr>
            <w:ins w:id="5269" w:author="Simon Johnson" w:date="2021-03-01T13:25:00Z">
              <w:r>
                <w:rPr>
                  <w:i/>
                  <w:iCs/>
                </w:rPr>
                <w:t>0</w:t>
              </w:r>
            </w:ins>
          </w:p>
        </w:tc>
        <w:tc>
          <w:tcPr>
            <w:tcW w:w="1033" w:type="dxa"/>
            <w:tcPrChange w:id="5270" w:author="Simon Johnson" w:date="2021-03-09T14:43:00Z">
              <w:tcPr>
                <w:tcW w:w="1014" w:type="dxa"/>
                <w:gridSpan w:val="3"/>
              </w:tcPr>
            </w:tcPrChange>
          </w:tcPr>
          <w:p w14:paraId="1BAC0CB2" w14:textId="62829997" w:rsidR="0018718F" w:rsidRPr="00E661CA" w:rsidRDefault="00A4784E" w:rsidP="0018718F">
            <w:pPr>
              <w:jc w:val="center"/>
              <w:rPr>
                <w:ins w:id="5271" w:author="Simon Johnson" w:date="2021-03-01T12:48:00Z"/>
                <w:i/>
                <w:iCs/>
              </w:rPr>
            </w:pPr>
            <w:ins w:id="5272" w:author="Simon Johnson" w:date="2021-03-01T13:16:00Z">
              <w:r>
                <w:rPr>
                  <w:i/>
                  <w:iCs/>
                </w:rPr>
                <w:t>0</w:t>
              </w:r>
            </w:ins>
          </w:p>
        </w:tc>
        <w:tc>
          <w:tcPr>
            <w:tcW w:w="1133" w:type="dxa"/>
            <w:tcPrChange w:id="5273" w:author="Simon Johnson" w:date="2021-03-09T14:43:00Z">
              <w:tcPr>
                <w:tcW w:w="1056" w:type="dxa"/>
                <w:gridSpan w:val="2"/>
              </w:tcPr>
            </w:tcPrChange>
          </w:tcPr>
          <w:p w14:paraId="326FC8A7" w14:textId="77777777" w:rsidR="0018718F" w:rsidRPr="00E661CA" w:rsidRDefault="0018718F" w:rsidP="0018718F">
            <w:pPr>
              <w:jc w:val="center"/>
              <w:rPr>
                <w:ins w:id="5274" w:author="Simon Johnson" w:date="2021-03-01T12:48:00Z"/>
                <w:i/>
                <w:iCs/>
              </w:rPr>
            </w:pPr>
            <w:ins w:id="5275" w:author="Simon Johnson" w:date="2021-03-01T12:48:00Z">
              <w:r w:rsidRPr="00E661CA">
                <w:rPr>
                  <w:i/>
                  <w:iCs/>
                </w:rPr>
                <w:t>0</w:t>
              </w:r>
            </w:ins>
          </w:p>
        </w:tc>
      </w:tr>
      <w:tr w:rsidR="0018718F" w14:paraId="0BABE2CA" w14:textId="77777777" w:rsidTr="005729FF">
        <w:trPr>
          <w:ins w:id="5276" w:author="Simon Johnson" w:date="2021-03-01T12:48:00Z"/>
        </w:trPr>
        <w:tc>
          <w:tcPr>
            <w:tcW w:w="1109" w:type="dxa"/>
            <w:tcPrChange w:id="5277" w:author="Simon Johnson" w:date="2021-03-09T14:43:00Z">
              <w:tcPr>
                <w:tcW w:w="1147" w:type="dxa"/>
                <w:gridSpan w:val="2"/>
              </w:tcPr>
            </w:tcPrChange>
          </w:tcPr>
          <w:p w14:paraId="7040ECE1" w14:textId="762B5C1E" w:rsidR="0018718F" w:rsidRDefault="0018718F" w:rsidP="0018718F">
            <w:pPr>
              <w:rPr>
                <w:ins w:id="5278" w:author="Simon Johnson" w:date="2021-03-01T12:48:00Z"/>
              </w:rPr>
            </w:pPr>
            <w:ins w:id="5279" w:author="Simon Johnson" w:date="2021-03-01T12:48:00Z">
              <w:r>
                <w:t>Byte 4</w:t>
              </w:r>
            </w:ins>
            <w:ins w:id="5280" w:author="Simon Johnson" w:date="2021-03-01T13:03:00Z">
              <w:r w:rsidR="00575D65">
                <w:t>.. N</w:t>
              </w:r>
            </w:ins>
          </w:p>
        </w:tc>
        <w:tc>
          <w:tcPr>
            <w:tcW w:w="8241" w:type="dxa"/>
            <w:gridSpan w:val="12"/>
            <w:tcPrChange w:id="5281" w:author="Simon Johnson" w:date="2021-03-09T14:43:00Z">
              <w:tcPr>
                <w:tcW w:w="8203" w:type="dxa"/>
                <w:gridSpan w:val="19"/>
              </w:tcPr>
            </w:tcPrChange>
          </w:tcPr>
          <w:p w14:paraId="05CC5A2B" w14:textId="101B50DA" w:rsidR="0018718F" w:rsidRDefault="00575D65" w:rsidP="0018718F">
            <w:pPr>
              <w:jc w:val="center"/>
              <w:rPr>
                <w:ins w:id="5282" w:author="Simon Johnson" w:date="2021-03-01T12:48:00Z"/>
              </w:rPr>
            </w:pPr>
            <w:ins w:id="5283" w:author="Simon Johnson" w:date="2021-03-01T13:03:00Z">
              <w:r>
                <w:t>Will Topic</w:t>
              </w:r>
            </w:ins>
          </w:p>
        </w:tc>
      </w:tr>
    </w:tbl>
    <w:p w14:paraId="7971A444" w14:textId="7793AFD3" w:rsidR="00A4784E" w:rsidRDefault="00C84FE9" w:rsidP="00A4784E">
      <w:pPr>
        <w:spacing w:after="245" w:line="265" w:lineRule="auto"/>
        <w:jc w:val="center"/>
      </w:pPr>
      <w:r>
        <w:t xml:space="preserve">Table 12: WILLTOPIC </w:t>
      </w:r>
      <w:ins w:id="5284" w:author="Simon Johnson" w:date="2021-03-09T11:35:00Z">
        <w:r w:rsidR="0018058B">
          <w:t>packet</w:t>
        </w:r>
      </w:ins>
      <w:del w:id="5285" w:author="Simon Johnson" w:date="2021-03-09T11:35:00Z">
        <w:r w:rsidDel="0018058B">
          <w:delText>Message</w:delText>
        </w:r>
      </w:del>
    </w:p>
    <w:p w14:paraId="1F9FD481" w14:textId="21A5EDFD" w:rsidR="00C84FE9" w:rsidRDefault="00C84FE9">
      <w:pPr>
        <w:ind w:left="-15" w:right="4" w:firstLine="299"/>
        <w:pPrChange w:id="5286" w:author="Simon Johnson" w:date="2021-03-26T11:41:00Z">
          <w:pPr>
            <w:ind w:left="-15" w:right="990" w:firstLine="299"/>
          </w:pPr>
        </w:pPrChange>
      </w:pPr>
      <w:r>
        <w:t xml:space="preserve">The WILLTOPIC </w:t>
      </w:r>
      <w:ins w:id="5287" w:author="Simon Johnson" w:date="2021-03-09T11:35:00Z">
        <w:r w:rsidR="0018058B">
          <w:t>packet</w:t>
        </w:r>
      </w:ins>
      <w:del w:id="5288" w:author="Simon Johnson" w:date="2021-03-09T11:35:00Z">
        <w:r w:rsidDel="0018058B">
          <w:delText>message</w:delText>
        </w:r>
      </w:del>
      <w:r>
        <w:t xml:space="preserve"> is sent by a client as response to the WILLTOPICREQ </w:t>
      </w:r>
      <w:ins w:id="5289" w:author="Simon Johnson" w:date="2021-03-09T11:35:00Z">
        <w:r w:rsidR="0018058B">
          <w:t>packet</w:t>
        </w:r>
        <w:r w:rsidR="0018058B" w:rsidDel="0018058B">
          <w:t xml:space="preserve"> </w:t>
        </w:r>
      </w:ins>
      <w:del w:id="5290" w:author="Simon Johnson" w:date="2021-03-09T11:35:00Z">
        <w:r w:rsidDel="0018058B">
          <w:delText xml:space="preserve">message </w:delText>
        </w:r>
      </w:del>
      <w:r>
        <w:t>for transferring its Will topic name to the GW. Its format is shown in Table 12:</w:t>
      </w:r>
    </w:p>
    <w:p w14:paraId="4894E83E" w14:textId="77777777" w:rsidR="006C4474" w:rsidRPr="00080C94" w:rsidRDefault="006C4474">
      <w:pPr>
        <w:pStyle w:val="Heading4"/>
        <w:ind w:right="4"/>
        <w:rPr>
          <w:ins w:id="5291" w:author="Simon Johnson" w:date="2021-03-01T16:12:00Z"/>
        </w:rPr>
        <w:pPrChange w:id="5292" w:author="Simon Johnson" w:date="2021-03-26T11:41:00Z">
          <w:pPr>
            <w:pStyle w:val="Heading4"/>
          </w:pPr>
        </w:pPrChange>
      </w:pPr>
      <w:bookmarkStart w:id="5293" w:name="_Toc71106340"/>
      <w:ins w:id="5294" w:author="Simon Johnson" w:date="2021-03-01T16:12:00Z">
        <w:r>
          <w:t>Length &amp; Packet Type</w:t>
        </w:r>
        <w:bookmarkEnd w:id="5293"/>
      </w:ins>
    </w:p>
    <w:p w14:paraId="139E6CAA" w14:textId="41A79A0B" w:rsidR="006C4474" w:rsidRDefault="006C4474">
      <w:pPr>
        <w:spacing w:before="0" w:after="174" w:line="248" w:lineRule="auto"/>
        <w:ind w:right="4"/>
        <w:jc w:val="both"/>
        <w:rPr>
          <w:ins w:id="5295" w:author="Simon Johnson" w:date="2021-03-01T16:12:00Z"/>
        </w:rPr>
        <w:pPrChange w:id="5296" w:author="Simon Johnson" w:date="2021-03-26T11:41:00Z">
          <w:pPr>
            <w:spacing w:before="0" w:after="174" w:line="248" w:lineRule="auto"/>
            <w:ind w:right="990"/>
            <w:jc w:val="both"/>
          </w:pPr>
        </w:pPrChange>
      </w:pPr>
      <w:ins w:id="5297" w:author="Simon Johnson" w:date="2021-03-01T16:12:00Z">
        <w:r>
          <w:t xml:space="preserve">The first 2 or 4 bytes of the packet are encoded according to the variable length packet header format. Please refer to figure </w:t>
        </w:r>
      </w:ins>
      <w:ins w:id="5298" w:author="Simon Johnson" w:date="2021-03-09T16:47:00Z">
        <w:r w:rsidR="00643FDB">
          <w:t>3.1.2</w:t>
        </w:r>
      </w:ins>
      <w:ins w:id="5299" w:author="Simon Johnson" w:date="2021-03-01T16:12:00Z">
        <w:r>
          <w:t xml:space="preserve"> for a detailed description.</w:t>
        </w:r>
      </w:ins>
    </w:p>
    <w:p w14:paraId="51A81B8C" w14:textId="1AAF0D10" w:rsidR="00C84FE9" w:rsidDel="006C4474" w:rsidRDefault="00C84FE9">
      <w:pPr>
        <w:numPr>
          <w:ilvl w:val="0"/>
          <w:numId w:val="59"/>
        </w:numPr>
        <w:spacing w:before="0" w:after="174" w:line="248" w:lineRule="auto"/>
        <w:ind w:right="4" w:hanging="199"/>
        <w:jc w:val="both"/>
        <w:rPr>
          <w:del w:id="5300" w:author="Simon Johnson" w:date="2021-03-01T16:12:00Z"/>
        </w:rPr>
        <w:pPrChange w:id="5301" w:author="Simon Johnson" w:date="2021-03-26T11:41:00Z">
          <w:pPr>
            <w:numPr>
              <w:numId w:val="59"/>
            </w:numPr>
            <w:spacing w:before="0" w:after="174" w:line="248" w:lineRule="auto"/>
            <w:ind w:left="498" w:right="990" w:hanging="199"/>
            <w:jc w:val="both"/>
          </w:pPr>
        </w:pPrChange>
      </w:pPr>
      <w:del w:id="5302" w:author="Simon Johnson" w:date="2021-03-01T16:12:00Z">
        <w:r w:rsidDel="006C4474">
          <w:delText xml:space="preserve">Length and </w:delText>
        </w:r>
      </w:del>
      <w:del w:id="5303" w:author="Simon Johnson" w:date="2021-03-01T13:51:00Z">
        <w:r w:rsidDel="00A90D87">
          <w:delText>MsgType</w:delText>
        </w:r>
      </w:del>
      <w:del w:id="5304" w:author="Simon Johnson" w:date="2021-03-01T16:12:00Z">
        <w:r w:rsidDel="006C4474">
          <w:delText>: see Section 5.2.</w:delText>
        </w:r>
        <w:bookmarkStart w:id="5305" w:name="_Toc66180580"/>
        <w:bookmarkStart w:id="5306" w:name="_Toc66183568"/>
        <w:bookmarkStart w:id="5307" w:name="_Toc66185436"/>
        <w:bookmarkStart w:id="5308" w:name="_Toc66186182"/>
        <w:bookmarkStart w:id="5309" w:name="_Toc66186449"/>
        <w:bookmarkStart w:id="5310" w:name="_Toc66201148"/>
        <w:bookmarkStart w:id="5311" w:name="_Toc66710228"/>
        <w:bookmarkStart w:id="5312" w:name="_Toc67648484"/>
        <w:bookmarkStart w:id="5313" w:name="_Toc67650961"/>
        <w:bookmarkStart w:id="5314" w:name="_Toc71106341"/>
        <w:bookmarkEnd w:id="5305"/>
        <w:bookmarkEnd w:id="5306"/>
        <w:bookmarkEnd w:id="5307"/>
        <w:bookmarkEnd w:id="5308"/>
        <w:bookmarkEnd w:id="5309"/>
        <w:bookmarkEnd w:id="5310"/>
        <w:bookmarkEnd w:id="5311"/>
        <w:bookmarkEnd w:id="5312"/>
        <w:bookmarkEnd w:id="5313"/>
        <w:bookmarkEnd w:id="5314"/>
      </w:del>
    </w:p>
    <w:p w14:paraId="3935BD06" w14:textId="228D3F7C" w:rsidR="00C84FE9" w:rsidDel="00713F34" w:rsidRDefault="00C84FE9">
      <w:pPr>
        <w:numPr>
          <w:ilvl w:val="0"/>
          <w:numId w:val="59"/>
        </w:numPr>
        <w:spacing w:before="0" w:after="174" w:line="248" w:lineRule="auto"/>
        <w:ind w:right="4" w:hanging="199"/>
        <w:jc w:val="both"/>
        <w:rPr>
          <w:del w:id="5315" w:author="Simon Johnson" w:date="2021-03-01T13:26:00Z"/>
        </w:rPr>
        <w:pPrChange w:id="5316" w:author="Simon Johnson" w:date="2021-03-26T11:41:00Z">
          <w:pPr>
            <w:numPr>
              <w:numId w:val="59"/>
            </w:numPr>
            <w:spacing w:before="0" w:after="174" w:line="248" w:lineRule="auto"/>
            <w:ind w:left="498" w:right="990" w:hanging="199"/>
            <w:jc w:val="both"/>
          </w:pPr>
        </w:pPrChange>
      </w:pPr>
      <w:del w:id="5317" w:author="Simon Johnson" w:date="2021-03-01T13:26:00Z">
        <w:r w:rsidDel="00713F34">
          <w:delText>Flags:</w:delText>
        </w:r>
        <w:bookmarkStart w:id="5318" w:name="_Toc66180581"/>
        <w:bookmarkStart w:id="5319" w:name="_Toc66183569"/>
        <w:bookmarkStart w:id="5320" w:name="_Toc66185437"/>
        <w:bookmarkStart w:id="5321" w:name="_Toc66186183"/>
        <w:bookmarkStart w:id="5322" w:name="_Toc66186450"/>
        <w:bookmarkStart w:id="5323" w:name="_Toc66201149"/>
        <w:bookmarkStart w:id="5324" w:name="_Toc66710229"/>
        <w:bookmarkStart w:id="5325" w:name="_Toc67648485"/>
        <w:bookmarkStart w:id="5326" w:name="_Toc67650962"/>
        <w:bookmarkStart w:id="5327" w:name="_Toc71106342"/>
        <w:bookmarkEnd w:id="5318"/>
        <w:bookmarkEnd w:id="5319"/>
        <w:bookmarkEnd w:id="5320"/>
        <w:bookmarkEnd w:id="5321"/>
        <w:bookmarkEnd w:id="5322"/>
        <w:bookmarkEnd w:id="5323"/>
        <w:bookmarkEnd w:id="5324"/>
        <w:bookmarkEnd w:id="5325"/>
        <w:bookmarkEnd w:id="5326"/>
        <w:bookmarkEnd w:id="5327"/>
      </w:del>
    </w:p>
    <w:p w14:paraId="5DA16FFC" w14:textId="0632675A" w:rsidR="00C84FE9" w:rsidDel="00713F34" w:rsidRDefault="00C84FE9">
      <w:pPr>
        <w:numPr>
          <w:ilvl w:val="1"/>
          <w:numId w:val="59"/>
        </w:numPr>
        <w:spacing w:before="0" w:after="99" w:line="248" w:lineRule="auto"/>
        <w:ind w:right="4" w:hanging="199"/>
        <w:jc w:val="both"/>
        <w:rPr>
          <w:del w:id="5328" w:author="Simon Johnson" w:date="2021-03-01T13:26:00Z"/>
        </w:rPr>
        <w:pPrChange w:id="5329" w:author="Simon Johnson" w:date="2021-03-26T11:41:00Z">
          <w:pPr>
            <w:numPr>
              <w:ilvl w:val="1"/>
              <w:numId w:val="59"/>
            </w:numPr>
            <w:spacing w:before="0" w:after="99" w:line="248" w:lineRule="auto"/>
            <w:ind w:left="936" w:right="990" w:hanging="199"/>
            <w:jc w:val="both"/>
          </w:pPr>
        </w:pPrChange>
      </w:pPr>
      <w:del w:id="5330" w:author="Simon Johnson" w:date="2021-03-01T13:26:00Z">
        <w:r w:rsidDel="00713F34">
          <w:delText>DUP: not used.</w:delText>
        </w:r>
        <w:bookmarkStart w:id="5331" w:name="_Toc66180582"/>
        <w:bookmarkStart w:id="5332" w:name="_Toc66183570"/>
        <w:bookmarkStart w:id="5333" w:name="_Toc66185438"/>
        <w:bookmarkStart w:id="5334" w:name="_Toc66186184"/>
        <w:bookmarkStart w:id="5335" w:name="_Toc66186451"/>
        <w:bookmarkStart w:id="5336" w:name="_Toc66201150"/>
        <w:bookmarkStart w:id="5337" w:name="_Toc66710230"/>
        <w:bookmarkStart w:id="5338" w:name="_Toc67648486"/>
        <w:bookmarkStart w:id="5339" w:name="_Toc67650963"/>
        <w:bookmarkStart w:id="5340" w:name="_Toc71106343"/>
        <w:bookmarkEnd w:id="5331"/>
        <w:bookmarkEnd w:id="5332"/>
        <w:bookmarkEnd w:id="5333"/>
        <w:bookmarkEnd w:id="5334"/>
        <w:bookmarkEnd w:id="5335"/>
        <w:bookmarkEnd w:id="5336"/>
        <w:bookmarkEnd w:id="5337"/>
        <w:bookmarkEnd w:id="5338"/>
        <w:bookmarkEnd w:id="5339"/>
        <w:bookmarkEnd w:id="5340"/>
      </w:del>
    </w:p>
    <w:p w14:paraId="15520A77" w14:textId="4996EEB4" w:rsidR="00C84FE9" w:rsidDel="00713F34" w:rsidRDefault="00C84FE9">
      <w:pPr>
        <w:numPr>
          <w:ilvl w:val="1"/>
          <w:numId w:val="59"/>
        </w:numPr>
        <w:spacing w:before="0" w:after="98" w:line="248" w:lineRule="auto"/>
        <w:ind w:right="4" w:hanging="199"/>
        <w:jc w:val="both"/>
        <w:rPr>
          <w:del w:id="5341" w:author="Simon Johnson" w:date="2021-03-01T13:26:00Z"/>
        </w:rPr>
        <w:pPrChange w:id="5342" w:author="Simon Johnson" w:date="2021-03-26T11:41:00Z">
          <w:pPr>
            <w:numPr>
              <w:ilvl w:val="1"/>
              <w:numId w:val="59"/>
            </w:numPr>
            <w:spacing w:before="0" w:after="98" w:line="248" w:lineRule="auto"/>
            <w:ind w:left="936" w:right="990" w:hanging="199"/>
            <w:jc w:val="both"/>
          </w:pPr>
        </w:pPrChange>
      </w:pPr>
      <w:del w:id="5343" w:author="Simon Johnson" w:date="2021-03-01T13:26:00Z">
        <w:r w:rsidDel="00713F34">
          <w:delText>QoS: same as MQTT, contains the Will QoS</w:delText>
        </w:r>
        <w:bookmarkStart w:id="5344" w:name="_Toc66180583"/>
        <w:bookmarkStart w:id="5345" w:name="_Toc66183571"/>
        <w:bookmarkStart w:id="5346" w:name="_Toc66185439"/>
        <w:bookmarkStart w:id="5347" w:name="_Toc66186185"/>
        <w:bookmarkStart w:id="5348" w:name="_Toc66186452"/>
        <w:bookmarkStart w:id="5349" w:name="_Toc66201151"/>
        <w:bookmarkStart w:id="5350" w:name="_Toc66710231"/>
        <w:bookmarkStart w:id="5351" w:name="_Toc67648487"/>
        <w:bookmarkStart w:id="5352" w:name="_Toc67650964"/>
        <w:bookmarkStart w:id="5353" w:name="_Toc71106344"/>
        <w:bookmarkEnd w:id="5344"/>
        <w:bookmarkEnd w:id="5345"/>
        <w:bookmarkEnd w:id="5346"/>
        <w:bookmarkEnd w:id="5347"/>
        <w:bookmarkEnd w:id="5348"/>
        <w:bookmarkEnd w:id="5349"/>
        <w:bookmarkEnd w:id="5350"/>
        <w:bookmarkEnd w:id="5351"/>
        <w:bookmarkEnd w:id="5352"/>
        <w:bookmarkEnd w:id="5353"/>
      </w:del>
    </w:p>
    <w:p w14:paraId="07682AA3" w14:textId="4913CF8F" w:rsidR="00C84FE9" w:rsidDel="00713F34" w:rsidRDefault="00C84FE9">
      <w:pPr>
        <w:numPr>
          <w:ilvl w:val="1"/>
          <w:numId w:val="59"/>
        </w:numPr>
        <w:spacing w:before="0" w:after="98" w:line="248" w:lineRule="auto"/>
        <w:ind w:right="4" w:hanging="199"/>
        <w:jc w:val="both"/>
        <w:rPr>
          <w:del w:id="5354" w:author="Simon Johnson" w:date="2021-03-01T13:26:00Z"/>
        </w:rPr>
        <w:pPrChange w:id="5355" w:author="Simon Johnson" w:date="2021-03-26T11:41:00Z">
          <w:pPr>
            <w:numPr>
              <w:ilvl w:val="1"/>
              <w:numId w:val="59"/>
            </w:numPr>
            <w:spacing w:before="0" w:after="98" w:line="248" w:lineRule="auto"/>
            <w:ind w:left="936" w:right="990" w:hanging="199"/>
            <w:jc w:val="both"/>
          </w:pPr>
        </w:pPrChange>
      </w:pPr>
      <w:del w:id="5356" w:author="Simon Johnson" w:date="2021-03-01T13:26:00Z">
        <w:r w:rsidDel="00713F34">
          <w:delText>Retain: same as MQTT, contains the Will Retain flag</w:delText>
        </w:r>
        <w:bookmarkStart w:id="5357" w:name="_Toc66180584"/>
        <w:bookmarkStart w:id="5358" w:name="_Toc66183572"/>
        <w:bookmarkStart w:id="5359" w:name="_Toc66185440"/>
        <w:bookmarkStart w:id="5360" w:name="_Toc66186186"/>
        <w:bookmarkStart w:id="5361" w:name="_Toc66186453"/>
        <w:bookmarkStart w:id="5362" w:name="_Toc66201152"/>
        <w:bookmarkStart w:id="5363" w:name="_Toc66710232"/>
        <w:bookmarkStart w:id="5364" w:name="_Toc67648488"/>
        <w:bookmarkStart w:id="5365" w:name="_Toc67650965"/>
        <w:bookmarkStart w:id="5366" w:name="_Toc71106345"/>
        <w:bookmarkEnd w:id="5357"/>
        <w:bookmarkEnd w:id="5358"/>
        <w:bookmarkEnd w:id="5359"/>
        <w:bookmarkEnd w:id="5360"/>
        <w:bookmarkEnd w:id="5361"/>
        <w:bookmarkEnd w:id="5362"/>
        <w:bookmarkEnd w:id="5363"/>
        <w:bookmarkEnd w:id="5364"/>
        <w:bookmarkEnd w:id="5365"/>
        <w:bookmarkEnd w:id="5366"/>
      </w:del>
    </w:p>
    <w:p w14:paraId="4238538E" w14:textId="7DA37366" w:rsidR="00C84FE9" w:rsidDel="00713F34" w:rsidRDefault="00C84FE9">
      <w:pPr>
        <w:numPr>
          <w:ilvl w:val="1"/>
          <w:numId w:val="59"/>
        </w:numPr>
        <w:spacing w:before="0" w:after="79" w:line="347" w:lineRule="auto"/>
        <w:ind w:right="4" w:hanging="199"/>
        <w:jc w:val="both"/>
        <w:rPr>
          <w:del w:id="5367" w:author="Simon Johnson" w:date="2021-03-01T13:26:00Z"/>
        </w:rPr>
        <w:pPrChange w:id="5368" w:author="Simon Johnson" w:date="2021-03-26T11:41:00Z">
          <w:pPr>
            <w:numPr>
              <w:ilvl w:val="1"/>
              <w:numId w:val="59"/>
            </w:numPr>
            <w:spacing w:before="0" w:after="79" w:line="347" w:lineRule="auto"/>
            <w:ind w:left="936" w:right="990" w:hanging="199"/>
            <w:jc w:val="both"/>
          </w:pPr>
        </w:pPrChange>
      </w:pPr>
      <w:del w:id="5369" w:author="Simon Johnson" w:date="2021-03-01T13:26:00Z">
        <w:r w:rsidDel="00713F34">
          <w:delText>Will: not used – CleanSession: not used – TopicIdType: not used.</w:delText>
        </w:r>
        <w:bookmarkStart w:id="5370" w:name="_Toc66180585"/>
        <w:bookmarkStart w:id="5371" w:name="_Toc66183573"/>
        <w:bookmarkStart w:id="5372" w:name="_Toc66185441"/>
        <w:bookmarkStart w:id="5373" w:name="_Toc66186187"/>
        <w:bookmarkStart w:id="5374" w:name="_Toc66186454"/>
        <w:bookmarkStart w:id="5375" w:name="_Toc66201153"/>
        <w:bookmarkStart w:id="5376" w:name="_Toc66710233"/>
        <w:bookmarkStart w:id="5377" w:name="_Toc67648489"/>
        <w:bookmarkStart w:id="5378" w:name="_Toc67650966"/>
        <w:bookmarkStart w:id="5379" w:name="_Toc71106346"/>
        <w:bookmarkEnd w:id="5370"/>
        <w:bookmarkEnd w:id="5371"/>
        <w:bookmarkEnd w:id="5372"/>
        <w:bookmarkEnd w:id="5373"/>
        <w:bookmarkEnd w:id="5374"/>
        <w:bookmarkEnd w:id="5375"/>
        <w:bookmarkEnd w:id="5376"/>
        <w:bookmarkEnd w:id="5377"/>
        <w:bookmarkEnd w:id="5378"/>
        <w:bookmarkEnd w:id="5379"/>
      </w:del>
    </w:p>
    <w:p w14:paraId="2451C50A" w14:textId="06DC057A" w:rsidR="00A4784E" w:rsidRDefault="00C84FE9">
      <w:pPr>
        <w:pStyle w:val="Heading4"/>
        <w:ind w:right="4"/>
        <w:rPr>
          <w:ins w:id="5380" w:author="Simon Johnson" w:date="2021-03-01T13:23:00Z"/>
        </w:rPr>
        <w:pPrChange w:id="5381" w:author="Simon Johnson" w:date="2021-03-26T11:41:00Z">
          <w:pPr>
            <w:pStyle w:val="Caption"/>
          </w:pPr>
        </w:pPrChange>
      </w:pPr>
      <w:del w:id="5382" w:author="Simon Johnson" w:date="2021-03-01T13:27:00Z">
        <w:r w:rsidDel="00713F34">
          <w:delText>WillTopic: contains the Will topic name.</w:delText>
        </w:r>
      </w:del>
      <w:bookmarkStart w:id="5383" w:name="_Toc71106347"/>
      <w:ins w:id="5384" w:author="Simon Johnson" w:date="2021-03-01T13:22:00Z">
        <w:r w:rsidR="00A4784E">
          <w:t>Flags</w:t>
        </w:r>
      </w:ins>
      <w:bookmarkEnd w:id="5383"/>
    </w:p>
    <w:p w14:paraId="490C8961" w14:textId="77777777" w:rsidR="005729FF" w:rsidRDefault="005729FF">
      <w:pPr>
        <w:spacing w:before="0" w:after="98" w:line="248" w:lineRule="auto"/>
        <w:ind w:right="4"/>
        <w:jc w:val="both"/>
        <w:rPr>
          <w:ins w:id="5385" w:author="Simon Johnson" w:date="2021-03-09T14:42:00Z"/>
        </w:rPr>
        <w:pPrChange w:id="5386" w:author="Simon Johnson" w:date="2021-03-26T11:41:00Z">
          <w:pPr>
            <w:spacing w:before="0" w:after="98" w:line="248" w:lineRule="auto"/>
            <w:ind w:right="990"/>
            <w:jc w:val="both"/>
          </w:pPr>
        </w:pPrChange>
      </w:pPr>
      <w:ins w:id="5387" w:author="Simon Johnson" w:date="2021-03-09T14:42:00Z">
        <w:r>
          <w:t>For a detailed description of the will flags field please refer to figure 3.2.4.</w:t>
        </w:r>
      </w:ins>
    </w:p>
    <w:p w14:paraId="4480AC50" w14:textId="532C3457" w:rsidR="00713F34" w:rsidRDefault="00713F34">
      <w:pPr>
        <w:pStyle w:val="Heading4"/>
        <w:ind w:right="4"/>
        <w:rPr>
          <w:ins w:id="5388" w:author="Simon Johnson" w:date="2021-03-01T13:26:00Z"/>
        </w:rPr>
        <w:pPrChange w:id="5389" w:author="Simon Johnson" w:date="2021-03-26T11:41:00Z">
          <w:pPr>
            <w:pStyle w:val="Heading4"/>
          </w:pPr>
        </w:pPrChange>
      </w:pPr>
      <w:bookmarkStart w:id="5390" w:name="_Toc71106348"/>
      <w:ins w:id="5391" w:author="Simon Johnson" w:date="2021-03-01T13:26:00Z">
        <w:r>
          <w:t>Will Topic</w:t>
        </w:r>
        <w:bookmarkEnd w:id="5390"/>
      </w:ins>
    </w:p>
    <w:p w14:paraId="6F3E6892" w14:textId="3EC80D5D" w:rsidR="00080C94" w:rsidRDefault="00713F34">
      <w:pPr>
        <w:spacing w:before="0" w:after="151" w:line="248" w:lineRule="auto"/>
        <w:ind w:right="4"/>
        <w:jc w:val="both"/>
        <w:pPrChange w:id="5392" w:author="Simon Johnson" w:date="2021-03-26T11:41:00Z">
          <w:pPr>
            <w:numPr>
              <w:numId w:val="59"/>
            </w:numPr>
            <w:spacing w:before="0" w:after="151" w:line="248" w:lineRule="auto"/>
            <w:ind w:left="498" w:right="990" w:hanging="199"/>
            <w:jc w:val="both"/>
          </w:pPr>
        </w:pPrChange>
      </w:pPr>
      <w:ins w:id="5393" w:author="Simon Johnson" w:date="2021-03-01T13:27:00Z">
        <w:r>
          <w:t>Contains the Will topic name.</w:t>
        </w:r>
      </w:ins>
    </w:p>
    <w:p w14:paraId="087628F0" w14:textId="079B4D52" w:rsidR="00C84FE9" w:rsidDel="00A4784E" w:rsidRDefault="00C84FE9">
      <w:pPr>
        <w:spacing w:after="13"/>
        <w:ind w:right="4"/>
        <w:rPr>
          <w:del w:id="5394" w:author="Simon Johnson" w:date="2021-03-01T13:23:00Z"/>
        </w:rPr>
        <w:pPrChange w:id="5395" w:author="Simon Johnson" w:date="2021-03-26T11:41:00Z">
          <w:pPr>
            <w:spacing w:after="13"/>
            <w:ind w:left="309" w:right="990"/>
          </w:pPr>
        </w:pPrChange>
      </w:pPr>
      <w:r>
        <w:t xml:space="preserve">An empty WILLTOPIC </w:t>
      </w:r>
      <w:ins w:id="5396" w:author="Simon Johnson" w:date="2021-03-09T11:35:00Z">
        <w:r w:rsidR="0018058B">
          <w:t>packet</w:t>
        </w:r>
      </w:ins>
      <w:del w:id="5397" w:author="Simon Johnson" w:date="2021-03-09T11:35:00Z">
        <w:r w:rsidDel="0018058B">
          <w:delText>message</w:delText>
        </w:r>
      </w:del>
      <w:r>
        <w:t xml:space="preserve"> is a WILLTOPIC </w:t>
      </w:r>
      <w:ins w:id="5398" w:author="Simon Johnson" w:date="2021-03-09T11:35:00Z">
        <w:r w:rsidR="0018058B">
          <w:t>packet</w:t>
        </w:r>
      </w:ins>
      <w:del w:id="5399" w:author="Simon Johnson" w:date="2021-03-09T11:35:00Z">
        <w:r w:rsidDel="0018058B">
          <w:delText>message</w:delText>
        </w:r>
      </w:del>
      <w:r>
        <w:t xml:space="preserve"> without Flags and WillTopic field (i.e. it is exactly</w:t>
      </w:r>
      <w:ins w:id="5400" w:author="Simon Johnson" w:date="2021-03-01T13:23:00Z">
        <w:r w:rsidR="00A4784E">
          <w:t xml:space="preserve"> </w:t>
        </w:r>
      </w:ins>
    </w:p>
    <w:p w14:paraId="380D2819" w14:textId="2F806B39" w:rsidR="00C84FE9" w:rsidDel="00A4784E" w:rsidRDefault="00C84FE9">
      <w:pPr>
        <w:spacing w:after="13"/>
        <w:ind w:right="4"/>
        <w:rPr>
          <w:del w:id="5401" w:author="Simon Johnson" w:date="2021-03-01T13:24:00Z"/>
        </w:rPr>
        <w:pPrChange w:id="5402" w:author="Simon Johnson" w:date="2021-03-26T11:41:00Z">
          <w:pPr>
            <w:spacing w:after="9"/>
            <w:ind w:left="-5" w:right="990"/>
          </w:pPr>
        </w:pPrChange>
      </w:pPr>
      <w:r>
        <w:t xml:space="preserve">2 </w:t>
      </w:r>
      <w:r w:rsidR="00FB5396">
        <w:t>byte</w:t>
      </w:r>
      <w:r>
        <w:t xml:space="preserve">s long). It is used by a client to delete the Will topic and the Will </w:t>
      </w:r>
      <w:ins w:id="5403" w:author="Simon Johnson" w:date="2021-03-09T11:35:00Z">
        <w:r w:rsidR="0018058B">
          <w:t>packet</w:t>
        </w:r>
      </w:ins>
      <w:del w:id="5404" w:author="Simon Johnson" w:date="2021-03-09T11:35:00Z">
        <w:r w:rsidDel="0018058B">
          <w:delText>message</w:delText>
        </w:r>
      </w:del>
      <w:r>
        <w:t xml:space="preserve"> stored in the server, see Section</w:t>
      </w:r>
      <w:ins w:id="5405" w:author="Simon Johnson" w:date="2021-03-01T13:24:00Z">
        <w:r w:rsidR="00A4784E">
          <w:t xml:space="preserve"> </w:t>
        </w:r>
      </w:ins>
    </w:p>
    <w:p w14:paraId="6BC827AA" w14:textId="2B4647BA" w:rsidR="00C84FE9" w:rsidRDefault="00C84FE9">
      <w:pPr>
        <w:spacing w:after="13"/>
        <w:ind w:right="4"/>
        <w:rPr>
          <w:ins w:id="5406" w:author="Simon Johnson" w:date="2021-03-01T13:24:00Z"/>
        </w:rPr>
        <w:pPrChange w:id="5407" w:author="Simon Johnson" w:date="2021-03-26T11:41:00Z">
          <w:pPr>
            <w:spacing w:after="13"/>
            <w:ind w:right="990"/>
          </w:pPr>
        </w:pPrChange>
      </w:pPr>
      <w:r>
        <w:t>6.4.</w:t>
      </w:r>
    </w:p>
    <w:p w14:paraId="423A7D4B" w14:textId="77777777" w:rsidR="00A4784E" w:rsidRDefault="00A4784E">
      <w:pPr>
        <w:spacing w:after="13"/>
        <w:ind w:right="4"/>
        <w:pPrChange w:id="5408" w:author="Simon Johnson" w:date="2021-03-26T11:41:00Z">
          <w:pPr>
            <w:spacing w:after="302"/>
            <w:ind w:left="-5" w:right="990"/>
          </w:pPr>
        </w:pPrChange>
      </w:pPr>
    </w:p>
    <w:p w14:paraId="78A683C4" w14:textId="4113B199" w:rsidR="00C84FE9" w:rsidRDefault="6149D1D0">
      <w:pPr>
        <w:pStyle w:val="Heading3"/>
        <w:keepLines/>
        <w:spacing w:before="0" w:after="118" w:line="259" w:lineRule="auto"/>
        <w:ind w:left="583" w:right="4" w:hanging="598"/>
        <w:pPrChange w:id="5409" w:author="Simon Johnson" w:date="2021-03-26T11:41:00Z">
          <w:pPr>
            <w:pStyle w:val="Heading3"/>
            <w:keepLines/>
            <w:spacing w:before="0" w:after="118" w:line="259" w:lineRule="auto"/>
            <w:ind w:left="583" w:hanging="598"/>
          </w:pPr>
        </w:pPrChange>
      </w:pPr>
      <w:bookmarkStart w:id="5410" w:name="_Toc42698"/>
      <w:del w:id="5411" w:author="Simon Johnson" w:date="2021-03-09T11:36:00Z">
        <w:r w:rsidDel="0018058B">
          <w:delText>WILLMSGREQ</w:delText>
        </w:r>
      </w:del>
      <w:bookmarkStart w:id="5412" w:name="_Toc71106349"/>
      <w:bookmarkEnd w:id="5410"/>
      <w:ins w:id="5413" w:author="Simon Johnson" w:date="2021-03-09T11:36:00Z">
        <w:r w:rsidR="0018058B">
          <w:t>WILLPACKETREQ</w:t>
        </w:r>
      </w:ins>
      <w:bookmarkEnd w:id="5412"/>
    </w:p>
    <w:p w14:paraId="2719DC55" w14:textId="30B9816A" w:rsidR="00C84FE9" w:rsidRDefault="00C84FE9">
      <w:pPr>
        <w:spacing w:after="307"/>
        <w:ind w:left="-5" w:right="4"/>
        <w:pPrChange w:id="5414" w:author="Simon Johnson" w:date="2021-03-26T11:41:00Z">
          <w:pPr>
            <w:spacing w:after="307"/>
            <w:ind w:left="-5" w:right="990"/>
          </w:pPr>
        </w:pPrChange>
      </w:pPr>
      <w:r>
        <w:t>The WILL</w:t>
      </w:r>
      <w:ins w:id="5415" w:author="Simon Johnson" w:date="2021-03-09T12:43:00Z">
        <w:r w:rsidR="008D26C8">
          <w:t>PACKET</w:t>
        </w:r>
      </w:ins>
      <w:del w:id="5416" w:author="Simon Johnson" w:date="2021-03-09T12:43:00Z">
        <w:r w:rsidDel="008D26C8">
          <w:delText>MSG</w:delText>
        </w:r>
      </w:del>
      <w:r>
        <w:t xml:space="preserve">REQ </w:t>
      </w:r>
      <w:ins w:id="5417" w:author="Simon Johnson" w:date="2021-03-09T11:36:00Z">
        <w:r w:rsidR="0018058B">
          <w:t>packet</w:t>
        </w:r>
        <w:r w:rsidR="0018058B" w:rsidDel="0018058B">
          <w:t xml:space="preserve"> </w:t>
        </w:r>
      </w:ins>
      <w:del w:id="5418" w:author="Simon Johnson" w:date="2021-03-09T11:36:00Z">
        <w:r w:rsidDel="0018058B">
          <w:delText xml:space="preserve">message </w:delText>
        </w:r>
      </w:del>
      <w:r>
        <w:t xml:space="preserve">is sent by the GW to request a client for sending the Will </w:t>
      </w:r>
      <w:ins w:id="5419" w:author="Simon Johnson" w:date="2021-03-09T11:36:00Z">
        <w:r w:rsidR="0018058B">
          <w:t>packet</w:t>
        </w:r>
      </w:ins>
      <w:del w:id="5420" w:author="Simon Johnson" w:date="2021-03-09T11:36:00Z">
        <w:r w:rsidDel="0018058B">
          <w:delText>message</w:delText>
        </w:r>
      </w:del>
      <w:r>
        <w:t>. Its format is shown in Table 11: it has only a header and no variable part.</w:t>
      </w:r>
    </w:p>
    <w:p w14:paraId="26267289" w14:textId="682E283B" w:rsidR="00C84FE9" w:rsidRDefault="6149D1D0" w:rsidP="00C84FE9">
      <w:pPr>
        <w:pStyle w:val="Heading3"/>
        <w:keepLines/>
        <w:spacing w:before="0" w:after="77" w:line="259" w:lineRule="auto"/>
        <w:ind w:left="583" w:hanging="598"/>
        <w:rPr>
          <w:ins w:id="5421" w:author="Simon Johnson" w:date="2021-03-01T13:31:00Z"/>
        </w:rPr>
      </w:pPr>
      <w:bookmarkStart w:id="5422" w:name="_Toc42699"/>
      <w:del w:id="5423" w:author="Simon Johnson" w:date="2021-03-09T11:36:00Z">
        <w:r w:rsidDel="0018058B">
          <w:delText>WILLMSG</w:delText>
        </w:r>
      </w:del>
      <w:bookmarkStart w:id="5424" w:name="_Toc71106350"/>
      <w:bookmarkEnd w:id="5422"/>
      <w:ins w:id="5425" w:author="Simon Johnson" w:date="2021-03-09T11:36:00Z">
        <w:r w:rsidR="0018058B">
          <w:t>WILLPACKET</w:t>
        </w:r>
      </w:ins>
      <w:bookmarkEnd w:id="5424"/>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713F34" w:rsidRPr="00E661CA" w14:paraId="011675AD" w14:textId="77777777" w:rsidTr="00CE1037">
        <w:trPr>
          <w:ins w:id="5426" w:author="Simon Johnson" w:date="2021-03-01T13:31:00Z"/>
        </w:trPr>
        <w:tc>
          <w:tcPr>
            <w:tcW w:w="1271" w:type="dxa"/>
          </w:tcPr>
          <w:p w14:paraId="46AD30E0" w14:textId="77777777" w:rsidR="00713F34" w:rsidRPr="00E661CA" w:rsidRDefault="00713F34" w:rsidP="00CE1037">
            <w:pPr>
              <w:jc w:val="center"/>
              <w:rPr>
                <w:ins w:id="5427" w:author="Simon Johnson" w:date="2021-03-01T13:31:00Z"/>
                <w:b/>
                <w:bCs/>
              </w:rPr>
            </w:pPr>
            <w:ins w:id="5428" w:author="Simon Johnson" w:date="2021-03-01T13:31:00Z">
              <w:r w:rsidRPr="00E661CA">
                <w:rPr>
                  <w:b/>
                  <w:bCs/>
                </w:rPr>
                <w:t>Bit</w:t>
              </w:r>
            </w:ins>
          </w:p>
        </w:tc>
        <w:tc>
          <w:tcPr>
            <w:tcW w:w="806" w:type="dxa"/>
          </w:tcPr>
          <w:p w14:paraId="7D38EC85" w14:textId="77777777" w:rsidR="00713F34" w:rsidRPr="00E661CA" w:rsidRDefault="00713F34" w:rsidP="00CE1037">
            <w:pPr>
              <w:jc w:val="center"/>
              <w:rPr>
                <w:ins w:id="5429" w:author="Simon Johnson" w:date="2021-03-01T13:31:00Z"/>
                <w:b/>
                <w:bCs/>
              </w:rPr>
            </w:pPr>
            <w:ins w:id="5430" w:author="Simon Johnson" w:date="2021-03-01T13:31:00Z">
              <w:r w:rsidRPr="00E661CA">
                <w:rPr>
                  <w:b/>
                  <w:bCs/>
                </w:rPr>
                <w:t>7</w:t>
              </w:r>
            </w:ins>
          </w:p>
        </w:tc>
        <w:tc>
          <w:tcPr>
            <w:tcW w:w="1039" w:type="dxa"/>
          </w:tcPr>
          <w:p w14:paraId="0BD6A0C8" w14:textId="77777777" w:rsidR="00713F34" w:rsidRPr="00E661CA" w:rsidRDefault="00713F34" w:rsidP="00CE1037">
            <w:pPr>
              <w:jc w:val="center"/>
              <w:rPr>
                <w:ins w:id="5431" w:author="Simon Johnson" w:date="2021-03-01T13:31:00Z"/>
                <w:b/>
                <w:bCs/>
              </w:rPr>
            </w:pPr>
            <w:ins w:id="5432" w:author="Simon Johnson" w:date="2021-03-01T13:31:00Z">
              <w:r w:rsidRPr="00E661CA">
                <w:rPr>
                  <w:b/>
                  <w:bCs/>
                </w:rPr>
                <w:t>6</w:t>
              </w:r>
            </w:ins>
          </w:p>
        </w:tc>
        <w:tc>
          <w:tcPr>
            <w:tcW w:w="1039" w:type="dxa"/>
          </w:tcPr>
          <w:p w14:paraId="43E2D2E0" w14:textId="77777777" w:rsidR="00713F34" w:rsidRPr="00E661CA" w:rsidRDefault="00713F34" w:rsidP="00CE1037">
            <w:pPr>
              <w:jc w:val="center"/>
              <w:rPr>
                <w:ins w:id="5433" w:author="Simon Johnson" w:date="2021-03-01T13:31:00Z"/>
                <w:b/>
                <w:bCs/>
              </w:rPr>
            </w:pPr>
            <w:ins w:id="5434" w:author="Simon Johnson" w:date="2021-03-01T13:31:00Z">
              <w:r w:rsidRPr="00E661CA">
                <w:rPr>
                  <w:b/>
                  <w:bCs/>
                </w:rPr>
                <w:t>5</w:t>
              </w:r>
            </w:ins>
          </w:p>
        </w:tc>
        <w:tc>
          <w:tcPr>
            <w:tcW w:w="1039" w:type="dxa"/>
          </w:tcPr>
          <w:p w14:paraId="6FC0BA62" w14:textId="77777777" w:rsidR="00713F34" w:rsidRPr="00E661CA" w:rsidRDefault="00713F34" w:rsidP="00CE1037">
            <w:pPr>
              <w:jc w:val="center"/>
              <w:rPr>
                <w:ins w:id="5435" w:author="Simon Johnson" w:date="2021-03-01T13:31:00Z"/>
                <w:b/>
                <w:bCs/>
              </w:rPr>
            </w:pPr>
            <w:ins w:id="5436" w:author="Simon Johnson" w:date="2021-03-01T13:31:00Z">
              <w:r w:rsidRPr="00E661CA">
                <w:rPr>
                  <w:b/>
                  <w:bCs/>
                </w:rPr>
                <w:t>4</w:t>
              </w:r>
            </w:ins>
          </w:p>
        </w:tc>
        <w:tc>
          <w:tcPr>
            <w:tcW w:w="1039" w:type="dxa"/>
          </w:tcPr>
          <w:p w14:paraId="4FBB27BA" w14:textId="77777777" w:rsidR="00713F34" w:rsidRPr="00E661CA" w:rsidRDefault="00713F34" w:rsidP="00CE1037">
            <w:pPr>
              <w:jc w:val="center"/>
              <w:rPr>
                <w:ins w:id="5437" w:author="Simon Johnson" w:date="2021-03-01T13:31:00Z"/>
                <w:b/>
                <w:bCs/>
              </w:rPr>
            </w:pPr>
            <w:ins w:id="5438" w:author="Simon Johnson" w:date="2021-03-01T13:31:00Z">
              <w:r w:rsidRPr="00E661CA">
                <w:rPr>
                  <w:b/>
                  <w:bCs/>
                </w:rPr>
                <w:t>3</w:t>
              </w:r>
            </w:ins>
          </w:p>
        </w:tc>
        <w:tc>
          <w:tcPr>
            <w:tcW w:w="1039" w:type="dxa"/>
          </w:tcPr>
          <w:p w14:paraId="59EFFA96" w14:textId="77777777" w:rsidR="00713F34" w:rsidRPr="00E661CA" w:rsidRDefault="00713F34" w:rsidP="00CE1037">
            <w:pPr>
              <w:jc w:val="center"/>
              <w:rPr>
                <w:ins w:id="5439" w:author="Simon Johnson" w:date="2021-03-01T13:31:00Z"/>
                <w:b/>
                <w:bCs/>
              </w:rPr>
            </w:pPr>
            <w:ins w:id="5440" w:author="Simon Johnson" w:date="2021-03-01T13:31:00Z">
              <w:r w:rsidRPr="00E661CA">
                <w:rPr>
                  <w:b/>
                  <w:bCs/>
                </w:rPr>
                <w:t>2</w:t>
              </w:r>
            </w:ins>
          </w:p>
        </w:tc>
        <w:tc>
          <w:tcPr>
            <w:tcW w:w="1039" w:type="dxa"/>
          </w:tcPr>
          <w:p w14:paraId="666D3B89" w14:textId="77777777" w:rsidR="00713F34" w:rsidRPr="00E661CA" w:rsidRDefault="00713F34" w:rsidP="00CE1037">
            <w:pPr>
              <w:jc w:val="center"/>
              <w:rPr>
                <w:ins w:id="5441" w:author="Simon Johnson" w:date="2021-03-01T13:31:00Z"/>
                <w:b/>
                <w:bCs/>
              </w:rPr>
            </w:pPr>
            <w:ins w:id="5442" w:author="Simon Johnson" w:date="2021-03-01T13:31:00Z">
              <w:r w:rsidRPr="00E661CA">
                <w:rPr>
                  <w:b/>
                  <w:bCs/>
                </w:rPr>
                <w:t>1</w:t>
              </w:r>
            </w:ins>
          </w:p>
        </w:tc>
        <w:tc>
          <w:tcPr>
            <w:tcW w:w="1039" w:type="dxa"/>
          </w:tcPr>
          <w:p w14:paraId="0791D7F5" w14:textId="77777777" w:rsidR="00713F34" w:rsidRPr="00E661CA" w:rsidRDefault="00713F34" w:rsidP="00CE1037">
            <w:pPr>
              <w:jc w:val="center"/>
              <w:rPr>
                <w:ins w:id="5443" w:author="Simon Johnson" w:date="2021-03-01T13:31:00Z"/>
                <w:b/>
                <w:bCs/>
              </w:rPr>
            </w:pPr>
            <w:ins w:id="5444" w:author="Simon Johnson" w:date="2021-03-01T13:31:00Z">
              <w:r w:rsidRPr="00E661CA">
                <w:rPr>
                  <w:b/>
                  <w:bCs/>
                </w:rPr>
                <w:t>0</w:t>
              </w:r>
            </w:ins>
          </w:p>
        </w:tc>
      </w:tr>
      <w:tr w:rsidR="00713F34" w14:paraId="0460DFB0" w14:textId="77777777" w:rsidTr="00CE1037">
        <w:trPr>
          <w:ins w:id="5445" w:author="Simon Johnson" w:date="2021-03-01T13:31:00Z"/>
        </w:trPr>
        <w:tc>
          <w:tcPr>
            <w:tcW w:w="1271" w:type="dxa"/>
          </w:tcPr>
          <w:p w14:paraId="55AD0CA4" w14:textId="77777777" w:rsidR="00713F34" w:rsidRDefault="00713F34" w:rsidP="00CE1037">
            <w:pPr>
              <w:rPr>
                <w:ins w:id="5446" w:author="Simon Johnson" w:date="2021-03-01T13:31:00Z"/>
              </w:rPr>
            </w:pPr>
            <w:ins w:id="5447" w:author="Simon Johnson" w:date="2021-03-01T13:31:00Z">
              <w:r>
                <w:t>Byte 1</w:t>
              </w:r>
            </w:ins>
          </w:p>
        </w:tc>
        <w:tc>
          <w:tcPr>
            <w:tcW w:w="8079" w:type="dxa"/>
            <w:gridSpan w:val="8"/>
          </w:tcPr>
          <w:p w14:paraId="6ACAE284" w14:textId="77777777" w:rsidR="00713F34" w:rsidRDefault="00713F34" w:rsidP="00CE1037">
            <w:pPr>
              <w:jc w:val="center"/>
              <w:rPr>
                <w:ins w:id="5448" w:author="Simon Johnson" w:date="2021-03-01T13:31:00Z"/>
              </w:rPr>
            </w:pPr>
            <w:ins w:id="5449" w:author="Simon Johnson" w:date="2021-03-01T13:31:00Z">
              <w:r>
                <w:t>Length</w:t>
              </w:r>
            </w:ins>
          </w:p>
        </w:tc>
      </w:tr>
      <w:tr w:rsidR="00713F34" w14:paraId="536F6378" w14:textId="77777777" w:rsidTr="00CE1037">
        <w:trPr>
          <w:ins w:id="5450" w:author="Simon Johnson" w:date="2021-03-01T13:31:00Z"/>
        </w:trPr>
        <w:tc>
          <w:tcPr>
            <w:tcW w:w="1271" w:type="dxa"/>
          </w:tcPr>
          <w:p w14:paraId="13720EA0" w14:textId="77777777" w:rsidR="00713F34" w:rsidRDefault="00713F34" w:rsidP="00CE1037">
            <w:pPr>
              <w:rPr>
                <w:ins w:id="5451" w:author="Simon Johnson" w:date="2021-03-01T13:31:00Z"/>
              </w:rPr>
            </w:pPr>
            <w:ins w:id="5452" w:author="Simon Johnson" w:date="2021-03-01T13:31:00Z">
              <w:r>
                <w:t>Byte 2</w:t>
              </w:r>
            </w:ins>
          </w:p>
        </w:tc>
        <w:tc>
          <w:tcPr>
            <w:tcW w:w="8079" w:type="dxa"/>
            <w:gridSpan w:val="8"/>
          </w:tcPr>
          <w:p w14:paraId="19A7BFA2" w14:textId="77777777" w:rsidR="00713F34" w:rsidRDefault="00713F34" w:rsidP="00CE1037">
            <w:pPr>
              <w:jc w:val="center"/>
              <w:rPr>
                <w:ins w:id="5453" w:author="Simon Johnson" w:date="2021-03-01T13:31:00Z"/>
              </w:rPr>
            </w:pPr>
            <w:ins w:id="5454" w:author="Simon Johnson" w:date="2021-03-01T13:31:00Z">
              <w:r>
                <w:t>Packet Type</w:t>
              </w:r>
            </w:ins>
          </w:p>
        </w:tc>
      </w:tr>
      <w:tr w:rsidR="00713F34" w14:paraId="43C106FA" w14:textId="77777777" w:rsidTr="00CE1037">
        <w:trPr>
          <w:ins w:id="5455" w:author="Simon Johnson" w:date="2021-03-01T13:31:00Z"/>
        </w:trPr>
        <w:tc>
          <w:tcPr>
            <w:tcW w:w="1271" w:type="dxa"/>
          </w:tcPr>
          <w:p w14:paraId="25A3D4A7" w14:textId="4BC1EE85" w:rsidR="00713F34" w:rsidRDefault="00713F34" w:rsidP="00CE1037">
            <w:pPr>
              <w:rPr>
                <w:ins w:id="5456" w:author="Simon Johnson" w:date="2021-03-01T13:31:00Z"/>
              </w:rPr>
            </w:pPr>
            <w:ins w:id="5457" w:author="Simon Johnson" w:date="2021-03-01T13:31:00Z">
              <w:r>
                <w:t>Byte 3 .. N</w:t>
              </w:r>
            </w:ins>
          </w:p>
        </w:tc>
        <w:tc>
          <w:tcPr>
            <w:tcW w:w="8079" w:type="dxa"/>
            <w:gridSpan w:val="8"/>
          </w:tcPr>
          <w:p w14:paraId="1921E0FD" w14:textId="6CAEB5D5" w:rsidR="00713F34" w:rsidRDefault="00713F34" w:rsidP="00CE1037">
            <w:pPr>
              <w:jc w:val="center"/>
              <w:rPr>
                <w:ins w:id="5458" w:author="Simon Johnson" w:date="2021-03-01T13:31:00Z"/>
              </w:rPr>
            </w:pPr>
            <w:ins w:id="5459" w:author="Simon Johnson" w:date="2021-03-01T13:31:00Z">
              <w:r>
                <w:t xml:space="preserve">Will </w:t>
              </w:r>
            </w:ins>
            <w:ins w:id="5460" w:author="Simon Johnson" w:date="2021-03-09T11:36:00Z">
              <w:r w:rsidR="0018058B">
                <w:t>Packet</w:t>
              </w:r>
            </w:ins>
          </w:p>
        </w:tc>
      </w:tr>
    </w:tbl>
    <w:p w14:paraId="79434BB8" w14:textId="04EF2E32" w:rsidR="00C84FE9" w:rsidRDefault="00C84FE9" w:rsidP="00C84FE9">
      <w:pPr>
        <w:spacing w:after="245" w:line="265" w:lineRule="auto"/>
        <w:jc w:val="center"/>
      </w:pPr>
      <w:r>
        <w:t xml:space="preserve">Table 13: </w:t>
      </w:r>
      <w:del w:id="5461" w:author="Simon Johnson" w:date="2021-03-09T11:36:00Z">
        <w:r w:rsidDel="0018058B">
          <w:delText xml:space="preserve">WILLMSG </w:delText>
        </w:r>
      </w:del>
      <w:ins w:id="5462" w:author="Simon Johnson" w:date="2021-03-09T11:36:00Z">
        <w:r w:rsidR="0018058B">
          <w:t xml:space="preserve">WILLPACKET </w:t>
        </w:r>
      </w:ins>
      <w:del w:id="5463" w:author="Simon Johnson" w:date="2021-03-09T11:41:00Z">
        <w:r w:rsidDel="0018058B">
          <w:delText>Message</w:delText>
        </w:r>
      </w:del>
      <w:ins w:id="5464" w:author="Simon Johnson" w:date="2021-03-09T11:41:00Z">
        <w:r w:rsidR="0018058B">
          <w:t>packet</w:t>
        </w:r>
      </w:ins>
    </w:p>
    <w:p w14:paraId="25BCC72F" w14:textId="37A22B6C" w:rsidR="00C84FE9" w:rsidRDefault="00C84FE9" w:rsidP="00C84FE9">
      <w:pPr>
        <w:ind w:left="-15" w:right="990" w:firstLine="299"/>
      </w:pPr>
      <w:r>
        <w:lastRenderedPageBreak/>
        <w:t xml:space="preserve">The </w:t>
      </w:r>
      <w:del w:id="5465" w:author="Simon Johnson" w:date="2021-03-09T11:37:00Z">
        <w:r w:rsidDel="0018058B">
          <w:delText xml:space="preserve">WILLMSG </w:delText>
        </w:r>
      </w:del>
      <w:ins w:id="5466" w:author="Simon Johnson" w:date="2021-03-09T11:37:00Z">
        <w:r w:rsidR="0018058B">
          <w:t xml:space="preserve">WILLPACKET </w:t>
        </w:r>
      </w:ins>
      <w:del w:id="5467" w:author="Simon Johnson" w:date="2021-03-09T11:37:00Z">
        <w:r w:rsidDel="0018058B">
          <w:delText xml:space="preserve">message </w:delText>
        </w:r>
      </w:del>
      <w:ins w:id="5468" w:author="Simon Johnson" w:date="2021-03-09T11:37:00Z">
        <w:r w:rsidR="0018058B">
          <w:t xml:space="preserve">packet </w:t>
        </w:r>
      </w:ins>
      <w:r>
        <w:t xml:space="preserve">is sent by a client as response to a </w:t>
      </w:r>
      <w:del w:id="5469" w:author="Simon Johnson" w:date="2021-03-09T11:37:00Z">
        <w:r w:rsidDel="0018058B">
          <w:delText xml:space="preserve">WILLMSGREQ </w:delText>
        </w:r>
      </w:del>
      <w:ins w:id="5470" w:author="Simon Johnson" w:date="2021-03-09T11:37:00Z">
        <w:r w:rsidR="0018058B">
          <w:t>WILLP</w:t>
        </w:r>
      </w:ins>
      <w:ins w:id="5471" w:author="Simon Johnson" w:date="2021-03-09T11:38:00Z">
        <w:r w:rsidR="0018058B">
          <w:t>A</w:t>
        </w:r>
      </w:ins>
      <w:ins w:id="5472" w:author="Simon Johnson" w:date="2021-03-09T11:37:00Z">
        <w:r w:rsidR="0018058B">
          <w:t xml:space="preserve">CKETREQ </w:t>
        </w:r>
      </w:ins>
      <w:r>
        <w:t xml:space="preserve">for transferring its Will </w:t>
      </w:r>
      <w:ins w:id="5473" w:author="Simon Johnson" w:date="2021-03-09T11:38:00Z">
        <w:r w:rsidR="0018058B">
          <w:t>packet</w:t>
        </w:r>
        <w:r w:rsidR="0018058B" w:rsidDel="0018058B">
          <w:t xml:space="preserve"> </w:t>
        </w:r>
      </w:ins>
      <w:del w:id="5474" w:author="Simon Johnson" w:date="2021-03-09T11:38:00Z">
        <w:r w:rsidDel="0018058B">
          <w:delText xml:space="preserve">message </w:delText>
        </w:r>
      </w:del>
      <w:r>
        <w:t>to the GW. Its format is shown in Table 13:</w:t>
      </w:r>
    </w:p>
    <w:p w14:paraId="61A1235F" w14:textId="77777777" w:rsidR="006C4474" w:rsidRPr="00080C94" w:rsidRDefault="006C4474" w:rsidP="006C4474">
      <w:pPr>
        <w:pStyle w:val="Heading4"/>
        <w:rPr>
          <w:ins w:id="5475" w:author="Simon Johnson" w:date="2021-03-01T16:12:00Z"/>
        </w:rPr>
      </w:pPr>
      <w:bookmarkStart w:id="5476" w:name="_Toc71106351"/>
      <w:ins w:id="5477" w:author="Simon Johnson" w:date="2021-03-01T16:12:00Z">
        <w:r>
          <w:t>Length &amp; Packet Type</w:t>
        </w:r>
        <w:bookmarkEnd w:id="5476"/>
      </w:ins>
    </w:p>
    <w:p w14:paraId="7DD6D5E4" w14:textId="20F5CC82" w:rsidR="006C4474" w:rsidRDefault="006C4474" w:rsidP="006C4474">
      <w:pPr>
        <w:spacing w:before="0" w:after="174" w:line="248" w:lineRule="auto"/>
        <w:ind w:right="990"/>
        <w:jc w:val="both"/>
        <w:rPr>
          <w:ins w:id="5478" w:author="Simon Johnson" w:date="2021-03-01T16:12:00Z"/>
        </w:rPr>
      </w:pPr>
      <w:ins w:id="5479" w:author="Simon Johnson" w:date="2021-03-01T16:12:00Z">
        <w:r>
          <w:t xml:space="preserve">The first 2 or 4 bytes of the packet are encoded according to the variable length packet header format. Please refer to figure </w:t>
        </w:r>
      </w:ins>
      <w:ins w:id="5480" w:author="Simon Johnson" w:date="2021-03-09T16:47:00Z">
        <w:r w:rsidR="00643FDB">
          <w:t>3.1.2</w:t>
        </w:r>
      </w:ins>
      <w:ins w:id="5481" w:author="Simon Johnson" w:date="2021-03-01T16:12:00Z">
        <w:r>
          <w:t xml:space="preserve"> for a detailed description.</w:t>
        </w:r>
      </w:ins>
    </w:p>
    <w:p w14:paraId="6373FDCC" w14:textId="14445BFF" w:rsidR="00713F34" w:rsidRDefault="00C84FE9" w:rsidP="00713F34">
      <w:pPr>
        <w:pStyle w:val="Heading4"/>
        <w:rPr>
          <w:ins w:id="5482" w:author="Simon Johnson" w:date="2021-03-01T13:33:00Z"/>
        </w:rPr>
      </w:pPr>
      <w:del w:id="5483" w:author="Simon Johnson" w:date="2021-03-01T16:12:00Z">
        <w:r w:rsidDel="006C4474">
          <w:delText xml:space="preserve">Length and </w:delText>
        </w:r>
      </w:del>
      <w:del w:id="5484" w:author="Simon Johnson" w:date="2021-03-01T13:50:00Z">
        <w:r w:rsidDel="00A90D87">
          <w:delText>MsgType</w:delText>
        </w:r>
      </w:del>
      <w:del w:id="5485" w:author="Simon Johnson" w:date="2021-03-01T16:12:00Z">
        <w:r w:rsidDel="006C4474">
          <w:delText>: see Section 5.2.</w:delText>
        </w:r>
      </w:del>
      <w:bookmarkStart w:id="5486" w:name="_Toc71106352"/>
      <w:ins w:id="5487" w:author="Simon Johnson" w:date="2021-03-01T13:33:00Z">
        <w:r w:rsidR="00713F34">
          <w:t xml:space="preserve">Will </w:t>
        </w:r>
      </w:ins>
      <w:ins w:id="5488" w:author="Simon Johnson" w:date="2021-03-09T11:36:00Z">
        <w:r w:rsidR="0018058B">
          <w:t>Packet</w:t>
        </w:r>
      </w:ins>
      <w:bookmarkEnd w:id="5486"/>
    </w:p>
    <w:p w14:paraId="272DC20F" w14:textId="2CD15060" w:rsidR="00713F34" w:rsidDel="00CF3BA6" w:rsidRDefault="00713F34" w:rsidP="00C84FE9">
      <w:pPr>
        <w:numPr>
          <w:ilvl w:val="0"/>
          <w:numId w:val="60"/>
        </w:numPr>
        <w:spacing w:before="0" w:after="174" w:line="248" w:lineRule="auto"/>
        <w:ind w:right="990" w:hanging="199"/>
        <w:jc w:val="both"/>
        <w:rPr>
          <w:del w:id="5489" w:author="Simon Johnson" w:date="2021-03-01T13:34:00Z"/>
        </w:rPr>
      </w:pPr>
      <w:ins w:id="5490" w:author="Simon Johnson" w:date="2021-03-01T13:33:00Z">
        <w:r>
          <w:t xml:space="preserve">Contains the will </w:t>
        </w:r>
      </w:ins>
      <w:ins w:id="5491" w:author="Simon Johnson" w:date="2021-03-09T11:36:00Z">
        <w:r w:rsidR="0018058B">
          <w:t>packet</w:t>
        </w:r>
      </w:ins>
    </w:p>
    <w:p w14:paraId="0A3435ED" w14:textId="57324CF1" w:rsidR="003A5F77" w:rsidRDefault="00C84FE9" w:rsidP="003A5F77">
      <w:pPr>
        <w:spacing w:before="0" w:after="174" w:line="248" w:lineRule="auto"/>
        <w:ind w:right="990"/>
        <w:jc w:val="both"/>
        <w:rPr>
          <w:ins w:id="5492" w:author="Simon Johnson" w:date="2021-03-26T11:19:00Z"/>
        </w:rPr>
      </w:pPr>
      <w:del w:id="5493" w:author="Simon Johnson" w:date="2021-03-01T13:34:00Z">
        <w:r w:rsidDel="00713F34">
          <w:delText>WillMsg: contains the Will message.</w:delText>
        </w:r>
      </w:del>
    </w:p>
    <w:p w14:paraId="0E3356D7" w14:textId="77777777" w:rsidR="008A058A" w:rsidRDefault="008A058A" w:rsidP="003A5F77">
      <w:pPr>
        <w:spacing w:before="0" w:after="174" w:line="248" w:lineRule="auto"/>
        <w:ind w:right="990"/>
        <w:jc w:val="both"/>
        <w:rPr>
          <w:ins w:id="5494" w:author="Simon Johnson" w:date="2021-03-26T11:07:00Z"/>
        </w:rPr>
      </w:pPr>
    </w:p>
    <w:p w14:paraId="10057042" w14:textId="77777777" w:rsidR="003A5F77" w:rsidRDefault="003A5F77" w:rsidP="003A5F77">
      <w:pPr>
        <w:pStyle w:val="Heading3"/>
        <w:keepLines/>
        <w:spacing w:before="0" w:after="118" w:line="259" w:lineRule="auto"/>
        <w:ind w:left="682" w:hanging="697"/>
        <w:rPr>
          <w:ins w:id="5495" w:author="Simon Johnson" w:date="2021-03-26T11:07:00Z"/>
        </w:rPr>
      </w:pPr>
      <w:bookmarkStart w:id="5496" w:name="_Toc71106353"/>
      <w:ins w:id="5497" w:author="Simon Johnson" w:date="2021-03-26T11:07:00Z">
        <w:r>
          <w:t>AUTH</w:t>
        </w:r>
        <w:bookmarkEnd w:id="5496"/>
      </w:ins>
    </w:p>
    <w:tbl>
      <w:tblPr>
        <w:tblStyle w:val="TableGrid"/>
        <w:tblW w:w="0" w:type="auto"/>
        <w:tblLook w:val="04A0" w:firstRow="1" w:lastRow="0" w:firstColumn="1" w:lastColumn="0" w:noHBand="0" w:noVBand="1"/>
        <w:tblPrChange w:id="5498" w:author="Simon Johnson" w:date="2021-03-26T11:23:00Z">
          <w:tblPr>
            <w:tblStyle w:val="TableGrid"/>
            <w:tblW w:w="0" w:type="auto"/>
            <w:tblLook w:val="04A0" w:firstRow="1" w:lastRow="0" w:firstColumn="1" w:lastColumn="0" w:noHBand="0" w:noVBand="1"/>
          </w:tblPr>
        </w:tblPrChange>
      </w:tblPr>
      <w:tblGrid>
        <w:gridCol w:w="1555"/>
        <w:gridCol w:w="708"/>
        <w:gridCol w:w="853"/>
        <w:gridCol w:w="1039"/>
        <w:gridCol w:w="1039"/>
        <w:gridCol w:w="1039"/>
        <w:gridCol w:w="1039"/>
        <w:gridCol w:w="1039"/>
        <w:gridCol w:w="1039"/>
        <w:tblGridChange w:id="5499">
          <w:tblGrid>
            <w:gridCol w:w="1271"/>
            <w:gridCol w:w="806"/>
            <w:gridCol w:w="1039"/>
            <w:gridCol w:w="1039"/>
            <w:gridCol w:w="1039"/>
            <w:gridCol w:w="1039"/>
            <w:gridCol w:w="1039"/>
            <w:gridCol w:w="1039"/>
            <w:gridCol w:w="1039"/>
          </w:tblGrid>
        </w:tblGridChange>
      </w:tblGrid>
      <w:tr w:rsidR="003A5F77" w:rsidRPr="00E661CA" w14:paraId="486E709A" w14:textId="77777777" w:rsidTr="008A058A">
        <w:trPr>
          <w:ins w:id="5500" w:author="Simon Johnson" w:date="2021-03-26T11:07:00Z"/>
        </w:trPr>
        <w:tc>
          <w:tcPr>
            <w:tcW w:w="1555" w:type="dxa"/>
            <w:tcPrChange w:id="5501" w:author="Simon Johnson" w:date="2021-03-26T11:23:00Z">
              <w:tcPr>
                <w:tcW w:w="1271" w:type="dxa"/>
              </w:tcPr>
            </w:tcPrChange>
          </w:tcPr>
          <w:p w14:paraId="3BB05F6E" w14:textId="77777777" w:rsidR="003A5F77" w:rsidRPr="00E661CA" w:rsidRDefault="003A5F77" w:rsidP="003A5F77">
            <w:pPr>
              <w:jc w:val="center"/>
              <w:rPr>
                <w:ins w:id="5502" w:author="Simon Johnson" w:date="2021-03-26T11:07:00Z"/>
                <w:b/>
                <w:bCs/>
              </w:rPr>
            </w:pPr>
            <w:ins w:id="5503" w:author="Simon Johnson" w:date="2021-03-26T11:07:00Z">
              <w:r w:rsidRPr="00E661CA">
                <w:rPr>
                  <w:b/>
                  <w:bCs/>
                </w:rPr>
                <w:t>Bit</w:t>
              </w:r>
            </w:ins>
          </w:p>
        </w:tc>
        <w:tc>
          <w:tcPr>
            <w:tcW w:w="708" w:type="dxa"/>
            <w:tcPrChange w:id="5504" w:author="Simon Johnson" w:date="2021-03-26T11:23:00Z">
              <w:tcPr>
                <w:tcW w:w="806" w:type="dxa"/>
              </w:tcPr>
            </w:tcPrChange>
          </w:tcPr>
          <w:p w14:paraId="7849D56D" w14:textId="77777777" w:rsidR="003A5F77" w:rsidRPr="00E661CA" w:rsidRDefault="003A5F77" w:rsidP="003A5F77">
            <w:pPr>
              <w:jc w:val="center"/>
              <w:rPr>
                <w:ins w:id="5505" w:author="Simon Johnson" w:date="2021-03-26T11:07:00Z"/>
                <w:b/>
                <w:bCs/>
              </w:rPr>
            </w:pPr>
            <w:ins w:id="5506" w:author="Simon Johnson" w:date="2021-03-26T11:07:00Z">
              <w:r w:rsidRPr="00E661CA">
                <w:rPr>
                  <w:b/>
                  <w:bCs/>
                </w:rPr>
                <w:t>7</w:t>
              </w:r>
            </w:ins>
          </w:p>
        </w:tc>
        <w:tc>
          <w:tcPr>
            <w:tcW w:w="853" w:type="dxa"/>
            <w:tcPrChange w:id="5507" w:author="Simon Johnson" w:date="2021-03-26T11:23:00Z">
              <w:tcPr>
                <w:tcW w:w="1039" w:type="dxa"/>
              </w:tcPr>
            </w:tcPrChange>
          </w:tcPr>
          <w:p w14:paraId="438DA7F7" w14:textId="77777777" w:rsidR="003A5F77" w:rsidRPr="00E661CA" w:rsidRDefault="003A5F77" w:rsidP="003A5F77">
            <w:pPr>
              <w:jc w:val="center"/>
              <w:rPr>
                <w:ins w:id="5508" w:author="Simon Johnson" w:date="2021-03-26T11:07:00Z"/>
                <w:b/>
                <w:bCs/>
              </w:rPr>
            </w:pPr>
            <w:ins w:id="5509" w:author="Simon Johnson" w:date="2021-03-26T11:07:00Z">
              <w:r w:rsidRPr="00E661CA">
                <w:rPr>
                  <w:b/>
                  <w:bCs/>
                </w:rPr>
                <w:t>6</w:t>
              </w:r>
            </w:ins>
          </w:p>
        </w:tc>
        <w:tc>
          <w:tcPr>
            <w:tcW w:w="1039" w:type="dxa"/>
            <w:tcPrChange w:id="5510" w:author="Simon Johnson" w:date="2021-03-26T11:23:00Z">
              <w:tcPr>
                <w:tcW w:w="1039" w:type="dxa"/>
              </w:tcPr>
            </w:tcPrChange>
          </w:tcPr>
          <w:p w14:paraId="2C7181D4" w14:textId="77777777" w:rsidR="003A5F77" w:rsidRPr="00E661CA" w:rsidRDefault="003A5F77" w:rsidP="003A5F77">
            <w:pPr>
              <w:jc w:val="center"/>
              <w:rPr>
                <w:ins w:id="5511" w:author="Simon Johnson" w:date="2021-03-26T11:07:00Z"/>
                <w:b/>
                <w:bCs/>
              </w:rPr>
            </w:pPr>
            <w:ins w:id="5512" w:author="Simon Johnson" w:date="2021-03-26T11:07:00Z">
              <w:r w:rsidRPr="00E661CA">
                <w:rPr>
                  <w:b/>
                  <w:bCs/>
                </w:rPr>
                <w:t>5</w:t>
              </w:r>
            </w:ins>
          </w:p>
        </w:tc>
        <w:tc>
          <w:tcPr>
            <w:tcW w:w="1039" w:type="dxa"/>
            <w:tcPrChange w:id="5513" w:author="Simon Johnson" w:date="2021-03-26T11:23:00Z">
              <w:tcPr>
                <w:tcW w:w="1039" w:type="dxa"/>
              </w:tcPr>
            </w:tcPrChange>
          </w:tcPr>
          <w:p w14:paraId="198E665A" w14:textId="77777777" w:rsidR="003A5F77" w:rsidRPr="00E661CA" w:rsidRDefault="003A5F77" w:rsidP="003A5F77">
            <w:pPr>
              <w:jc w:val="center"/>
              <w:rPr>
                <w:ins w:id="5514" w:author="Simon Johnson" w:date="2021-03-26T11:07:00Z"/>
                <w:b/>
                <w:bCs/>
              </w:rPr>
            </w:pPr>
            <w:ins w:id="5515" w:author="Simon Johnson" w:date="2021-03-26T11:07:00Z">
              <w:r w:rsidRPr="00E661CA">
                <w:rPr>
                  <w:b/>
                  <w:bCs/>
                </w:rPr>
                <w:t>4</w:t>
              </w:r>
            </w:ins>
          </w:p>
        </w:tc>
        <w:tc>
          <w:tcPr>
            <w:tcW w:w="1039" w:type="dxa"/>
            <w:tcPrChange w:id="5516" w:author="Simon Johnson" w:date="2021-03-26T11:23:00Z">
              <w:tcPr>
                <w:tcW w:w="1039" w:type="dxa"/>
              </w:tcPr>
            </w:tcPrChange>
          </w:tcPr>
          <w:p w14:paraId="06F9575A" w14:textId="77777777" w:rsidR="003A5F77" w:rsidRPr="00E661CA" w:rsidRDefault="003A5F77" w:rsidP="003A5F77">
            <w:pPr>
              <w:jc w:val="center"/>
              <w:rPr>
                <w:ins w:id="5517" w:author="Simon Johnson" w:date="2021-03-26T11:07:00Z"/>
                <w:b/>
                <w:bCs/>
              </w:rPr>
            </w:pPr>
            <w:ins w:id="5518" w:author="Simon Johnson" w:date="2021-03-26T11:07:00Z">
              <w:r w:rsidRPr="00E661CA">
                <w:rPr>
                  <w:b/>
                  <w:bCs/>
                </w:rPr>
                <w:t>3</w:t>
              </w:r>
            </w:ins>
          </w:p>
        </w:tc>
        <w:tc>
          <w:tcPr>
            <w:tcW w:w="1039" w:type="dxa"/>
            <w:tcPrChange w:id="5519" w:author="Simon Johnson" w:date="2021-03-26T11:23:00Z">
              <w:tcPr>
                <w:tcW w:w="1039" w:type="dxa"/>
              </w:tcPr>
            </w:tcPrChange>
          </w:tcPr>
          <w:p w14:paraId="2698C434" w14:textId="77777777" w:rsidR="003A5F77" w:rsidRPr="00E661CA" w:rsidRDefault="003A5F77" w:rsidP="003A5F77">
            <w:pPr>
              <w:jc w:val="center"/>
              <w:rPr>
                <w:ins w:id="5520" w:author="Simon Johnson" w:date="2021-03-26T11:07:00Z"/>
                <w:b/>
                <w:bCs/>
              </w:rPr>
            </w:pPr>
            <w:ins w:id="5521" w:author="Simon Johnson" w:date="2021-03-26T11:07:00Z">
              <w:r w:rsidRPr="00E661CA">
                <w:rPr>
                  <w:b/>
                  <w:bCs/>
                </w:rPr>
                <w:t>2</w:t>
              </w:r>
            </w:ins>
          </w:p>
        </w:tc>
        <w:tc>
          <w:tcPr>
            <w:tcW w:w="1039" w:type="dxa"/>
            <w:tcPrChange w:id="5522" w:author="Simon Johnson" w:date="2021-03-26T11:23:00Z">
              <w:tcPr>
                <w:tcW w:w="1039" w:type="dxa"/>
              </w:tcPr>
            </w:tcPrChange>
          </w:tcPr>
          <w:p w14:paraId="4DABD4AF" w14:textId="77777777" w:rsidR="003A5F77" w:rsidRPr="00E661CA" w:rsidRDefault="003A5F77" w:rsidP="003A5F77">
            <w:pPr>
              <w:jc w:val="center"/>
              <w:rPr>
                <w:ins w:id="5523" w:author="Simon Johnson" w:date="2021-03-26T11:07:00Z"/>
                <w:b/>
                <w:bCs/>
              </w:rPr>
            </w:pPr>
            <w:ins w:id="5524" w:author="Simon Johnson" w:date="2021-03-26T11:07:00Z">
              <w:r w:rsidRPr="00E661CA">
                <w:rPr>
                  <w:b/>
                  <w:bCs/>
                </w:rPr>
                <w:t>1</w:t>
              </w:r>
            </w:ins>
          </w:p>
        </w:tc>
        <w:tc>
          <w:tcPr>
            <w:tcW w:w="1039" w:type="dxa"/>
            <w:tcPrChange w:id="5525" w:author="Simon Johnson" w:date="2021-03-26T11:23:00Z">
              <w:tcPr>
                <w:tcW w:w="1039" w:type="dxa"/>
              </w:tcPr>
            </w:tcPrChange>
          </w:tcPr>
          <w:p w14:paraId="540B1697" w14:textId="77777777" w:rsidR="003A5F77" w:rsidRPr="00E661CA" w:rsidRDefault="003A5F77" w:rsidP="003A5F77">
            <w:pPr>
              <w:jc w:val="center"/>
              <w:rPr>
                <w:ins w:id="5526" w:author="Simon Johnson" w:date="2021-03-26T11:07:00Z"/>
                <w:b/>
                <w:bCs/>
              </w:rPr>
            </w:pPr>
            <w:ins w:id="5527" w:author="Simon Johnson" w:date="2021-03-26T11:07:00Z">
              <w:r w:rsidRPr="00E661CA">
                <w:rPr>
                  <w:b/>
                  <w:bCs/>
                </w:rPr>
                <w:t>0</w:t>
              </w:r>
            </w:ins>
          </w:p>
        </w:tc>
      </w:tr>
      <w:tr w:rsidR="003A5F77" w14:paraId="7D24D12D" w14:textId="77777777" w:rsidTr="008A058A">
        <w:trPr>
          <w:ins w:id="5528" w:author="Simon Johnson" w:date="2021-03-26T11:07:00Z"/>
        </w:trPr>
        <w:tc>
          <w:tcPr>
            <w:tcW w:w="1555" w:type="dxa"/>
            <w:tcPrChange w:id="5529" w:author="Simon Johnson" w:date="2021-03-26T11:23:00Z">
              <w:tcPr>
                <w:tcW w:w="1271" w:type="dxa"/>
              </w:tcPr>
            </w:tcPrChange>
          </w:tcPr>
          <w:p w14:paraId="4FE2A44D" w14:textId="77777777" w:rsidR="003A5F77" w:rsidRDefault="003A5F77" w:rsidP="003A5F77">
            <w:pPr>
              <w:rPr>
                <w:ins w:id="5530" w:author="Simon Johnson" w:date="2021-03-26T11:07:00Z"/>
              </w:rPr>
            </w:pPr>
            <w:ins w:id="5531" w:author="Simon Johnson" w:date="2021-03-26T11:07:00Z">
              <w:r>
                <w:t>Byte 1</w:t>
              </w:r>
            </w:ins>
          </w:p>
        </w:tc>
        <w:tc>
          <w:tcPr>
            <w:tcW w:w="7795" w:type="dxa"/>
            <w:gridSpan w:val="8"/>
            <w:tcPrChange w:id="5532" w:author="Simon Johnson" w:date="2021-03-26T11:23:00Z">
              <w:tcPr>
                <w:tcW w:w="8079" w:type="dxa"/>
                <w:gridSpan w:val="8"/>
              </w:tcPr>
            </w:tcPrChange>
          </w:tcPr>
          <w:p w14:paraId="44C60E71" w14:textId="77777777" w:rsidR="003A5F77" w:rsidRDefault="003A5F77" w:rsidP="003A5F77">
            <w:pPr>
              <w:jc w:val="center"/>
              <w:rPr>
                <w:ins w:id="5533" w:author="Simon Johnson" w:date="2021-03-26T11:07:00Z"/>
              </w:rPr>
            </w:pPr>
            <w:ins w:id="5534" w:author="Simon Johnson" w:date="2021-03-26T11:07:00Z">
              <w:r>
                <w:t>Length</w:t>
              </w:r>
            </w:ins>
          </w:p>
        </w:tc>
      </w:tr>
      <w:tr w:rsidR="003A5F77" w14:paraId="206940D2" w14:textId="77777777" w:rsidTr="008A058A">
        <w:trPr>
          <w:ins w:id="5535" w:author="Simon Johnson" w:date="2021-03-26T11:07:00Z"/>
        </w:trPr>
        <w:tc>
          <w:tcPr>
            <w:tcW w:w="1555" w:type="dxa"/>
            <w:tcPrChange w:id="5536" w:author="Simon Johnson" w:date="2021-03-26T11:23:00Z">
              <w:tcPr>
                <w:tcW w:w="1271" w:type="dxa"/>
              </w:tcPr>
            </w:tcPrChange>
          </w:tcPr>
          <w:p w14:paraId="08799A2C" w14:textId="77777777" w:rsidR="003A5F77" w:rsidRDefault="003A5F77" w:rsidP="003A5F77">
            <w:pPr>
              <w:rPr>
                <w:ins w:id="5537" w:author="Simon Johnson" w:date="2021-03-26T11:07:00Z"/>
              </w:rPr>
            </w:pPr>
            <w:ins w:id="5538" w:author="Simon Johnson" w:date="2021-03-26T11:07:00Z">
              <w:r>
                <w:t>Byte 2</w:t>
              </w:r>
            </w:ins>
          </w:p>
        </w:tc>
        <w:tc>
          <w:tcPr>
            <w:tcW w:w="7795" w:type="dxa"/>
            <w:gridSpan w:val="8"/>
            <w:tcPrChange w:id="5539" w:author="Simon Johnson" w:date="2021-03-26T11:23:00Z">
              <w:tcPr>
                <w:tcW w:w="8079" w:type="dxa"/>
                <w:gridSpan w:val="8"/>
              </w:tcPr>
            </w:tcPrChange>
          </w:tcPr>
          <w:p w14:paraId="3C1C2FF9" w14:textId="77777777" w:rsidR="003A5F77" w:rsidRDefault="003A5F77" w:rsidP="003A5F77">
            <w:pPr>
              <w:jc w:val="center"/>
              <w:rPr>
                <w:ins w:id="5540" w:author="Simon Johnson" w:date="2021-03-26T11:07:00Z"/>
              </w:rPr>
            </w:pPr>
            <w:ins w:id="5541" w:author="Simon Johnson" w:date="2021-03-26T11:07:00Z">
              <w:r>
                <w:t>Packet Type</w:t>
              </w:r>
            </w:ins>
          </w:p>
        </w:tc>
      </w:tr>
      <w:tr w:rsidR="003A5F77" w14:paraId="60C5879D" w14:textId="77777777" w:rsidTr="008A058A">
        <w:trPr>
          <w:ins w:id="5542" w:author="Simon Johnson" w:date="2021-03-26T11:07:00Z"/>
        </w:trPr>
        <w:tc>
          <w:tcPr>
            <w:tcW w:w="1555" w:type="dxa"/>
            <w:tcPrChange w:id="5543" w:author="Simon Johnson" w:date="2021-03-26T11:23:00Z">
              <w:tcPr>
                <w:tcW w:w="1271" w:type="dxa"/>
              </w:tcPr>
            </w:tcPrChange>
          </w:tcPr>
          <w:p w14:paraId="00E87835" w14:textId="77777777" w:rsidR="003A5F77" w:rsidRDefault="003A5F77" w:rsidP="003A5F77">
            <w:pPr>
              <w:rPr>
                <w:ins w:id="5544" w:author="Simon Johnson" w:date="2021-03-26T11:07:00Z"/>
              </w:rPr>
            </w:pPr>
            <w:ins w:id="5545" w:author="Simon Johnson" w:date="2021-03-26T11:07:00Z">
              <w:r>
                <w:t>Byte 3</w:t>
              </w:r>
            </w:ins>
          </w:p>
        </w:tc>
        <w:tc>
          <w:tcPr>
            <w:tcW w:w="7795" w:type="dxa"/>
            <w:gridSpan w:val="8"/>
            <w:tcPrChange w:id="5546" w:author="Simon Johnson" w:date="2021-03-26T11:23:00Z">
              <w:tcPr>
                <w:tcW w:w="8079" w:type="dxa"/>
                <w:gridSpan w:val="8"/>
              </w:tcPr>
            </w:tcPrChange>
          </w:tcPr>
          <w:p w14:paraId="71583A67" w14:textId="4FB162B3" w:rsidR="003A5F77" w:rsidRDefault="003A5F77" w:rsidP="003A5F77">
            <w:pPr>
              <w:jc w:val="center"/>
              <w:rPr>
                <w:ins w:id="5547" w:author="Simon Johnson" w:date="2021-03-26T11:07:00Z"/>
              </w:rPr>
            </w:pPr>
            <w:ins w:id="5548" w:author="Simon Johnson" w:date="2021-03-26T11:11:00Z">
              <w:r>
                <w:t xml:space="preserve">Auth </w:t>
              </w:r>
            </w:ins>
            <w:ins w:id="5549" w:author="Simon Johnson" w:date="2021-03-26T11:07:00Z">
              <w:r>
                <w:t>Reason Code</w:t>
              </w:r>
            </w:ins>
          </w:p>
        </w:tc>
      </w:tr>
      <w:tr w:rsidR="003A5F77" w14:paraId="1DD528FB" w14:textId="77777777" w:rsidTr="008A058A">
        <w:trPr>
          <w:ins w:id="5550" w:author="Simon Johnson" w:date="2021-03-26T11:07:00Z"/>
        </w:trPr>
        <w:tc>
          <w:tcPr>
            <w:tcW w:w="1555" w:type="dxa"/>
            <w:tcPrChange w:id="5551" w:author="Simon Johnson" w:date="2021-03-26T11:23:00Z">
              <w:tcPr>
                <w:tcW w:w="1271" w:type="dxa"/>
              </w:tcPr>
            </w:tcPrChange>
          </w:tcPr>
          <w:p w14:paraId="14F083B4" w14:textId="77777777" w:rsidR="003A5F77" w:rsidRDefault="003A5F77" w:rsidP="003A5F77">
            <w:pPr>
              <w:rPr>
                <w:ins w:id="5552" w:author="Simon Johnson" w:date="2021-03-26T11:07:00Z"/>
              </w:rPr>
            </w:pPr>
            <w:ins w:id="5553" w:author="Simon Johnson" w:date="2021-03-26T11:07:00Z">
              <w:r>
                <w:t>Byte 4</w:t>
              </w:r>
            </w:ins>
          </w:p>
        </w:tc>
        <w:tc>
          <w:tcPr>
            <w:tcW w:w="7795" w:type="dxa"/>
            <w:gridSpan w:val="8"/>
            <w:tcPrChange w:id="5554" w:author="Simon Johnson" w:date="2021-03-26T11:23:00Z">
              <w:tcPr>
                <w:tcW w:w="8079" w:type="dxa"/>
                <w:gridSpan w:val="8"/>
              </w:tcPr>
            </w:tcPrChange>
          </w:tcPr>
          <w:p w14:paraId="69F958EB" w14:textId="6658F461" w:rsidR="003A5F77" w:rsidRDefault="003A5F77" w:rsidP="003A5F77">
            <w:pPr>
              <w:jc w:val="center"/>
              <w:rPr>
                <w:ins w:id="5555" w:author="Simon Johnson" w:date="2021-03-26T11:07:00Z"/>
              </w:rPr>
            </w:pPr>
            <w:ins w:id="5556" w:author="Simon Johnson" w:date="2021-03-26T11:07:00Z">
              <w:r>
                <w:t>Auth Method Length</w:t>
              </w:r>
            </w:ins>
            <w:ins w:id="5557" w:author="Simon Johnson" w:date="2021-03-26T11:19:00Z">
              <w:r w:rsidR="008A058A">
                <w:t xml:space="preserve"> (K)</w:t>
              </w:r>
            </w:ins>
          </w:p>
        </w:tc>
      </w:tr>
      <w:tr w:rsidR="003A5F77" w14:paraId="706F6FA0" w14:textId="77777777" w:rsidTr="008A058A">
        <w:trPr>
          <w:ins w:id="5558" w:author="Simon Johnson" w:date="2021-03-26T11:07:00Z"/>
        </w:trPr>
        <w:tc>
          <w:tcPr>
            <w:tcW w:w="1555" w:type="dxa"/>
            <w:tcPrChange w:id="5559" w:author="Simon Johnson" w:date="2021-03-26T11:23:00Z">
              <w:tcPr>
                <w:tcW w:w="1271" w:type="dxa"/>
              </w:tcPr>
            </w:tcPrChange>
          </w:tcPr>
          <w:p w14:paraId="1591F775" w14:textId="0C31042F" w:rsidR="003A5F77" w:rsidRDefault="003A5F77" w:rsidP="003A5F77">
            <w:pPr>
              <w:rPr>
                <w:ins w:id="5560" w:author="Simon Johnson" w:date="2021-03-26T11:07:00Z"/>
              </w:rPr>
            </w:pPr>
            <w:ins w:id="5561" w:author="Simon Johnson" w:date="2021-03-26T11:07:00Z">
              <w:r>
                <w:t>Byte 5</w:t>
              </w:r>
            </w:ins>
            <w:ins w:id="5562" w:author="Simon Johnson" w:date="2021-03-26T11:21:00Z">
              <w:r w:rsidR="008A058A">
                <w:t>:5+</w:t>
              </w:r>
            </w:ins>
            <w:ins w:id="5563" w:author="Simon Johnson" w:date="2021-03-26T11:20:00Z">
              <w:r w:rsidR="008A058A">
                <w:t>K</w:t>
              </w:r>
            </w:ins>
          </w:p>
        </w:tc>
        <w:tc>
          <w:tcPr>
            <w:tcW w:w="7795" w:type="dxa"/>
            <w:gridSpan w:val="8"/>
            <w:tcPrChange w:id="5564" w:author="Simon Johnson" w:date="2021-03-26T11:23:00Z">
              <w:tcPr>
                <w:tcW w:w="8079" w:type="dxa"/>
                <w:gridSpan w:val="8"/>
              </w:tcPr>
            </w:tcPrChange>
          </w:tcPr>
          <w:p w14:paraId="1BCF07EA" w14:textId="77777777" w:rsidR="003A5F77" w:rsidRDefault="003A5F77" w:rsidP="003A5F77">
            <w:pPr>
              <w:jc w:val="center"/>
              <w:rPr>
                <w:ins w:id="5565" w:author="Simon Johnson" w:date="2021-03-26T11:07:00Z"/>
              </w:rPr>
            </w:pPr>
            <w:ins w:id="5566" w:author="Simon Johnson" w:date="2021-03-26T11:07:00Z">
              <w:r>
                <w:rPr>
                  <w:iCs/>
                </w:rPr>
                <w:t>Auth Method</w:t>
              </w:r>
            </w:ins>
          </w:p>
        </w:tc>
      </w:tr>
      <w:tr w:rsidR="003A5F77" w14:paraId="588BEFF4" w14:textId="77777777" w:rsidTr="008A058A">
        <w:trPr>
          <w:ins w:id="5567" w:author="Simon Johnson" w:date="2021-03-26T11:07:00Z"/>
        </w:trPr>
        <w:tc>
          <w:tcPr>
            <w:tcW w:w="1555" w:type="dxa"/>
            <w:tcPrChange w:id="5568" w:author="Simon Johnson" w:date="2021-03-26T11:23:00Z">
              <w:tcPr>
                <w:tcW w:w="1271" w:type="dxa"/>
              </w:tcPr>
            </w:tcPrChange>
          </w:tcPr>
          <w:p w14:paraId="7E1A423C" w14:textId="4EABF3A9" w:rsidR="003A5F77" w:rsidRDefault="003A5F77" w:rsidP="003A5F77">
            <w:pPr>
              <w:rPr>
                <w:ins w:id="5569" w:author="Simon Johnson" w:date="2021-03-26T11:07:00Z"/>
              </w:rPr>
            </w:pPr>
            <w:ins w:id="5570" w:author="Simon Johnson" w:date="2021-03-26T11:07:00Z">
              <w:r>
                <w:t>Byte 6</w:t>
              </w:r>
            </w:ins>
            <w:ins w:id="5571" w:author="Simon Johnson" w:date="2021-03-26T11:22:00Z">
              <w:r w:rsidR="008A058A">
                <w:t>+</w:t>
              </w:r>
            </w:ins>
            <w:ins w:id="5572" w:author="Simon Johnson" w:date="2021-03-26T11:20:00Z">
              <w:r w:rsidR="008A058A">
                <w:t>K</w:t>
              </w:r>
            </w:ins>
            <w:ins w:id="5573" w:author="Simon Johnson" w:date="2021-03-26T11:22:00Z">
              <w:r w:rsidR="008A058A">
                <w:t>:</w:t>
              </w:r>
            </w:ins>
            <w:ins w:id="5574" w:author="Simon Johnson" w:date="2021-03-26T11:20:00Z">
              <w:r w:rsidR="008A058A">
                <w:t>N</w:t>
              </w:r>
            </w:ins>
          </w:p>
        </w:tc>
        <w:tc>
          <w:tcPr>
            <w:tcW w:w="7795" w:type="dxa"/>
            <w:gridSpan w:val="8"/>
            <w:tcPrChange w:id="5575" w:author="Simon Johnson" w:date="2021-03-26T11:23:00Z">
              <w:tcPr>
                <w:tcW w:w="8079" w:type="dxa"/>
                <w:gridSpan w:val="8"/>
              </w:tcPr>
            </w:tcPrChange>
          </w:tcPr>
          <w:p w14:paraId="506BF467" w14:textId="4906CC94" w:rsidR="003A5F77" w:rsidRDefault="003A5F77" w:rsidP="003A5F77">
            <w:pPr>
              <w:jc w:val="center"/>
              <w:rPr>
                <w:ins w:id="5576" w:author="Simon Johnson" w:date="2021-03-26T11:07:00Z"/>
              </w:rPr>
            </w:pPr>
            <w:ins w:id="5577" w:author="Simon Johnson" w:date="2021-03-26T11:07:00Z">
              <w:r>
                <w:rPr>
                  <w:iCs/>
                </w:rPr>
                <w:t>Auth Data</w:t>
              </w:r>
            </w:ins>
            <w:ins w:id="5578" w:author="Simon Johnson" w:date="2021-03-26T11:20:00Z">
              <w:r w:rsidR="008A058A">
                <w:rPr>
                  <w:iCs/>
                </w:rPr>
                <w:t xml:space="preserve"> (N)</w:t>
              </w:r>
            </w:ins>
          </w:p>
        </w:tc>
      </w:tr>
    </w:tbl>
    <w:p w14:paraId="0B8149FF" w14:textId="77777777" w:rsidR="003A5F77" w:rsidRDefault="003A5F77" w:rsidP="003A5F77">
      <w:pPr>
        <w:spacing w:after="391" w:line="265" w:lineRule="auto"/>
        <w:jc w:val="center"/>
        <w:rPr>
          <w:ins w:id="5579" w:author="Simon Johnson" w:date="2021-03-26T11:07:00Z"/>
        </w:rPr>
      </w:pPr>
      <w:ins w:id="5580" w:author="Simon Johnson" w:date="2021-03-26T11:07:00Z">
        <w:r>
          <w:t>Table 14: AUTH packet</w:t>
        </w:r>
      </w:ins>
    </w:p>
    <w:p w14:paraId="77FFF577" w14:textId="2E5B5022" w:rsidR="003A5F77" w:rsidRDefault="003A5F77" w:rsidP="003A5F77">
      <w:pPr>
        <w:rPr>
          <w:ins w:id="5581" w:author="Simon Johnson" w:date="2021-03-26T11:09:00Z"/>
          <w:shd w:val="clear" w:color="auto" w:fill="FFFFFF"/>
          <w:lang w:val="en-GB" w:eastAsia="en-GB"/>
        </w:rPr>
      </w:pPr>
      <w:ins w:id="5582" w:author="Simon Johnson" w:date="2021-03-26T11:08:00Z">
        <w:r w:rsidRPr="003A5F77">
          <w:rPr>
            <w:shd w:val="clear" w:color="auto" w:fill="FFFFFF"/>
            <w:lang w:val="en-GB" w:eastAsia="en-GB"/>
          </w:rPr>
          <w:t>The AUTH message is first sent by the client as part of an authentication exchange.  The server responds with another AUTH message and so on until the authentication is complete.  The server then responds with a CONNACK message.</w:t>
        </w:r>
      </w:ins>
    </w:p>
    <w:p w14:paraId="165E907B" w14:textId="77777777" w:rsidR="003A5F77" w:rsidRPr="00080C94" w:rsidRDefault="003A5F77" w:rsidP="003A5F77">
      <w:pPr>
        <w:pStyle w:val="Heading4"/>
        <w:rPr>
          <w:ins w:id="5583" w:author="Simon Johnson" w:date="2021-03-26T11:09:00Z"/>
        </w:rPr>
      </w:pPr>
      <w:bookmarkStart w:id="5584" w:name="_Toc71106354"/>
      <w:ins w:id="5585" w:author="Simon Johnson" w:date="2021-03-26T11:09:00Z">
        <w:r>
          <w:t>Length &amp; Packet Type</w:t>
        </w:r>
        <w:bookmarkEnd w:id="5584"/>
      </w:ins>
    </w:p>
    <w:p w14:paraId="44D98066" w14:textId="77777777" w:rsidR="003A5F77" w:rsidRDefault="003A5F77" w:rsidP="003A5F77">
      <w:pPr>
        <w:spacing w:before="0" w:after="174" w:line="248" w:lineRule="auto"/>
        <w:ind w:right="990"/>
        <w:jc w:val="both"/>
        <w:rPr>
          <w:ins w:id="5586" w:author="Simon Johnson" w:date="2021-03-26T11:09:00Z"/>
        </w:rPr>
      </w:pPr>
      <w:ins w:id="5587" w:author="Simon Johnson" w:date="2021-03-26T11:09:00Z">
        <w:r>
          <w:t>The first 2 or 4 bytes of the packet are encoded according to the variable length packet header format. Please refer to figure 3.1.2 for a detailed description.</w:t>
        </w:r>
      </w:ins>
    </w:p>
    <w:p w14:paraId="1F498D6E" w14:textId="554A5C46" w:rsidR="003A5F77" w:rsidRPr="00080C94" w:rsidRDefault="003A5F77" w:rsidP="003A5F77">
      <w:pPr>
        <w:pStyle w:val="Heading4"/>
        <w:rPr>
          <w:ins w:id="5588" w:author="Simon Johnson" w:date="2021-03-26T11:10:00Z"/>
        </w:rPr>
      </w:pPr>
      <w:bookmarkStart w:id="5589" w:name="_Toc71106355"/>
      <w:ins w:id="5590" w:author="Simon Johnson" w:date="2021-03-26T11:11:00Z">
        <w:r>
          <w:t xml:space="preserve">Auth </w:t>
        </w:r>
      </w:ins>
      <w:ins w:id="5591" w:author="Simon Johnson" w:date="2021-03-26T11:10:00Z">
        <w:r>
          <w:t>Reason Code</w:t>
        </w:r>
        <w:bookmarkEnd w:id="5589"/>
      </w:ins>
    </w:p>
    <w:p w14:paraId="7D5EC45F" w14:textId="77777777" w:rsidR="003A5F77" w:rsidRPr="003A5F77" w:rsidRDefault="003A5F77">
      <w:pPr>
        <w:rPr>
          <w:ins w:id="5592" w:author="Simon Johnson" w:date="2021-03-26T11:11:00Z"/>
          <w:rFonts w:ascii="Times New Roman" w:hAnsi="Times New Roman"/>
          <w:sz w:val="24"/>
          <w:lang w:val="en-GB" w:eastAsia="en-GB"/>
        </w:rPr>
        <w:pPrChange w:id="5593" w:author="Simon Johnson" w:date="2021-03-26T11:16:00Z">
          <w:pPr>
            <w:spacing w:before="0" w:after="0"/>
          </w:pPr>
        </w:pPrChange>
      </w:pPr>
      <w:ins w:id="5594" w:author="Simon Johnson" w:date="2021-03-26T11:11:00Z">
        <w:r w:rsidRPr="003A5F77">
          <w:rPr>
            <w:shd w:val="clear" w:color="auto" w:fill="FFFFFF"/>
            <w:lang w:val="en-GB" w:eastAsia="en-GB"/>
          </w:rPr>
          <w:t>The sender of the AUTH Packet MUST use one of the Authenticate Reason Codes:</w:t>
        </w:r>
      </w:ins>
    </w:p>
    <w:p w14:paraId="001DE81F" w14:textId="77777777" w:rsidR="003A5F77" w:rsidRPr="003A5F77" w:rsidRDefault="003A5F77">
      <w:pPr>
        <w:rPr>
          <w:ins w:id="5595" w:author="Simon Johnson" w:date="2021-03-26T11:08:00Z"/>
          <w:rFonts w:ascii="Times New Roman" w:hAnsi="Times New Roman"/>
          <w:sz w:val="24"/>
          <w:lang w:val="en-GB" w:eastAsia="en-GB"/>
        </w:rPr>
        <w:pPrChange w:id="5596" w:author="Simon Johnson" w:date="2021-03-26T11:08:00Z">
          <w:pPr>
            <w:spacing w:before="0" w:after="0"/>
          </w:pPr>
        </w:pPrChange>
      </w:pPr>
    </w:p>
    <w:tbl>
      <w:tblPr>
        <w:tblStyle w:val="TableGrid"/>
        <w:tblW w:w="0" w:type="auto"/>
        <w:tblInd w:w="-5" w:type="dxa"/>
        <w:tblLook w:val="04A0" w:firstRow="1" w:lastRow="0" w:firstColumn="1" w:lastColumn="0" w:noHBand="0" w:noVBand="1"/>
      </w:tblPr>
      <w:tblGrid>
        <w:gridCol w:w="915"/>
        <w:gridCol w:w="1072"/>
        <w:gridCol w:w="1691"/>
        <w:gridCol w:w="1984"/>
        <w:gridCol w:w="3693"/>
        <w:tblGridChange w:id="5597">
          <w:tblGrid>
            <w:gridCol w:w="5"/>
            <w:gridCol w:w="910"/>
            <w:gridCol w:w="5"/>
            <w:gridCol w:w="1067"/>
            <w:gridCol w:w="17"/>
            <w:gridCol w:w="1674"/>
            <w:gridCol w:w="42"/>
            <w:gridCol w:w="1942"/>
            <w:gridCol w:w="1236"/>
            <w:gridCol w:w="2457"/>
            <w:gridCol w:w="5"/>
          </w:tblGrid>
        </w:tblGridChange>
      </w:tblGrid>
      <w:tr w:rsidR="003A5F77" w14:paraId="3D4BFF4F" w14:textId="257C038E" w:rsidTr="003A5F77">
        <w:trPr>
          <w:ins w:id="5598" w:author="Simon Johnson" w:date="2021-03-26T11:12:00Z"/>
        </w:trPr>
        <w:tc>
          <w:tcPr>
            <w:tcW w:w="1987" w:type="dxa"/>
            <w:gridSpan w:val="2"/>
          </w:tcPr>
          <w:p w14:paraId="2B038B38" w14:textId="77777777" w:rsidR="003A5F77" w:rsidRPr="003A5F77" w:rsidRDefault="003A5F77" w:rsidP="003A5F77">
            <w:pPr>
              <w:spacing w:after="9"/>
              <w:ind w:right="887"/>
              <w:rPr>
                <w:ins w:id="5599" w:author="Simon Johnson" w:date="2021-03-26T11:12:00Z"/>
                <w:b/>
                <w:bCs/>
                <w:rPrChange w:id="5600" w:author="Simon Johnson" w:date="2021-03-26T11:16:00Z">
                  <w:rPr>
                    <w:ins w:id="5601" w:author="Simon Johnson" w:date="2021-03-26T11:12:00Z"/>
                  </w:rPr>
                </w:rPrChange>
              </w:rPr>
            </w:pPr>
            <w:ins w:id="5602" w:author="Simon Johnson" w:date="2021-03-26T11:12:00Z">
              <w:r w:rsidRPr="003A5F77">
                <w:rPr>
                  <w:b/>
                  <w:bCs/>
                  <w:rPrChange w:id="5603" w:author="Simon Johnson" w:date="2021-03-26T11:16:00Z">
                    <w:rPr/>
                  </w:rPrChange>
                </w:rPr>
                <w:t>Identifier</w:t>
              </w:r>
            </w:ins>
          </w:p>
        </w:tc>
        <w:tc>
          <w:tcPr>
            <w:tcW w:w="1691" w:type="dxa"/>
            <w:vMerge w:val="restart"/>
          </w:tcPr>
          <w:p w14:paraId="4200BC22" w14:textId="25FAFF5B" w:rsidR="003A5F77" w:rsidRPr="003A5F77" w:rsidRDefault="003A5F77" w:rsidP="003A5F77">
            <w:pPr>
              <w:spacing w:after="9"/>
              <w:ind w:right="-97"/>
              <w:rPr>
                <w:ins w:id="5604" w:author="Simon Johnson" w:date="2021-03-26T11:12:00Z"/>
                <w:b/>
                <w:bCs/>
                <w:rPrChange w:id="5605" w:author="Simon Johnson" w:date="2021-03-26T11:16:00Z">
                  <w:rPr>
                    <w:ins w:id="5606" w:author="Simon Johnson" w:date="2021-03-26T11:12:00Z"/>
                  </w:rPr>
                </w:rPrChange>
              </w:rPr>
            </w:pPr>
            <w:ins w:id="5607" w:author="Simon Johnson" w:date="2021-03-26T11:12:00Z">
              <w:r w:rsidRPr="003A5F77">
                <w:rPr>
                  <w:b/>
                  <w:bCs/>
                  <w:rPrChange w:id="5608" w:author="Simon Johnson" w:date="2021-03-26T11:16:00Z">
                    <w:rPr/>
                  </w:rPrChange>
                </w:rPr>
                <w:t>Reason Code Name</w:t>
              </w:r>
            </w:ins>
          </w:p>
        </w:tc>
        <w:tc>
          <w:tcPr>
            <w:tcW w:w="1984" w:type="dxa"/>
            <w:vMerge w:val="restart"/>
          </w:tcPr>
          <w:p w14:paraId="313E478F" w14:textId="58E32E80" w:rsidR="003A5F77" w:rsidRPr="003A5F77" w:rsidRDefault="003A5F77" w:rsidP="003A5F77">
            <w:pPr>
              <w:spacing w:after="9"/>
              <w:ind w:right="990"/>
              <w:rPr>
                <w:ins w:id="5609" w:author="Simon Johnson" w:date="2021-03-26T11:12:00Z"/>
                <w:b/>
                <w:bCs/>
                <w:rPrChange w:id="5610" w:author="Simon Johnson" w:date="2021-03-26T11:16:00Z">
                  <w:rPr>
                    <w:ins w:id="5611" w:author="Simon Johnson" w:date="2021-03-26T11:12:00Z"/>
                  </w:rPr>
                </w:rPrChange>
              </w:rPr>
            </w:pPr>
            <w:ins w:id="5612" w:author="Simon Johnson" w:date="2021-03-26T11:12:00Z">
              <w:r w:rsidRPr="003A5F77">
                <w:rPr>
                  <w:b/>
                  <w:bCs/>
                  <w:rPrChange w:id="5613" w:author="Simon Johnson" w:date="2021-03-26T11:16:00Z">
                    <w:rPr/>
                  </w:rPrChange>
                </w:rPr>
                <w:t>Sent by</w:t>
              </w:r>
            </w:ins>
          </w:p>
        </w:tc>
        <w:tc>
          <w:tcPr>
            <w:tcW w:w="3693" w:type="dxa"/>
            <w:vMerge w:val="restart"/>
          </w:tcPr>
          <w:p w14:paraId="21A12B77" w14:textId="71706ECF" w:rsidR="003A5F77" w:rsidRPr="003A5F77" w:rsidRDefault="003A5F77" w:rsidP="003A5F77">
            <w:pPr>
              <w:spacing w:after="9"/>
              <w:ind w:right="990"/>
              <w:rPr>
                <w:ins w:id="5614" w:author="Simon Johnson" w:date="2021-03-26T11:13:00Z"/>
                <w:b/>
                <w:bCs/>
                <w:rPrChange w:id="5615" w:author="Simon Johnson" w:date="2021-03-26T11:16:00Z">
                  <w:rPr>
                    <w:ins w:id="5616" w:author="Simon Johnson" w:date="2021-03-26T11:13:00Z"/>
                  </w:rPr>
                </w:rPrChange>
              </w:rPr>
            </w:pPr>
            <w:ins w:id="5617" w:author="Simon Johnson" w:date="2021-03-26T11:13:00Z">
              <w:r w:rsidRPr="003A5F77">
                <w:rPr>
                  <w:b/>
                  <w:bCs/>
                  <w:rPrChange w:id="5618" w:author="Simon Johnson" w:date="2021-03-26T11:16:00Z">
                    <w:rPr/>
                  </w:rPrChange>
                </w:rPr>
                <w:t>Description</w:t>
              </w:r>
            </w:ins>
          </w:p>
        </w:tc>
      </w:tr>
      <w:tr w:rsidR="003A5F77" w14:paraId="0205BE58" w14:textId="3F0D35A5" w:rsidTr="003A5F77">
        <w:trPr>
          <w:ins w:id="5619" w:author="Simon Johnson" w:date="2021-03-26T11:12:00Z"/>
        </w:trPr>
        <w:tc>
          <w:tcPr>
            <w:tcW w:w="915" w:type="dxa"/>
          </w:tcPr>
          <w:p w14:paraId="278E42AE" w14:textId="77777777" w:rsidR="003A5F77" w:rsidRPr="003A5F77" w:rsidRDefault="003A5F77" w:rsidP="003A5F77">
            <w:pPr>
              <w:spacing w:after="9"/>
              <w:ind w:right="-100"/>
              <w:rPr>
                <w:ins w:id="5620" w:author="Simon Johnson" w:date="2021-03-26T11:12:00Z"/>
                <w:b/>
                <w:bCs/>
                <w:rPrChange w:id="5621" w:author="Simon Johnson" w:date="2021-03-26T11:16:00Z">
                  <w:rPr>
                    <w:ins w:id="5622" w:author="Simon Johnson" w:date="2021-03-26T11:12:00Z"/>
                  </w:rPr>
                </w:rPrChange>
              </w:rPr>
            </w:pPr>
            <w:ins w:id="5623" w:author="Simon Johnson" w:date="2021-03-26T11:12:00Z">
              <w:r w:rsidRPr="003A5F77">
                <w:rPr>
                  <w:b/>
                  <w:bCs/>
                  <w:rPrChange w:id="5624" w:author="Simon Johnson" w:date="2021-03-26T11:16:00Z">
                    <w:rPr/>
                  </w:rPrChange>
                </w:rPr>
                <w:t>Dec</w:t>
              </w:r>
            </w:ins>
          </w:p>
        </w:tc>
        <w:tc>
          <w:tcPr>
            <w:tcW w:w="1072" w:type="dxa"/>
          </w:tcPr>
          <w:p w14:paraId="17A0E3E8" w14:textId="77777777" w:rsidR="003A5F77" w:rsidRPr="003A5F77" w:rsidRDefault="003A5F77" w:rsidP="003A5F77">
            <w:pPr>
              <w:spacing w:after="9"/>
              <w:ind w:right="-100"/>
              <w:rPr>
                <w:ins w:id="5625" w:author="Simon Johnson" w:date="2021-03-26T11:12:00Z"/>
                <w:b/>
                <w:bCs/>
                <w:rPrChange w:id="5626" w:author="Simon Johnson" w:date="2021-03-26T11:16:00Z">
                  <w:rPr>
                    <w:ins w:id="5627" w:author="Simon Johnson" w:date="2021-03-26T11:12:00Z"/>
                  </w:rPr>
                </w:rPrChange>
              </w:rPr>
            </w:pPr>
            <w:ins w:id="5628" w:author="Simon Johnson" w:date="2021-03-26T11:12:00Z">
              <w:r w:rsidRPr="003A5F77">
                <w:rPr>
                  <w:b/>
                  <w:bCs/>
                  <w:rPrChange w:id="5629" w:author="Simon Johnson" w:date="2021-03-26T11:16:00Z">
                    <w:rPr/>
                  </w:rPrChange>
                </w:rPr>
                <w:t>Hex</w:t>
              </w:r>
            </w:ins>
          </w:p>
        </w:tc>
        <w:tc>
          <w:tcPr>
            <w:tcW w:w="1691" w:type="dxa"/>
            <w:vMerge/>
          </w:tcPr>
          <w:p w14:paraId="1253F4D4" w14:textId="77777777" w:rsidR="003A5F77" w:rsidRDefault="003A5F77" w:rsidP="003A5F77">
            <w:pPr>
              <w:spacing w:after="9"/>
              <w:ind w:right="990"/>
              <w:jc w:val="center"/>
              <w:rPr>
                <w:ins w:id="5630" w:author="Simon Johnson" w:date="2021-03-26T11:12:00Z"/>
              </w:rPr>
            </w:pPr>
          </w:p>
        </w:tc>
        <w:tc>
          <w:tcPr>
            <w:tcW w:w="1984" w:type="dxa"/>
            <w:vMerge/>
          </w:tcPr>
          <w:p w14:paraId="39E42FAC" w14:textId="77777777" w:rsidR="003A5F77" w:rsidRDefault="003A5F77" w:rsidP="003A5F77">
            <w:pPr>
              <w:spacing w:after="9"/>
              <w:ind w:right="990"/>
              <w:jc w:val="center"/>
              <w:rPr>
                <w:ins w:id="5631" w:author="Simon Johnson" w:date="2021-03-26T11:12:00Z"/>
              </w:rPr>
            </w:pPr>
          </w:p>
        </w:tc>
        <w:tc>
          <w:tcPr>
            <w:tcW w:w="3693" w:type="dxa"/>
            <w:vMerge/>
          </w:tcPr>
          <w:p w14:paraId="78CFC45E" w14:textId="77777777" w:rsidR="003A5F77" w:rsidRDefault="003A5F77" w:rsidP="003A5F77">
            <w:pPr>
              <w:spacing w:after="9"/>
              <w:ind w:right="990"/>
              <w:jc w:val="center"/>
              <w:rPr>
                <w:ins w:id="5632" w:author="Simon Johnson" w:date="2021-03-26T11:13:00Z"/>
              </w:rPr>
            </w:pPr>
          </w:p>
        </w:tc>
      </w:tr>
      <w:tr w:rsidR="003A5F77" w14:paraId="32E75487" w14:textId="55AD4AA6" w:rsidTr="003A5F77">
        <w:tblPrEx>
          <w:tblW w:w="0" w:type="auto"/>
          <w:tblInd w:w="-5" w:type="dxa"/>
          <w:tblPrExChange w:id="5633" w:author="Simon Johnson" w:date="2021-03-26T11:14:00Z">
            <w:tblPrEx>
              <w:tblW w:w="0" w:type="auto"/>
              <w:tblInd w:w="-5" w:type="dxa"/>
            </w:tblPrEx>
          </w:tblPrExChange>
        </w:tblPrEx>
        <w:trPr>
          <w:ins w:id="5634" w:author="Simon Johnson" w:date="2021-03-26T11:12:00Z"/>
          <w:trPrChange w:id="5635" w:author="Simon Johnson" w:date="2021-03-26T11:14:00Z">
            <w:trPr>
              <w:gridBefore w:val="1"/>
            </w:trPr>
          </w:trPrChange>
        </w:trPr>
        <w:tc>
          <w:tcPr>
            <w:tcW w:w="915" w:type="dxa"/>
            <w:tcPrChange w:id="5636" w:author="Simon Johnson" w:date="2021-03-26T11:14:00Z">
              <w:tcPr>
                <w:tcW w:w="915" w:type="dxa"/>
                <w:gridSpan w:val="2"/>
              </w:tcPr>
            </w:tcPrChange>
          </w:tcPr>
          <w:p w14:paraId="3163D5D1" w14:textId="77777777" w:rsidR="003A5F77" w:rsidRDefault="003A5F77" w:rsidP="003A5F77">
            <w:pPr>
              <w:spacing w:after="9"/>
              <w:rPr>
                <w:ins w:id="5637" w:author="Simon Johnson" w:date="2021-03-26T11:12:00Z"/>
              </w:rPr>
            </w:pPr>
            <w:ins w:id="5638" w:author="Simon Johnson" w:date="2021-03-26T11:12:00Z">
              <w:r>
                <w:t>0</w:t>
              </w:r>
            </w:ins>
          </w:p>
        </w:tc>
        <w:tc>
          <w:tcPr>
            <w:tcW w:w="1072" w:type="dxa"/>
            <w:tcPrChange w:id="5639" w:author="Simon Johnson" w:date="2021-03-26T11:14:00Z">
              <w:tcPr>
                <w:tcW w:w="1122" w:type="dxa"/>
                <w:gridSpan w:val="2"/>
              </w:tcPr>
            </w:tcPrChange>
          </w:tcPr>
          <w:p w14:paraId="5E0E6DF8" w14:textId="77777777" w:rsidR="003A5F77" w:rsidRDefault="003A5F77" w:rsidP="003A5F77">
            <w:pPr>
              <w:spacing w:after="9"/>
              <w:ind w:right="-728"/>
              <w:rPr>
                <w:ins w:id="5640" w:author="Simon Johnson" w:date="2021-03-26T11:12:00Z"/>
              </w:rPr>
            </w:pPr>
            <w:ins w:id="5641" w:author="Simon Johnson" w:date="2021-03-26T11:12:00Z">
              <w:r>
                <w:t>0x00</w:t>
              </w:r>
            </w:ins>
          </w:p>
        </w:tc>
        <w:tc>
          <w:tcPr>
            <w:tcW w:w="1691" w:type="dxa"/>
            <w:tcPrChange w:id="5642" w:author="Simon Johnson" w:date="2021-03-26T11:14:00Z">
              <w:tcPr>
                <w:tcW w:w="1875" w:type="dxa"/>
                <w:gridSpan w:val="2"/>
              </w:tcPr>
            </w:tcPrChange>
          </w:tcPr>
          <w:p w14:paraId="6A9DB907" w14:textId="16162A44" w:rsidR="003A5F77" w:rsidRDefault="003A5F77" w:rsidP="003A5F77">
            <w:pPr>
              <w:spacing w:after="9"/>
              <w:ind w:right="-117"/>
              <w:rPr>
                <w:ins w:id="5643" w:author="Simon Johnson" w:date="2021-03-26T11:12:00Z"/>
              </w:rPr>
            </w:pPr>
            <w:ins w:id="5644" w:author="Simon Johnson" w:date="2021-03-26T11:13:00Z">
              <w:r>
                <w:t>Success</w:t>
              </w:r>
            </w:ins>
          </w:p>
        </w:tc>
        <w:tc>
          <w:tcPr>
            <w:tcW w:w="1984" w:type="dxa"/>
            <w:tcPrChange w:id="5645" w:author="Simon Johnson" w:date="2021-03-26T11:14:00Z">
              <w:tcPr>
                <w:tcW w:w="3534" w:type="dxa"/>
                <w:gridSpan w:val="2"/>
              </w:tcPr>
            </w:tcPrChange>
          </w:tcPr>
          <w:p w14:paraId="3FD03E00" w14:textId="631F1832" w:rsidR="003A5F77" w:rsidRDefault="003A5F77" w:rsidP="003A5F77">
            <w:pPr>
              <w:spacing w:after="9"/>
              <w:ind w:right="990" w:hanging="12"/>
              <w:rPr>
                <w:ins w:id="5646" w:author="Simon Johnson" w:date="2021-03-26T11:12:00Z"/>
              </w:rPr>
            </w:pPr>
            <w:ins w:id="5647" w:author="Simon Johnson" w:date="2021-03-26T11:14:00Z">
              <w:r>
                <w:t>Gateway</w:t>
              </w:r>
            </w:ins>
          </w:p>
        </w:tc>
        <w:tc>
          <w:tcPr>
            <w:tcW w:w="3693" w:type="dxa"/>
            <w:tcPrChange w:id="5648" w:author="Simon Johnson" w:date="2021-03-26T11:14:00Z">
              <w:tcPr>
                <w:tcW w:w="1909" w:type="dxa"/>
                <w:gridSpan w:val="2"/>
              </w:tcPr>
            </w:tcPrChange>
          </w:tcPr>
          <w:p w14:paraId="7415AFEC" w14:textId="7AB539ED" w:rsidR="003A5F77" w:rsidRDefault="003A5F77" w:rsidP="003A5F77">
            <w:pPr>
              <w:spacing w:after="9"/>
              <w:ind w:right="990" w:hanging="12"/>
              <w:rPr>
                <w:ins w:id="5649" w:author="Simon Johnson" w:date="2021-03-26T11:13:00Z"/>
              </w:rPr>
            </w:pPr>
            <w:ins w:id="5650" w:author="Simon Johnson" w:date="2021-03-26T11:14:00Z">
              <w:r>
                <w:t>Authentication is successful</w:t>
              </w:r>
            </w:ins>
          </w:p>
        </w:tc>
      </w:tr>
      <w:tr w:rsidR="003A5F77" w14:paraId="4B4EEFF5" w14:textId="7F0AE6F8" w:rsidTr="003A5F77">
        <w:tblPrEx>
          <w:tblW w:w="0" w:type="auto"/>
          <w:tblInd w:w="-5" w:type="dxa"/>
          <w:tblPrExChange w:id="5651" w:author="Simon Johnson" w:date="2021-03-26T11:14:00Z">
            <w:tblPrEx>
              <w:tblW w:w="0" w:type="auto"/>
              <w:tblInd w:w="-5" w:type="dxa"/>
            </w:tblPrEx>
          </w:tblPrExChange>
        </w:tblPrEx>
        <w:trPr>
          <w:ins w:id="5652" w:author="Simon Johnson" w:date="2021-03-26T11:12:00Z"/>
          <w:trPrChange w:id="5653" w:author="Simon Johnson" w:date="2021-03-26T11:14:00Z">
            <w:trPr>
              <w:gridBefore w:val="1"/>
            </w:trPr>
          </w:trPrChange>
        </w:trPr>
        <w:tc>
          <w:tcPr>
            <w:tcW w:w="915" w:type="dxa"/>
            <w:tcPrChange w:id="5654" w:author="Simon Johnson" w:date="2021-03-26T11:14:00Z">
              <w:tcPr>
                <w:tcW w:w="915" w:type="dxa"/>
                <w:gridSpan w:val="2"/>
              </w:tcPr>
            </w:tcPrChange>
          </w:tcPr>
          <w:p w14:paraId="6FA2804E" w14:textId="01AAFE72" w:rsidR="003A5F77" w:rsidRDefault="003A5F77" w:rsidP="003A5F77">
            <w:pPr>
              <w:spacing w:after="9"/>
              <w:rPr>
                <w:ins w:id="5655" w:author="Simon Johnson" w:date="2021-03-26T11:12:00Z"/>
              </w:rPr>
            </w:pPr>
            <w:ins w:id="5656" w:author="Simon Johnson" w:date="2021-03-26T11:16:00Z">
              <w:r>
                <w:t>24</w:t>
              </w:r>
            </w:ins>
          </w:p>
        </w:tc>
        <w:tc>
          <w:tcPr>
            <w:tcW w:w="1072" w:type="dxa"/>
            <w:tcPrChange w:id="5657" w:author="Simon Johnson" w:date="2021-03-26T11:14:00Z">
              <w:tcPr>
                <w:tcW w:w="1122" w:type="dxa"/>
                <w:gridSpan w:val="2"/>
              </w:tcPr>
            </w:tcPrChange>
          </w:tcPr>
          <w:p w14:paraId="48211231" w14:textId="22F4DFE8" w:rsidR="003A5F77" w:rsidRDefault="003A5F77" w:rsidP="003A5F77">
            <w:pPr>
              <w:spacing w:after="9"/>
              <w:ind w:right="-728"/>
              <w:rPr>
                <w:ins w:id="5658" w:author="Simon Johnson" w:date="2021-03-26T11:12:00Z"/>
              </w:rPr>
            </w:pPr>
            <w:ins w:id="5659" w:author="Simon Johnson" w:date="2021-03-26T11:12:00Z">
              <w:r>
                <w:t>0x</w:t>
              </w:r>
            </w:ins>
            <w:ins w:id="5660" w:author="Simon Johnson" w:date="2021-03-26T11:16:00Z">
              <w:r>
                <w:t>18</w:t>
              </w:r>
            </w:ins>
          </w:p>
        </w:tc>
        <w:tc>
          <w:tcPr>
            <w:tcW w:w="1691" w:type="dxa"/>
            <w:tcPrChange w:id="5661" w:author="Simon Johnson" w:date="2021-03-26T11:14:00Z">
              <w:tcPr>
                <w:tcW w:w="1875" w:type="dxa"/>
                <w:gridSpan w:val="2"/>
              </w:tcPr>
            </w:tcPrChange>
          </w:tcPr>
          <w:p w14:paraId="37C3C455" w14:textId="0AE31964" w:rsidR="003A5F77" w:rsidRDefault="003A5F77" w:rsidP="003A5F77">
            <w:pPr>
              <w:spacing w:after="9"/>
              <w:ind w:right="-259"/>
              <w:rPr>
                <w:ins w:id="5662" w:author="Simon Johnson" w:date="2021-03-26T11:12:00Z"/>
              </w:rPr>
            </w:pPr>
            <w:ins w:id="5663" w:author="Simon Johnson" w:date="2021-03-26T11:14:00Z">
              <w:r>
                <w:t>Continue authentication</w:t>
              </w:r>
            </w:ins>
          </w:p>
        </w:tc>
        <w:tc>
          <w:tcPr>
            <w:tcW w:w="1984" w:type="dxa"/>
            <w:tcPrChange w:id="5664" w:author="Simon Johnson" w:date="2021-03-26T11:14:00Z">
              <w:tcPr>
                <w:tcW w:w="3534" w:type="dxa"/>
                <w:gridSpan w:val="2"/>
              </w:tcPr>
            </w:tcPrChange>
          </w:tcPr>
          <w:p w14:paraId="6C4FC53F" w14:textId="7554DA73" w:rsidR="003A5F77" w:rsidRDefault="003A5F77" w:rsidP="003A5F77">
            <w:pPr>
              <w:spacing w:after="9"/>
              <w:ind w:right="990"/>
              <w:rPr>
                <w:ins w:id="5665" w:author="Simon Johnson" w:date="2021-03-26T11:12:00Z"/>
              </w:rPr>
            </w:pPr>
            <w:ins w:id="5666" w:author="Simon Johnson" w:date="2021-03-26T11:14:00Z">
              <w:r>
                <w:t>Client or Server</w:t>
              </w:r>
            </w:ins>
          </w:p>
        </w:tc>
        <w:tc>
          <w:tcPr>
            <w:tcW w:w="3693" w:type="dxa"/>
            <w:tcPrChange w:id="5667" w:author="Simon Johnson" w:date="2021-03-26T11:14:00Z">
              <w:tcPr>
                <w:tcW w:w="1909" w:type="dxa"/>
                <w:gridSpan w:val="2"/>
              </w:tcPr>
            </w:tcPrChange>
          </w:tcPr>
          <w:p w14:paraId="604BAA35" w14:textId="0D75016A" w:rsidR="003A5F77" w:rsidRDefault="003A5F77" w:rsidP="003A5F77">
            <w:pPr>
              <w:spacing w:after="9"/>
              <w:ind w:right="990"/>
              <w:rPr>
                <w:ins w:id="5668" w:author="Simon Johnson" w:date="2021-03-26T11:13:00Z"/>
              </w:rPr>
            </w:pPr>
            <w:ins w:id="5669" w:author="Simon Johnson" w:date="2021-03-26T11:14:00Z">
              <w:r>
                <w:t xml:space="preserve">Continue the authentication with another </w:t>
              </w:r>
            </w:ins>
            <w:ins w:id="5670" w:author="Simon Johnson" w:date="2021-03-26T11:15:00Z">
              <w:r>
                <w:t>step</w:t>
              </w:r>
            </w:ins>
          </w:p>
        </w:tc>
      </w:tr>
      <w:tr w:rsidR="003A5F77" w14:paraId="73A1604E" w14:textId="51CDA5AB" w:rsidTr="003A5F77">
        <w:tblPrEx>
          <w:tblW w:w="0" w:type="auto"/>
          <w:tblInd w:w="-5" w:type="dxa"/>
          <w:tblPrExChange w:id="5671" w:author="Simon Johnson" w:date="2021-03-26T11:14:00Z">
            <w:tblPrEx>
              <w:tblW w:w="0" w:type="auto"/>
              <w:tblInd w:w="-5" w:type="dxa"/>
            </w:tblPrEx>
          </w:tblPrExChange>
        </w:tblPrEx>
        <w:trPr>
          <w:ins w:id="5672" w:author="Simon Johnson" w:date="2021-03-26T11:12:00Z"/>
          <w:trPrChange w:id="5673" w:author="Simon Johnson" w:date="2021-03-26T11:14:00Z">
            <w:trPr>
              <w:gridBefore w:val="1"/>
            </w:trPr>
          </w:trPrChange>
        </w:trPr>
        <w:tc>
          <w:tcPr>
            <w:tcW w:w="915" w:type="dxa"/>
            <w:tcPrChange w:id="5674" w:author="Simon Johnson" w:date="2021-03-26T11:14:00Z">
              <w:tcPr>
                <w:tcW w:w="915" w:type="dxa"/>
                <w:gridSpan w:val="2"/>
              </w:tcPr>
            </w:tcPrChange>
          </w:tcPr>
          <w:p w14:paraId="2E585D67" w14:textId="52990E19" w:rsidR="003A5F77" w:rsidRDefault="003A5F77" w:rsidP="003A5F77">
            <w:pPr>
              <w:spacing w:after="9"/>
              <w:rPr>
                <w:ins w:id="5675" w:author="Simon Johnson" w:date="2021-03-26T11:12:00Z"/>
              </w:rPr>
            </w:pPr>
            <w:ins w:id="5676" w:author="Simon Johnson" w:date="2021-03-26T11:16:00Z">
              <w:r>
                <w:t>25</w:t>
              </w:r>
            </w:ins>
          </w:p>
        </w:tc>
        <w:tc>
          <w:tcPr>
            <w:tcW w:w="1072" w:type="dxa"/>
            <w:tcPrChange w:id="5677" w:author="Simon Johnson" w:date="2021-03-26T11:14:00Z">
              <w:tcPr>
                <w:tcW w:w="1122" w:type="dxa"/>
                <w:gridSpan w:val="2"/>
              </w:tcPr>
            </w:tcPrChange>
          </w:tcPr>
          <w:p w14:paraId="0F03F244" w14:textId="49CA4271" w:rsidR="003A5F77" w:rsidRDefault="003A5F77" w:rsidP="003A5F77">
            <w:pPr>
              <w:spacing w:after="9"/>
              <w:ind w:right="-728"/>
              <w:rPr>
                <w:ins w:id="5678" w:author="Simon Johnson" w:date="2021-03-26T11:12:00Z"/>
              </w:rPr>
            </w:pPr>
            <w:ins w:id="5679" w:author="Simon Johnson" w:date="2021-03-26T11:12:00Z">
              <w:r>
                <w:t>0x</w:t>
              </w:r>
            </w:ins>
            <w:ins w:id="5680" w:author="Simon Johnson" w:date="2021-03-26T11:16:00Z">
              <w:r>
                <w:t>19</w:t>
              </w:r>
            </w:ins>
          </w:p>
        </w:tc>
        <w:tc>
          <w:tcPr>
            <w:tcW w:w="1691" w:type="dxa"/>
            <w:tcPrChange w:id="5681" w:author="Simon Johnson" w:date="2021-03-26T11:14:00Z">
              <w:tcPr>
                <w:tcW w:w="1875" w:type="dxa"/>
                <w:gridSpan w:val="2"/>
              </w:tcPr>
            </w:tcPrChange>
          </w:tcPr>
          <w:p w14:paraId="2571D6DF" w14:textId="62087ADC" w:rsidR="003A5F77" w:rsidRDefault="003A5F77" w:rsidP="003A5F77">
            <w:pPr>
              <w:spacing w:after="9"/>
              <w:ind w:right="-157"/>
              <w:rPr>
                <w:ins w:id="5682" w:author="Simon Johnson" w:date="2021-03-26T11:12:00Z"/>
              </w:rPr>
            </w:pPr>
            <w:ins w:id="5683" w:author="Simon Johnson" w:date="2021-03-26T11:15:00Z">
              <w:r>
                <w:t>Re-authenticate</w:t>
              </w:r>
            </w:ins>
          </w:p>
        </w:tc>
        <w:tc>
          <w:tcPr>
            <w:tcW w:w="1984" w:type="dxa"/>
            <w:tcPrChange w:id="5684" w:author="Simon Johnson" w:date="2021-03-26T11:14:00Z">
              <w:tcPr>
                <w:tcW w:w="3534" w:type="dxa"/>
                <w:gridSpan w:val="2"/>
              </w:tcPr>
            </w:tcPrChange>
          </w:tcPr>
          <w:p w14:paraId="1B4CFD62" w14:textId="147A58F8" w:rsidR="003A5F77" w:rsidRDefault="003A5F77" w:rsidP="003A5F77">
            <w:pPr>
              <w:spacing w:after="9"/>
              <w:ind w:right="990"/>
              <w:rPr>
                <w:ins w:id="5685" w:author="Simon Johnson" w:date="2021-03-26T11:12:00Z"/>
              </w:rPr>
            </w:pPr>
            <w:ins w:id="5686" w:author="Simon Johnson" w:date="2021-03-26T11:15:00Z">
              <w:r>
                <w:t>Client</w:t>
              </w:r>
            </w:ins>
          </w:p>
        </w:tc>
        <w:tc>
          <w:tcPr>
            <w:tcW w:w="3693" w:type="dxa"/>
            <w:tcPrChange w:id="5687" w:author="Simon Johnson" w:date="2021-03-26T11:14:00Z">
              <w:tcPr>
                <w:tcW w:w="1909" w:type="dxa"/>
                <w:gridSpan w:val="2"/>
              </w:tcPr>
            </w:tcPrChange>
          </w:tcPr>
          <w:p w14:paraId="595978F8" w14:textId="34F98023" w:rsidR="003A5F77" w:rsidRDefault="003A5F77" w:rsidP="003A5F77">
            <w:pPr>
              <w:spacing w:after="9"/>
              <w:ind w:right="990"/>
              <w:rPr>
                <w:ins w:id="5688" w:author="Simon Johnson" w:date="2021-03-26T11:13:00Z"/>
              </w:rPr>
            </w:pPr>
            <w:ins w:id="5689" w:author="Simon Johnson" w:date="2021-03-26T11:15:00Z">
              <w:r>
                <w:t>Initiate another authentication</w:t>
              </w:r>
            </w:ins>
          </w:p>
        </w:tc>
      </w:tr>
    </w:tbl>
    <w:p w14:paraId="524A5F3B" w14:textId="4E085A47" w:rsidR="003A5F77" w:rsidRDefault="003A5F77">
      <w:pPr>
        <w:spacing w:before="0" w:after="174" w:line="248" w:lineRule="auto"/>
        <w:ind w:right="990"/>
        <w:jc w:val="both"/>
        <w:rPr>
          <w:ins w:id="5690" w:author="Simon Johnson" w:date="2021-03-26T11:17:00Z"/>
        </w:rPr>
      </w:pPr>
    </w:p>
    <w:p w14:paraId="02A6DDC3" w14:textId="3C4E7541" w:rsidR="003A5F77" w:rsidRDefault="003A5F77" w:rsidP="003A5F77">
      <w:pPr>
        <w:pStyle w:val="Heading4"/>
        <w:rPr>
          <w:ins w:id="5691" w:author="Simon Johnson" w:date="2021-03-26T11:17:00Z"/>
        </w:rPr>
      </w:pPr>
      <w:bookmarkStart w:id="5692" w:name="_Toc71106356"/>
      <w:ins w:id="5693" w:author="Simon Johnson" w:date="2021-03-26T11:17:00Z">
        <w:r>
          <w:lastRenderedPageBreak/>
          <w:t xml:space="preserve">Auth </w:t>
        </w:r>
        <w:r w:rsidR="008A058A">
          <w:t>Method Length</w:t>
        </w:r>
        <w:bookmarkEnd w:id="5692"/>
      </w:ins>
    </w:p>
    <w:p w14:paraId="28F507AC" w14:textId="62FC0DEB" w:rsidR="008A058A" w:rsidRDefault="008A058A" w:rsidP="008A058A">
      <w:pPr>
        <w:rPr>
          <w:ins w:id="5694" w:author="Simon Johnson" w:date="2021-03-26T11:17:00Z"/>
        </w:rPr>
      </w:pPr>
      <w:ins w:id="5695" w:author="Simon Johnson" w:date="2021-03-26T11:17:00Z">
        <w:r>
          <w:t>The length of the auth method string.</w:t>
        </w:r>
      </w:ins>
    </w:p>
    <w:p w14:paraId="0C773CC8" w14:textId="2392519D" w:rsidR="008A058A" w:rsidRDefault="008A058A" w:rsidP="008A058A">
      <w:pPr>
        <w:pStyle w:val="Heading4"/>
        <w:rPr>
          <w:ins w:id="5696" w:author="Simon Johnson" w:date="2021-03-26T11:17:00Z"/>
        </w:rPr>
      </w:pPr>
      <w:bookmarkStart w:id="5697" w:name="_Toc71106357"/>
      <w:ins w:id="5698" w:author="Simon Johnson" w:date="2021-03-26T11:17:00Z">
        <w:r>
          <w:t>Auth Method</w:t>
        </w:r>
        <w:bookmarkEnd w:id="5697"/>
      </w:ins>
    </w:p>
    <w:p w14:paraId="0DCA8DBA" w14:textId="4318D73E" w:rsidR="008A058A" w:rsidRDefault="008A058A" w:rsidP="008A058A">
      <w:pPr>
        <w:rPr>
          <w:ins w:id="5699" w:author="Simon Johnson" w:date="2021-03-26T11:18:00Z"/>
          <w:shd w:val="clear" w:color="auto" w:fill="FFFFFF"/>
          <w:lang w:val="en-GB" w:eastAsia="en-GB"/>
        </w:rPr>
      </w:pPr>
      <w:ins w:id="5700" w:author="Simon Johnson" w:date="2021-03-26T11:18:00Z">
        <w:r>
          <w:rPr>
            <w:shd w:val="clear" w:color="auto" w:fill="FFFFFF"/>
            <w:lang w:val="en-GB" w:eastAsia="en-GB"/>
          </w:rPr>
          <w:t>A</w:t>
        </w:r>
        <w:r w:rsidRPr="008A058A">
          <w:rPr>
            <w:shd w:val="clear" w:color="auto" w:fill="FFFFFF"/>
            <w:lang w:val="en-GB" w:eastAsia="en-GB"/>
          </w:rPr>
          <w:t xml:space="preserve"> UTF-8 Encoded String containing the name of the authentication method</w:t>
        </w:r>
        <w:r>
          <w:rPr>
            <w:shd w:val="clear" w:color="auto" w:fill="FFFFFF"/>
            <w:lang w:val="en-GB" w:eastAsia="en-GB"/>
          </w:rPr>
          <w:t>.</w:t>
        </w:r>
      </w:ins>
    </w:p>
    <w:p w14:paraId="26D125F4" w14:textId="71A51FF3" w:rsidR="008A058A" w:rsidRDefault="008A058A" w:rsidP="008A058A">
      <w:pPr>
        <w:pStyle w:val="Heading4"/>
        <w:rPr>
          <w:ins w:id="5701" w:author="Simon Johnson" w:date="2021-03-26T11:18:00Z"/>
        </w:rPr>
      </w:pPr>
      <w:bookmarkStart w:id="5702" w:name="_Toc71106358"/>
      <w:ins w:id="5703" w:author="Simon Johnson" w:date="2021-03-26T11:18:00Z">
        <w:r>
          <w:t>Auth Data</w:t>
        </w:r>
        <w:bookmarkEnd w:id="5702"/>
      </w:ins>
    </w:p>
    <w:p w14:paraId="317C2511" w14:textId="7D29F17B" w:rsidR="003A5F77" w:rsidRDefault="008A058A" w:rsidP="008A058A">
      <w:pPr>
        <w:rPr>
          <w:ins w:id="5704" w:author="Simon Johnson" w:date="2021-03-26T11:23:00Z"/>
          <w:rFonts w:ascii="Times New Roman" w:hAnsi="Times New Roman"/>
          <w:sz w:val="24"/>
          <w:lang w:val="en-GB" w:eastAsia="en-GB"/>
        </w:rPr>
      </w:pPr>
      <w:ins w:id="5705" w:author="Simon Johnson" w:date="2021-03-26T11:18:00Z">
        <w:r w:rsidRPr="008A058A">
          <w:rPr>
            <w:shd w:val="clear" w:color="auto" w:fill="FFFFFF"/>
            <w:lang w:val="en-GB" w:eastAsia="en-GB"/>
          </w:rPr>
          <w:t>Binary Data containing authentication data. The contents of this data are defined by the authentication method</w:t>
        </w:r>
      </w:ins>
      <w:ins w:id="5706" w:author="Simon Johnson" w:date="2021-03-26T11:19:00Z">
        <w:r>
          <w:rPr>
            <w:shd w:val="clear" w:color="auto" w:fill="FFFFFF"/>
            <w:lang w:val="en-GB" w:eastAsia="en-GB"/>
          </w:rPr>
          <w:t>.</w:t>
        </w:r>
      </w:ins>
    </w:p>
    <w:p w14:paraId="4D220819" w14:textId="7A3FC2A6" w:rsidR="007326D5" w:rsidRDefault="007326D5" w:rsidP="008A058A">
      <w:pPr>
        <w:rPr>
          <w:ins w:id="5707" w:author="Simon Johnson" w:date="2021-03-26T11:24:00Z"/>
          <w:rFonts w:ascii="Times New Roman" w:hAnsi="Times New Roman"/>
          <w:sz w:val="24"/>
          <w:lang w:val="en-GB" w:eastAsia="en-GB"/>
        </w:rPr>
      </w:pPr>
    </w:p>
    <w:p w14:paraId="62D9657E" w14:textId="77777777" w:rsidR="007326D5" w:rsidRDefault="007326D5" w:rsidP="007326D5">
      <w:pPr>
        <w:ind w:left="720"/>
        <w:rPr>
          <w:ins w:id="5708" w:author="Simon Johnson" w:date="2021-03-26T11:24:00Z"/>
          <w:rFonts w:ascii="Arial" w:hAnsi="Arial" w:cs="Arial"/>
          <w:color w:val="000000"/>
          <w:szCs w:val="20"/>
        </w:rPr>
      </w:pPr>
      <w:ins w:id="5709" w:author="Simon Johnson" w:date="2021-03-26T11:24:00Z">
        <w:r>
          <w:rPr>
            <w:rFonts w:ascii="Arial" w:hAnsi="Arial" w:cs="Arial"/>
            <w:b/>
            <w:bCs/>
            <w:color w:val="000000"/>
            <w:szCs w:val="20"/>
          </w:rPr>
          <w:t>Non-normative comment</w:t>
        </w:r>
      </w:ins>
    </w:p>
    <w:p w14:paraId="461A94CC" w14:textId="77777777" w:rsidR="007326D5" w:rsidRPr="007326D5" w:rsidRDefault="007326D5">
      <w:pPr>
        <w:ind w:left="720"/>
        <w:rPr>
          <w:ins w:id="5710" w:author="Simon Johnson" w:date="2021-03-26T11:24:00Z"/>
          <w:rFonts w:ascii="Times New Roman" w:hAnsi="Times New Roman"/>
          <w:sz w:val="24"/>
          <w:lang w:val="en-GB" w:eastAsia="en-GB"/>
        </w:rPr>
        <w:pPrChange w:id="5711" w:author="Simon Johnson" w:date="2021-03-26T11:24:00Z">
          <w:pPr>
            <w:spacing w:before="0" w:after="0"/>
          </w:pPr>
        </w:pPrChange>
      </w:pPr>
      <w:ins w:id="5712" w:author="Simon Johnson" w:date="2021-03-26T11:24:00Z">
        <w:r w:rsidRPr="007326D5">
          <w:rPr>
            <w:shd w:val="clear" w:color="auto" w:fill="FFFFFF"/>
            <w:lang w:val="en-GB" w:eastAsia="en-GB"/>
          </w:rPr>
          <w:t>For a simple cleartext password analogous to MQTT user name and password, the SASL PLAIN method can be used.</w:t>
        </w:r>
      </w:ins>
    </w:p>
    <w:p w14:paraId="2C7AB920" w14:textId="77777777" w:rsidR="003A5F77" w:rsidRDefault="003A5F77">
      <w:pPr>
        <w:spacing w:before="0" w:after="174" w:line="248" w:lineRule="auto"/>
        <w:ind w:right="990"/>
        <w:jc w:val="both"/>
        <w:pPrChange w:id="5713" w:author="Simon Johnson" w:date="2021-03-01T13:37:00Z">
          <w:pPr>
            <w:numPr>
              <w:numId w:val="60"/>
            </w:numPr>
            <w:spacing w:before="0" w:after="174" w:line="248" w:lineRule="auto"/>
            <w:ind w:left="498" w:right="990" w:hanging="199"/>
            <w:jc w:val="both"/>
          </w:pPr>
        </w:pPrChange>
      </w:pPr>
    </w:p>
    <w:tbl>
      <w:tblPr>
        <w:tblStyle w:val="TableGrid0"/>
        <w:tblW w:w="5253" w:type="dxa"/>
        <w:tblInd w:w="2164" w:type="dxa"/>
        <w:tblCellMar>
          <w:top w:w="30" w:type="dxa"/>
          <w:left w:w="120" w:type="dxa"/>
          <w:right w:w="115" w:type="dxa"/>
        </w:tblCellMar>
        <w:tblLook w:val="04A0" w:firstRow="1" w:lastRow="0" w:firstColumn="1" w:lastColumn="0" w:noHBand="0" w:noVBand="1"/>
        <w:tblPrChange w:id="5714" w:author="Simon Johnson" w:date="2021-03-01T13:35:00Z">
          <w:tblPr>
            <w:tblStyle w:val="TableGrid0"/>
            <w:tblW w:w="4673" w:type="dxa"/>
            <w:tblInd w:w="2164" w:type="dxa"/>
            <w:tblCellMar>
              <w:top w:w="30" w:type="dxa"/>
              <w:left w:w="120" w:type="dxa"/>
              <w:right w:w="115" w:type="dxa"/>
            </w:tblCellMar>
            <w:tblLook w:val="04A0" w:firstRow="1" w:lastRow="0" w:firstColumn="1" w:lastColumn="0" w:noHBand="0" w:noVBand="1"/>
          </w:tblPr>
        </w:tblPrChange>
      </w:tblPr>
      <w:tblGrid>
        <w:gridCol w:w="961"/>
        <w:gridCol w:w="1140"/>
        <w:gridCol w:w="957"/>
        <w:gridCol w:w="835"/>
        <w:gridCol w:w="1360"/>
        <w:tblGridChange w:id="5715">
          <w:tblGrid>
            <w:gridCol w:w="961"/>
            <w:gridCol w:w="1140"/>
            <w:gridCol w:w="957"/>
            <w:gridCol w:w="835"/>
            <w:gridCol w:w="1360"/>
          </w:tblGrid>
        </w:tblGridChange>
      </w:tblGrid>
      <w:tr w:rsidR="00C84FE9" w:rsidDel="00CF3BA6" w14:paraId="3EB22F22" w14:textId="0272CF71" w:rsidTr="00CF3BA6">
        <w:trPr>
          <w:trHeight w:val="245"/>
          <w:del w:id="5716" w:author="Simon Johnson" w:date="2021-03-01T13:35:00Z"/>
          <w:trPrChange w:id="5717" w:author="Simon Johnson" w:date="2021-03-01T13:35:00Z">
            <w:trPr>
              <w:trHeight w:val="245"/>
            </w:trPr>
          </w:trPrChange>
        </w:trPr>
        <w:tc>
          <w:tcPr>
            <w:tcW w:w="961" w:type="dxa"/>
            <w:tcBorders>
              <w:top w:val="single" w:sz="3" w:space="0" w:color="000000"/>
              <w:left w:val="single" w:sz="3" w:space="0" w:color="000000"/>
              <w:bottom w:val="nil"/>
              <w:right w:val="single" w:sz="3" w:space="0" w:color="000000"/>
            </w:tcBorders>
            <w:tcPrChange w:id="5718" w:author="Simon Johnson" w:date="2021-03-01T13:35:00Z">
              <w:tcPr>
                <w:tcW w:w="909" w:type="dxa"/>
                <w:tcBorders>
                  <w:top w:val="single" w:sz="3" w:space="0" w:color="000000"/>
                  <w:left w:val="single" w:sz="3" w:space="0" w:color="000000"/>
                  <w:bottom w:val="nil"/>
                  <w:right w:val="single" w:sz="3" w:space="0" w:color="000000"/>
                </w:tcBorders>
              </w:tcPr>
            </w:tcPrChange>
          </w:tcPr>
          <w:p w14:paraId="452E1C37" w14:textId="2055C1D8" w:rsidR="00C84FE9" w:rsidDel="00CF3BA6" w:rsidRDefault="00C84FE9" w:rsidP="00C84FE9">
            <w:pPr>
              <w:spacing w:after="0" w:line="259" w:lineRule="auto"/>
              <w:ind w:left="53"/>
              <w:rPr>
                <w:del w:id="5719" w:author="Simon Johnson" w:date="2021-03-01T13:35:00Z"/>
              </w:rPr>
            </w:pPr>
            <w:del w:id="5720" w:author="Simon Johnson" w:date="2021-03-01T13:35:00Z">
              <w:r w:rsidDel="00CF3BA6">
                <w:delText>Length</w:delText>
              </w:r>
              <w:bookmarkStart w:id="5721" w:name="_Toc66180592"/>
              <w:bookmarkStart w:id="5722" w:name="_Toc66183580"/>
              <w:bookmarkStart w:id="5723" w:name="_Toc66185448"/>
              <w:bookmarkStart w:id="5724" w:name="_Toc66186194"/>
              <w:bookmarkStart w:id="5725" w:name="_Toc66186461"/>
              <w:bookmarkStart w:id="5726" w:name="_Toc66201160"/>
              <w:bookmarkStart w:id="5727" w:name="_Toc66710240"/>
              <w:bookmarkStart w:id="5728" w:name="_Toc67648496"/>
              <w:bookmarkStart w:id="5729" w:name="_Toc67650979"/>
              <w:bookmarkStart w:id="5730" w:name="_Toc71106359"/>
              <w:bookmarkEnd w:id="5721"/>
              <w:bookmarkEnd w:id="5722"/>
              <w:bookmarkEnd w:id="5723"/>
              <w:bookmarkEnd w:id="5724"/>
              <w:bookmarkEnd w:id="5725"/>
              <w:bookmarkEnd w:id="5726"/>
              <w:bookmarkEnd w:id="5727"/>
              <w:bookmarkEnd w:id="5728"/>
              <w:bookmarkEnd w:id="5729"/>
              <w:bookmarkEnd w:id="5730"/>
            </w:del>
          </w:p>
        </w:tc>
        <w:tc>
          <w:tcPr>
            <w:tcW w:w="1140" w:type="dxa"/>
            <w:tcBorders>
              <w:top w:val="single" w:sz="3" w:space="0" w:color="000000"/>
              <w:left w:val="single" w:sz="3" w:space="0" w:color="000000"/>
              <w:bottom w:val="nil"/>
              <w:right w:val="single" w:sz="3" w:space="0" w:color="000000"/>
            </w:tcBorders>
            <w:tcPrChange w:id="5731" w:author="Simon Johnson" w:date="2021-03-01T13:35:00Z">
              <w:tcPr>
                <w:tcW w:w="987" w:type="dxa"/>
                <w:tcBorders>
                  <w:top w:val="single" w:sz="3" w:space="0" w:color="000000"/>
                  <w:left w:val="single" w:sz="3" w:space="0" w:color="000000"/>
                  <w:bottom w:val="nil"/>
                  <w:right w:val="single" w:sz="3" w:space="0" w:color="000000"/>
                </w:tcBorders>
              </w:tcPr>
            </w:tcPrChange>
          </w:tcPr>
          <w:p w14:paraId="14FD4266" w14:textId="5C83301C" w:rsidR="00C84FE9" w:rsidDel="00CF3BA6" w:rsidRDefault="00C84FE9" w:rsidP="00C84FE9">
            <w:pPr>
              <w:spacing w:after="0" w:line="259" w:lineRule="auto"/>
              <w:rPr>
                <w:del w:id="5732" w:author="Simon Johnson" w:date="2021-03-01T13:35:00Z"/>
              </w:rPr>
            </w:pPr>
            <w:del w:id="5733" w:author="Simon Johnson" w:date="2021-03-01T13:35:00Z">
              <w:r w:rsidDel="00CF3BA6">
                <w:delText>MsgType</w:delText>
              </w:r>
              <w:bookmarkStart w:id="5734" w:name="_Toc66180593"/>
              <w:bookmarkStart w:id="5735" w:name="_Toc66183581"/>
              <w:bookmarkStart w:id="5736" w:name="_Toc66185449"/>
              <w:bookmarkStart w:id="5737" w:name="_Toc66186195"/>
              <w:bookmarkStart w:id="5738" w:name="_Toc66186462"/>
              <w:bookmarkStart w:id="5739" w:name="_Toc66201161"/>
              <w:bookmarkStart w:id="5740" w:name="_Toc66710241"/>
              <w:bookmarkStart w:id="5741" w:name="_Toc67648497"/>
              <w:bookmarkStart w:id="5742" w:name="_Toc67650980"/>
              <w:bookmarkStart w:id="5743" w:name="_Toc71106360"/>
              <w:bookmarkEnd w:id="5734"/>
              <w:bookmarkEnd w:id="5735"/>
              <w:bookmarkEnd w:id="5736"/>
              <w:bookmarkEnd w:id="5737"/>
              <w:bookmarkEnd w:id="5738"/>
              <w:bookmarkEnd w:id="5739"/>
              <w:bookmarkEnd w:id="5740"/>
              <w:bookmarkEnd w:id="5741"/>
              <w:bookmarkEnd w:id="5742"/>
              <w:bookmarkEnd w:id="5743"/>
            </w:del>
          </w:p>
        </w:tc>
        <w:tc>
          <w:tcPr>
            <w:tcW w:w="957" w:type="dxa"/>
            <w:tcBorders>
              <w:top w:val="single" w:sz="3" w:space="0" w:color="000000"/>
              <w:left w:val="single" w:sz="3" w:space="0" w:color="000000"/>
              <w:bottom w:val="nil"/>
              <w:right w:val="single" w:sz="3" w:space="0" w:color="000000"/>
            </w:tcBorders>
            <w:tcPrChange w:id="5744" w:author="Simon Johnson" w:date="2021-03-01T13:35:00Z">
              <w:tcPr>
                <w:tcW w:w="854" w:type="dxa"/>
                <w:tcBorders>
                  <w:top w:val="single" w:sz="3" w:space="0" w:color="000000"/>
                  <w:left w:val="single" w:sz="3" w:space="0" w:color="000000"/>
                  <w:bottom w:val="nil"/>
                  <w:right w:val="single" w:sz="3" w:space="0" w:color="000000"/>
                </w:tcBorders>
              </w:tcPr>
            </w:tcPrChange>
          </w:tcPr>
          <w:p w14:paraId="52E9036B" w14:textId="49C43F3B" w:rsidR="00C84FE9" w:rsidDel="00CF3BA6" w:rsidRDefault="00C84FE9" w:rsidP="00C84FE9">
            <w:pPr>
              <w:spacing w:after="0" w:line="259" w:lineRule="auto"/>
              <w:rPr>
                <w:del w:id="5745" w:author="Simon Johnson" w:date="2021-03-01T13:35:00Z"/>
              </w:rPr>
            </w:pPr>
            <w:del w:id="5746" w:author="Simon Johnson" w:date="2021-03-01T13:35:00Z">
              <w:r w:rsidDel="00CF3BA6">
                <w:delText>TopicId</w:delText>
              </w:r>
              <w:bookmarkStart w:id="5747" w:name="_Toc66180594"/>
              <w:bookmarkStart w:id="5748" w:name="_Toc66183582"/>
              <w:bookmarkStart w:id="5749" w:name="_Toc66185450"/>
              <w:bookmarkStart w:id="5750" w:name="_Toc66186196"/>
              <w:bookmarkStart w:id="5751" w:name="_Toc66186463"/>
              <w:bookmarkStart w:id="5752" w:name="_Toc66201162"/>
              <w:bookmarkStart w:id="5753" w:name="_Toc66710242"/>
              <w:bookmarkStart w:id="5754" w:name="_Toc67648498"/>
              <w:bookmarkStart w:id="5755" w:name="_Toc67650981"/>
              <w:bookmarkStart w:id="5756" w:name="_Toc71106361"/>
              <w:bookmarkEnd w:id="5747"/>
              <w:bookmarkEnd w:id="5748"/>
              <w:bookmarkEnd w:id="5749"/>
              <w:bookmarkEnd w:id="5750"/>
              <w:bookmarkEnd w:id="5751"/>
              <w:bookmarkEnd w:id="5752"/>
              <w:bookmarkEnd w:id="5753"/>
              <w:bookmarkEnd w:id="5754"/>
              <w:bookmarkEnd w:id="5755"/>
              <w:bookmarkEnd w:id="5756"/>
            </w:del>
          </w:p>
        </w:tc>
        <w:tc>
          <w:tcPr>
            <w:tcW w:w="835" w:type="dxa"/>
            <w:tcBorders>
              <w:top w:val="single" w:sz="3" w:space="0" w:color="000000"/>
              <w:left w:val="single" w:sz="3" w:space="0" w:color="000000"/>
              <w:bottom w:val="nil"/>
              <w:right w:val="single" w:sz="3" w:space="0" w:color="000000"/>
            </w:tcBorders>
            <w:tcPrChange w:id="5757" w:author="Simon Johnson" w:date="2021-03-01T13:35:00Z">
              <w:tcPr>
                <w:tcW w:w="759" w:type="dxa"/>
                <w:tcBorders>
                  <w:top w:val="single" w:sz="3" w:space="0" w:color="000000"/>
                  <w:left w:val="single" w:sz="3" w:space="0" w:color="000000"/>
                  <w:bottom w:val="nil"/>
                  <w:right w:val="single" w:sz="3" w:space="0" w:color="000000"/>
                </w:tcBorders>
              </w:tcPr>
            </w:tcPrChange>
          </w:tcPr>
          <w:p w14:paraId="5034FAD5" w14:textId="77F3FD51" w:rsidR="00C84FE9" w:rsidDel="00CF3BA6" w:rsidRDefault="00C84FE9" w:rsidP="00C84FE9">
            <w:pPr>
              <w:spacing w:after="0" w:line="259" w:lineRule="auto"/>
              <w:rPr>
                <w:del w:id="5758" w:author="Simon Johnson" w:date="2021-03-01T13:35:00Z"/>
              </w:rPr>
            </w:pPr>
            <w:del w:id="5759" w:author="Simon Johnson" w:date="2021-03-01T13:35:00Z">
              <w:r w:rsidDel="00CF3BA6">
                <w:delText>MsgId</w:delText>
              </w:r>
              <w:bookmarkStart w:id="5760" w:name="_Toc66180595"/>
              <w:bookmarkStart w:id="5761" w:name="_Toc66183583"/>
              <w:bookmarkStart w:id="5762" w:name="_Toc66185451"/>
              <w:bookmarkStart w:id="5763" w:name="_Toc66186197"/>
              <w:bookmarkStart w:id="5764" w:name="_Toc66186464"/>
              <w:bookmarkStart w:id="5765" w:name="_Toc66201163"/>
              <w:bookmarkStart w:id="5766" w:name="_Toc66710243"/>
              <w:bookmarkStart w:id="5767" w:name="_Toc67648499"/>
              <w:bookmarkStart w:id="5768" w:name="_Toc67650982"/>
              <w:bookmarkStart w:id="5769" w:name="_Toc71106362"/>
              <w:bookmarkEnd w:id="5760"/>
              <w:bookmarkEnd w:id="5761"/>
              <w:bookmarkEnd w:id="5762"/>
              <w:bookmarkEnd w:id="5763"/>
              <w:bookmarkEnd w:id="5764"/>
              <w:bookmarkEnd w:id="5765"/>
              <w:bookmarkEnd w:id="5766"/>
              <w:bookmarkEnd w:id="5767"/>
              <w:bookmarkEnd w:id="5768"/>
              <w:bookmarkEnd w:id="5769"/>
            </w:del>
          </w:p>
        </w:tc>
        <w:tc>
          <w:tcPr>
            <w:tcW w:w="1360" w:type="dxa"/>
            <w:tcBorders>
              <w:top w:val="single" w:sz="3" w:space="0" w:color="000000"/>
              <w:left w:val="single" w:sz="3" w:space="0" w:color="000000"/>
              <w:bottom w:val="nil"/>
              <w:right w:val="single" w:sz="3" w:space="0" w:color="000000"/>
            </w:tcBorders>
            <w:tcPrChange w:id="5770" w:author="Simon Johnson" w:date="2021-03-01T13:35:00Z">
              <w:tcPr>
                <w:tcW w:w="1164" w:type="dxa"/>
                <w:tcBorders>
                  <w:top w:val="single" w:sz="3" w:space="0" w:color="000000"/>
                  <w:left w:val="single" w:sz="3" w:space="0" w:color="000000"/>
                  <w:bottom w:val="nil"/>
                  <w:right w:val="single" w:sz="3" w:space="0" w:color="000000"/>
                </w:tcBorders>
              </w:tcPr>
            </w:tcPrChange>
          </w:tcPr>
          <w:p w14:paraId="1B87AADA" w14:textId="3ECE1119" w:rsidR="00C84FE9" w:rsidDel="00CF3BA6" w:rsidRDefault="00C84FE9" w:rsidP="00C84FE9">
            <w:pPr>
              <w:spacing w:after="0" w:line="259" w:lineRule="auto"/>
              <w:rPr>
                <w:del w:id="5771" w:author="Simon Johnson" w:date="2021-03-01T13:35:00Z"/>
              </w:rPr>
            </w:pPr>
            <w:del w:id="5772" w:author="Simon Johnson" w:date="2021-03-01T13:35:00Z">
              <w:r w:rsidDel="00CF3BA6">
                <w:delText>TopicName</w:delText>
              </w:r>
              <w:bookmarkStart w:id="5773" w:name="_Toc66180596"/>
              <w:bookmarkStart w:id="5774" w:name="_Toc66183584"/>
              <w:bookmarkStart w:id="5775" w:name="_Toc66185452"/>
              <w:bookmarkStart w:id="5776" w:name="_Toc66186198"/>
              <w:bookmarkStart w:id="5777" w:name="_Toc66186465"/>
              <w:bookmarkStart w:id="5778" w:name="_Toc66201164"/>
              <w:bookmarkStart w:id="5779" w:name="_Toc66710244"/>
              <w:bookmarkStart w:id="5780" w:name="_Toc67648500"/>
              <w:bookmarkStart w:id="5781" w:name="_Toc67650983"/>
              <w:bookmarkStart w:id="5782" w:name="_Toc71106363"/>
              <w:bookmarkEnd w:id="5773"/>
              <w:bookmarkEnd w:id="5774"/>
              <w:bookmarkEnd w:id="5775"/>
              <w:bookmarkEnd w:id="5776"/>
              <w:bookmarkEnd w:id="5777"/>
              <w:bookmarkEnd w:id="5778"/>
              <w:bookmarkEnd w:id="5779"/>
              <w:bookmarkEnd w:id="5780"/>
              <w:bookmarkEnd w:id="5781"/>
              <w:bookmarkEnd w:id="5782"/>
            </w:del>
          </w:p>
        </w:tc>
        <w:bookmarkStart w:id="5783" w:name="_Toc66180597"/>
        <w:bookmarkStart w:id="5784" w:name="_Toc66183585"/>
        <w:bookmarkStart w:id="5785" w:name="_Toc66185453"/>
        <w:bookmarkStart w:id="5786" w:name="_Toc66186199"/>
        <w:bookmarkStart w:id="5787" w:name="_Toc66186466"/>
        <w:bookmarkStart w:id="5788" w:name="_Toc66201165"/>
        <w:bookmarkStart w:id="5789" w:name="_Toc66710245"/>
        <w:bookmarkStart w:id="5790" w:name="_Toc67648501"/>
        <w:bookmarkStart w:id="5791" w:name="_Toc67650984"/>
        <w:bookmarkStart w:id="5792" w:name="_Toc71106364"/>
        <w:bookmarkEnd w:id="5783"/>
        <w:bookmarkEnd w:id="5784"/>
        <w:bookmarkEnd w:id="5785"/>
        <w:bookmarkEnd w:id="5786"/>
        <w:bookmarkEnd w:id="5787"/>
        <w:bookmarkEnd w:id="5788"/>
        <w:bookmarkEnd w:id="5789"/>
        <w:bookmarkEnd w:id="5790"/>
        <w:bookmarkEnd w:id="5791"/>
        <w:bookmarkEnd w:id="5792"/>
      </w:tr>
      <w:tr w:rsidR="00C84FE9" w:rsidDel="00CF3BA6" w14:paraId="480B40BE" w14:textId="523ACC50" w:rsidTr="00CF3BA6">
        <w:trPr>
          <w:trHeight w:val="241"/>
          <w:del w:id="5793" w:author="Simon Johnson" w:date="2021-03-01T13:35:00Z"/>
          <w:trPrChange w:id="5794" w:author="Simon Johnson" w:date="2021-03-01T13:35:00Z">
            <w:trPr>
              <w:trHeight w:val="241"/>
            </w:trPr>
          </w:trPrChange>
        </w:trPr>
        <w:tc>
          <w:tcPr>
            <w:tcW w:w="961" w:type="dxa"/>
            <w:tcBorders>
              <w:top w:val="nil"/>
              <w:left w:val="single" w:sz="3" w:space="0" w:color="000000"/>
              <w:bottom w:val="single" w:sz="3" w:space="0" w:color="000000"/>
              <w:right w:val="single" w:sz="3" w:space="0" w:color="000000"/>
            </w:tcBorders>
            <w:tcPrChange w:id="5795" w:author="Simon Johnson" w:date="2021-03-01T13:35:00Z">
              <w:tcPr>
                <w:tcW w:w="909" w:type="dxa"/>
                <w:tcBorders>
                  <w:top w:val="nil"/>
                  <w:left w:val="single" w:sz="3" w:space="0" w:color="000000"/>
                  <w:bottom w:val="single" w:sz="3" w:space="0" w:color="000000"/>
                  <w:right w:val="single" w:sz="3" w:space="0" w:color="000000"/>
                </w:tcBorders>
              </w:tcPr>
            </w:tcPrChange>
          </w:tcPr>
          <w:p w14:paraId="54C6FF32" w14:textId="6E66CCAA" w:rsidR="00C84FE9" w:rsidDel="00CF3BA6" w:rsidRDefault="00C84FE9" w:rsidP="00C84FE9">
            <w:pPr>
              <w:spacing w:after="0" w:line="259" w:lineRule="auto"/>
              <w:rPr>
                <w:del w:id="5796" w:author="Simon Johnson" w:date="2021-03-01T13:35:00Z"/>
              </w:rPr>
            </w:pPr>
            <w:del w:id="5797" w:author="Simon Johnson" w:date="2021-03-01T13:35:00Z">
              <w:r w:rsidDel="00CF3BA6">
                <w:delText>(</w:delText>
              </w:r>
              <w:r w:rsidR="00FB5396" w:rsidDel="00CF3BA6">
                <w:delText>byte</w:delText>
              </w:r>
              <w:r w:rsidDel="00CF3BA6">
                <w:delText xml:space="preserve"> 0)</w:delText>
              </w:r>
              <w:bookmarkStart w:id="5798" w:name="_Toc66180598"/>
              <w:bookmarkStart w:id="5799" w:name="_Toc66183586"/>
              <w:bookmarkStart w:id="5800" w:name="_Toc66185454"/>
              <w:bookmarkStart w:id="5801" w:name="_Toc66186200"/>
              <w:bookmarkStart w:id="5802" w:name="_Toc66186467"/>
              <w:bookmarkStart w:id="5803" w:name="_Toc66201166"/>
              <w:bookmarkStart w:id="5804" w:name="_Toc66710246"/>
              <w:bookmarkStart w:id="5805" w:name="_Toc67648502"/>
              <w:bookmarkStart w:id="5806" w:name="_Toc67650985"/>
              <w:bookmarkStart w:id="5807" w:name="_Toc71106365"/>
              <w:bookmarkEnd w:id="5798"/>
              <w:bookmarkEnd w:id="5799"/>
              <w:bookmarkEnd w:id="5800"/>
              <w:bookmarkEnd w:id="5801"/>
              <w:bookmarkEnd w:id="5802"/>
              <w:bookmarkEnd w:id="5803"/>
              <w:bookmarkEnd w:id="5804"/>
              <w:bookmarkEnd w:id="5805"/>
              <w:bookmarkEnd w:id="5806"/>
              <w:bookmarkEnd w:id="5807"/>
            </w:del>
          </w:p>
        </w:tc>
        <w:tc>
          <w:tcPr>
            <w:tcW w:w="1140" w:type="dxa"/>
            <w:tcBorders>
              <w:top w:val="nil"/>
              <w:left w:val="single" w:sz="3" w:space="0" w:color="000000"/>
              <w:bottom w:val="single" w:sz="3" w:space="0" w:color="000000"/>
              <w:right w:val="single" w:sz="3" w:space="0" w:color="000000"/>
            </w:tcBorders>
            <w:tcPrChange w:id="5808" w:author="Simon Johnson" w:date="2021-03-01T13:35:00Z">
              <w:tcPr>
                <w:tcW w:w="987" w:type="dxa"/>
                <w:tcBorders>
                  <w:top w:val="nil"/>
                  <w:left w:val="single" w:sz="3" w:space="0" w:color="000000"/>
                  <w:bottom w:val="single" w:sz="3" w:space="0" w:color="000000"/>
                  <w:right w:val="single" w:sz="3" w:space="0" w:color="000000"/>
                </w:tcBorders>
              </w:tcPr>
            </w:tcPrChange>
          </w:tcPr>
          <w:p w14:paraId="713904D1" w14:textId="740C805A" w:rsidR="00C84FE9" w:rsidDel="00CF3BA6" w:rsidRDefault="00C84FE9" w:rsidP="00C84FE9">
            <w:pPr>
              <w:spacing w:after="0" w:line="259" w:lineRule="auto"/>
              <w:ind w:right="4"/>
              <w:jc w:val="center"/>
              <w:rPr>
                <w:del w:id="5809" w:author="Simon Johnson" w:date="2021-03-01T13:35:00Z"/>
              </w:rPr>
            </w:pPr>
            <w:del w:id="5810" w:author="Simon Johnson" w:date="2021-03-01T13:35:00Z">
              <w:r w:rsidDel="00CF3BA6">
                <w:delText>(1)</w:delText>
              </w:r>
              <w:bookmarkStart w:id="5811" w:name="_Toc66180599"/>
              <w:bookmarkStart w:id="5812" w:name="_Toc66183587"/>
              <w:bookmarkStart w:id="5813" w:name="_Toc66185455"/>
              <w:bookmarkStart w:id="5814" w:name="_Toc66186201"/>
              <w:bookmarkStart w:id="5815" w:name="_Toc66186468"/>
              <w:bookmarkStart w:id="5816" w:name="_Toc66201167"/>
              <w:bookmarkStart w:id="5817" w:name="_Toc66710247"/>
              <w:bookmarkStart w:id="5818" w:name="_Toc67648503"/>
              <w:bookmarkStart w:id="5819" w:name="_Toc67650986"/>
              <w:bookmarkStart w:id="5820" w:name="_Toc71106366"/>
              <w:bookmarkEnd w:id="5811"/>
              <w:bookmarkEnd w:id="5812"/>
              <w:bookmarkEnd w:id="5813"/>
              <w:bookmarkEnd w:id="5814"/>
              <w:bookmarkEnd w:id="5815"/>
              <w:bookmarkEnd w:id="5816"/>
              <w:bookmarkEnd w:id="5817"/>
              <w:bookmarkEnd w:id="5818"/>
              <w:bookmarkEnd w:id="5819"/>
              <w:bookmarkEnd w:id="5820"/>
            </w:del>
          </w:p>
        </w:tc>
        <w:tc>
          <w:tcPr>
            <w:tcW w:w="957" w:type="dxa"/>
            <w:tcBorders>
              <w:top w:val="nil"/>
              <w:left w:val="single" w:sz="3" w:space="0" w:color="000000"/>
              <w:bottom w:val="single" w:sz="3" w:space="0" w:color="000000"/>
              <w:right w:val="single" w:sz="3" w:space="0" w:color="000000"/>
            </w:tcBorders>
            <w:tcPrChange w:id="5821" w:author="Simon Johnson" w:date="2021-03-01T13:35:00Z">
              <w:tcPr>
                <w:tcW w:w="854" w:type="dxa"/>
                <w:tcBorders>
                  <w:top w:val="nil"/>
                  <w:left w:val="single" w:sz="3" w:space="0" w:color="000000"/>
                  <w:bottom w:val="single" w:sz="3" w:space="0" w:color="000000"/>
                  <w:right w:val="single" w:sz="3" w:space="0" w:color="000000"/>
                </w:tcBorders>
              </w:tcPr>
            </w:tcPrChange>
          </w:tcPr>
          <w:p w14:paraId="337AB618" w14:textId="3944E3C9" w:rsidR="00C84FE9" w:rsidDel="00CF3BA6" w:rsidRDefault="00C84FE9" w:rsidP="00C84FE9">
            <w:pPr>
              <w:spacing w:after="0" w:line="259" w:lineRule="auto"/>
              <w:ind w:right="4"/>
              <w:jc w:val="center"/>
              <w:rPr>
                <w:del w:id="5822" w:author="Simon Johnson" w:date="2021-03-01T13:35:00Z"/>
              </w:rPr>
            </w:pPr>
            <w:del w:id="5823" w:author="Simon Johnson" w:date="2021-03-01T13:35:00Z">
              <w:r w:rsidDel="00CF3BA6">
                <w:delText>(2,3)</w:delText>
              </w:r>
              <w:bookmarkStart w:id="5824" w:name="_Toc66180600"/>
              <w:bookmarkStart w:id="5825" w:name="_Toc66183588"/>
              <w:bookmarkStart w:id="5826" w:name="_Toc66185456"/>
              <w:bookmarkStart w:id="5827" w:name="_Toc66186202"/>
              <w:bookmarkStart w:id="5828" w:name="_Toc66186469"/>
              <w:bookmarkStart w:id="5829" w:name="_Toc66201168"/>
              <w:bookmarkStart w:id="5830" w:name="_Toc66710248"/>
              <w:bookmarkStart w:id="5831" w:name="_Toc67648504"/>
              <w:bookmarkStart w:id="5832" w:name="_Toc67650987"/>
              <w:bookmarkStart w:id="5833" w:name="_Toc71106367"/>
              <w:bookmarkEnd w:id="5824"/>
              <w:bookmarkEnd w:id="5825"/>
              <w:bookmarkEnd w:id="5826"/>
              <w:bookmarkEnd w:id="5827"/>
              <w:bookmarkEnd w:id="5828"/>
              <w:bookmarkEnd w:id="5829"/>
              <w:bookmarkEnd w:id="5830"/>
              <w:bookmarkEnd w:id="5831"/>
              <w:bookmarkEnd w:id="5832"/>
              <w:bookmarkEnd w:id="5833"/>
            </w:del>
          </w:p>
        </w:tc>
        <w:tc>
          <w:tcPr>
            <w:tcW w:w="835" w:type="dxa"/>
            <w:tcBorders>
              <w:top w:val="nil"/>
              <w:left w:val="single" w:sz="3" w:space="0" w:color="000000"/>
              <w:bottom w:val="single" w:sz="3" w:space="0" w:color="000000"/>
              <w:right w:val="single" w:sz="3" w:space="0" w:color="000000"/>
            </w:tcBorders>
            <w:tcPrChange w:id="5834" w:author="Simon Johnson" w:date="2021-03-01T13:35:00Z">
              <w:tcPr>
                <w:tcW w:w="759" w:type="dxa"/>
                <w:tcBorders>
                  <w:top w:val="nil"/>
                  <w:left w:val="single" w:sz="3" w:space="0" w:color="000000"/>
                  <w:bottom w:val="single" w:sz="3" w:space="0" w:color="000000"/>
                  <w:right w:val="single" w:sz="3" w:space="0" w:color="000000"/>
                </w:tcBorders>
              </w:tcPr>
            </w:tcPrChange>
          </w:tcPr>
          <w:p w14:paraId="05A88D6A" w14:textId="0B6F2F47" w:rsidR="00C84FE9" w:rsidDel="00CF3BA6" w:rsidRDefault="00C84FE9" w:rsidP="00C84FE9">
            <w:pPr>
              <w:spacing w:after="0" w:line="259" w:lineRule="auto"/>
              <w:ind w:right="4"/>
              <w:jc w:val="center"/>
              <w:rPr>
                <w:del w:id="5835" w:author="Simon Johnson" w:date="2021-03-01T13:35:00Z"/>
              </w:rPr>
            </w:pPr>
            <w:del w:id="5836" w:author="Simon Johnson" w:date="2021-03-01T13:35:00Z">
              <w:r w:rsidDel="00CF3BA6">
                <w:delText>(4:5)</w:delText>
              </w:r>
              <w:bookmarkStart w:id="5837" w:name="_Toc66180601"/>
              <w:bookmarkStart w:id="5838" w:name="_Toc66183589"/>
              <w:bookmarkStart w:id="5839" w:name="_Toc66185457"/>
              <w:bookmarkStart w:id="5840" w:name="_Toc66186203"/>
              <w:bookmarkStart w:id="5841" w:name="_Toc66186470"/>
              <w:bookmarkStart w:id="5842" w:name="_Toc66201169"/>
              <w:bookmarkStart w:id="5843" w:name="_Toc66710249"/>
              <w:bookmarkStart w:id="5844" w:name="_Toc67648505"/>
              <w:bookmarkStart w:id="5845" w:name="_Toc67650988"/>
              <w:bookmarkStart w:id="5846" w:name="_Toc71106368"/>
              <w:bookmarkEnd w:id="5837"/>
              <w:bookmarkEnd w:id="5838"/>
              <w:bookmarkEnd w:id="5839"/>
              <w:bookmarkEnd w:id="5840"/>
              <w:bookmarkEnd w:id="5841"/>
              <w:bookmarkEnd w:id="5842"/>
              <w:bookmarkEnd w:id="5843"/>
              <w:bookmarkEnd w:id="5844"/>
              <w:bookmarkEnd w:id="5845"/>
              <w:bookmarkEnd w:id="5846"/>
            </w:del>
          </w:p>
        </w:tc>
        <w:tc>
          <w:tcPr>
            <w:tcW w:w="1360" w:type="dxa"/>
            <w:tcBorders>
              <w:top w:val="nil"/>
              <w:left w:val="single" w:sz="3" w:space="0" w:color="000000"/>
              <w:bottom w:val="single" w:sz="3" w:space="0" w:color="000000"/>
              <w:right w:val="single" w:sz="3" w:space="0" w:color="000000"/>
            </w:tcBorders>
            <w:tcPrChange w:id="5847" w:author="Simon Johnson" w:date="2021-03-01T13:35:00Z">
              <w:tcPr>
                <w:tcW w:w="1164" w:type="dxa"/>
                <w:tcBorders>
                  <w:top w:val="nil"/>
                  <w:left w:val="single" w:sz="3" w:space="0" w:color="000000"/>
                  <w:bottom w:val="single" w:sz="3" w:space="0" w:color="000000"/>
                  <w:right w:val="single" w:sz="3" w:space="0" w:color="000000"/>
                </w:tcBorders>
              </w:tcPr>
            </w:tcPrChange>
          </w:tcPr>
          <w:p w14:paraId="2E45D50E" w14:textId="0A0A8FC9" w:rsidR="00C84FE9" w:rsidDel="00CF3BA6" w:rsidRDefault="00C84FE9" w:rsidP="00C84FE9">
            <w:pPr>
              <w:spacing w:after="0" w:line="259" w:lineRule="auto"/>
              <w:ind w:right="4"/>
              <w:jc w:val="center"/>
              <w:rPr>
                <w:del w:id="5848" w:author="Simon Johnson" w:date="2021-03-01T13:35:00Z"/>
              </w:rPr>
            </w:pPr>
            <w:del w:id="5849" w:author="Simon Johnson" w:date="2021-03-01T13:35:00Z">
              <w:r w:rsidDel="00CF3BA6">
                <w:delText>(6:n)</w:delText>
              </w:r>
              <w:bookmarkStart w:id="5850" w:name="_Toc66180602"/>
              <w:bookmarkStart w:id="5851" w:name="_Toc66183590"/>
              <w:bookmarkStart w:id="5852" w:name="_Toc66185458"/>
              <w:bookmarkStart w:id="5853" w:name="_Toc66186204"/>
              <w:bookmarkStart w:id="5854" w:name="_Toc66186471"/>
              <w:bookmarkStart w:id="5855" w:name="_Toc66201170"/>
              <w:bookmarkStart w:id="5856" w:name="_Toc66710250"/>
              <w:bookmarkStart w:id="5857" w:name="_Toc67648506"/>
              <w:bookmarkStart w:id="5858" w:name="_Toc67650989"/>
              <w:bookmarkStart w:id="5859" w:name="_Toc71106369"/>
              <w:bookmarkEnd w:id="5850"/>
              <w:bookmarkEnd w:id="5851"/>
              <w:bookmarkEnd w:id="5852"/>
              <w:bookmarkEnd w:id="5853"/>
              <w:bookmarkEnd w:id="5854"/>
              <w:bookmarkEnd w:id="5855"/>
              <w:bookmarkEnd w:id="5856"/>
              <w:bookmarkEnd w:id="5857"/>
              <w:bookmarkEnd w:id="5858"/>
              <w:bookmarkEnd w:id="5859"/>
            </w:del>
          </w:p>
        </w:tc>
        <w:bookmarkStart w:id="5860" w:name="_Toc66180603"/>
        <w:bookmarkStart w:id="5861" w:name="_Toc66183591"/>
        <w:bookmarkStart w:id="5862" w:name="_Toc66185459"/>
        <w:bookmarkStart w:id="5863" w:name="_Toc66186205"/>
        <w:bookmarkStart w:id="5864" w:name="_Toc66186472"/>
        <w:bookmarkStart w:id="5865" w:name="_Toc66201171"/>
        <w:bookmarkStart w:id="5866" w:name="_Toc66710251"/>
        <w:bookmarkStart w:id="5867" w:name="_Toc67648507"/>
        <w:bookmarkStart w:id="5868" w:name="_Toc67650990"/>
        <w:bookmarkStart w:id="5869" w:name="_Toc71106370"/>
        <w:bookmarkEnd w:id="5860"/>
        <w:bookmarkEnd w:id="5861"/>
        <w:bookmarkEnd w:id="5862"/>
        <w:bookmarkEnd w:id="5863"/>
        <w:bookmarkEnd w:id="5864"/>
        <w:bookmarkEnd w:id="5865"/>
        <w:bookmarkEnd w:id="5866"/>
        <w:bookmarkEnd w:id="5867"/>
        <w:bookmarkEnd w:id="5868"/>
        <w:bookmarkEnd w:id="5869"/>
      </w:tr>
    </w:tbl>
    <w:p w14:paraId="72BF9DE0" w14:textId="519104A3" w:rsidR="00C84FE9" w:rsidDel="00CF3BA6" w:rsidRDefault="00C84FE9" w:rsidP="00C84FE9">
      <w:pPr>
        <w:spacing w:after="391" w:line="265" w:lineRule="auto"/>
        <w:jc w:val="center"/>
        <w:rPr>
          <w:del w:id="5870" w:author="Simon Johnson" w:date="2021-03-01T13:35:00Z"/>
        </w:rPr>
      </w:pPr>
      <w:del w:id="5871" w:author="Simon Johnson" w:date="2021-03-01T13:35:00Z">
        <w:r w:rsidDel="00CF3BA6">
          <w:delText>Table 14: REGISTER Message</w:delText>
        </w:r>
        <w:bookmarkStart w:id="5872" w:name="_Toc66180604"/>
        <w:bookmarkStart w:id="5873" w:name="_Toc66183592"/>
        <w:bookmarkStart w:id="5874" w:name="_Toc66185460"/>
        <w:bookmarkStart w:id="5875" w:name="_Toc66186206"/>
        <w:bookmarkStart w:id="5876" w:name="_Toc66186473"/>
        <w:bookmarkStart w:id="5877" w:name="_Toc66201172"/>
        <w:bookmarkStart w:id="5878" w:name="_Toc66710252"/>
        <w:bookmarkStart w:id="5879" w:name="_Toc67648508"/>
        <w:bookmarkStart w:id="5880" w:name="_Toc67650991"/>
        <w:bookmarkStart w:id="5881" w:name="_Toc71106371"/>
        <w:bookmarkEnd w:id="5872"/>
        <w:bookmarkEnd w:id="5873"/>
        <w:bookmarkEnd w:id="5874"/>
        <w:bookmarkEnd w:id="5875"/>
        <w:bookmarkEnd w:id="5876"/>
        <w:bookmarkEnd w:id="5877"/>
        <w:bookmarkEnd w:id="5878"/>
        <w:bookmarkEnd w:id="5879"/>
        <w:bookmarkEnd w:id="5880"/>
        <w:bookmarkEnd w:id="5881"/>
      </w:del>
    </w:p>
    <w:p w14:paraId="3C1886F2" w14:textId="6AE6C7EE" w:rsidR="00C84FE9" w:rsidRDefault="6149D1D0" w:rsidP="00C84FE9">
      <w:pPr>
        <w:pStyle w:val="Heading3"/>
        <w:keepLines/>
        <w:spacing w:before="0" w:after="118" w:line="259" w:lineRule="auto"/>
        <w:ind w:left="682" w:hanging="697"/>
        <w:rPr>
          <w:ins w:id="5882" w:author="Simon Johnson" w:date="2021-03-01T13:34:00Z"/>
        </w:rPr>
      </w:pPr>
      <w:bookmarkStart w:id="5883" w:name="_Toc42700"/>
      <w:bookmarkStart w:id="5884" w:name="_Toc71106372"/>
      <w:r>
        <w:t>REGISTER</w:t>
      </w:r>
      <w:bookmarkEnd w:id="5883"/>
      <w:bookmarkEnd w:id="5884"/>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713F34" w:rsidRPr="00E661CA" w14:paraId="5E52A17A" w14:textId="77777777" w:rsidTr="00CE1037">
        <w:trPr>
          <w:ins w:id="5885" w:author="Simon Johnson" w:date="2021-03-01T13:34:00Z"/>
        </w:trPr>
        <w:tc>
          <w:tcPr>
            <w:tcW w:w="1271" w:type="dxa"/>
          </w:tcPr>
          <w:p w14:paraId="5FD50F60" w14:textId="77777777" w:rsidR="00713F34" w:rsidRPr="00E661CA" w:rsidRDefault="00713F34" w:rsidP="00CE1037">
            <w:pPr>
              <w:jc w:val="center"/>
              <w:rPr>
                <w:ins w:id="5886" w:author="Simon Johnson" w:date="2021-03-01T13:34:00Z"/>
                <w:b/>
                <w:bCs/>
              </w:rPr>
            </w:pPr>
            <w:ins w:id="5887" w:author="Simon Johnson" w:date="2021-03-01T13:34:00Z">
              <w:r w:rsidRPr="00E661CA">
                <w:rPr>
                  <w:b/>
                  <w:bCs/>
                </w:rPr>
                <w:t>Bit</w:t>
              </w:r>
            </w:ins>
          </w:p>
        </w:tc>
        <w:tc>
          <w:tcPr>
            <w:tcW w:w="806" w:type="dxa"/>
          </w:tcPr>
          <w:p w14:paraId="0BBBCAD7" w14:textId="77777777" w:rsidR="00713F34" w:rsidRPr="00E661CA" w:rsidRDefault="00713F34" w:rsidP="00CE1037">
            <w:pPr>
              <w:jc w:val="center"/>
              <w:rPr>
                <w:ins w:id="5888" w:author="Simon Johnson" w:date="2021-03-01T13:34:00Z"/>
                <w:b/>
                <w:bCs/>
              </w:rPr>
            </w:pPr>
            <w:ins w:id="5889" w:author="Simon Johnson" w:date="2021-03-01T13:34:00Z">
              <w:r w:rsidRPr="00E661CA">
                <w:rPr>
                  <w:b/>
                  <w:bCs/>
                </w:rPr>
                <w:t>7</w:t>
              </w:r>
            </w:ins>
          </w:p>
        </w:tc>
        <w:tc>
          <w:tcPr>
            <w:tcW w:w="1039" w:type="dxa"/>
          </w:tcPr>
          <w:p w14:paraId="3E616256" w14:textId="77777777" w:rsidR="00713F34" w:rsidRPr="00E661CA" w:rsidRDefault="00713F34" w:rsidP="00CE1037">
            <w:pPr>
              <w:jc w:val="center"/>
              <w:rPr>
                <w:ins w:id="5890" w:author="Simon Johnson" w:date="2021-03-01T13:34:00Z"/>
                <w:b/>
                <w:bCs/>
              </w:rPr>
            </w:pPr>
            <w:ins w:id="5891" w:author="Simon Johnson" w:date="2021-03-01T13:34:00Z">
              <w:r w:rsidRPr="00E661CA">
                <w:rPr>
                  <w:b/>
                  <w:bCs/>
                </w:rPr>
                <w:t>6</w:t>
              </w:r>
            </w:ins>
          </w:p>
        </w:tc>
        <w:tc>
          <w:tcPr>
            <w:tcW w:w="1039" w:type="dxa"/>
          </w:tcPr>
          <w:p w14:paraId="39065AFA" w14:textId="77777777" w:rsidR="00713F34" w:rsidRPr="00E661CA" w:rsidRDefault="00713F34" w:rsidP="00CE1037">
            <w:pPr>
              <w:jc w:val="center"/>
              <w:rPr>
                <w:ins w:id="5892" w:author="Simon Johnson" w:date="2021-03-01T13:34:00Z"/>
                <w:b/>
                <w:bCs/>
              </w:rPr>
            </w:pPr>
            <w:ins w:id="5893" w:author="Simon Johnson" w:date="2021-03-01T13:34:00Z">
              <w:r w:rsidRPr="00E661CA">
                <w:rPr>
                  <w:b/>
                  <w:bCs/>
                </w:rPr>
                <w:t>5</w:t>
              </w:r>
            </w:ins>
          </w:p>
        </w:tc>
        <w:tc>
          <w:tcPr>
            <w:tcW w:w="1039" w:type="dxa"/>
          </w:tcPr>
          <w:p w14:paraId="43DD0B93" w14:textId="77777777" w:rsidR="00713F34" w:rsidRPr="00E661CA" w:rsidRDefault="00713F34" w:rsidP="00CE1037">
            <w:pPr>
              <w:jc w:val="center"/>
              <w:rPr>
                <w:ins w:id="5894" w:author="Simon Johnson" w:date="2021-03-01T13:34:00Z"/>
                <w:b/>
                <w:bCs/>
              </w:rPr>
            </w:pPr>
            <w:ins w:id="5895" w:author="Simon Johnson" w:date="2021-03-01T13:34:00Z">
              <w:r w:rsidRPr="00E661CA">
                <w:rPr>
                  <w:b/>
                  <w:bCs/>
                </w:rPr>
                <w:t>4</w:t>
              </w:r>
            </w:ins>
          </w:p>
        </w:tc>
        <w:tc>
          <w:tcPr>
            <w:tcW w:w="1039" w:type="dxa"/>
          </w:tcPr>
          <w:p w14:paraId="1211EFAE" w14:textId="77777777" w:rsidR="00713F34" w:rsidRPr="00E661CA" w:rsidRDefault="00713F34" w:rsidP="00CE1037">
            <w:pPr>
              <w:jc w:val="center"/>
              <w:rPr>
                <w:ins w:id="5896" w:author="Simon Johnson" w:date="2021-03-01T13:34:00Z"/>
                <w:b/>
                <w:bCs/>
              </w:rPr>
            </w:pPr>
            <w:ins w:id="5897" w:author="Simon Johnson" w:date="2021-03-01T13:34:00Z">
              <w:r w:rsidRPr="00E661CA">
                <w:rPr>
                  <w:b/>
                  <w:bCs/>
                </w:rPr>
                <w:t>3</w:t>
              </w:r>
            </w:ins>
          </w:p>
        </w:tc>
        <w:tc>
          <w:tcPr>
            <w:tcW w:w="1039" w:type="dxa"/>
          </w:tcPr>
          <w:p w14:paraId="5524A18E" w14:textId="77777777" w:rsidR="00713F34" w:rsidRPr="00E661CA" w:rsidRDefault="00713F34" w:rsidP="00CE1037">
            <w:pPr>
              <w:jc w:val="center"/>
              <w:rPr>
                <w:ins w:id="5898" w:author="Simon Johnson" w:date="2021-03-01T13:34:00Z"/>
                <w:b/>
                <w:bCs/>
              </w:rPr>
            </w:pPr>
            <w:ins w:id="5899" w:author="Simon Johnson" w:date="2021-03-01T13:34:00Z">
              <w:r w:rsidRPr="00E661CA">
                <w:rPr>
                  <w:b/>
                  <w:bCs/>
                </w:rPr>
                <w:t>2</w:t>
              </w:r>
            </w:ins>
          </w:p>
        </w:tc>
        <w:tc>
          <w:tcPr>
            <w:tcW w:w="1039" w:type="dxa"/>
          </w:tcPr>
          <w:p w14:paraId="79569907" w14:textId="77777777" w:rsidR="00713F34" w:rsidRPr="00E661CA" w:rsidRDefault="00713F34" w:rsidP="00CE1037">
            <w:pPr>
              <w:jc w:val="center"/>
              <w:rPr>
                <w:ins w:id="5900" w:author="Simon Johnson" w:date="2021-03-01T13:34:00Z"/>
                <w:b/>
                <w:bCs/>
              </w:rPr>
            </w:pPr>
            <w:ins w:id="5901" w:author="Simon Johnson" w:date="2021-03-01T13:34:00Z">
              <w:r w:rsidRPr="00E661CA">
                <w:rPr>
                  <w:b/>
                  <w:bCs/>
                </w:rPr>
                <w:t>1</w:t>
              </w:r>
            </w:ins>
          </w:p>
        </w:tc>
        <w:tc>
          <w:tcPr>
            <w:tcW w:w="1039" w:type="dxa"/>
          </w:tcPr>
          <w:p w14:paraId="0A399696" w14:textId="77777777" w:rsidR="00713F34" w:rsidRPr="00E661CA" w:rsidRDefault="00713F34" w:rsidP="00CE1037">
            <w:pPr>
              <w:jc w:val="center"/>
              <w:rPr>
                <w:ins w:id="5902" w:author="Simon Johnson" w:date="2021-03-01T13:34:00Z"/>
                <w:b/>
                <w:bCs/>
              </w:rPr>
            </w:pPr>
            <w:ins w:id="5903" w:author="Simon Johnson" w:date="2021-03-01T13:34:00Z">
              <w:r w:rsidRPr="00E661CA">
                <w:rPr>
                  <w:b/>
                  <w:bCs/>
                </w:rPr>
                <w:t>0</w:t>
              </w:r>
            </w:ins>
          </w:p>
        </w:tc>
      </w:tr>
      <w:tr w:rsidR="00713F34" w14:paraId="53D07B0E" w14:textId="77777777" w:rsidTr="00CE1037">
        <w:trPr>
          <w:ins w:id="5904" w:author="Simon Johnson" w:date="2021-03-01T13:34:00Z"/>
        </w:trPr>
        <w:tc>
          <w:tcPr>
            <w:tcW w:w="1271" w:type="dxa"/>
          </w:tcPr>
          <w:p w14:paraId="2309ACE0" w14:textId="77777777" w:rsidR="00713F34" w:rsidRDefault="00713F34" w:rsidP="00CE1037">
            <w:pPr>
              <w:rPr>
                <w:ins w:id="5905" w:author="Simon Johnson" w:date="2021-03-01T13:34:00Z"/>
              </w:rPr>
            </w:pPr>
            <w:ins w:id="5906" w:author="Simon Johnson" w:date="2021-03-01T13:34:00Z">
              <w:r>
                <w:t>Byte 1</w:t>
              </w:r>
            </w:ins>
          </w:p>
        </w:tc>
        <w:tc>
          <w:tcPr>
            <w:tcW w:w="8079" w:type="dxa"/>
            <w:gridSpan w:val="8"/>
          </w:tcPr>
          <w:p w14:paraId="4539C1E6" w14:textId="77777777" w:rsidR="00713F34" w:rsidRDefault="00713F34" w:rsidP="00CE1037">
            <w:pPr>
              <w:jc w:val="center"/>
              <w:rPr>
                <w:ins w:id="5907" w:author="Simon Johnson" w:date="2021-03-01T13:34:00Z"/>
              </w:rPr>
            </w:pPr>
            <w:ins w:id="5908" w:author="Simon Johnson" w:date="2021-03-01T13:34:00Z">
              <w:r>
                <w:t>Length</w:t>
              </w:r>
            </w:ins>
          </w:p>
        </w:tc>
      </w:tr>
      <w:tr w:rsidR="00713F34" w14:paraId="361E3DD8" w14:textId="77777777" w:rsidTr="00CE1037">
        <w:trPr>
          <w:ins w:id="5909" w:author="Simon Johnson" w:date="2021-03-01T13:34:00Z"/>
        </w:trPr>
        <w:tc>
          <w:tcPr>
            <w:tcW w:w="1271" w:type="dxa"/>
          </w:tcPr>
          <w:p w14:paraId="000DB483" w14:textId="77777777" w:rsidR="00713F34" w:rsidRDefault="00713F34" w:rsidP="00CE1037">
            <w:pPr>
              <w:rPr>
                <w:ins w:id="5910" w:author="Simon Johnson" w:date="2021-03-01T13:34:00Z"/>
              </w:rPr>
            </w:pPr>
            <w:ins w:id="5911" w:author="Simon Johnson" w:date="2021-03-01T13:34:00Z">
              <w:r>
                <w:t>Byte 2</w:t>
              </w:r>
            </w:ins>
          </w:p>
        </w:tc>
        <w:tc>
          <w:tcPr>
            <w:tcW w:w="8079" w:type="dxa"/>
            <w:gridSpan w:val="8"/>
          </w:tcPr>
          <w:p w14:paraId="28D2B2B3" w14:textId="77777777" w:rsidR="00713F34" w:rsidRDefault="00713F34" w:rsidP="00CE1037">
            <w:pPr>
              <w:jc w:val="center"/>
              <w:rPr>
                <w:ins w:id="5912" w:author="Simon Johnson" w:date="2021-03-01T13:34:00Z"/>
              </w:rPr>
            </w:pPr>
            <w:ins w:id="5913" w:author="Simon Johnson" w:date="2021-03-01T13:34:00Z">
              <w:r>
                <w:t>Packet Type</w:t>
              </w:r>
            </w:ins>
          </w:p>
        </w:tc>
      </w:tr>
      <w:tr w:rsidR="00713F34" w14:paraId="321B0250" w14:textId="77777777" w:rsidTr="00CE1037">
        <w:trPr>
          <w:ins w:id="5914" w:author="Simon Johnson" w:date="2021-03-01T13:34:00Z"/>
        </w:trPr>
        <w:tc>
          <w:tcPr>
            <w:tcW w:w="1271" w:type="dxa"/>
          </w:tcPr>
          <w:p w14:paraId="41374D27" w14:textId="08E52DED" w:rsidR="00713F34" w:rsidRDefault="00713F34" w:rsidP="00CE1037">
            <w:pPr>
              <w:rPr>
                <w:ins w:id="5915" w:author="Simon Johnson" w:date="2021-03-01T13:34:00Z"/>
              </w:rPr>
            </w:pPr>
            <w:ins w:id="5916" w:author="Simon Johnson" w:date="2021-03-01T13:34:00Z">
              <w:r>
                <w:t>Byte 3</w:t>
              </w:r>
            </w:ins>
          </w:p>
        </w:tc>
        <w:tc>
          <w:tcPr>
            <w:tcW w:w="8079" w:type="dxa"/>
            <w:gridSpan w:val="8"/>
          </w:tcPr>
          <w:p w14:paraId="0197A82A" w14:textId="65E5B3BB" w:rsidR="00713F34" w:rsidRDefault="00713F34" w:rsidP="00CE1037">
            <w:pPr>
              <w:jc w:val="center"/>
              <w:rPr>
                <w:ins w:id="5917" w:author="Simon Johnson" w:date="2021-03-01T13:34:00Z"/>
              </w:rPr>
            </w:pPr>
            <w:ins w:id="5918" w:author="Simon Johnson" w:date="2021-03-01T13:34:00Z">
              <w:r>
                <w:t xml:space="preserve">Topic </w:t>
              </w:r>
            </w:ins>
            <w:ins w:id="5919" w:author="Simon Johnson" w:date="2021-03-09T12:11:00Z">
              <w:r w:rsidR="00F02E04">
                <w:t>Alias</w:t>
              </w:r>
            </w:ins>
            <w:ins w:id="5920" w:author="Simon Johnson" w:date="2021-03-01T13:34:00Z">
              <w:r>
                <w:t xml:space="preserve"> MSB</w:t>
              </w:r>
            </w:ins>
          </w:p>
        </w:tc>
      </w:tr>
      <w:tr w:rsidR="00713F34" w14:paraId="66ABB694" w14:textId="77777777" w:rsidTr="00CE1037">
        <w:trPr>
          <w:ins w:id="5921" w:author="Simon Johnson" w:date="2021-03-01T13:34:00Z"/>
        </w:trPr>
        <w:tc>
          <w:tcPr>
            <w:tcW w:w="1271" w:type="dxa"/>
          </w:tcPr>
          <w:p w14:paraId="1B078BB6" w14:textId="320DFD96" w:rsidR="00713F34" w:rsidRDefault="00713F34" w:rsidP="00CE1037">
            <w:pPr>
              <w:rPr>
                <w:ins w:id="5922" w:author="Simon Johnson" w:date="2021-03-01T13:34:00Z"/>
              </w:rPr>
            </w:pPr>
            <w:ins w:id="5923" w:author="Simon Johnson" w:date="2021-03-01T13:34:00Z">
              <w:r>
                <w:t>Byte 4</w:t>
              </w:r>
            </w:ins>
          </w:p>
        </w:tc>
        <w:tc>
          <w:tcPr>
            <w:tcW w:w="8079" w:type="dxa"/>
            <w:gridSpan w:val="8"/>
          </w:tcPr>
          <w:p w14:paraId="0B87754D" w14:textId="3387299E" w:rsidR="00713F34" w:rsidRDefault="00713F34" w:rsidP="00CE1037">
            <w:pPr>
              <w:jc w:val="center"/>
              <w:rPr>
                <w:ins w:id="5924" w:author="Simon Johnson" w:date="2021-03-01T13:34:00Z"/>
              </w:rPr>
            </w:pPr>
            <w:ins w:id="5925" w:author="Simon Johnson" w:date="2021-03-01T13:34:00Z">
              <w:r>
                <w:t xml:space="preserve">Topic </w:t>
              </w:r>
            </w:ins>
            <w:ins w:id="5926" w:author="Simon Johnson" w:date="2021-03-09T12:11:00Z">
              <w:r w:rsidR="00F02E04">
                <w:t>Alias</w:t>
              </w:r>
            </w:ins>
            <w:ins w:id="5927" w:author="Simon Johnson" w:date="2021-03-01T13:34:00Z">
              <w:r>
                <w:t xml:space="preserve"> LSB</w:t>
              </w:r>
            </w:ins>
          </w:p>
        </w:tc>
      </w:tr>
      <w:tr w:rsidR="00713F34" w14:paraId="6EC39266" w14:textId="77777777" w:rsidTr="00CE1037">
        <w:trPr>
          <w:ins w:id="5928" w:author="Simon Johnson" w:date="2021-03-01T13:34:00Z"/>
        </w:trPr>
        <w:tc>
          <w:tcPr>
            <w:tcW w:w="1271" w:type="dxa"/>
          </w:tcPr>
          <w:p w14:paraId="0281A0F8" w14:textId="76541C4A" w:rsidR="00713F34" w:rsidRDefault="00713F34" w:rsidP="00CE1037">
            <w:pPr>
              <w:rPr>
                <w:ins w:id="5929" w:author="Simon Johnson" w:date="2021-03-01T13:34:00Z"/>
              </w:rPr>
            </w:pPr>
            <w:ins w:id="5930" w:author="Simon Johnson" w:date="2021-03-01T13:34:00Z">
              <w:r>
                <w:t>Byte 5</w:t>
              </w:r>
            </w:ins>
          </w:p>
        </w:tc>
        <w:tc>
          <w:tcPr>
            <w:tcW w:w="8079" w:type="dxa"/>
            <w:gridSpan w:val="8"/>
          </w:tcPr>
          <w:p w14:paraId="420902F7" w14:textId="37FA3B25" w:rsidR="00713F34" w:rsidRDefault="00DB32D3" w:rsidP="00CE1037">
            <w:pPr>
              <w:jc w:val="center"/>
              <w:rPr>
                <w:ins w:id="5931" w:author="Simon Johnson" w:date="2021-03-01T13:34:00Z"/>
              </w:rPr>
            </w:pPr>
            <w:ins w:id="5932" w:author="Simon Johnson" w:date="2021-03-09T10:49:00Z">
              <w:r w:rsidRPr="00DB32D3">
                <w:rPr>
                  <w:iCs/>
                  <w:rPrChange w:id="5933" w:author="Simon Johnson" w:date="2021-03-09T10:49:00Z">
                    <w:rPr>
                      <w:i/>
                    </w:rPr>
                  </w:rPrChange>
                </w:rPr>
                <w:t>Packet Id</w:t>
              </w:r>
            </w:ins>
            <w:ins w:id="5934" w:author="Simon Johnson" w:date="2021-03-09T12:11:00Z">
              <w:r w:rsidR="00F02E04">
                <w:rPr>
                  <w:i/>
                </w:rPr>
                <w:t xml:space="preserve"> </w:t>
              </w:r>
            </w:ins>
            <w:ins w:id="5935" w:author="Simon Johnson" w:date="2021-03-09T10:49:00Z">
              <w:r>
                <w:rPr>
                  <w:i/>
                </w:rPr>
                <w:t xml:space="preserve"> </w:t>
              </w:r>
            </w:ins>
            <w:ins w:id="5936" w:author="Simon Johnson" w:date="2021-03-01T13:35:00Z">
              <w:r w:rsidR="00CF3BA6">
                <w:t>MSB</w:t>
              </w:r>
            </w:ins>
          </w:p>
        </w:tc>
      </w:tr>
      <w:tr w:rsidR="00CF3BA6" w14:paraId="3D13B13F" w14:textId="77777777" w:rsidTr="00CE1037">
        <w:trPr>
          <w:ins w:id="5937" w:author="Simon Johnson" w:date="2021-03-01T13:34:00Z"/>
        </w:trPr>
        <w:tc>
          <w:tcPr>
            <w:tcW w:w="1271" w:type="dxa"/>
          </w:tcPr>
          <w:p w14:paraId="33053C0A" w14:textId="6D294C71" w:rsidR="00CF3BA6" w:rsidRDefault="00CF3BA6" w:rsidP="00CE1037">
            <w:pPr>
              <w:rPr>
                <w:ins w:id="5938" w:author="Simon Johnson" w:date="2021-03-01T13:34:00Z"/>
              </w:rPr>
            </w:pPr>
            <w:ins w:id="5939" w:author="Simon Johnson" w:date="2021-03-01T13:34:00Z">
              <w:r>
                <w:t>Byte 6</w:t>
              </w:r>
            </w:ins>
          </w:p>
        </w:tc>
        <w:tc>
          <w:tcPr>
            <w:tcW w:w="8079" w:type="dxa"/>
            <w:gridSpan w:val="8"/>
          </w:tcPr>
          <w:p w14:paraId="6ADD0B9F" w14:textId="7E916FC5" w:rsidR="00CF3BA6" w:rsidRDefault="00DB32D3" w:rsidP="00CE1037">
            <w:pPr>
              <w:jc w:val="center"/>
              <w:rPr>
                <w:ins w:id="5940" w:author="Simon Johnson" w:date="2021-03-01T13:34:00Z"/>
              </w:rPr>
            </w:pPr>
            <w:ins w:id="5941" w:author="Simon Johnson" w:date="2021-03-09T10:49:00Z">
              <w:r w:rsidRPr="00E661CA">
                <w:rPr>
                  <w:iCs/>
                </w:rPr>
                <w:t>Packet Id</w:t>
              </w:r>
              <w:r>
                <w:t xml:space="preserve"> </w:t>
              </w:r>
            </w:ins>
            <w:ins w:id="5942" w:author="Simon Johnson" w:date="2021-03-01T13:35:00Z">
              <w:r w:rsidR="00CF3BA6">
                <w:t>LSB</w:t>
              </w:r>
            </w:ins>
          </w:p>
        </w:tc>
      </w:tr>
      <w:tr w:rsidR="00CF3BA6" w14:paraId="1AF85C2C" w14:textId="77777777" w:rsidTr="00CE1037">
        <w:trPr>
          <w:ins w:id="5943" w:author="Simon Johnson" w:date="2021-03-01T13:35:00Z"/>
        </w:trPr>
        <w:tc>
          <w:tcPr>
            <w:tcW w:w="1271" w:type="dxa"/>
          </w:tcPr>
          <w:p w14:paraId="4C06636F" w14:textId="353D040E" w:rsidR="00CF3BA6" w:rsidRDefault="00CF3BA6" w:rsidP="00CE1037">
            <w:pPr>
              <w:rPr>
                <w:ins w:id="5944" w:author="Simon Johnson" w:date="2021-03-01T13:35:00Z"/>
              </w:rPr>
            </w:pPr>
            <w:ins w:id="5945" w:author="Simon Johnson" w:date="2021-03-01T13:35:00Z">
              <w:r>
                <w:t>Byte 7 … N</w:t>
              </w:r>
            </w:ins>
          </w:p>
        </w:tc>
        <w:tc>
          <w:tcPr>
            <w:tcW w:w="8079" w:type="dxa"/>
            <w:gridSpan w:val="8"/>
          </w:tcPr>
          <w:p w14:paraId="2C2177A9" w14:textId="67A6ADA8" w:rsidR="00CF3BA6" w:rsidRDefault="00CF3BA6" w:rsidP="00CE1037">
            <w:pPr>
              <w:jc w:val="center"/>
              <w:rPr>
                <w:ins w:id="5946" w:author="Simon Johnson" w:date="2021-03-01T13:35:00Z"/>
              </w:rPr>
            </w:pPr>
            <w:ins w:id="5947" w:author="Simon Johnson" w:date="2021-03-01T13:35:00Z">
              <w:r>
                <w:t>Topic Name</w:t>
              </w:r>
            </w:ins>
          </w:p>
        </w:tc>
      </w:tr>
    </w:tbl>
    <w:p w14:paraId="3290D7B1" w14:textId="36547DD5" w:rsidR="00713F34" w:rsidRPr="00713F34" w:rsidRDefault="00CF3BA6">
      <w:pPr>
        <w:spacing w:after="391" w:line="265" w:lineRule="auto"/>
        <w:jc w:val="center"/>
        <w:pPrChange w:id="5948" w:author="Simon Johnson" w:date="2021-03-01T13:35:00Z">
          <w:pPr>
            <w:pStyle w:val="Heading3"/>
            <w:keepLines/>
            <w:spacing w:before="0" w:after="118" w:line="259" w:lineRule="auto"/>
            <w:ind w:left="682" w:hanging="697"/>
          </w:pPr>
        </w:pPrChange>
      </w:pPr>
      <w:ins w:id="5949" w:author="Simon Johnson" w:date="2021-03-01T13:35:00Z">
        <w:r>
          <w:t xml:space="preserve">Table 14: REGISTER </w:t>
        </w:r>
      </w:ins>
      <w:ins w:id="5950" w:author="Simon Johnson" w:date="2021-03-09T11:41:00Z">
        <w:r w:rsidR="0018058B">
          <w:t>packet</w:t>
        </w:r>
      </w:ins>
    </w:p>
    <w:p w14:paraId="13FDD366" w14:textId="545B3EF2" w:rsidR="00C84FE9" w:rsidRDefault="00C84FE9" w:rsidP="00C84FE9">
      <w:pPr>
        <w:ind w:left="-5" w:right="990"/>
      </w:pPr>
      <w:r>
        <w:t xml:space="preserve">The REGISTER </w:t>
      </w:r>
      <w:del w:id="5951" w:author="Simon Johnson" w:date="2021-03-09T11:41:00Z">
        <w:r w:rsidDel="0018058B">
          <w:delText xml:space="preserve">message </w:delText>
        </w:r>
      </w:del>
      <w:ins w:id="5952" w:author="Simon Johnson" w:date="2021-03-09T11:41:00Z">
        <w:r w:rsidR="0018058B">
          <w:t xml:space="preserve">packet </w:t>
        </w:r>
      </w:ins>
      <w:r>
        <w:t xml:space="preserve">is sent by a client to a GW for requesting a topic </w:t>
      </w:r>
      <w:ins w:id="5953" w:author="Simon Johnson" w:date="2021-03-09T12:11:00Z">
        <w:r w:rsidR="00F02E04">
          <w:t>alias</w:t>
        </w:r>
        <w:r w:rsidR="00F02E04" w:rsidDel="00F02E04">
          <w:t xml:space="preserve"> </w:t>
        </w:r>
      </w:ins>
      <w:del w:id="5954" w:author="Simon Johnson" w:date="2021-03-09T12:11:00Z">
        <w:r w:rsidDel="00F02E04">
          <w:delText xml:space="preserve">id </w:delText>
        </w:r>
      </w:del>
      <w:r>
        <w:t xml:space="preserve">value for the included topic name. It is also sent by a GW to inform a client about the topic </w:t>
      </w:r>
      <w:ins w:id="5955" w:author="Simon Johnson" w:date="2021-03-09T12:11:00Z">
        <w:r w:rsidR="00F02E04">
          <w:t>alias</w:t>
        </w:r>
        <w:r w:rsidR="00F02E04" w:rsidDel="00F02E04">
          <w:t xml:space="preserve"> </w:t>
        </w:r>
      </w:ins>
      <w:del w:id="5956" w:author="Simon Johnson" w:date="2021-03-09T12:11:00Z">
        <w:r w:rsidDel="00F02E04">
          <w:delText xml:space="preserve">id </w:delText>
        </w:r>
      </w:del>
      <w:r>
        <w:t>value it has assigned to the included topic name. Its format is illustrated in Table 14:</w:t>
      </w:r>
    </w:p>
    <w:p w14:paraId="6A98F6E2" w14:textId="77777777" w:rsidR="006C4474" w:rsidRPr="00080C94" w:rsidRDefault="006C4474" w:rsidP="006C4474">
      <w:pPr>
        <w:pStyle w:val="Heading4"/>
        <w:rPr>
          <w:ins w:id="5957" w:author="Simon Johnson" w:date="2021-03-01T16:12:00Z"/>
        </w:rPr>
      </w:pPr>
      <w:bookmarkStart w:id="5958" w:name="_Toc71106373"/>
      <w:ins w:id="5959" w:author="Simon Johnson" w:date="2021-03-01T16:12:00Z">
        <w:r>
          <w:t>Length &amp; Packet Type</w:t>
        </w:r>
        <w:bookmarkEnd w:id="5958"/>
      </w:ins>
    </w:p>
    <w:p w14:paraId="094432A4" w14:textId="6D3BB5E2" w:rsidR="006C4474" w:rsidRDefault="006C4474" w:rsidP="006C4474">
      <w:pPr>
        <w:spacing w:before="0" w:after="174" w:line="248" w:lineRule="auto"/>
        <w:ind w:right="990"/>
        <w:jc w:val="both"/>
        <w:rPr>
          <w:ins w:id="5960" w:author="Simon Johnson" w:date="2021-03-01T16:12:00Z"/>
        </w:rPr>
      </w:pPr>
      <w:ins w:id="5961" w:author="Simon Johnson" w:date="2021-03-01T16:12:00Z">
        <w:r>
          <w:t xml:space="preserve">The first 2 or 4 bytes of the packet are encoded according to the variable length packet header format. Please refer to figure </w:t>
        </w:r>
      </w:ins>
      <w:ins w:id="5962" w:author="Simon Johnson" w:date="2021-03-09T16:47:00Z">
        <w:r w:rsidR="00643FDB">
          <w:t>3.1.2</w:t>
        </w:r>
      </w:ins>
      <w:ins w:id="5963" w:author="Simon Johnson" w:date="2021-03-01T16:12:00Z">
        <w:r>
          <w:t xml:space="preserve"> for a detailed description.</w:t>
        </w:r>
      </w:ins>
    </w:p>
    <w:p w14:paraId="2C09C642" w14:textId="0479D300" w:rsidR="00CF3BA6" w:rsidRDefault="00C84FE9" w:rsidP="00CF3BA6">
      <w:pPr>
        <w:pStyle w:val="Heading4"/>
        <w:rPr>
          <w:ins w:id="5964" w:author="Simon Johnson" w:date="2021-03-01T13:37:00Z"/>
        </w:rPr>
      </w:pPr>
      <w:del w:id="5965" w:author="Simon Johnson" w:date="2021-03-01T16:12:00Z">
        <w:r w:rsidDel="006C4474">
          <w:delText xml:space="preserve">Length and </w:delText>
        </w:r>
      </w:del>
      <w:del w:id="5966" w:author="Simon Johnson" w:date="2021-03-01T13:50:00Z">
        <w:r w:rsidDel="00A90D87">
          <w:delText>MsgType</w:delText>
        </w:r>
      </w:del>
      <w:del w:id="5967" w:author="Simon Johnson" w:date="2021-03-01T16:12:00Z">
        <w:r w:rsidDel="006C4474">
          <w:delText>: see Section 5.2.</w:delText>
        </w:r>
      </w:del>
      <w:bookmarkStart w:id="5968" w:name="_Toc71106374"/>
      <w:ins w:id="5969" w:author="Simon Johnson" w:date="2021-03-01T13:37:00Z">
        <w:r w:rsidR="00CF3BA6">
          <w:t xml:space="preserve">Topic </w:t>
        </w:r>
      </w:ins>
      <w:ins w:id="5970" w:author="Simon Johnson" w:date="2021-03-09T12:40:00Z">
        <w:r w:rsidR="00F02E04">
          <w:t>Alias</w:t>
        </w:r>
      </w:ins>
      <w:bookmarkEnd w:id="5968"/>
    </w:p>
    <w:p w14:paraId="1A534099" w14:textId="77777777" w:rsidR="00CF3BA6" w:rsidDel="00CF3BA6" w:rsidRDefault="00CF3BA6">
      <w:pPr>
        <w:spacing w:before="0" w:after="174" w:line="248" w:lineRule="auto"/>
        <w:ind w:left="498" w:right="990"/>
        <w:jc w:val="both"/>
        <w:rPr>
          <w:del w:id="5971" w:author="Simon Johnson" w:date="2021-03-01T13:37:00Z"/>
        </w:rPr>
        <w:pPrChange w:id="5972" w:author="Simon Johnson" w:date="2021-03-01T13:37:00Z">
          <w:pPr>
            <w:numPr>
              <w:numId w:val="61"/>
            </w:numPr>
            <w:spacing w:before="0" w:after="174" w:line="248" w:lineRule="auto"/>
            <w:ind w:left="498" w:right="990" w:hanging="199"/>
            <w:jc w:val="both"/>
          </w:pPr>
        </w:pPrChange>
      </w:pPr>
    </w:p>
    <w:p w14:paraId="4AF208A7" w14:textId="15C88E6B" w:rsidR="00CF3BA6" w:rsidRDefault="00C84FE9" w:rsidP="00CF3BA6">
      <w:pPr>
        <w:spacing w:before="0" w:after="174" w:line="248" w:lineRule="auto"/>
        <w:ind w:right="990"/>
        <w:jc w:val="both"/>
        <w:rPr>
          <w:ins w:id="5973" w:author="Simon Johnson" w:date="2021-03-01T13:37:00Z"/>
        </w:rPr>
      </w:pPr>
      <w:del w:id="5974" w:author="Simon Johnson" w:date="2021-03-01T13:38:00Z">
        <w:r w:rsidDel="00CF3BA6">
          <w:delText>TopicId: if</w:delText>
        </w:r>
      </w:del>
      <w:ins w:id="5975" w:author="Simon Johnson" w:date="2021-03-01T13:38:00Z">
        <w:r w:rsidR="00CF3BA6">
          <w:t>If</w:t>
        </w:r>
      </w:ins>
      <w:r>
        <w:t xml:space="preserve"> sent by a client, it is coded 0x0000 and is not relevant; if sent by a GW, it contains the topic </w:t>
      </w:r>
      <w:ins w:id="5976" w:author="Simon Johnson" w:date="2021-03-09T12:12:00Z">
        <w:r w:rsidR="00F02E04">
          <w:t>alias</w:t>
        </w:r>
        <w:r w:rsidR="00F02E04" w:rsidDel="00F02E04">
          <w:t xml:space="preserve"> </w:t>
        </w:r>
      </w:ins>
      <w:del w:id="5977" w:author="Simon Johnson" w:date="2021-03-09T12:12:00Z">
        <w:r w:rsidDel="00F02E04">
          <w:delText xml:space="preserve">id </w:delText>
        </w:r>
      </w:del>
      <w:r>
        <w:t>value assigned to the topic name included in the Topic</w:t>
      </w:r>
      <w:ins w:id="5978" w:author="Simon Johnson" w:date="2021-03-01T13:38:00Z">
        <w:r w:rsidR="00CF3BA6">
          <w:t xml:space="preserve"> </w:t>
        </w:r>
      </w:ins>
      <w:r>
        <w:t>Name field;</w:t>
      </w:r>
    </w:p>
    <w:p w14:paraId="1D8BCBBD" w14:textId="18C4C9FB" w:rsidR="00CF3BA6" w:rsidRDefault="00DB32D3" w:rsidP="00CF3BA6">
      <w:pPr>
        <w:pStyle w:val="Heading4"/>
        <w:rPr>
          <w:ins w:id="5979" w:author="Simon Johnson" w:date="2021-03-01T13:37:00Z"/>
        </w:rPr>
      </w:pPr>
      <w:bookmarkStart w:id="5980" w:name="_Toc71106375"/>
      <w:ins w:id="5981" w:author="Simon Johnson" w:date="2021-03-09T10:49:00Z">
        <w:r>
          <w:t>Packet</w:t>
        </w:r>
      </w:ins>
      <w:ins w:id="5982" w:author="Simon Johnson" w:date="2021-03-01T13:37:00Z">
        <w:r w:rsidR="00CF3BA6">
          <w:t xml:space="preserve"> Id</w:t>
        </w:r>
        <w:bookmarkEnd w:id="5980"/>
      </w:ins>
    </w:p>
    <w:p w14:paraId="1B4412A4" w14:textId="77777777" w:rsidR="00CF3BA6" w:rsidDel="00CF3BA6" w:rsidRDefault="00CF3BA6">
      <w:pPr>
        <w:spacing w:before="0" w:after="174" w:line="248" w:lineRule="auto"/>
        <w:ind w:right="990"/>
        <w:jc w:val="both"/>
        <w:rPr>
          <w:del w:id="5983" w:author="Simon Johnson" w:date="2021-03-01T13:38:00Z"/>
        </w:rPr>
        <w:pPrChange w:id="5984" w:author="Simon Johnson" w:date="2021-03-01T13:37:00Z">
          <w:pPr>
            <w:numPr>
              <w:numId w:val="61"/>
            </w:numPr>
            <w:spacing w:before="0" w:after="174" w:line="248" w:lineRule="auto"/>
            <w:ind w:left="498" w:right="990" w:hanging="199"/>
            <w:jc w:val="both"/>
          </w:pPr>
        </w:pPrChange>
      </w:pPr>
    </w:p>
    <w:p w14:paraId="4DCBF30D" w14:textId="612EA461" w:rsidR="00C84FE9" w:rsidRDefault="00C84FE9">
      <w:pPr>
        <w:spacing w:before="0" w:after="174" w:line="248" w:lineRule="auto"/>
        <w:ind w:right="990"/>
        <w:jc w:val="both"/>
        <w:pPrChange w:id="5985" w:author="Simon Johnson" w:date="2021-03-01T13:38:00Z">
          <w:pPr>
            <w:numPr>
              <w:numId w:val="61"/>
            </w:numPr>
            <w:spacing w:before="0" w:after="174" w:line="248" w:lineRule="auto"/>
            <w:ind w:left="498" w:right="990" w:hanging="199"/>
            <w:jc w:val="both"/>
          </w:pPr>
        </w:pPrChange>
      </w:pPr>
      <w:del w:id="5986" w:author="Simon Johnson" w:date="2021-03-01T13:38:00Z">
        <w:r w:rsidDel="00CF3BA6">
          <w:delText>MsgId: s</w:delText>
        </w:r>
      </w:del>
      <w:ins w:id="5987" w:author="Simon Johnson" w:date="2021-03-01T13:38:00Z">
        <w:r w:rsidR="00CF3BA6">
          <w:t>S</w:t>
        </w:r>
      </w:ins>
      <w:r>
        <w:t xml:space="preserve">hould be coded such that it can be used to identify the corresponding REGACK </w:t>
      </w:r>
      <w:ins w:id="5988" w:author="Simon Johnson" w:date="2021-03-09T11:41:00Z">
        <w:r w:rsidR="0018058B">
          <w:t>packet</w:t>
        </w:r>
      </w:ins>
      <w:del w:id="5989" w:author="Simon Johnson" w:date="2021-03-09T11:41:00Z">
        <w:r w:rsidDel="0018058B">
          <w:delText>message</w:delText>
        </w:r>
      </w:del>
      <w:r>
        <w:t>.</w:t>
      </w:r>
    </w:p>
    <w:p w14:paraId="40AA4905" w14:textId="53940C90" w:rsidR="00CF3BA6" w:rsidRDefault="00CF3BA6" w:rsidP="00CF3BA6">
      <w:pPr>
        <w:pStyle w:val="Heading4"/>
        <w:rPr>
          <w:ins w:id="5990" w:author="Simon Johnson" w:date="2021-03-01T13:38:00Z"/>
        </w:rPr>
      </w:pPr>
      <w:bookmarkStart w:id="5991" w:name="_Toc71106376"/>
      <w:ins w:id="5992" w:author="Simon Johnson" w:date="2021-03-01T13:38:00Z">
        <w:r>
          <w:lastRenderedPageBreak/>
          <w:t>Topic Name</w:t>
        </w:r>
        <w:bookmarkEnd w:id="5991"/>
      </w:ins>
    </w:p>
    <w:p w14:paraId="24381DE7" w14:textId="4DE4033C" w:rsidR="00C84FE9" w:rsidRDefault="00CF3BA6">
      <w:pPr>
        <w:spacing w:before="0" w:after="306" w:line="248" w:lineRule="auto"/>
        <w:ind w:right="990"/>
        <w:jc w:val="both"/>
        <w:pPrChange w:id="5993" w:author="Simon Johnson" w:date="2021-03-01T13:38:00Z">
          <w:pPr>
            <w:numPr>
              <w:numId w:val="61"/>
            </w:numPr>
            <w:spacing w:before="0" w:after="306" w:line="248" w:lineRule="auto"/>
            <w:ind w:left="498" w:right="990" w:hanging="199"/>
            <w:jc w:val="both"/>
          </w:pPr>
        </w:pPrChange>
      </w:pPr>
      <w:ins w:id="5994" w:author="Simon Johnson" w:date="2021-03-01T13:38:00Z">
        <w:r>
          <w:t>C</w:t>
        </w:r>
      </w:ins>
      <w:del w:id="5995" w:author="Simon Johnson" w:date="2021-03-01T13:38:00Z">
        <w:r w:rsidR="00C84FE9" w:rsidDel="00CF3BA6">
          <w:delText>TopicName: c</w:delText>
        </w:r>
      </w:del>
      <w:r w:rsidR="00C84FE9">
        <w:t xml:space="preserve">ontains the </w:t>
      </w:r>
      <w:ins w:id="5996" w:author="Simon Johnson" w:date="2021-03-01T13:39:00Z">
        <w:r>
          <w:t xml:space="preserve">fully qualified </w:t>
        </w:r>
      </w:ins>
      <w:r w:rsidR="00C84FE9">
        <w:t>topic name.</w:t>
      </w:r>
    </w:p>
    <w:p w14:paraId="17DFFB24" w14:textId="083F8BED" w:rsidR="00C84FE9" w:rsidRDefault="6149D1D0" w:rsidP="00C84FE9">
      <w:pPr>
        <w:pStyle w:val="Heading3"/>
        <w:keepLines/>
        <w:spacing w:before="0" w:after="77" w:line="259" w:lineRule="auto"/>
        <w:ind w:left="682" w:hanging="697"/>
        <w:rPr>
          <w:ins w:id="5997" w:author="Simon Johnson" w:date="2021-03-01T13:40:00Z"/>
        </w:rPr>
      </w:pPr>
      <w:bookmarkStart w:id="5998" w:name="_Toc42701"/>
      <w:bookmarkStart w:id="5999" w:name="_Toc71106377"/>
      <w:r>
        <w:t>REGACK</w:t>
      </w:r>
      <w:bookmarkEnd w:id="5998"/>
      <w:bookmarkEnd w:id="5999"/>
    </w:p>
    <w:tbl>
      <w:tblPr>
        <w:tblStyle w:val="TableGrid"/>
        <w:tblW w:w="0" w:type="auto"/>
        <w:tblLook w:val="04A0" w:firstRow="1" w:lastRow="0" w:firstColumn="1" w:lastColumn="0" w:noHBand="0" w:noVBand="1"/>
        <w:tblPrChange w:id="6000" w:author="Simon Johnson" w:date="2021-03-09T16:09:00Z">
          <w:tblPr>
            <w:tblStyle w:val="TableGrid"/>
            <w:tblW w:w="0" w:type="auto"/>
            <w:tblLook w:val="04A0" w:firstRow="1" w:lastRow="0" w:firstColumn="1" w:lastColumn="0" w:noHBand="0" w:noVBand="1"/>
          </w:tblPr>
        </w:tblPrChange>
      </w:tblPr>
      <w:tblGrid>
        <w:gridCol w:w="961"/>
        <w:gridCol w:w="1061"/>
        <w:gridCol w:w="11"/>
        <w:gridCol w:w="1099"/>
        <w:gridCol w:w="1136"/>
        <w:gridCol w:w="1116"/>
        <w:gridCol w:w="982"/>
        <w:gridCol w:w="165"/>
        <w:gridCol w:w="1072"/>
        <w:gridCol w:w="897"/>
        <w:gridCol w:w="16"/>
        <w:gridCol w:w="834"/>
        <w:tblGridChange w:id="6001">
          <w:tblGrid>
            <w:gridCol w:w="961"/>
            <w:gridCol w:w="80"/>
            <w:gridCol w:w="53"/>
            <w:gridCol w:w="939"/>
            <w:gridCol w:w="69"/>
            <w:gridCol w:w="11"/>
            <w:gridCol w:w="1019"/>
            <w:gridCol w:w="86"/>
            <w:gridCol w:w="1050"/>
            <w:gridCol w:w="100"/>
            <w:gridCol w:w="1033"/>
            <w:gridCol w:w="95"/>
            <w:gridCol w:w="18"/>
            <w:gridCol w:w="852"/>
            <w:gridCol w:w="291"/>
            <w:gridCol w:w="946"/>
            <w:gridCol w:w="116"/>
            <w:gridCol w:w="10"/>
            <w:gridCol w:w="787"/>
            <w:gridCol w:w="23"/>
            <w:gridCol w:w="811"/>
          </w:tblGrid>
        </w:tblGridChange>
      </w:tblGrid>
      <w:tr w:rsidR="008A18E5" w:rsidRPr="00E661CA" w14:paraId="136F9C29" w14:textId="77777777" w:rsidTr="008A18E5">
        <w:trPr>
          <w:ins w:id="6002" w:author="Simon Johnson" w:date="2021-03-01T13:40:00Z"/>
        </w:trPr>
        <w:tc>
          <w:tcPr>
            <w:tcW w:w="961" w:type="dxa"/>
            <w:tcPrChange w:id="6003" w:author="Simon Johnson" w:date="2021-03-09T16:09:00Z">
              <w:tcPr>
                <w:tcW w:w="1041" w:type="dxa"/>
              </w:tcPr>
            </w:tcPrChange>
          </w:tcPr>
          <w:p w14:paraId="05197307" w14:textId="77777777" w:rsidR="00CF3BA6" w:rsidRPr="00E661CA" w:rsidRDefault="00CF3BA6" w:rsidP="00CE1037">
            <w:pPr>
              <w:jc w:val="center"/>
              <w:rPr>
                <w:ins w:id="6004" w:author="Simon Johnson" w:date="2021-03-01T13:40:00Z"/>
                <w:b/>
                <w:bCs/>
              </w:rPr>
            </w:pPr>
            <w:ins w:id="6005" w:author="Simon Johnson" w:date="2021-03-01T13:40:00Z">
              <w:r w:rsidRPr="00E661CA">
                <w:rPr>
                  <w:b/>
                  <w:bCs/>
                </w:rPr>
                <w:t>Bit</w:t>
              </w:r>
            </w:ins>
          </w:p>
        </w:tc>
        <w:tc>
          <w:tcPr>
            <w:tcW w:w="1072" w:type="dxa"/>
            <w:gridSpan w:val="2"/>
            <w:tcPrChange w:id="6006" w:author="Simon Johnson" w:date="2021-03-09T16:09:00Z">
              <w:tcPr>
                <w:tcW w:w="1072" w:type="dxa"/>
                <w:gridSpan w:val="3"/>
              </w:tcPr>
            </w:tcPrChange>
          </w:tcPr>
          <w:p w14:paraId="3C5E7FD3" w14:textId="77777777" w:rsidR="00CF3BA6" w:rsidRPr="00E661CA" w:rsidRDefault="00CF3BA6" w:rsidP="00CE1037">
            <w:pPr>
              <w:jc w:val="center"/>
              <w:rPr>
                <w:ins w:id="6007" w:author="Simon Johnson" w:date="2021-03-01T13:40:00Z"/>
                <w:b/>
                <w:bCs/>
              </w:rPr>
            </w:pPr>
            <w:ins w:id="6008" w:author="Simon Johnson" w:date="2021-03-01T13:40:00Z">
              <w:r w:rsidRPr="00E661CA">
                <w:rPr>
                  <w:b/>
                  <w:bCs/>
                </w:rPr>
                <w:t>7</w:t>
              </w:r>
            </w:ins>
          </w:p>
        </w:tc>
        <w:tc>
          <w:tcPr>
            <w:tcW w:w="1099" w:type="dxa"/>
            <w:tcPrChange w:id="6009" w:author="Simon Johnson" w:date="2021-03-09T16:09:00Z">
              <w:tcPr>
                <w:tcW w:w="1105" w:type="dxa"/>
                <w:gridSpan w:val="3"/>
              </w:tcPr>
            </w:tcPrChange>
          </w:tcPr>
          <w:p w14:paraId="105AA8E8" w14:textId="77777777" w:rsidR="00CF3BA6" w:rsidRPr="00E661CA" w:rsidRDefault="00CF3BA6" w:rsidP="00CE1037">
            <w:pPr>
              <w:jc w:val="center"/>
              <w:rPr>
                <w:ins w:id="6010" w:author="Simon Johnson" w:date="2021-03-01T13:40:00Z"/>
                <w:b/>
                <w:bCs/>
              </w:rPr>
            </w:pPr>
            <w:ins w:id="6011" w:author="Simon Johnson" w:date="2021-03-01T13:40:00Z">
              <w:r w:rsidRPr="00E661CA">
                <w:rPr>
                  <w:b/>
                  <w:bCs/>
                </w:rPr>
                <w:t>6</w:t>
              </w:r>
            </w:ins>
          </w:p>
        </w:tc>
        <w:tc>
          <w:tcPr>
            <w:tcW w:w="1136" w:type="dxa"/>
            <w:tcPrChange w:id="6012" w:author="Simon Johnson" w:date="2021-03-09T16:09:00Z">
              <w:tcPr>
                <w:tcW w:w="1150" w:type="dxa"/>
                <w:gridSpan w:val="2"/>
              </w:tcPr>
            </w:tcPrChange>
          </w:tcPr>
          <w:p w14:paraId="010E8B4D" w14:textId="77777777" w:rsidR="00CF3BA6" w:rsidRPr="00E661CA" w:rsidRDefault="00CF3BA6" w:rsidP="00CE1037">
            <w:pPr>
              <w:jc w:val="center"/>
              <w:rPr>
                <w:ins w:id="6013" w:author="Simon Johnson" w:date="2021-03-01T13:40:00Z"/>
                <w:b/>
                <w:bCs/>
              </w:rPr>
            </w:pPr>
            <w:ins w:id="6014" w:author="Simon Johnson" w:date="2021-03-01T13:40:00Z">
              <w:r w:rsidRPr="00E661CA">
                <w:rPr>
                  <w:b/>
                  <w:bCs/>
                </w:rPr>
                <w:t>5</w:t>
              </w:r>
            </w:ins>
          </w:p>
        </w:tc>
        <w:tc>
          <w:tcPr>
            <w:tcW w:w="1116" w:type="dxa"/>
            <w:tcPrChange w:id="6015" w:author="Simon Johnson" w:date="2021-03-09T16:09:00Z">
              <w:tcPr>
                <w:tcW w:w="1146" w:type="dxa"/>
                <w:gridSpan w:val="2"/>
              </w:tcPr>
            </w:tcPrChange>
          </w:tcPr>
          <w:p w14:paraId="2602B33C" w14:textId="77777777" w:rsidR="00CF3BA6" w:rsidRPr="00E661CA" w:rsidRDefault="00CF3BA6" w:rsidP="00CE1037">
            <w:pPr>
              <w:jc w:val="center"/>
              <w:rPr>
                <w:ins w:id="6016" w:author="Simon Johnson" w:date="2021-03-01T13:40:00Z"/>
                <w:b/>
                <w:bCs/>
              </w:rPr>
            </w:pPr>
            <w:ins w:id="6017" w:author="Simon Johnson" w:date="2021-03-01T13:40:00Z">
              <w:r w:rsidRPr="00E661CA">
                <w:rPr>
                  <w:b/>
                  <w:bCs/>
                </w:rPr>
                <w:t>4</w:t>
              </w:r>
            </w:ins>
          </w:p>
        </w:tc>
        <w:tc>
          <w:tcPr>
            <w:tcW w:w="982" w:type="dxa"/>
            <w:tcPrChange w:id="6018" w:author="Simon Johnson" w:date="2021-03-09T16:09:00Z">
              <w:tcPr>
                <w:tcW w:w="965" w:type="dxa"/>
                <w:gridSpan w:val="3"/>
              </w:tcPr>
            </w:tcPrChange>
          </w:tcPr>
          <w:p w14:paraId="50A2C95B" w14:textId="77777777" w:rsidR="00CF3BA6" w:rsidRPr="00E661CA" w:rsidRDefault="00CF3BA6" w:rsidP="00CE1037">
            <w:pPr>
              <w:jc w:val="center"/>
              <w:rPr>
                <w:ins w:id="6019" w:author="Simon Johnson" w:date="2021-03-01T13:40:00Z"/>
                <w:b/>
                <w:bCs/>
              </w:rPr>
            </w:pPr>
            <w:ins w:id="6020" w:author="Simon Johnson" w:date="2021-03-01T13:40:00Z">
              <w:r w:rsidRPr="00E661CA">
                <w:rPr>
                  <w:b/>
                  <w:bCs/>
                </w:rPr>
                <w:t>3</w:t>
              </w:r>
            </w:ins>
          </w:p>
        </w:tc>
        <w:tc>
          <w:tcPr>
            <w:tcW w:w="1237" w:type="dxa"/>
            <w:gridSpan w:val="2"/>
            <w:tcPrChange w:id="6021" w:author="Simon Johnson" w:date="2021-03-09T16:09:00Z">
              <w:tcPr>
                <w:tcW w:w="887" w:type="dxa"/>
                <w:gridSpan w:val="2"/>
              </w:tcPr>
            </w:tcPrChange>
          </w:tcPr>
          <w:p w14:paraId="1013951F" w14:textId="77777777" w:rsidR="00CF3BA6" w:rsidRPr="00E661CA" w:rsidRDefault="00CF3BA6" w:rsidP="00CE1037">
            <w:pPr>
              <w:jc w:val="center"/>
              <w:rPr>
                <w:ins w:id="6022" w:author="Simon Johnson" w:date="2021-03-01T13:40:00Z"/>
                <w:b/>
                <w:bCs/>
              </w:rPr>
            </w:pPr>
            <w:ins w:id="6023" w:author="Simon Johnson" w:date="2021-03-01T13:40:00Z">
              <w:r w:rsidRPr="00E661CA">
                <w:rPr>
                  <w:b/>
                  <w:bCs/>
                </w:rPr>
                <w:t>2</w:t>
              </w:r>
            </w:ins>
          </w:p>
        </w:tc>
        <w:tc>
          <w:tcPr>
            <w:tcW w:w="913" w:type="dxa"/>
            <w:gridSpan w:val="2"/>
            <w:tcPrChange w:id="6024" w:author="Simon Johnson" w:date="2021-03-09T16:09:00Z">
              <w:tcPr>
                <w:tcW w:w="1040" w:type="dxa"/>
                <w:gridSpan w:val="3"/>
              </w:tcPr>
            </w:tcPrChange>
          </w:tcPr>
          <w:p w14:paraId="5A4C7504" w14:textId="77777777" w:rsidR="00CF3BA6" w:rsidRPr="00E661CA" w:rsidRDefault="00CF3BA6" w:rsidP="00CE1037">
            <w:pPr>
              <w:jc w:val="center"/>
              <w:rPr>
                <w:ins w:id="6025" w:author="Simon Johnson" w:date="2021-03-01T13:40:00Z"/>
                <w:b/>
                <w:bCs/>
              </w:rPr>
            </w:pPr>
            <w:ins w:id="6026" w:author="Simon Johnson" w:date="2021-03-01T13:40:00Z">
              <w:r w:rsidRPr="00E661CA">
                <w:rPr>
                  <w:b/>
                  <w:bCs/>
                </w:rPr>
                <w:t>1</w:t>
              </w:r>
            </w:ins>
          </w:p>
        </w:tc>
        <w:tc>
          <w:tcPr>
            <w:tcW w:w="834" w:type="dxa"/>
            <w:tcPrChange w:id="6027" w:author="Simon Johnson" w:date="2021-03-09T16:09:00Z">
              <w:tcPr>
                <w:tcW w:w="944" w:type="dxa"/>
                <w:gridSpan w:val="2"/>
              </w:tcPr>
            </w:tcPrChange>
          </w:tcPr>
          <w:p w14:paraId="4232017B" w14:textId="77777777" w:rsidR="00CF3BA6" w:rsidRPr="00E661CA" w:rsidRDefault="00CF3BA6" w:rsidP="00CE1037">
            <w:pPr>
              <w:jc w:val="center"/>
              <w:rPr>
                <w:ins w:id="6028" w:author="Simon Johnson" w:date="2021-03-01T13:40:00Z"/>
                <w:b/>
                <w:bCs/>
              </w:rPr>
            </w:pPr>
            <w:ins w:id="6029" w:author="Simon Johnson" w:date="2021-03-01T13:40:00Z">
              <w:r w:rsidRPr="00E661CA">
                <w:rPr>
                  <w:b/>
                  <w:bCs/>
                </w:rPr>
                <w:t>0</w:t>
              </w:r>
            </w:ins>
          </w:p>
        </w:tc>
      </w:tr>
      <w:tr w:rsidR="00CF3BA6" w14:paraId="09DAFDE0" w14:textId="77777777" w:rsidTr="008A18E5">
        <w:trPr>
          <w:ins w:id="6030" w:author="Simon Johnson" w:date="2021-03-01T13:40:00Z"/>
        </w:trPr>
        <w:tc>
          <w:tcPr>
            <w:tcW w:w="961" w:type="dxa"/>
            <w:tcPrChange w:id="6031" w:author="Simon Johnson" w:date="2021-03-09T16:08:00Z">
              <w:tcPr>
                <w:tcW w:w="1123" w:type="dxa"/>
                <w:gridSpan w:val="3"/>
              </w:tcPr>
            </w:tcPrChange>
          </w:tcPr>
          <w:p w14:paraId="3BC68785" w14:textId="77777777" w:rsidR="00CF3BA6" w:rsidRDefault="00CF3BA6" w:rsidP="00CE1037">
            <w:pPr>
              <w:rPr>
                <w:ins w:id="6032" w:author="Simon Johnson" w:date="2021-03-01T13:40:00Z"/>
              </w:rPr>
            </w:pPr>
            <w:ins w:id="6033" w:author="Simon Johnson" w:date="2021-03-01T13:40:00Z">
              <w:r>
                <w:t>Byte 1</w:t>
              </w:r>
            </w:ins>
          </w:p>
        </w:tc>
        <w:tc>
          <w:tcPr>
            <w:tcW w:w="8389" w:type="dxa"/>
            <w:gridSpan w:val="11"/>
            <w:tcPrChange w:id="6034" w:author="Simon Johnson" w:date="2021-03-09T16:08:00Z">
              <w:tcPr>
                <w:tcW w:w="8227" w:type="dxa"/>
                <w:gridSpan w:val="18"/>
              </w:tcPr>
            </w:tcPrChange>
          </w:tcPr>
          <w:p w14:paraId="4A49BCC0" w14:textId="77777777" w:rsidR="00CF3BA6" w:rsidRDefault="00CF3BA6" w:rsidP="00CE1037">
            <w:pPr>
              <w:jc w:val="center"/>
              <w:rPr>
                <w:ins w:id="6035" w:author="Simon Johnson" w:date="2021-03-01T13:40:00Z"/>
              </w:rPr>
            </w:pPr>
            <w:ins w:id="6036" w:author="Simon Johnson" w:date="2021-03-01T13:40:00Z">
              <w:r>
                <w:t>Length</w:t>
              </w:r>
            </w:ins>
          </w:p>
        </w:tc>
      </w:tr>
      <w:tr w:rsidR="00CF3BA6" w14:paraId="75B33F05" w14:textId="77777777" w:rsidTr="008A18E5">
        <w:trPr>
          <w:ins w:id="6037" w:author="Simon Johnson" w:date="2021-03-01T13:40:00Z"/>
        </w:trPr>
        <w:tc>
          <w:tcPr>
            <w:tcW w:w="961" w:type="dxa"/>
            <w:tcPrChange w:id="6038" w:author="Simon Johnson" w:date="2021-03-09T16:08:00Z">
              <w:tcPr>
                <w:tcW w:w="1123" w:type="dxa"/>
                <w:gridSpan w:val="3"/>
              </w:tcPr>
            </w:tcPrChange>
          </w:tcPr>
          <w:p w14:paraId="314A31F9" w14:textId="77777777" w:rsidR="00CF3BA6" w:rsidRDefault="00CF3BA6" w:rsidP="00CE1037">
            <w:pPr>
              <w:rPr>
                <w:ins w:id="6039" w:author="Simon Johnson" w:date="2021-03-01T13:40:00Z"/>
              </w:rPr>
            </w:pPr>
            <w:ins w:id="6040" w:author="Simon Johnson" w:date="2021-03-01T13:40:00Z">
              <w:r>
                <w:t>Byte 2</w:t>
              </w:r>
            </w:ins>
          </w:p>
        </w:tc>
        <w:tc>
          <w:tcPr>
            <w:tcW w:w="8389" w:type="dxa"/>
            <w:gridSpan w:val="11"/>
            <w:tcPrChange w:id="6041" w:author="Simon Johnson" w:date="2021-03-09T16:08:00Z">
              <w:tcPr>
                <w:tcW w:w="8227" w:type="dxa"/>
                <w:gridSpan w:val="18"/>
              </w:tcPr>
            </w:tcPrChange>
          </w:tcPr>
          <w:p w14:paraId="066BEEC2" w14:textId="77777777" w:rsidR="00CF3BA6" w:rsidRDefault="00CF3BA6" w:rsidP="00CE1037">
            <w:pPr>
              <w:jc w:val="center"/>
              <w:rPr>
                <w:ins w:id="6042" w:author="Simon Johnson" w:date="2021-03-01T13:40:00Z"/>
              </w:rPr>
            </w:pPr>
            <w:ins w:id="6043" w:author="Simon Johnson" w:date="2021-03-01T13:40:00Z">
              <w:r>
                <w:t>Packet Type</w:t>
              </w:r>
            </w:ins>
          </w:p>
        </w:tc>
      </w:tr>
      <w:tr w:rsidR="008A18E5" w14:paraId="57481699" w14:textId="77777777" w:rsidTr="008A18E5">
        <w:trPr>
          <w:ins w:id="6044" w:author="Simon Johnson" w:date="2021-03-09T16:05:00Z"/>
        </w:trPr>
        <w:tc>
          <w:tcPr>
            <w:tcW w:w="961" w:type="dxa"/>
            <w:tcPrChange w:id="6045" w:author="Simon Johnson" w:date="2021-03-09T16:09:00Z">
              <w:tcPr>
                <w:tcW w:w="1041" w:type="dxa"/>
                <w:gridSpan w:val="2"/>
              </w:tcPr>
            </w:tcPrChange>
          </w:tcPr>
          <w:p w14:paraId="4E6A8F03" w14:textId="77777777" w:rsidR="008A18E5" w:rsidRDefault="008A18E5" w:rsidP="00CE1037">
            <w:pPr>
              <w:rPr>
                <w:ins w:id="6046" w:author="Simon Johnson" w:date="2021-03-09T16:05:00Z"/>
              </w:rPr>
            </w:pPr>
          </w:p>
        </w:tc>
        <w:tc>
          <w:tcPr>
            <w:tcW w:w="1072" w:type="dxa"/>
            <w:gridSpan w:val="2"/>
            <w:tcPrChange w:id="6047" w:author="Simon Johnson" w:date="2021-03-09T16:09:00Z">
              <w:tcPr>
                <w:tcW w:w="1072" w:type="dxa"/>
                <w:gridSpan w:val="4"/>
              </w:tcPr>
            </w:tcPrChange>
          </w:tcPr>
          <w:p w14:paraId="26B3E6BA" w14:textId="0228D923" w:rsidR="008A18E5" w:rsidRPr="008A18E5" w:rsidRDefault="008A18E5" w:rsidP="00CE1037">
            <w:pPr>
              <w:jc w:val="center"/>
              <w:rPr>
                <w:ins w:id="6048" w:author="Simon Johnson" w:date="2021-03-09T16:05:00Z"/>
                <w:strike/>
                <w:rPrChange w:id="6049" w:author="Simon Johnson" w:date="2021-03-09T16:06:00Z">
                  <w:rPr>
                    <w:ins w:id="6050" w:author="Simon Johnson" w:date="2021-03-09T16:05:00Z"/>
                  </w:rPr>
                </w:rPrChange>
              </w:rPr>
            </w:pPr>
            <w:ins w:id="6051" w:author="Simon Johnson" w:date="2021-03-09T16:06:00Z">
              <w:r>
                <w:t>Reserved</w:t>
              </w:r>
            </w:ins>
          </w:p>
        </w:tc>
        <w:tc>
          <w:tcPr>
            <w:tcW w:w="1099" w:type="dxa"/>
            <w:tcPrChange w:id="6052" w:author="Simon Johnson" w:date="2021-03-09T16:09:00Z">
              <w:tcPr>
                <w:tcW w:w="1105" w:type="dxa"/>
                <w:gridSpan w:val="2"/>
              </w:tcPr>
            </w:tcPrChange>
          </w:tcPr>
          <w:p w14:paraId="5EA733DA" w14:textId="5DD1DD32" w:rsidR="008A18E5" w:rsidRDefault="008A18E5" w:rsidP="00CE1037">
            <w:pPr>
              <w:jc w:val="center"/>
              <w:rPr>
                <w:ins w:id="6053" w:author="Simon Johnson" w:date="2021-03-09T16:05:00Z"/>
              </w:rPr>
            </w:pPr>
            <w:ins w:id="6054" w:author="Simon Johnson" w:date="2021-03-09T16:06:00Z">
              <w:r>
                <w:t>Reserved</w:t>
              </w:r>
            </w:ins>
          </w:p>
        </w:tc>
        <w:tc>
          <w:tcPr>
            <w:tcW w:w="1136" w:type="dxa"/>
            <w:tcPrChange w:id="6055" w:author="Simon Johnson" w:date="2021-03-09T16:09:00Z">
              <w:tcPr>
                <w:tcW w:w="1150" w:type="dxa"/>
                <w:gridSpan w:val="2"/>
              </w:tcPr>
            </w:tcPrChange>
          </w:tcPr>
          <w:p w14:paraId="4F7D1A92" w14:textId="571FAABE" w:rsidR="008A18E5" w:rsidRDefault="008A18E5" w:rsidP="00CE1037">
            <w:pPr>
              <w:jc w:val="center"/>
              <w:rPr>
                <w:ins w:id="6056" w:author="Simon Johnson" w:date="2021-03-09T16:05:00Z"/>
              </w:rPr>
            </w:pPr>
            <w:ins w:id="6057" w:author="Simon Johnson" w:date="2021-03-09T16:06:00Z">
              <w:r>
                <w:t>Reserved</w:t>
              </w:r>
            </w:ins>
          </w:p>
        </w:tc>
        <w:tc>
          <w:tcPr>
            <w:tcW w:w="1116" w:type="dxa"/>
            <w:tcPrChange w:id="6058" w:author="Simon Johnson" w:date="2021-03-09T16:09:00Z">
              <w:tcPr>
                <w:tcW w:w="1146" w:type="dxa"/>
                <w:gridSpan w:val="3"/>
              </w:tcPr>
            </w:tcPrChange>
          </w:tcPr>
          <w:p w14:paraId="0D712DDB" w14:textId="74E62438" w:rsidR="008A18E5" w:rsidRDefault="008A18E5" w:rsidP="00CE1037">
            <w:pPr>
              <w:jc w:val="center"/>
              <w:rPr>
                <w:ins w:id="6059" w:author="Simon Johnson" w:date="2021-03-09T16:05:00Z"/>
              </w:rPr>
            </w:pPr>
            <w:ins w:id="6060" w:author="Simon Johnson" w:date="2021-03-09T16:06:00Z">
              <w:r>
                <w:t>Reserved</w:t>
              </w:r>
            </w:ins>
          </w:p>
        </w:tc>
        <w:tc>
          <w:tcPr>
            <w:tcW w:w="1147" w:type="dxa"/>
            <w:gridSpan w:val="2"/>
            <w:tcPrChange w:id="6061" w:author="Simon Johnson" w:date="2021-03-09T16:09:00Z">
              <w:tcPr>
                <w:tcW w:w="1143" w:type="dxa"/>
                <w:gridSpan w:val="2"/>
              </w:tcPr>
            </w:tcPrChange>
          </w:tcPr>
          <w:p w14:paraId="49F8E3BB" w14:textId="3C087972" w:rsidR="008A18E5" w:rsidRDefault="008A18E5" w:rsidP="00CE1037">
            <w:pPr>
              <w:jc w:val="center"/>
              <w:rPr>
                <w:ins w:id="6062" w:author="Simon Johnson" w:date="2021-03-09T16:05:00Z"/>
              </w:rPr>
            </w:pPr>
            <w:ins w:id="6063" w:author="Simon Johnson" w:date="2021-03-09T16:06:00Z">
              <w:r>
                <w:t>Reserved</w:t>
              </w:r>
            </w:ins>
          </w:p>
        </w:tc>
        <w:tc>
          <w:tcPr>
            <w:tcW w:w="1072" w:type="dxa"/>
            <w:tcPrChange w:id="6064" w:author="Simon Johnson" w:date="2021-03-09T16:09:00Z">
              <w:tcPr>
                <w:tcW w:w="1072" w:type="dxa"/>
                <w:gridSpan w:val="3"/>
              </w:tcPr>
            </w:tcPrChange>
          </w:tcPr>
          <w:p w14:paraId="6C45471C" w14:textId="2C27E30E" w:rsidR="008A18E5" w:rsidRDefault="008A18E5" w:rsidP="00CE1037">
            <w:pPr>
              <w:jc w:val="center"/>
              <w:rPr>
                <w:ins w:id="6065" w:author="Simon Johnson" w:date="2021-03-09T16:05:00Z"/>
              </w:rPr>
            </w:pPr>
            <w:ins w:id="6066" w:author="Simon Johnson" w:date="2021-03-09T16:06:00Z">
              <w:r>
                <w:t>Reserved</w:t>
              </w:r>
            </w:ins>
          </w:p>
        </w:tc>
        <w:tc>
          <w:tcPr>
            <w:tcW w:w="1747" w:type="dxa"/>
            <w:gridSpan w:val="3"/>
            <w:tcPrChange w:id="6067" w:author="Simon Johnson" w:date="2021-03-09T16:09:00Z">
              <w:tcPr>
                <w:tcW w:w="1621" w:type="dxa"/>
                <w:gridSpan w:val="3"/>
              </w:tcPr>
            </w:tcPrChange>
          </w:tcPr>
          <w:p w14:paraId="68FD44DF" w14:textId="0EEF0CED" w:rsidR="008A18E5" w:rsidRDefault="008A18E5" w:rsidP="00CE1037">
            <w:pPr>
              <w:jc w:val="center"/>
              <w:rPr>
                <w:ins w:id="6068" w:author="Simon Johnson" w:date="2021-03-09T16:05:00Z"/>
              </w:rPr>
            </w:pPr>
            <w:ins w:id="6069" w:author="Simon Johnson" w:date="2021-03-09T16:06:00Z">
              <w:r>
                <w:t>Topic Type</w:t>
              </w:r>
            </w:ins>
          </w:p>
        </w:tc>
      </w:tr>
      <w:tr w:rsidR="008A18E5" w14:paraId="64D495AF" w14:textId="77777777" w:rsidTr="008A18E5">
        <w:trPr>
          <w:ins w:id="6070" w:author="Simon Johnson" w:date="2021-03-09T16:05:00Z"/>
        </w:trPr>
        <w:tc>
          <w:tcPr>
            <w:tcW w:w="961" w:type="dxa"/>
            <w:tcPrChange w:id="6071" w:author="Simon Johnson" w:date="2021-03-09T16:09:00Z">
              <w:tcPr>
                <w:tcW w:w="1061" w:type="dxa"/>
                <w:gridSpan w:val="2"/>
              </w:tcPr>
            </w:tcPrChange>
          </w:tcPr>
          <w:p w14:paraId="1B608CC1" w14:textId="3AA54D79" w:rsidR="008A18E5" w:rsidRDefault="008A18E5" w:rsidP="00CE1037">
            <w:pPr>
              <w:rPr>
                <w:ins w:id="6072" w:author="Simon Johnson" w:date="2021-03-09T16:05:00Z"/>
              </w:rPr>
            </w:pPr>
            <w:ins w:id="6073" w:author="Simon Johnson" w:date="2021-03-09T16:09:00Z">
              <w:r>
                <w:t>Byte 3</w:t>
              </w:r>
            </w:ins>
          </w:p>
        </w:tc>
        <w:tc>
          <w:tcPr>
            <w:tcW w:w="1061" w:type="dxa"/>
            <w:tcPrChange w:id="6074" w:author="Simon Johnson" w:date="2021-03-09T16:09:00Z">
              <w:tcPr>
                <w:tcW w:w="1061" w:type="dxa"/>
                <w:gridSpan w:val="3"/>
              </w:tcPr>
            </w:tcPrChange>
          </w:tcPr>
          <w:p w14:paraId="6DC6D8C5" w14:textId="76E1A614" w:rsidR="008A18E5" w:rsidRDefault="008A18E5" w:rsidP="00CE1037">
            <w:pPr>
              <w:jc w:val="center"/>
              <w:rPr>
                <w:ins w:id="6075" w:author="Simon Johnson" w:date="2021-03-09T16:05:00Z"/>
              </w:rPr>
            </w:pPr>
            <w:ins w:id="6076" w:author="Simon Johnson" w:date="2021-03-09T16:08:00Z">
              <w:r>
                <w:t>0</w:t>
              </w:r>
            </w:ins>
          </w:p>
        </w:tc>
        <w:tc>
          <w:tcPr>
            <w:tcW w:w="1110" w:type="dxa"/>
            <w:gridSpan w:val="2"/>
            <w:tcPrChange w:id="6077" w:author="Simon Johnson" w:date="2021-03-09T16:09:00Z">
              <w:tcPr>
                <w:tcW w:w="1118" w:type="dxa"/>
                <w:gridSpan w:val="3"/>
              </w:tcPr>
            </w:tcPrChange>
          </w:tcPr>
          <w:p w14:paraId="00770232" w14:textId="49AD4586" w:rsidR="008A18E5" w:rsidRDefault="008A18E5" w:rsidP="00CE1037">
            <w:pPr>
              <w:jc w:val="center"/>
              <w:rPr>
                <w:ins w:id="6078" w:author="Simon Johnson" w:date="2021-03-09T16:05:00Z"/>
              </w:rPr>
            </w:pPr>
            <w:ins w:id="6079" w:author="Simon Johnson" w:date="2021-03-09T16:08:00Z">
              <w:r>
                <w:t>0</w:t>
              </w:r>
            </w:ins>
          </w:p>
        </w:tc>
        <w:tc>
          <w:tcPr>
            <w:tcW w:w="1136" w:type="dxa"/>
            <w:tcPrChange w:id="6080" w:author="Simon Johnson" w:date="2021-03-09T16:09:00Z">
              <w:tcPr>
                <w:tcW w:w="1150" w:type="dxa"/>
                <w:gridSpan w:val="2"/>
              </w:tcPr>
            </w:tcPrChange>
          </w:tcPr>
          <w:p w14:paraId="709BD8C1" w14:textId="1751140D" w:rsidR="008A18E5" w:rsidRDefault="008A18E5" w:rsidP="00CE1037">
            <w:pPr>
              <w:jc w:val="center"/>
              <w:rPr>
                <w:ins w:id="6081" w:author="Simon Johnson" w:date="2021-03-09T16:05:00Z"/>
              </w:rPr>
            </w:pPr>
            <w:ins w:id="6082" w:author="Simon Johnson" w:date="2021-03-09T16:08:00Z">
              <w:r>
                <w:t>0</w:t>
              </w:r>
            </w:ins>
          </w:p>
        </w:tc>
        <w:tc>
          <w:tcPr>
            <w:tcW w:w="1116" w:type="dxa"/>
            <w:tcPrChange w:id="6083" w:author="Simon Johnson" w:date="2021-03-09T16:09:00Z">
              <w:tcPr>
                <w:tcW w:w="1134" w:type="dxa"/>
                <w:gridSpan w:val="2"/>
              </w:tcPr>
            </w:tcPrChange>
          </w:tcPr>
          <w:p w14:paraId="25D764D8" w14:textId="1C7AFF8E" w:rsidR="008A18E5" w:rsidRDefault="008A18E5" w:rsidP="00CE1037">
            <w:pPr>
              <w:jc w:val="center"/>
              <w:rPr>
                <w:ins w:id="6084" w:author="Simon Johnson" w:date="2021-03-09T16:05:00Z"/>
              </w:rPr>
            </w:pPr>
            <w:ins w:id="6085" w:author="Simon Johnson" w:date="2021-03-09T16:08:00Z">
              <w:r>
                <w:t>0</w:t>
              </w:r>
            </w:ins>
          </w:p>
        </w:tc>
        <w:tc>
          <w:tcPr>
            <w:tcW w:w="1147" w:type="dxa"/>
            <w:gridSpan w:val="2"/>
            <w:tcPrChange w:id="6086" w:author="Simon Johnson" w:date="2021-03-09T16:09:00Z">
              <w:tcPr>
                <w:tcW w:w="1164" w:type="dxa"/>
                <w:gridSpan w:val="3"/>
              </w:tcPr>
            </w:tcPrChange>
          </w:tcPr>
          <w:p w14:paraId="534473BB" w14:textId="35AAB358" w:rsidR="008A18E5" w:rsidRDefault="008A18E5" w:rsidP="00CE1037">
            <w:pPr>
              <w:jc w:val="center"/>
              <w:rPr>
                <w:ins w:id="6087" w:author="Simon Johnson" w:date="2021-03-09T16:05:00Z"/>
              </w:rPr>
            </w:pPr>
            <w:ins w:id="6088" w:author="Simon Johnson" w:date="2021-03-09T16:08:00Z">
              <w:r>
                <w:t>0</w:t>
              </w:r>
            </w:ins>
          </w:p>
        </w:tc>
        <w:tc>
          <w:tcPr>
            <w:tcW w:w="1072" w:type="dxa"/>
            <w:tcPrChange w:id="6089" w:author="Simon Johnson" w:date="2021-03-09T16:09:00Z">
              <w:tcPr>
                <w:tcW w:w="992" w:type="dxa"/>
                <w:gridSpan w:val="2"/>
              </w:tcPr>
            </w:tcPrChange>
          </w:tcPr>
          <w:p w14:paraId="0418AECB" w14:textId="70AEF8C1" w:rsidR="008A18E5" w:rsidRDefault="008A18E5" w:rsidP="00CE1037">
            <w:pPr>
              <w:jc w:val="center"/>
              <w:rPr>
                <w:ins w:id="6090" w:author="Simon Johnson" w:date="2021-03-09T16:05:00Z"/>
              </w:rPr>
            </w:pPr>
            <w:ins w:id="6091" w:author="Simon Johnson" w:date="2021-03-09T16:08:00Z">
              <w:r>
                <w:t>0</w:t>
              </w:r>
            </w:ins>
          </w:p>
        </w:tc>
        <w:tc>
          <w:tcPr>
            <w:tcW w:w="897" w:type="dxa"/>
            <w:tcPrChange w:id="6092" w:author="Simon Johnson" w:date="2021-03-09T16:09:00Z">
              <w:tcPr>
                <w:tcW w:w="836" w:type="dxa"/>
                <w:gridSpan w:val="3"/>
              </w:tcPr>
            </w:tcPrChange>
          </w:tcPr>
          <w:p w14:paraId="41F65DC4" w14:textId="0389F064" w:rsidR="008A18E5" w:rsidRDefault="008A18E5" w:rsidP="00CE1037">
            <w:pPr>
              <w:jc w:val="center"/>
              <w:rPr>
                <w:ins w:id="6093" w:author="Simon Johnson" w:date="2021-03-09T16:05:00Z"/>
              </w:rPr>
            </w:pPr>
            <w:ins w:id="6094" w:author="Simon Johnson" w:date="2021-03-09T16:08:00Z">
              <w:r>
                <w:t>X</w:t>
              </w:r>
            </w:ins>
          </w:p>
        </w:tc>
        <w:tc>
          <w:tcPr>
            <w:tcW w:w="850" w:type="dxa"/>
            <w:gridSpan w:val="2"/>
            <w:tcPrChange w:id="6095" w:author="Simon Johnson" w:date="2021-03-09T16:09:00Z">
              <w:tcPr>
                <w:tcW w:w="834" w:type="dxa"/>
              </w:tcPr>
            </w:tcPrChange>
          </w:tcPr>
          <w:p w14:paraId="620494FD" w14:textId="582D0393" w:rsidR="008A18E5" w:rsidRDefault="008A18E5" w:rsidP="00CE1037">
            <w:pPr>
              <w:jc w:val="center"/>
              <w:rPr>
                <w:ins w:id="6096" w:author="Simon Johnson" w:date="2021-03-09T16:05:00Z"/>
              </w:rPr>
            </w:pPr>
            <w:ins w:id="6097" w:author="Simon Johnson" w:date="2021-03-09T16:08:00Z">
              <w:r>
                <w:t>X</w:t>
              </w:r>
            </w:ins>
          </w:p>
        </w:tc>
      </w:tr>
      <w:tr w:rsidR="00CF3BA6" w14:paraId="0ADBBFA1" w14:textId="77777777" w:rsidTr="008A18E5">
        <w:trPr>
          <w:ins w:id="6098" w:author="Simon Johnson" w:date="2021-03-01T13:40:00Z"/>
        </w:trPr>
        <w:tc>
          <w:tcPr>
            <w:tcW w:w="961" w:type="dxa"/>
            <w:tcPrChange w:id="6099" w:author="Simon Johnson" w:date="2021-03-09T16:08:00Z">
              <w:tcPr>
                <w:tcW w:w="1123" w:type="dxa"/>
                <w:gridSpan w:val="3"/>
              </w:tcPr>
            </w:tcPrChange>
          </w:tcPr>
          <w:p w14:paraId="7885AC02" w14:textId="13B3716D" w:rsidR="00CF3BA6" w:rsidRDefault="00CF3BA6" w:rsidP="00CE1037">
            <w:pPr>
              <w:rPr>
                <w:ins w:id="6100" w:author="Simon Johnson" w:date="2021-03-01T13:40:00Z"/>
              </w:rPr>
            </w:pPr>
            <w:ins w:id="6101" w:author="Simon Johnson" w:date="2021-03-01T13:40:00Z">
              <w:r>
                <w:t xml:space="preserve">Byte </w:t>
              </w:r>
            </w:ins>
            <w:ins w:id="6102" w:author="Simon Johnson" w:date="2021-03-09T16:09:00Z">
              <w:r w:rsidR="008A18E5">
                <w:t>4</w:t>
              </w:r>
            </w:ins>
          </w:p>
        </w:tc>
        <w:tc>
          <w:tcPr>
            <w:tcW w:w="8389" w:type="dxa"/>
            <w:gridSpan w:val="11"/>
            <w:tcPrChange w:id="6103" w:author="Simon Johnson" w:date="2021-03-09T16:08:00Z">
              <w:tcPr>
                <w:tcW w:w="8227" w:type="dxa"/>
                <w:gridSpan w:val="18"/>
              </w:tcPr>
            </w:tcPrChange>
          </w:tcPr>
          <w:p w14:paraId="3B24B90B" w14:textId="65F27EEC" w:rsidR="00CF3BA6" w:rsidRDefault="00CF3BA6" w:rsidP="00CE1037">
            <w:pPr>
              <w:jc w:val="center"/>
              <w:rPr>
                <w:ins w:id="6104" w:author="Simon Johnson" w:date="2021-03-01T13:40:00Z"/>
              </w:rPr>
            </w:pPr>
            <w:ins w:id="6105" w:author="Simon Johnson" w:date="2021-03-01T13:40:00Z">
              <w:r>
                <w:t xml:space="preserve">Topic </w:t>
              </w:r>
            </w:ins>
            <w:ins w:id="6106" w:author="Simon Johnson" w:date="2021-03-09T12:12:00Z">
              <w:r w:rsidR="00F02E04">
                <w:t>Alias</w:t>
              </w:r>
            </w:ins>
            <w:ins w:id="6107" w:author="Simon Johnson" w:date="2021-03-01T13:40:00Z">
              <w:r>
                <w:t xml:space="preserve"> MSB</w:t>
              </w:r>
            </w:ins>
          </w:p>
        </w:tc>
      </w:tr>
      <w:tr w:rsidR="00CF3BA6" w14:paraId="210E10FB" w14:textId="77777777" w:rsidTr="008A18E5">
        <w:trPr>
          <w:ins w:id="6108" w:author="Simon Johnson" w:date="2021-03-01T13:40:00Z"/>
        </w:trPr>
        <w:tc>
          <w:tcPr>
            <w:tcW w:w="961" w:type="dxa"/>
            <w:tcPrChange w:id="6109" w:author="Simon Johnson" w:date="2021-03-09T16:08:00Z">
              <w:tcPr>
                <w:tcW w:w="1123" w:type="dxa"/>
                <w:gridSpan w:val="3"/>
              </w:tcPr>
            </w:tcPrChange>
          </w:tcPr>
          <w:p w14:paraId="2B5334CB" w14:textId="0895824C" w:rsidR="00CF3BA6" w:rsidRDefault="00CF3BA6" w:rsidP="00CE1037">
            <w:pPr>
              <w:rPr>
                <w:ins w:id="6110" w:author="Simon Johnson" w:date="2021-03-01T13:40:00Z"/>
              </w:rPr>
            </w:pPr>
            <w:ins w:id="6111" w:author="Simon Johnson" w:date="2021-03-01T13:40:00Z">
              <w:r>
                <w:t xml:space="preserve">Byte </w:t>
              </w:r>
            </w:ins>
            <w:ins w:id="6112" w:author="Simon Johnson" w:date="2021-03-09T16:09:00Z">
              <w:r w:rsidR="008A18E5">
                <w:t>5</w:t>
              </w:r>
            </w:ins>
          </w:p>
        </w:tc>
        <w:tc>
          <w:tcPr>
            <w:tcW w:w="8389" w:type="dxa"/>
            <w:gridSpan w:val="11"/>
            <w:tcPrChange w:id="6113" w:author="Simon Johnson" w:date="2021-03-09T16:08:00Z">
              <w:tcPr>
                <w:tcW w:w="8227" w:type="dxa"/>
                <w:gridSpan w:val="18"/>
              </w:tcPr>
            </w:tcPrChange>
          </w:tcPr>
          <w:p w14:paraId="321D1727" w14:textId="2505C4AC" w:rsidR="00CF3BA6" w:rsidRDefault="00CF3BA6" w:rsidP="00CE1037">
            <w:pPr>
              <w:jc w:val="center"/>
              <w:rPr>
                <w:ins w:id="6114" w:author="Simon Johnson" w:date="2021-03-01T13:40:00Z"/>
              </w:rPr>
            </w:pPr>
            <w:ins w:id="6115" w:author="Simon Johnson" w:date="2021-03-01T13:40:00Z">
              <w:r>
                <w:t xml:space="preserve">Topic </w:t>
              </w:r>
            </w:ins>
            <w:ins w:id="6116" w:author="Simon Johnson" w:date="2021-03-09T12:12:00Z">
              <w:r w:rsidR="00F02E04">
                <w:t>Alias</w:t>
              </w:r>
            </w:ins>
            <w:ins w:id="6117" w:author="Simon Johnson" w:date="2021-03-01T13:40:00Z">
              <w:r>
                <w:t xml:space="preserve"> LSB</w:t>
              </w:r>
            </w:ins>
          </w:p>
        </w:tc>
      </w:tr>
      <w:tr w:rsidR="00CF3BA6" w14:paraId="750FA762" w14:textId="77777777" w:rsidTr="008A18E5">
        <w:trPr>
          <w:ins w:id="6118" w:author="Simon Johnson" w:date="2021-03-01T13:40:00Z"/>
        </w:trPr>
        <w:tc>
          <w:tcPr>
            <w:tcW w:w="961" w:type="dxa"/>
            <w:tcPrChange w:id="6119" w:author="Simon Johnson" w:date="2021-03-09T16:08:00Z">
              <w:tcPr>
                <w:tcW w:w="1123" w:type="dxa"/>
                <w:gridSpan w:val="3"/>
              </w:tcPr>
            </w:tcPrChange>
          </w:tcPr>
          <w:p w14:paraId="33AE308C" w14:textId="23B13DFE" w:rsidR="00CF3BA6" w:rsidRDefault="00CF3BA6" w:rsidP="00CE1037">
            <w:pPr>
              <w:rPr>
                <w:ins w:id="6120" w:author="Simon Johnson" w:date="2021-03-01T13:40:00Z"/>
              </w:rPr>
            </w:pPr>
            <w:ins w:id="6121" w:author="Simon Johnson" w:date="2021-03-01T13:40:00Z">
              <w:r>
                <w:t xml:space="preserve">Byte </w:t>
              </w:r>
            </w:ins>
            <w:ins w:id="6122" w:author="Simon Johnson" w:date="2021-03-09T16:09:00Z">
              <w:r w:rsidR="008A18E5">
                <w:t>6</w:t>
              </w:r>
            </w:ins>
          </w:p>
        </w:tc>
        <w:tc>
          <w:tcPr>
            <w:tcW w:w="8389" w:type="dxa"/>
            <w:gridSpan w:val="11"/>
            <w:tcPrChange w:id="6123" w:author="Simon Johnson" w:date="2021-03-09T16:08:00Z">
              <w:tcPr>
                <w:tcW w:w="8227" w:type="dxa"/>
                <w:gridSpan w:val="18"/>
              </w:tcPr>
            </w:tcPrChange>
          </w:tcPr>
          <w:p w14:paraId="3C8929A6" w14:textId="66090BDD" w:rsidR="00CF3BA6" w:rsidRDefault="00DB32D3" w:rsidP="00CE1037">
            <w:pPr>
              <w:jc w:val="center"/>
              <w:rPr>
                <w:ins w:id="6124" w:author="Simon Johnson" w:date="2021-03-01T13:40:00Z"/>
              </w:rPr>
            </w:pPr>
            <w:ins w:id="6125" w:author="Simon Johnson" w:date="2021-03-09T10:49:00Z">
              <w:r>
                <w:t xml:space="preserve">Packet Id </w:t>
              </w:r>
            </w:ins>
            <w:ins w:id="6126" w:author="Simon Johnson" w:date="2021-03-01T13:40:00Z">
              <w:r w:rsidR="00CF3BA6">
                <w:t>MSB</w:t>
              </w:r>
            </w:ins>
          </w:p>
        </w:tc>
      </w:tr>
      <w:tr w:rsidR="00CF3BA6" w14:paraId="2619B5B4" w14:textId="77777777" w:rsidTr="008A18E5">
        <w:trPr>
          <w:ins w:id="6127" w:author="Simon Johnson" w:date="2021-03-01T13:40:00Z"/>
        </w:trPr>
        <w:tc>
          <w:tcPr>
            <w:tcW w:w="961" w:type="dxa"/>
            <w:tcPrChange w:id="6128" w:author="Simon Johnson" w:date="2021-03-09T16:08:00Z">
              <w:tcPr>
                <w:tcW w:w="1123" w:type="dxa"/>
                <w:gridSpan w:val="3"/>
              </w:tcPr>
            </w:tcPrChange>
          </w:tcPr>
          <w:p w14:paraId="749551E2" w14:textId="6B64B4E6" w:rsidR="00CF3BA6" w:rsidRDefault="00CF3BA6" w:rsidP="00CE1037">
            <w:pPr>
              <w:rPr>
                <w:ins w:id="6129" w:author="Simon Johnson" w:date="2021-03-01T13:40:00Z"/>
              </w:rPr>
            </w:pPr>
            <w:ins w:id="6130" w:author="Simon Johnson" w:date="2021-03-01T13:40:00Z">
              <w:r>
                <w:t xml:space="preserve">Byte </w:t>
              </w:r>
            </w:ins>
            <w:ins w:id="6131" w:author="Simon Johnson" w:date="2021-03-09T16:09:00Z">
              <w:r w:rsidR="008A18E5">
                <w:t>7</w:t>
              </w:r>
            </w:ins>
          </w:p>
        </w:tc>
        <w:tc>
          <w:tcPr>
            <w:tcW w:w="8389" w:type="dxa"/>
            <w:gridSpan w:val="11"/>
            <w:tcPrChange w:id="6132" w:author="Simon Johnson" w:date="2021-03-09T16:08:00Z">
              <w:tcPr>
                <w:tcW w:w="8227" w:type="dxa"/>
                <w:gridSpan w:val="18"/>
              </w:tcPr>
            </w:tcPrChange>
          </w:tcPr>
          <w:p w14:paraId="1F7351E6" w14:textId="4B106E85" w:rsidR="00CF3BA6" w:rsidRDefault="00DB32D3" w:rsidP="00CE1037">
            <w:pPr>
              <w:jc w:val="center"/>
              <w:rPr>
                <w:ins w:id="6133" w:author="Simon Johnson" w:date="2021-03-01T13:40:00Z"/>
              </w:rPr>
            </w:pPr>
            <w:ins w:id="6134" w:author="Simon Johnson" w:date="2021-03-09T10:49:00Z">
              <w:r>
                <w:t xml:space="preserve">Packet Id </w:t>
              </w:r>
            </w:ins>
            <w:ins w:id="6135" w:author="Simon Johnson" w:date="2021-03-01T13:40:00Z">
              <w:r w:rsidR="00CF3BA6">
                <w:t>LSB</w:t>
              </w:r>
            </w:ins>
          </w:p>
        </w:tc>
      </w:tr>
      <w:tr w:rsidR="00CF3BA6" w14:paraId="5C17840D" w14:textId="77777777" w:rsidTr="008A18E5">
        <w:trPr>
          <w:ins w:id="6136" w:author="Simon Johnson" w:date="2021-03-01T13:40:00Z"/>
        </w:trPr>
        <w:tc>
          <w:tcPr>
            <w:tcW w:w="961" w:type="dxa"/>
            <w:tcPrChange w:id="6137" w:author="Simon Johnson" w:date="2021-03-09T16:08:00Z">
              <w:tcPr>
                <w:tcW w:w="1123" w:type="dxa"/>
                <w:gridSpan w:val="3"/>
              </w:tcPr>
            </w:tcPrChange>
          </w:tcPr>
          <w:p w14:paraId="435C895D" w14:textId="7BF0CB46" w:rsidR="00CF3BA6" w:rsidRDefault="00CF3BA6" w:rsidP="00CE1037">
            <w:pPr>
              <w:rPr>
                <w:ins w:id="6138" w:author="Simon Johnson" w:date="2021-03-01T13:40:00Z"/>
              </w:rPr>
            </w:pPr>
            <w:ins w:id="6139" w:author="Simon Johnson" w:date="2021-03-01T13:40:00Z">
              <w:r>
                <w:t xml:space="preserve">Byte </w:t>
              </w:r>
            </w:ins>
            <w:ins w:id="6140" w:author="Simon Johnson" w:date="2021-03-09T16:09:00Z">
              <w:r w:rsidR="008A18E5">
                <w:t>8</w:t>
              </w:r>
            </w:ins>
          </w:p>
        </w:tc>
        <w:tc>
          <w:tcPr>
            <w:tcW w:w="8389" w:type="dxa"/>
            <w:gridSpan w:val="11"/>
            <w:tcPrChange w:id="6141" w:author="Simon Johnson" w:date="2021-03-09T16:08:00Z">
              <w:tcPr>
                <w:tcW w:w="8227" w:type="dxa"/>
                <w:gridSpan w:val="18"/>
              </w:tcPr>
            </w:tcPrChange>
          </w:tcPr>
          <w:p w14:paraId="500E9FDB" w14:textId="5ED780C8" w:rsidR="00CF3BA6" w:rsidRDefault="00CF3BA6" w:rsidP="00CE1037">
            <w:pPr>
              <w:jc w:val="center"/>
              <w:rPr>
                <w:ins w:id="6142" w:author="Simon Johnson" w:date="2021-03-01T13:40:00Z"/>
              </w:rPr>
            </w:pPr>
            <w:ins w:id="6143" w:author="Simon Johnson" w:date="2021-03-01T13:40:00Z">
              <w:r>
                <w:t>Return Code</w:t>
              </w:r>
            </w:ins>
          </w:p>
        </w:tc>
      </w:tr>
    </w:tbl>
    <w:p w14:paraId="0FC40528" w14:textId="35B36AF0" w:rsidR="00C84FE9" w:rsidRDefault="00C84FE9" w:rsidP="00C84FE9">
      <w:pPr>
        <w:spacing w:after="245" w:line="265" w:lineRule="auto"/>
        <w:jc w:val="center"/>
      </w:pPr>
      <w:r>
        <w:t xml:space="preserve">Table 15: REGACK </w:t>
      </w:r>
      <w:ins w:id="6144" w:author="Simon Johnson" w:date="2021-03-09T11:41:00Z">
        <w:r w:rsidR="0018058B">
          <w:t>packet</w:t>
        </w:r>
      </w:ins>
      <w:del w:id="6145" w:author="Simon Johnson" w:date="2021-03-09T11:41:00Z">
        <w:r w:rsidDel="0018058B">
          <w:delText>Message</w:delText>
        </w:r>
      </w:del>
    </w:p>
    <w:p w14:paraId="6E067EE2" w14:textId="2CBDFA1F" w:rsidR="00C84FE9" w:rsidRDefault="00C84FE9">
      <w:pPr>
        <w:ind w:left="-15" w:right="4" w:firstLine="299"/>
        <w:pPrChange w:id="6146" w:author="Simon Johnson" w:date="2021-03-26T11:41:00Z">
          <w:pPr>
            <w:ind w:left="-15" w:right="990" w:firstLine="299"/>
          </w:pPr>
        </w:pPrChange>
      </w:pPr>
      <w:r>
        <w:t xml:space="preserve">The REGACK </w:t>
      </w:r>
      <w:ins w:id="6147" w:author="Simon Johnson" w:date="2021-03-09T11:41:00Z">
        <w:r w:rsidR="0018058B">
          <w:t>packet</w:t>
        </w:r>
        <w:r w:rsidR="0018058B" w:rsidDel="0018058B">
          <w:t xml:space="preserve"> </w:t>
        </w:r>
      </w:ins>
      <w:del w:id="6148" w:author="Simon Johnson" w:date="2021-03-09T11:41:00Z">
        <w:r w:rsidDel="0018058B">
          <w:delText xml:space="preserve">message </w:delText>
        </w:r>
      </w:del>
      <w:r>
        <w:t xml:space="preserve">is sent by a client or by a GW as an acknowledgment to the receipt and processing of a REGISTER </w:t>
      </w:r>
      <w:ins w:id="6149" w:author="Simon Johnson" w:date="2021-03-09T11:41:00Z">
        <w:r w:rsidR="0018058B">
          <w:t>packet</w:t>
        </w:r>
      </w:ins>
      <w:del w:id="6150" w:author="Simon Johnson" w:date="2021-03-09T11:41:00Z">
        <w:r w:rsidDel="0018058B">
          <w:delText>message</w:delText>
        </w:r>
      </w:del>
      <w:r>
        <w:t>. Its format is illustrated in Table 15:</w:t>
      </w:r>
    </w:p>
    <w:p w14:paraId="10C4C257" w14:textId="77777777" w:rsidR="009E4995" w:rsidRPr="00080C94" w:rsidRDefault="009E4995">
      <w:pPr>
        <w:pStyle w:val="Heading4"/>
        <w:ind w:right="4"/>
        <w:rPr>
          <w:ins w:id="6151" w:author="Simon Johnson" w:date="2021-03-01T16:38:00Z"/>
        </w:rPr>
        <w:pPrChange w:id="6152" w:author="Simon Johnson" w:date="2021-03-26T11:41:00Z">
          <w:pPr>
            <w:pStyle w:val="Heading4"/>
          </w:pPr>
        </w:pPrChange>
      </w:pPr>
      <w:bookmarkStart w:id="6153" w:name="_Toc71106378"/>
      <w:ins w:id="6154" w:author="Simon Johnson" w:date="2021-03-01T16:38:00Z">
        <w:r>
          <w:t>Length &amp; Packet Type</w:t>
        </w:r>
        <w:bookmarkEnd w:id="6153"/>
      </w:ins>
    </w:p>
    <w:p w14:paraId="67603881" w14:textId="5E04ED0E" w:rsidR="009E4995" w:rsidRDefault="009E4995">
      <w:pPr>
        <w:spacing w:before="0" w:after="174" w:line="248" w:lineRule="auto"/>
        <w:ind w:right="4"/>
        <w:jc w:val="both"/>
        <w:rPr>
          <w:ins w:id="6155" w:author="Simon Johnson" w:date="2021-03-09T16:15:00Z"/>
        </w:rPr>
        <w:pPrChange w:id="6156" w:author="Simon Johnson" w:date="2021-03-26T11:41:00Z">
          <w:pPr>
            <w:spacing w:before="0" w:after="174" w:line="248" w:lineRule="auto"/>
            <w:ind w:right="990"/>
            <w:jc w:val="both"/>
          </w:pPr>
        </w:pPrChange>
      </w:pPr>
      <w:ins w:id="6157" w:author="Simon Johnson" w:date="2021-03-01T16:38:00Z">
        <w:r>
          <w:t xml:space="preserve">The first 2 or 4 bytes of the packet are encoded according to the variable length packet header format. Please refer to figure </w:t>
        </w:r>
      </w:ins>
      <w:ins w:id="6158" w:author="Simon Johnson" w:date="2021-03-09T16:47:00Z">
        <w:r w:rsidR="00643FDB">
          <w:t>3.1.2</w:t>
        </w:r>
      </w:ins>
      <w:ins w:id="6159" w:author="Simon Johnson" w:date="2021-03-01T16:38:00Z">
        <w:r>
          <w:t xml:space="preserve"> for a detailed description.</w:t>
        </w:r>
      </w:ins>
    </w:p>
    <w:p w14:paraId="38A05A76" w14:textId="0DE10197" w:rsidR="008A18E5" w:rsidRPr="008A18E5" w:rsidRDefault="008A18E5">
      <w:pPr>
        <w:pStyle w:val="Heading4"/>
        <w:ind w:right="4"/>
        <w:rPr>
          <w:ins w:id="6160" w:author="Simon Johnson" w:date="2021-03-09T16:15:00Z"/>
        </w:rPr>
        <w:pPrChange w:id="6161" w:author="Simon Johnson" w:date="2021-03-26T11:41:00Z">
          <w:pPr>
            <w:pStyle w:val="Heading4"/>
          </w:pPr>
        </w:pPrChange>
      </w:pPr>
      <w:bookmarkStart w:id="6162" w:name="_Toc71106379"/>
      <w:ins w:id="6163" w:author="Simon Johnson" w:date="2021-03-09T16:15:00Z">
        <w:r>
          <w:t>Regack Flags</w:t>
        </w:r>
        <w:bookmarkEnd w:id="6162"/>
      </w:ins>
    </w:p>
    <w:p w14:paraId="52A8EA32" w14:textId="77777777" w:rsidR="002C1245" w:rsidRDefault="002C1245" w:rsidP="002C1245">
      <w:pPr>
        <w:pStyle w:val="ListParagraph"/>
        <w:numPr>
          <w:ilvl w:val="0"/>
          <w:numId w:val="89"/>
        </w:numPr>
        <w:spacing w:before="0" w:after="306" w:line="248" w:lineRule="auto"/>
        <w:ind w:left="709" w:right="4" w:hanging="283"/>
        <w:jc w:val="both"/>
        <w:rPr>
          <w:ins w:id="6164" w:author="Simon Johnson" w:date="2021-05-05T11:20:00Z"/>
        </w:rPr>
      </w:pPr>
      <w:ins w:id="6165" w:author="Simon Johnson" w:date="2021-05-05T11:20:00Z">
        <w:r w:rsidRPr="006F37C4">
          <w:rPr>
            <w:b/>
            <w:bCs/>
          </w:rPr>
          <w:t>Topic Type</w:t>
        </w:r>
        <w:r w:rsidRPr="006F37C4">
          <w:t xml:space="preserve">: </w:t>
        </w:r>
        <w:r w:rsidRPr="00213027">
          <w:t>indicates the</w:t>
        </w:r>
        <w:r>
          <w:t xml:space="preserve"> type of</w:t>
        </w:r>
        <w:r w:rsidRPr="00213027">
          <w:t xml:space="preserve"> </w:t>
        </w:r>
        <w:r w:rsidRPr="006F37C4">
          <w:t xml:space="preserve">Topic Alias </w:t>
        </w:r>
        <w:r w:rsidRPr="00213027">
          <w:t xml:space="preserve">or </w:t>
        </w:r>
        <w:r w:rsidRPr="006F37C4">
          <w:t xml:space="preserve">Topic Name </w:t>
        </w:r>
        <w:r w:rsidRPr="00213027">
          <w:t>included in this</w:t>
        </w:r>
        <w:r>
          <w:t xml:space="preserve">. </w:t>
        </w:r>
        <w:r w:rsidRPr="00213027">
          <w:t>Refer to section 3</w:t>
        </w:r>
        <w:r>
          <w:t>.3</w:t>
        </w:r>
        <w:r w:rsidRPr="00213027">
          <w:t xml:space="preserve"> for the definition of the various types.</w:t>
        </w:r>
      </w:ins>
    </w:p>
    <w:p w14:paraId="34E8E6A3" w14:textId="64070A11" w:rsidR="00CF3BA6" w:rsidRDefault="00C84FE9">
      <w:pPr>
        <w:pStyle w:val="Heading4"/>
        <w:ind w:right="4"/>
        <w:rPr>
          <w:ins w:id="6166" w:author="Simon Johnson" w:date="2021-03-01T13:41:00Z"/>
        </w:rPr>
        <w:pPrChange w:id="6167" w:author="Simon Johnson" w:date="2021-03-26T11:41:00Z">
          <w:pPr>
            <w:pStyle w:val="Heading4"/>
          </w:pPr>
        </w:pPrChange>
      </w:pPr>
      <w:del w:id="6168" w:author="Simon Johnson" w:date="2021-03-01T16:38:00Z">
        <w:r w:rsidDel="009E4995">
          <w:delText xml:space="preserve">Length and </w:delText>
        </w:r>
      </w:del>
      <w:del w:id="6169" w:author="Simon Johnson" w:date="2021-03-01T13:50:00Z">
        <w:r w:rsidDel="00A90D87">
          <w:delText>MsgType</w:delText>
        </w:r>
      </w:del>
      <w:del w:id="6170" w:author="Simon Johnson" w:date="2021-03-01T16:38:00Z">
        <w:r w:rsidDel="009E4995">
          <w:delText>: see Section 5.2.</w:delText>
        </w:r>
      </w:del>
      <w:bookmarkStart w:id="6171" w:name="_Toc71106380"/>
      <w:ins w:id="6172" w:author="Simon Johnson" w:date="2021-03-01T13:41:00Z">
        <w:r w:rsidR="00CF3BA6">
          <w:t xml:space="preserve">Topic </w:t>
        </w:r>
      </w:ins>
      <w:ins w:id="6173" w:author="Simon Johnson" w:date="2021-03-09T12:12:00Z">
        <w:r w:rsidR="00F02E04">
          <w:t>Alias</w:t>
        </w:r>
      </w:ins>
      <w:bookmarkEnd w:id="6171"/>
    </w:p>
    <w:p w14:paraId="65E4D906" w14:textId="24CCD1E4" w:rsidR="00CF3BA6" w:rsidRDefault="00CF3BA6">
      <w:pPr>
        <w:spacing w:before="0" w:after="174" w:line="248" w:lineRule="auto"/>
        <w:ind w:right="4"/>
        <w:jc w:val="both"/>
        <w:rPr>
          <w:ins w:id="6174" w:author="Simon Johnson" w:date="2021-03-01T13:41:00Z"/>
        </w:rPr>
        <w:pPrChange w:id="6175" w:author="Simon Johnson" w:date="2021-03-26T11:41:00Z">
          <w:pPr>
            <w:spacing w:before="0" w:after="174" w:line="248" w:lineRule="auto"/>
            <w:ind w:right="990"/>
            <w:jc w:val="both"/>
          </w:pPr>
        </w:pPrChange>
      </w:pPr>
      <w:ins w:id="6176" w:author="Simon Johnson" w:date="2021-03-01T13:41:00Z">
        <w:r>
          <w:t xml:space="preserve">The value that shall be used as the topic </w:t>
        </w:r>
      </w:ins>
      <w:ins w:id="6177" w:author="Simon Johnson" w:date="2021-03-09T12:12:00Z">
        <w:r w:rsidR="00F02E04">
          <w:t xml:space="preserve">alias </w:t>
        </w:r>
      </w:ins>
      <w:ins w:id="6178" w:author="Simon Johnson" w:date="2021-03-01T13:41:00Z">
        <w:r>
          <w:t>in the PUBLISH packets.</w:t>
        </w:r>
      </w:ins>
    </w:p>
    <w:p w14:paraId="1766A4E8" w14:textId="55D563E2" w:rsidR="00CF3BA6" w:rsidRDefault="00DB32D3">
      <w:pPr>
        <w:pStyle w:val="Heading4"/>
        <w:ind w:right="4"/>
        <w:rPr>
          <w:ins w:id="6179" w:author="Simon Johnson" w:date="2021-03-01T13:41:00Z"/>
        </w:rPr>
        <w:pPrChange w:id="6180" w:author="Simon Johnson" w:date="2021-03-26T11:41:00Z">
          <w:pPr>
            <w:pStyle w:val="Heading4"/>
          </w:pPr>
        </w:pPrChange>
      </w:pPr>
      <w:bookmarkStart w:id="6181" w:name="_Toc71106381"/>
      <w:ins w:id="6182" w:author="Simon Johnson" w:date="2021-03-09T10:49:00Z">
        <w:r>
          <w:t>Pa</w:t>
        </w:r>
      </w:ins>
      <w:ins w:id="6183" w:author="Simon Johnson" w:date="2021-03-09T10:50:00Z">
        <w:r>
          <w:t>cket</w:t>
        </w:r>
      </w:ins>
      <w:ins w:id="6184" w:author="Simon Johnson" w:date="2021-03-01T13:41:00Z">
        <w:r w:rsidR="00CF3BA6">
          <w:t xml:space="preserve"> Id</w:t>
        </w:r>
        <w:bookmarkEnd w:id="6181"/>
      </w:ins>
    </w:p>
    <w:p w14:paraId="591D054A" w14:textId="6FC7FDB9" w:rsidR="00CF3BA6" w:rsidRDefault="00CF3BA6">
      <w:pPr>
        <w:spacing w:before="0" w:after="0" w:line="422" w:lineRule="auto"/>
        <w:ind w:right="4"/>
        <w:jc w:val="both"/>
        <w:rPr>
          <w:ins w:id="6185" w:author="Simon Johnson" w:date="2021-03-01T13:46:00Z"/>
        </w:rPr>
        <w:pPrChange w:id="6186" w:author="Simon Johnson" w:date="2021-03-26T11:41:00Z">
          <w:pPr>
            <w:spacing w:before="0" w:after="0" w:line="422" w:lineRule="auto"/>
            <w:ind w:right="990"/>
            <w:jc w:val="both"/>
          </w:pPr>
        </w:pPrChange>
      </w:pPr>
      <w:ins w:id="6187" w:author="Simon Johnson" w:date="2021-03-01T13:43:00Z">
        <w:r>
          <w:t>The s</w:t>
        </w:r>
      </w:ins>
      <w:ins w:id="6188" w:author="Simon Johnson" w:date="2021-03-01T13:41:00Z">
        <w:r>
          <w:t xml:space="preserve">ame value as the one contained in the corresponding REGISTER </w:t>
        </w:r>
      </w:ins>
      <w:ins w:id="6189" w:author="Simon Johnson" w:date="2021-03-09T11:41:00Z">
        <w:r w:rsidR="0018058B">
          <w:t>packet</w:t>
        </w:r>
      </w:ins>
      <w:ins w:id="6190" w:author="Simon Johnson" w:date="2021-03-01T13:41:00Z">
        <w:r>
          <w:t>.</w:t>
        </w:r>
      </w:ins>
    </w:p>
    <w:p w14:paraId="12109408" w14:textId="51801CB5" w:rsidR="00CF3BA6" w:rsidRDefault="00CF3BA6">
      <w:pPr>
        <w:pStyle w:val="Heading4"/>
        <w:ind w:right="4"/>
        <w:rPr>
          <w:ins w:id="6191" w:author="Simon Johnson" w:date="2021-03-01T13:44:00Z"/>
        </w:rPr>
        <w:pPrChange w:id="6192" w:author="Simon Johnson" w:date="2021-03-26T11:41:00Z">
          <w:pPr>
            <w:pStyle w:val="Heading4"/>
          </w:pPr>
        </w:pPrChange>
      </w:pPr>
      <w:bookmarkStart w:id="6193" w:name="_Toc71106382"/>
      <w:ins w:id="6194" w:author="Simon Johnson" w:date="2021-03-01T13:44:00Z">
        <w:r>
          <w:t>Return Code</w:t>
        </w:r>
        <w:bookmarkEnd w:id="6193"/>
      </w:ins>
    </w:p>
    <w:p w14:paraId="210BB613" w14:textId="20892C36" w:rsidR="00CF3BA6" w:rsidRDefault="00CF3BA6">
      <w:pPr>
        <w:spacing w:before="0" w:after="0" w:line="422" w:lineRule="auto"/>
        <w:ind w:right="4"/>
        <w:jc w:val="both"/>
        <w:rPr>
          <w:ins w:id="6195" w:author="Simon Johnson" w:date="2021-03-01T13:45:00Z"/>
        </w:rPr>
        <w:pPrChange w:id="6196" w:author="Simon Johnson" w:date="2021-03-26T11:41:00Z">
          <w:pPr>
            <w:spacing w:before="0" w:after="0" w:line="422" w:lineRule="auto"/>
            <w:ind w:right="990"/>
            <w:jc w:val="both"/>
          </w:pPr>
        </w:pPrChange>
      </w:pPr>
      <w:ins w:id="6197" w:author="Simon Johnson" w:date="2021-03-01T13:45:00Z">
        <w:r>
          <w:t>“Accepted” or rejected reason.</w:t>
        </w:r>
      </w:ins>
    </w:p>
    <w:p w14:paraId="1FB4E4D3" w14:textId="77777777" w:rsidR="005729FF" w:rsidRDefault="005729FF" w:rsidP="00CF3BA6">
      <w:pPr>
        <w:spacing w:before="0" w:after="0" w:line="422" w:lineRule="auto"/>
        <w:ind w:right="990"/>
        <w:jc w:val="both"/>
        <w:rPr>
          <w:ins w:id="6198" w:author="Simon Johnson" w:date="2021-03-01T13:44:00Z"/>
        </w:rPr>
      </w:pPr>
    </w:p>
    <w:p w14:paraId="1968A150" w14:textId="2A9E285D" w:rsidR="00CF3BA6" w:rsidDel="00A90D87" w:rsidRDefault="00CF3BA6">
      <w:pPr>
        <w:spacing w:before="0" w:after="174" w:line="248" w:lineRule="auto"/>
        <w:ind w:left="498" w:right="990"/>
        <w:jc w:val="both"/>
        <w:rPr>
          <w:del w:id="6199" w:author="Simon Johnson" w:date="2021-03-01T13:45:00Z"/>
        </w:rPr>
        <w:pPrChange w:id="6200" w:author="Simon Johnson" w:date="2021-03-01T13:44:00Z">
          <w:pPr>
            <w:numPr>
              <w:numId w:val="62"/>
            </w:numPr>
            <w:spacing w:before="0" w:after="174" w:line="248" w:lineRule="auto"/>
            <w:ind w:left="498" w:right="990" w:hanging="199"/>
            <w:jc w:val="both"/>
          </w:pPr>
        </w:pPrChange>
      </w:pPr>
      <w:bookmarkStart w:id="6201" w:name="_Toc66180615"/>
      <w:bookmarkStart w:id="6202" w:name="_Toc66183603"/>
      <w:bookmarkStart w:id="6203" w:name="_Toc66185471"/>
      <w:bookmarkStart w:id="6204" w:name="_Toc66186217"/>
      <w:bookmarkStart w:id="6205" w:name="_Toc66186484"/>
      <w:bookmarkStart w:id="6206" w:name="_Toc66201184"/>
      <w:bookmarkStart w:id="6207" w:name="_Toc66710264"/>
      <w:bookmarkStart w:id="6208" w:name="_Toc67648520"/>
      <w:bookmarkStart w:id="6209" w:name="_Toc67651003"/>
      <w:bookmarkStart w:id="6210" w:name="_Toc71106383"/>
      <w:bookmarkEnd w:id="6201"/>
      <w:bookmarkEnd w:id="6202"/>
      <w:bookmarkEnd w:id="6203"/>
      <w:bookmarkEnd w:id="6204"/>
      <w:bookmarkEnd w:id="6205"/>
      <w:bookmarkEnd w:id="6206"/>
      <w:bookmarkEnd w:id="6207"/>
      <w:bookmarkEnd w:id="6208"/>
      <w:bookmarkEnd w:id="6209"/>
      <w:bookmarkEnd w:id="6210"/>
    </w:p>
    <w:p w14:paraId="1F072389" w14:textId="659964D0" w:rsidR="00C84FE9" w:rsidDel="00A90D87" w:rsidRDefault="00C84FE9" w:rsidP="00C84FE9">
      <w:pPr>
        <w:numPr>
          <w:ilvl w:val="0"/>
          <w:numId w:val="62"/>
        </w:numPr>
        <w:spacing w:before="0" w:after="0" w:line="422" w:lineRule="auto"/>
        <w:ind w:right="990" w:hanging="199"/>
        <w:jc w:val="both"/>
        <w:rPr>
          <w:del w:id="6211" w:author="Simon Johnson" w:date="2021-03-01T13:45:00Z"/>
        </w:rPr>
      </w:pPr>
      <w:del w:id="6212" w:author="Simon Johnson" w:date="2021-03-01T13:45:00Z">
        <w:r w:rsidDel="00A90D87">
          <w:delText xml:space="preserve">TopicId: the value that shall be used as topic id in the PUBLISH messages; </w:delText>
        </w:r>
        <w:r w:rsidDel="00A90D87">
          <w:rPr>
            <w:rFonts w:ascii="Cambria" w:eastAsia="Cambria" w:hAnsi="Cambria" w:cs="Cambria"/>
          </w:rPr>
          <w:delText xml:space="preserve">• </w:delText>
        </w:r>
        <w:r w:rsidDel="00A90D87">
          <w:delText xml:space="preserve">MsgId: </w:delText>
        </w:r>
      </w:del>
      <w:del w:id="6213" w:author="Simon Johnson" w:date="2021-03-01T13:41:00Z">
        <w:r w:rsidDel="00CF3BA6">
          <w:delText>same value as the one contained in the corresponding REGISTER message.</w:delText>
        </w:r>
      </w:del>
      <w:bookmarkStart w:id="6214" w:name="_Toc66180616"/>
      <w:bookmarkStart w:id="6215" w:name="_Toc66183604"/>
      <w:bookmarkStart w:id="6216" w:name="_Toc66185472"/>
      <w:bookmarkStart w:id="6217" w:name="_Toc66186218"/>
      <w:bookmarkStart w:id="6218" w:name="_Toc66186485"/>
      <w:bookmarkStart w:id="6219" w:name="_Toc66201185"/>
      <w:bookmarkStart w:id="6220" w:name="_Toc66710265"/>
      <w:bookmarkStart w:id="6221" w:name="_Toc67648521"/>
      <w:bookmarkStart w:id="6222" w:name="_Toc67651004"/>
      <w:bookmarkStart w:id="6223" w:name="_Toc71106384"/>
      <w:bookmarkEnd w:id="6214"/>
      <w:bookmarkEnd w:id="6215"/>
      <w:bookmarkEnd w:id="6216"/>
      <w:bookmarkEnd w:id="6217"/>
      <w:bookmarkEnd w:id="6218"/>
      <w:bookmarkEnd w:id="6219"/>
      <w:bookmarkEnd w:id="6220"/>
      <w:bookmarkEnd w:id="6221"/>
      <w:bookmarkEnd w:id="6222"/>
      <w:bookmarkEnd w:id="6223"/>
    </w:p>
    <w:p w14:paraId="6FEAFF5B" w14:textId="263D9203" w:rsidR="00C84FE9" w:rsidDel="00A90D87" w:rsidRDefault="00C84FE9" w:rsidP="00C84FE9">
      <w:pPr>
        <w:numPr>
          <w:ilvl w:val="0"/>
          <w:numId w:val="62"/>
        </w:numPr>
        <w:spacing w:before="0" w:after="306" w:line="248" w:lineRule="auto"/>
        <w:ind w:right="990" w:hanging="199"/>
        <w:jc w:val="both"/>
        <w:rPr>
          <w:del w:id="6224" w:author="Simon Johnson" w:date="2021-03-01T13:45:00Z"/>
        </w:rPr>
      </w:pPr>
      <w:del w:id="6225" w:author="Simon Johnson" w:date="2021-03-01T13:45:00Z">
        <w:r w:rsidDel="00A90D87">
          <w:delText>ReturnCode: “accepted”, or rejection reason.</w:delText>
        </w:r>
        <w:bookmarkStart w:id="6226" w:name="_Toc66180617"/>
        <w:bookmarkStart w:id="6227" w:name="_Toc66183605"/>
        <w:bookmarkStart w:id="6228" w:name="_Toc66185473"/>
        <w:bookmarkStart w:id="6229" w:name="_Toc66186219"/>
        <w:bookmarkStart w:id="6230" w:name="_Toc66186486"/>
        <w:bookmarkStart w:id="6231" w:name="_Toc66201186"/>
        <w:bookmarkStart w:id="6232" w:name="_Toc66710266"/>
        <w:bookmarkStart w:id="6233" w:name="_Toc67648522"/>
        <w:bookmarkStart w:id="6234" w:name="_Toc67651005"/>
        <w:bookmarkStart w:id="6235" w:name="_Toc71106385"/>
        <w:bookmarkEnd w:id="6226"/>
        <w:bookmarkEnd w:id="6227"/>
        <w:bookmarkEnd w:id="6228"/>
        <w:bookmarkEnd w:id="6229"/>
        <w:bookmarkEnd w:id="6230"/>
        <w:bookmarkEnd w:id="6231"/>
        <w:bookmarkEnd w:id="6232"/>
        <w:bookmarkEnd w:id="6233"/>
        <w:bookmarkEnd w:id="6234"/>
        <w:bookmarkEnd w:id="6235"/>
      </w:del>
    </w:p>
    <w:p w14:paraId="5126975F" w14:textId="60F21E4A" w:rsidR="00213027" w:rsidRDefault="6149D1D0">
      <w:pPr>
        <w:pStyle w:val="Heading3"/>
        <w:keepLines/>
        <w:spacing w:before="0" w:after="77" w:line="259" w:lineRule="auto"/>
        <w:ind w:left="682" w:hanging="697"/>
        <w:rPr>
          <w:ins w:id="6236" w:author="Simon Johnson" w:date="2021-03-09T14:16:00Z"/>
        </w:rPr>
        <w:pPrChange w:id="6237" w:author="Simon Johnson" w:date="2021-03-09T14:16:00Z">
          <w:pPr/>
        </w:pPrChange>
      </w:pPr>
      <w:bookmarkStart w:id="6238" w:name="_Toc42702"/>
      <w:bookmarkStart w:id="6239" w:name="_Toc71106386"/>
      <w:r>
        <w:t>PUBLISH</w:t>
      </w:r>
      <w:bookmarkEnd w:id="6238"/>
      <w:bookmarkEnd w:id="6239"/>
    </w:p>
    <w:p w14:paraId="6B73C188" w14:textId="77777777" w:rsidR="00213027" w:rsidRPr="00213027" w:rsidRDefault="00213027">
      <w:pPr>
        <w:rPr>
          <w:ins w:id="6240" w:author="Simon Johnson" w:date="2021-03-01T13:48:00Z"/>
          <w:rPrChange w:id="6241" w:author="Simon Johnson" w:date="2021-03-09T14:16:00Z">
            <w:rPr>
              <w:ins w:id="6242" w:author="Simon Johnson" w:date="2021-03-01T13:48:00Z"/>
            </w:rPr>
          </w:rPrChange>
        </w:rPr>
        <w:pPrChange w:id="6243" w:author="Simon Johnson" w:date="2021-03-09T14:16:00Z">
          <w:pPr>
            <w:pStyle w:val="Heading3"/>
            <w:keepLines/>
            <w:spacing w:before="0" w:after="77" w:line="259" w:lineRule="auto"/>
            <w:ind w:left="682" w:hanging="697"/>
          </w:pPr>
        </w:pPrChange>
      </w:pPr>
    </w:p>
    <w:tbl>
      <w:tblPr>
        <w:tblStyle w:val="TableGrid"/>
        <w:tblW w:w="0" w:type="auto"/>
        <w:tblLook w:val="04A0" w:firstRow="1" w:lastRow="0" w:firstColumn="1" w:lastColumn="0" w:noHBand="0" w:noVBand="1"/>
      </w:tblPr>
      <w:tblGrid>
        <w:gridCol w:w="1147"/>
        <w:gridCol w:w="1080"/>
        <w:gridCol w:w="49"/>
        <w:gridCol w:w="891"/>
        <w:gridCol w:w="875"/>
        <w:gridCol w:w="42"/>
        <w:gridCol w:w="946"/>
        <w:gridCol w:w="41"/>
        <w:gridCol w:w="177"/>
        <w:gridCol w:w="951"/>
        <w:gridCol w:w="1055"/>
        <w:gridCol w:w="73"/>
        <w:gridCol w:w="925"/>
        <w:gridCol w:w="26"/>
        <w:gridCol w:w="1072"/>
      </w:tblGrid>
      <w:tr w:rsidR="00213027" w:rsidRPr="00E661CA" w14:paraId="7FBE3584" w14:textId="77777777" w:rsidTr="00CE1037">
        <w:trPr>
          <w:ins w:id="6244" w:author="Simon Johnson" w:date="2021-03-01T13:48:00Z"/>
        </w:trPr>
        <w:tc>
          <w:tcPr>
            <w:tcW w:w="1147" w:type="dxa"/>
          </w:tcPr>
          <w:p w14:paraId="0DAB2CA9" w14:textId="77777777" w:rsidR="00A90D87" w:rsidRPr="00E661CA" w:rsidRDefault="00A90D87" w:rsidP="00CE1037">
            <w:pPr>
              <w:jc w:val="center"/>
              <w:rPr>
                <w:ins w:id="6245" w:author="Simon Johnson" w:date="2021-03-01T13:48:00Z"/>
                <w:b/>
                <w:bCs/>
              </w:rPr>
            </w:pPr>
            <w:ins w:id="6246" w:author="Simon Johnson" w:date="2021-03-01T13:48:00Z">
              <w:r w:rsidRPr="00E661CA">
                <w:rPr>
                  <w:b/>
                  <w:bCs/>
                </w:rPr>
                <w:t>Bit</w:t>
              </w:r>
            </w:ins>
          </w:p>
        </w:tc>
        <w:tc>
          <w:tcPr>
            <w:tcW w:w="1080" w:type="dxa"/>
          </w:tcPr>
          <w:p w14:paraId="7ADD105B" w14:textId="77777777" w:rsidR="00A90D87" w:rsidRPr="00E661CA" w:rsidRDefault="00A90D87" w:rsidP="00CE1037">
            <w:pPr>
              <w:jc w:val="center"/>
              <w:rPr>
                <w:ins w:id="6247" w:author="Simon Johnson" w:date="2021-03-01T13:48:00Z"/>
                <w:b/>
                <w:bCs/>
              </w:rPr>
            </w:pPr>
            <w:ins w:id="6248" w:author="Simon Johnson" w:date="2021-03-01T13:48:00Z">
              <w:r w:rsidRPr="00E661CA">
                <w:rPr>
                  <w:b/>
                  <w:bCs/>
                </w:rPr>
                <w:t>7</w:t>
              </w:r>
            </w:ins>
          </w:p>
        </w:tc>
        <w:tc>
          <w:tcPr>
            <w:tcW w:w="940" w:type="dxa"/>
            <w:gridSpan w:val="2"/>
          </w:tcPr>
          <w:p w14:paraId="0DC95F69" w14:textId="77777777" w:rsidR="00A90D87" w:rsidRPr="00E661CA" w:rsidRDefault="00A90D87" w:rsidP="00CE1037">
            <w:pPr>
              <w:jc w:val="center"/>
              <w:rPr>
                <w:ins w:id="6249" w:author="Simon Johnson" w:date="2021-03-01T13:48:00Z"/>
                <w:b/>
                <w:bCs/>
              </w:rPr>
            </w:pPr>
            <w:ins w:id="6250" w:author="Simon Johnson" w:date="2021-03-01T13:48:00Z">
              <w:r w:rsidRPr="00E661CA">
                <w:rPr>
                  <w:b/>
                  <w:bCs/>
                </w:rPr>
                <w:t>6</w:t>
              </w:r>
            </w:ins>
          </w:p>
        </w:tc>
        <w:tc>
          <w:tcPr>
            <w:tcW w:w="917" w:type="dxa"/>
            <w:gridSpan w:val="2"/>
          </w:tcPr>
          <w:p w14:paraId="015DE570" w14:textId="77777777" w:rsidR="00A90D87" w:rsidRPr="00E661CA" w:rsidRDefault="00A90D87" w:rsidP="00CE1037">
            <w:pPr>
              <w:jc w:val="center"/>
              <w:rPr>
                <w:ins w:id="6251" w:author="Simon Johnson" w:date="2021-03-01T13:48:00Z"/>
                <w:b/>
                <w:bCs/>
              </w:rPr>
            </w:pPr>
            <w:ins w:id="6252" w:author="Simon Johnson" w:date="2021-03-01T13:48:00Z">
              <w:r w:rsidRPr="00E661CA">
                <w:rPr>
                  <w:b/>
                  <w:bCs/>
                </w:rPr>
                <w:t>5</w:t>
              </w:r>
            </w:ins>
          </w:p>
        </w:tc>
        <w:tc>
          <w:tcPr>
            <w:tcW w:w="946" w:type="dxa"/>
          </w:tcPr>
          <w:p w14:paraId="0A37A633" w14:textId="77777777" w:rsidR="00A90D87" w:rsidRPr="00E661CA" w:rsidRDefault="00A90D87" w:rsidP="00CE1037">
            <w:pPr>
              <w:jc w:val="center"/>
              <w:rPr>
                <w:ins w:id="6253" w:author="Simon Johnson" w:date="2021-03-01T13:48:00Z"/>
                <w:b/>
                <w:bCs/>
              </w:rPr>
            </w:pPr>
            <w:ins w:id="6254" w:author="Simon Johnson" w:date="2021-03-01T13:48:00Z">
              <w:r w:rsidRPr="00E661CA">
                <w:rPr>
                  <w:b/>
                  <w:bCs/>
                </w:rPr>
                <w:t>4</w:t>
              </w:r>
            </w:ins>
          </w:p>
        </w:tc>
        <w:tc>
          <w:tcPr>
            <w:tcW w:w="1169" w:type="dxa"/>
            <w:gridSpan w:val="3"/>
          </w:tcPr>
          <w:p w14:paraId="13EFA1F6" w14:textId="77777777" w:rsidR="00A90D87" w:rsidRPr="00E661CA" w:rsidRDefault="00A90D87" w:rsidP="00CE1037">
            <w:pPr>
              <w:jc w:val="center"/>
              <w:rPr>
                <w:ins w:id="6255" w:author="Simon Johnson" w:date="2021-03-01T13:48:00Z"/>
                <w:b/>
                <w:bCs/>
              </w:rPr>
            </w:pPr>
            <w:ins w:id="6256" w:author="Simon Johnson" w:date="2021-03-01T13:48:00Z">
              <w:r w:rsidRPr="00E661CA">
                <w:rPr>
                  <w:b/>
                  <w:bCs/>
                </w:rPr>
                <w:t>3</w:t>
              </w:r>
            </w:ins>
          </w:p>
        </w:tc>
        <w:tc>
          <w:tcPr>
            <w:tcW w:w="1055" w:type="dxa"/>
          </w:tcPr>
          <w:p w14:paraId="6B251885" w14:textId="77777777" w:rsidR="00A90D87" w:rsidRPr="00E661CA" w:rsidRDefault="00A90D87" w:rsidP="00CE1037">
            <w:pPr>
              <w:jc w:val="center"/>
              <w:rPr>
                <w:ins w:id="6257" w:author="Simon Johnson" w:date="2021-03-01T13:48:00Z"/>
                <w:b/>
                <w:bCs/>
              </w:rPr>
            </w:pPr>
            <w:ins w:id="6258" w:author="Simon Johnson" w:date="2021-03-01T13:48:00Z">
              <w:r w:rsidRPr="00E661CA">
                <w:rPr>
                  <w:b/>
                  <w:bCs/>
                </w:rPr>
                <w:t>2</w:t>
              </w:r>
            </w:ins>
          </w:p>
        </w:tc>
        <w:tc>
          <w:tcPr>
            <w:tcW w:w="998" w:type="dxa"/>
            <w:gridSpan w:val="2"/>
          </w:tcPr>
          <w:p w14:paraId="092A86B7" w14:textId="77777777" w:rsidR="00A90D87" w:rsidRPr="00E661CA" w:rsidRDefault="00A90D87" w:rsidP="00CE1037">
            <w:pPr>
              <w:jc w:val="center"/>
              <w:rPr>
                <w:ins w:id="6259" w:author="Simon Johnson" w:date="2021-03-01T13:48:00Z"/>
                <w:b/>
                <w:bCs/>
              </w:rPr>
            </w:pPr>
            <w:ins w:id="6260" w:author="Simon Johnson" w:date="2021-03-01T13:48:00Z">
              <w:r w:rsidRPr="00E661CA">
                <w:rPr>
                  <w:b/>
                  <w:bCs/>
                </w:rPr>
                <w:t>1</w:t>
              </w:r>
            </w:ins>
          </w:p>
        </w:tc>
        <w:tc>
          <w:tcPr>
            <w:tcW w:w="1098" w:type="dxa"/>
            <w:gridSpan w:val="2"/>
          </w:tcPr>
          <w:p w14:paraId="3F7ED500" w14:textId="77777777" w:rsidR="00A90D87" w:rsidRPr="00E661CA" w:rsidRDefault="00A90D87" w:rsidP="00CE1037">
            <w:pPr>
              <w:jc w:val="center"/>
              <w:rPr>
                <w:ins w:id="6261" w:author="Simon Johnson" w:date="2021-03-01T13:48:00Z"/>
                <w:b/>
                <w:bCs/>
              </w:rPr>
            </w:pPr>
            <w:ins w:id="6262" w:author="Simon Johnson" w:date="2021-03-01T13:48:00Z">
              <w:r w:rsidRPr="00E661CA">
                <w:rPr>
                  <w:b/>
                  <w:bCs/>
                </w:rPr>
                <w:t>0</w:t>
              </w:r>
            </w:ins>
          </w:p>
        </w:tc>
      </w:tr>
      <w:tr w:rsidR="00A90D87" w14:paraId="1BE9FB47" w14:textId="77777777" w:rsidTr="00CE1037">
        <w:trPr>
          <w:ins w:id="6263" w:author="Simon Johnson" w:date="2021-03-01T13:48:00Z"/>
        </w:trPr>
        <w:tc>
          <w:tcPr>
            <w:tcW w:w="1147" w:type="dxa"/>
          </w:tcPr>
          <w:p w14:paraId="3F1804F6" w14:textId="77777777" w:rsidR="00A90D87" w:rsidRDefault="00A90D87" w:rsidP="00CE1037">
            <w:pPr>
              <w:rPr>
                <w:ins w:id="6264" w:author="Simon Johnson" w:date="2021-03-01T13:48:00Z"/>
              </w:rPr>
            </w:pPr>
            <w:ins w:id="6265" w:author="Simon Johnson" w:date="2021-03-01T13:48:00Z">
              <w:r>
                <w:lastRenderedPageBreak/>
                <w:t>Byte 1</w:t>
              </w:r>
            </w:ins>
          </w:p>
        </w:tc>
        <w:tc>
          <w:tcPr>
            <w:tcW w:w="8203" w:type="dxa"/>
            <w:gridSpan w:val="14"/>
          </w:tcPr>
          <w:p w14:paraId="17831C86" w14:textId="77777777" w:rsidR="00A90D87" w:rsidRDefault="00A90D87" w:rsidP="00CE1037">
            <w:pPr>
              <w:jc w:val="center"/>
              <w:rPr>
                <w:ins w:id="6266" w:author="Simon Johnson" w:date="2021-03-01T13:48:00Z"/>
              </w:rPr>
            </w:pPr>
            <w:ins w:id="6267" w:author="Simon Johnson" w:date="2021-03-01T13:48:00Z">
              <w:r>
                <w:t>Length</w:t>
              </w:r>
            </w:ins>
          </w:p>
        </w:tc>
      </w:tr>
      <w:tr w:rsidR="00A90D87" w14:paraId="7EC803A4" w14:textId="77777777" w:rsidTr="00CE1037">
        <w:trPr>
          <w:ins w:id="6268" w:author="Simon Johnson" w:date="2021-03-01T13:48:00Z"/>
        </w:trPr>
        <w:tc>
          <w:tcPr>
            <w:tcW w:w="1147" w:type="dxa"/>
          </w:tcPr>
          <w:p w14:paraId="7A5987EA" w14:textId="77777777" w:rsidR="00A90D87" w:rsidRDefault="00A90D87" w:rsidP="00CE1037">
            <w:pPr>
              <w:rPr>
                <w:ins w:id="6269" w:author="Simon Johnson" w:date="2021-03-01T13:48:00Z"/>
              </w:rPr>
            </w:pPr>
            <w:ins w:id="6270" w:author="Simon Johnson" w:date="2021-03-01T13:48:00Z">
              <w:r>
                <w:t>Byte 2</w:t>
              </w:r>
            </w:ins>
          </w:p>
        </w:tc>
        <w:tc>
          <w:tcPr>
            <w:tcW w:w="8203" w:type="dxa"/>
            <w:gridSpan w:val="14"/>
          </w:tcPr>
          <w:p w14:paraId="57C013E4" w14:textId="77777777" w:rsidR="00A90D87" w:rsidRDefault="00A90D87" w:rsidP="00CE1037">
            <w:pPr>
              <w:jc w:val="center"/>
              <w:rPr>
                <w:ins w:id="6271" w:author="Simon Johnson" w:date="2021-03-01T13:48:00Z"/>
              </w:rPr>
            </w:pPr>
            <w:ins w:id="6272" w:author="Simon Johnson" w:date="2021-03-01T13:48:00Z">
              <w:r>
                <w:t>Packet Type</w:t>
              </w:r>
            </w:ins>
          </w:p>
        </w:tc>
      </w:tr>
      <w:tr w:rsidR="00A90D87" w:rsidRPr="00E661CA" w14:paraId="1480E2B0" w14:textId="77777777" w:rsidTr="00CE1037">
        <w:trPr>
          <w:ins w:id="6273" w:author="Simon Johnson" w:date="2021-03-01T13:48:00Z"/>
        </w:trPr>
        <w:tc>
          <w:tcPr>
            <w:tcW w:w="1147" w:type="dxa"/>
          </w:tcPr>
          <w:p w14:paraId="5A40A768" w14:textId="2B9E3694" w:rsidR="00A90D87" w:rsidRPr="00E661CA" w:rsidRDefault="00A90D87" w:rsidP="00CE1037">
            <w:pPr>
              <w:jc w:val="center"/>
              <w:rPr>
                <w:ins w:id="6274" w:author="Simon Johnson" w:date="2021-03-01T13:48:00Z"/>
                <w:i/>
                <w:iCs/>
              </w:rPr>
            </w:pPr>
          </w:p>
        </w:tc>
        <w:tc>
          <w:tcPr>
            <w:tcW w:w="1129" w:type="dxa"/>
            <w:gridSpan w:val="2"/>
          </w:tcPr>
          <w:p w14:paraId="7D63324B" w14:textId="77777777" w:rsidR="00A90D87" w:rsidRPr="00DD448B" w:rsidRDefault="00A90D87" w:rsidP="00CE1037">
            <w:pPr>
              <w:jc w:val="center"/>
              <w:rPr>
                <w:ins w:id="6275" w:author="Simon Johnson" w:date="2021-03-01T13:48:00Z"/>
                <w:i/>
                <w:iCs/>
              </w:rPr>
            </w:pPr>
            <w:ins w:id="6276" w:author="Simon Johnson" w:date="2021-03-01T13:48:00Z">
              <w:r w:rsidRPr="00405798">
                <w:rPr>
                  <w:i/>
                  <w:iCs/>
                </w:rPr>
                <w:t>DUP</w:t>
              </w:r>
            </w:ins>
          </w:p>
          <w:p w14:paraId="618D6E91" w14:textId="131D5673" w:rsidR="00A90D87" w:rsidRPr="00037A5E" w:rsidRDefault="00A90D87" w:rsidP="00CE1037">
            <w:pPr>
              <w:jc w:val="center"/>
              <w:rPr>
                <w:ins w:id="6277" w:author="Simon Johnson" w:date="2021-03-01T13:48:00Z"/>
                <w:i/>
                <w:iCs/>
              </w:rPr>
            </w:pPr>
          </w:p>
        </w:tc>
        <w:tc>
          <w:tcPr>
            <w:tcW w:w="1766" w:type="dxa"/>
            <w:gridSpan w:val="2"/>
          </w:tcPr>
          <w:p w14:paraId="09D78C51" w14:textId="77777777" w:rsidR="00A90D87" w:rsidRPr="00037A5E" w:rsidRDefault="00A90D87" w:rsidP="00CE1037">
            <w:pPr>
              <w:jc w:val="center"/>
              <w:rPr>
                <w:ins w:id="6278" w:author="Simon Johnson" w:date="2021-03-01T13:48:00Z"/>
                <w:i/>
                <w:iCs/>
              </w:rPr>
            </w:pPr>
            <w:ins w:id="6279" w:author="Simon Johnson" w:date="2021-03-01T13:48:00Z">
              <w:r w:rsidRPr="00037A5E">
                <w:rPr>
                  <w:i/>
                  <w:iCs/>
                </w:rPr>
                <w:t>QoS</w:t>
              </w:r>
            </w:ins>
          </w:p>
          <w:p w14:paraId="2D2EB886" w14:textId="77777777" w:rsidR="00A90D87" w:rsidRPr="00037A5E" w:rsidRDefault="00A90D87" w:rsidP="00CE1037">
            <w:pPr>
              <w:jc w:val="center"/>
              <w:rPr>
                <w:ins w:id="6280" w:author="Simon Johnson" w:date="2021-03-01T13:48:00Z"/>
                <w:i/>
                <w:iCs/>
              </w:rPr>
            </w:pPr>
          </w:p>
        </w:tc>
        <w:tc>
          <w:tcPr>
            <w:tcW w:w="1029" w:type="dxa"/>
            <w:gridSpan w:val="3"/>
          </w:tcPr>
          <w:p w14:paraId="7469AFE3" w14:textId="77777777" w:rsidR="00A90D87" w:rsidRPr="00037A5E" w:rsidRDefault="00A90D87" w:rsidP="00CE1037">
            <w:pPr>
              <w:jc w:val="center"/>
              <w:rPr>
                <w:ins w:id="6281" w:author="Simon Johnson" w:date="2021-03-01T13:48:00Z"/>
                <w:i/>
                <w:iCs/>
              </w:rPr>
            </w:pPr>
            <w:ins w:id="6282" w:author="Simon Johnson" w:date="2021-03-01T13:48:00Z">
              <w:r w:rsidRPr="00037A5E">
                <w:rPr>
                  <w:i/>
                  <w:iCs/>
                </w:rPr>
                <w:t>Retain</w:t>
              </w:r>
            </w:ins>
          </w:p>
        </w:tc>
        <w:tc>
          <w:tcPr>
            <w:tcW w:w="1128" w:type="dxa"/>
            <w:gridSpan w:val="2"/>
          </w:tcPr>
          <w:p w14:paraId="739BB151" w14:textId="6C086FAC" w:rsidR="00A90D87" w:rsidRPr="00DD448B" w:rsidRDefault="00037A5E">
            <w:pPr>
              <w:jc w:val="center"/>
              <w:rPr>
                <w:ins w:id="6283" w:author="Simon Johnson" w:date="2021-03-01T13:48:00Z"/>
                <w:i/>
                <w:iCs/>
              </w:rPr>
            </w:pPr>
            <w:ins w:id="6284" w:author="Simon Johnson" w:date="2021-03-03T14:12:00Z">
              <w:r w:rsidRPr="00037A5E">
                <w:rPr>
                  <w:i/>
                  <w:iCs/>
                  <w:rPrChange w:id="6285" w:author="Simon Johnson" w:date="2021-03-03T14:12:00Z">
                    <w:rPr/>
                  </w:rPrChange>
                </w:rPr>
                <w:t>Reserve</w:t>
              </w:r>
            </w:ins>
            <w:ins w:id="6286" w:author="Simon Johnson" w:date="2021-03-09T14:16:00Z">
              <w:r w:rsidR="00213027">
                <w:rPr>
                  <w:i/>
                  <w:iCs/>
                </w:rPr>
                <w:t>d</w:t>
              </w:r>
            </w:ins>
          </w:p>
        </w:tc>
        <w:tc>
          <w:tcPr>
            <w:tcW w:w="1128" w:type="dxa"/>
            <w:gridSpan w:val="2"/>
          </w:tcPr>
          <w:p w14:paraId="72F0D2FD" w14:textId="13B22AC4" w:rsidR="00A90D87" w:rsidRPr="00DD448B" w:rsidRDefault="00037A5E" w:rsidP="00CE1037">
            <w:pPr>
              <w:jc w:val="center"/>
              <w:rPr>
                <w:ins w:id="6287" w:author="Simon Johnson" w:date="2021-03-01T13:48:00Z"/>
                <w:i/>
                <w:iCs/>
              </w:rPr>
            </w:pPr>
            <w:ins w:id="6288" w:author="Simon Johnson" w:date="2021-03-03T14:12:00Z">
              <w:r w:rsidRPr="00037A5E">
                <w:rPr>
                  <w:i/>
                  <w:iCs/>
                  <w:rPrChange w:id="6289" w:author="Simon Johnson" w:date="2021-03-03T14:12:00Z">
                    <w:rPr/>
                  </w:rPrChange>
                </w:rPr>
                <w:t>Reserve</w:t>
              </w:r>
            </w:ins>
            <w:ins w:id="6290" w:author="Simon Johnson" w:date="2021-03-09T14:16:00Z">
              <w:r w:rsidR="00213027">
                <w:rPr>
                  <w:i/>
                  <w:iCs/>
                </w:rPr>
                <w:t>d</w:t>
              </w:r>
            </w:ins>
          </w:p>
        </w:tc>
        <w:tc>
          <w:tcPr>
            <w:tcW w:w="2023" w:type="dxa"/>
            <w:gridSpan w:val="3"/>
          </w:tcPr>
          <w:p w14:paraId="1BDB3C22" w14:textId="01C6D996" w:rsidR="00A90D87" w:rsidRPr="00037A5E" w:rsidRDefault="00A90D87" w:rsidP="00CE1037">
            <w:pPr>
              <w:jc w:val="center"/>
              <w:rPr>
                <w:ins w:id="6291" w:author="Simon Johnson" w:date="2021-03-01T13:48:00Z"/>
                <w:i/>
                <w:iCs/>
              </w:rPr>
            </w:pPr>
            <w:ins w:id="6292" w:author="Simon Johnson" w:date="2021-03-01T13:48:00Z">
              <w:r w:rsidRPr="00037A5E">
                <w:rPr>
                  <w:i/>
                  <w:iCs/>
                </w:rPr>
                <w:t>Topic Type</w:t>
              </w:r>
            </w:ins>
          </w:p>
          <w:p w14:paraId="449EA085" w14:textId="4A13019D" w:rsidR="00A90D87" w:rsidRPr="00037A5E" w:rsidRDefault="00A90D87">
            <w:pPr>
              <w:rPr>
                <w:ins w:id="6293" w:author="Simon Johnson" w:date="2021-03-01T13:48:00Z"/>
                <w:i/>
                <w:iCs/>
              </w:rPr>
              <w:pPrChange w:id="6294" w:author="Unknown" w:date="2021-03-01T13:55:00Z">
                <w:pPr>
                  <w:jc w:val="center"/>
                </w:pPr>
              </w:pPrChange>
            </w:pPr>
          </w:p>
        </w:tc>
      </w:tr>
      <w:tr w:rsidR="00213027" w:rsidRPr="00E661CA" w14:paraId="63FC19CB" w14:textId="77777777" w:rsidTr="00CE1037">
        <w:trPr>
          <w:ins w:id="6295" w:author="Simon Johnson" w:date="2021-03-01T13:48:00Z"/>
        </w:trPr>
        <w:tc>
          <w:tcPr>
            <w:tcW w:w="1147" w:type="dxa"/>
          </w:tcPr>
          <w:p w14:paraId="2F8541A5" w14:textId="77777777" w:rsidR="00A90D87" w:rsidRDefault="00A90D87" w:rsidP="00CE1037">
            <w:pPr>
              <w:rPr>
                <w:ins w:id="6296" w:author="Simon Johnson" w:date="2021-03-01T13:48:00Z"/>
              </w:rPr>
            </w:pPr>
            <w:ins w:id="6297" w:author="Simon Johnson" w:date="2021-03-01T13:48:00Z">
              <w:r>
                <w:t>Byte 3</w:t>
              </w:r>
            </w:ins>
          </w:p>
        </w:tc>
        <w:tc>
          <w:tcPr>
            <w:tcW w:w="1129" w:type="dxa"/>
            <w:gridSpan w:val="2"/>
          </w:tcPr>
          <w:p w14:paraId="26342A43" w14:textId="02472879" w:rsidR="00A90D87" w:rsidRPr="00E661CA" w:rsidRDefault="00A87CE0" w:rsidP="00CE1037">
            <w:pPr>
              <w:jc w:val="center"/>
              <w:rPr>
                <w:ins w:id="6298" w:author="Simon Johnson" w:date="2021-03-01T13:48:00Z"/>
                <w:i/>
                <w:iCs/>
              </w:rPr>
            </w:pPr>
            <w:ins w:id="6299" w:author="Simon Johnson" w:date="2021-03-01T13:55:00Z">
              <w:r>
                <w:rPr>
                  <w:i/>
                  <w:iCs/>
                </w:rPr>
                <w:t>X</w:t>
              </w:r>
            </w:ins>
          </w:p>
        </w:tc>
        <w:tc>
          <w:tcPr>
            <w:tcW w:w="891" w:type="dxa"/>
          </w:tcPr>
          <w:p w14:paraId="3A462595" w14:textId="77777777" w:rsidR="00A90D87" w:rsidRPr="00E661CA" w:rsidRDefault="00A90D87" w:rsidP="00CE1037">
            <w:pPr>
              <w:jc w:val="center"/>
              <w:rPr>
                <w:ins w:id="6300" w:author="Simon Johnson" w:date="2021-03-01T13:48:00Z"/>
                <w:i/>
                <w:iCs/>
              </w:rPr>
            </w:pPr>
            <w:ins w:id="6301" w:author="Simon Johnson" w:date="2021-03-01T13:48:00Z">
              <w:r>
                <w:rPr>
                  <w:i/>
                  <w:iCs/>
                </w:rPr>
                <w:t>X</w:t>
              </w:r>
            </w:ins>
          </w:p>
        </w:tc>
        <w:tc>
          <w:tcPr>
            <w:tcW w:w="875" w:type="dxa"/>
          </w:tcPr>
          <w:p w14:paraId="301C856B" w14:textId="77777777" w:rsidR="00A90D87" w:rsidRPr="00E661CA" w:rsidRDefault="00A90D87" w:rsidP="00CE1037">
            <w:pPr>
              <w:jc w:val="center"/>
              <w:rPr>
                <w:ins w:id="6302" w:author="Simon Johnson" w:date="2021-03-01T13:48:00Z"/>
                <w:i/>
                <w:iCs/>
              </w:rPr>
            </w:pPr>
            <w:ins w:id="6303" w:author="Simon Johnson" w:date="2021-03-01T13:48:00Z">
              <w:r>
                <w:rPr>
                  <w:i/>
                  <w:iCs/>
                </w:rPr>
                <w:t>X</w:t>
              </w:r>
            </w:ins>
          </w:p>
        </w:tc>
        <w:tc>
          <w:tcPr>
            <w:tcW w:w="1029" w:type="dxa"/>
            <w:gridSpan w:val="3"/>
          </w:tcPr>
          <w:p w14:paraId="51372DDD" w14:textId="77777777" w:rsidR="00A90D87" w:rsidRPr="00E661CA" w:rsidRDefault="00A90D87" w:rsidP="00CE1037">
            <w:pPr>
              <w:jc w:val="center"/>
              <w:rPr>
                <w:ins w:id="6304" w:author="Simon Johnson" w:date="2021-03-01T13:48:00Z"/>
                <w:i/>
                <w:iCs/>
              </w:rPr>
            </w:pPr>
            <w:ins w:id="6305" w:author="Simon Johnson" w:date="2021-03-01T13:48:00Z">
              <w:r>
                <w:rPr>
                  <w:i/>
                  <w:iCs/>
                </w:rPr>
                <w:t>X</w:t>
              </w:r>
            </w:ins>
          </w:p>
        </w:tc>
        <w:tc>
          <w:tcPr>
            <w:tcW w:w="1128" w:type="dxa"/>
            <w:gridSpan w:val="2"/>
          </w:tcPr>
          <w:p w14:paraId="4CE768E0" w14:textId="77777777" w:rsidR="00A90D87" w:rsidRPr="00E661CA" w:rsidRDefault="00A90D87" w:rsidP="00CE1037">
            <w:pPr>
              <w:jc w:val="center"/>
              <w:rPr>
                <w:ins w:id="6306" w:author="Simon Johnson" w:date="2021-03-01T13:48:00Z"/>
                <w:i/>
                <w:iCs/>
              </w:rPr>
            </w:pPr>
            <w:ins w:id="6307" w:author="Simon Johnson" w:date="2021-03-01T13:48:00Z">
              <w:r w:rsidRPr="00E661CA">
                <w:rPr>
                  <w:i/>
                  <w:iCs/>
                </w:rPr>
                <w:t>0</w:t>
              </w:r>
            </w:ins>
          </w:p>
        </w:tc>
        <w:tc>
          <w:tcPr>
            <w:tcW w:w="1128" w:type="dxa"/>
            <w:gridSpan w:val="2"/>
          </w:tcPr>
          <w:p w14:paraId="64AF414C" w14:textId="77777777" w:rsidR="00A90D87" w:rsidRPr="00E661CA" w:rsidRDefault="00A90D87" w:rsidP="00CE1037">
            <w:pPr>
              <w:jc w:val="center"/>
              <w:rPr>
                <w:ins w:id="6308" w:author="Simon Johnson" w:date="2021-03-01T13:48:00Z"/>
                <w:i/>
                <w:iCs/>
              </w:rPr>
            </w:pPr>
            <w:ins w:id="6309" w:author="Simon Johnson" w:date="2021-03-01T13:48:00Z">
              <w:r>
                <w:rPr>
                  <w:i/>
                  <w:iCs/>
                </w:rPr>
                <w:t>0</w:t>
              </w:r>
            </w:ins>
          </w:p>
        </w:tc>
        <w:tc>
          <w:tcPr>
            <w:tcW w:w="951" w:type="dxa"/>
            <w:gridSpan w:val="2"/>
          </w:tcPr>
          <w:p w14:paraId="3268FE57" w14:textId="03E18F28" w:rsidR="00A90D87" w:rsidRPr="00E661CA" w:rsidRDefault="00A90D87" w:rsidP="00CE1037">
            <w:pPr>
              <w:jc w:val="center"/>
              <w:rPr>
                <w:ins w:id="6310" w:author="Simon Johnson" w:date="2021-03-01T13:48:00Z"/>
                <w:i/>
                <w:iCs/>
              </w:rPr>
            </w:pPr>
            <w:ins w:id="6311" w:author="Simon Johnson" w:date="2021-03-01T13:55:00Z">
              <w:r>
                <w:rPr>
                  <w:i/>
                  <w:iCs/>
                </w:rPr>
                <w:t>X</w:t>
              </w:r>
            </w:ins>
          </w:p>
        </w:tc>
        <w:tc>
          <w:tcPr>
            <w:tcW w:w="1072" w:type="dxa"/>
          </w:tcPr>
          <w:p w14:paraId="00F22182" w14:textId="412BFDBD" w:rsidR="00A90D87" w:rsidRPr="00E661CA" w:rsidRDefault="00A90D87" w:rsidP="00CE1037">
            <w:pPr>
              <w:jc w:val="center"/>
              <w:rPr>
                <w:ins w:id="6312" w:author="Simon Johnson" w:date="2021-03-01T13:48:00Z"/>
                <w:i/>
                <w:iCs/>
              </w:rPr>
            </w:pPr>
            <w:ins w:id="6313" w:author="Simon Johnson" w:date="2021-03-01T13:55:00Z">
              <w:r>
                <w:rPr>
                  <w:i/>
                  <w:iCs/>
                </w:rPr>
                <w:t>X</w:t>
              </w:r>
            </w:ins>
          </w:p>
        </w:tc>
      </w:tr>
      <w:tr w:rsidR="00A90D87" w14:paraId="2F13A1DE" w14:textId="77777777" w:rsidTr="00CE1037">
        <w:trPr>
          <w:ins w:id="6314" w:author="Simon Johnson" w:date="2021-03-01T13:48:00Z"/>
        </w:trPr>
        <w:tc>
          <w:tcPr>
            <w:tcW w:w="1147" w:type="dxa"/>
          </w:tcPr>
          <w:p w14:paraId="597668F9" w14:textId="472B09D8" w:rsidR="00A90D87" w:rsidRDefault="00A90D87" w:rsidP="00CE1037">
            <w:pPr>
              <w:rPr>
                <w:ins w:id="6315" w:author="Simon Johnson" w:date="2021-03-01T13:48:00Z"/>
              </w:rPr>
            </w:pPr>
            <w:ins w:id="6316" w:author="Simon Johnson" w:date="2021-03-01T13:48:00Z">
              <w:r>
                <w:t>Byte 4</w:t>
              </w:r>
            </w:ins>
          </w:p>
        </w:tc>
        <w:tc>
          <w:tcPr>
            <w:tcW w:w="8203" w:type="dxa"/>
            <w:gridSpan w:val="14"/>
          </w:tcPr>
          <w:p w14:paraId="2EA5F0CD" w14:textId="5AB41A82" w:rsidR="00A90D87" w:rsidRDefault="00A90D87" w:rsidP="00CE1037">
            <w:pPr>
              <w:jc w:val="center"/>
              <w:rPr>
                <w:ins w:id="6317" w:author="Simon Johnson" w:date="2021-03-01T13:48:00Z"/>
              </w:rPr>
            </w:pPr>
            <w:ins w:id="6318" w:author="Simon Johnson" w:date="2021-03-01T13:49:00Z">
              <w:r>
                <w:t xml:space="preserve">Topic </w:t>
              </w:r>
            </w:ins>
            <w:ins w:id="6319" w:author="Simon Johnson" w:date="2021-05-05T10:15:00Z">
              <w:r w:rsidR="00000BC5">
                <w:t>Length</w:t>
              </w:r>
            </w:ins>
            <w:ins w:id="6320" w:author="Simon Johnson" w:date="2021-03-01T13:49:00Z">
              <w:r>
                <w:t xml:space="preserve"> MSB</w:t>
              </w:r>
            </w:ins>
            <w:ins w:id="6321" w:author="Simon Johnson" w:date="2021-05-05T10:46:00Z">
              <w:r w:rsidR="00E03C95">
                <w:t xml:space="preserve"> (TL)</w:t>
              </w:r>
            </w:ins>
          </w:p>
        </w:tc>
      </w:tr>
      <w:tr w:rsidR="00A90D87" w14:paraId="55B27458" w14:textId="77777777" w:rsidTr="00CE1037">
        <w:trPr>
          <w:ins w:id="6322" w:author="Simon Johnson" w:date="2021-03-01T13:49:00Z"/>
        </w:trPr>
        <w:tc>
          <w:tcPr>
            <w:tcW w:w="1147" w:type="dxa"/>
          </w:tcPr>
          <w:p w14:paraId="5AE59714" w14:textId="54C8D793" w:rsidR="00A90D87" w:rsidRDefault="00A90D87" w:rsidP="00CE1037">
            <w:pPr>
              <w:rPr>
                <w:ins w:id="6323" w:author="Simon Johnson" w:date="2021-03-01T13:49:00Z"/>
              </w:rPr>
            </w:pPr>
            <w:ins w:id="6324" w:author="Simon Johnson" w:date="2021-03-01T13:49:00Z">
              <w:r>
                <w:t>Byte 5</w:t>
              </w:r>
            </w:ins>
          </w:p>
        </w:tc>
        <w:tc>
          <w:tcPr>
            <w:tcW w:w="8203" w:type="dxa"/>
            <w:gridSpan w:val="14"/>
          </w:tcPr>
          <w:p w14:paraId="34E1CE41" w14:textId="03C9614C" w:rsidR="00A90D87" w:rsidRDefault="00A90D87" w:rsidP="00CE1037">
            <w:pPr>
              <w:jc w:val="center"/>
              <w:rPr>
                <w:ins w:id="6325" w:author="Simon Johnson" w:date="2021-03-01T13:49:00Z"/>
              </w:rPr>
            </w:pPr>
            <w:ins w:id="6326" w:author="Simon Johnson" w:date="2021-03-01T13:49:00Z">
              <w:r>
                <w:t xml:space="preserve">Topic </w:t>
              </w:r>
            </w:ins>
            <w:ins w:id="6327" w:author="Simon Johnson" w:date="2021-05-05T10:15:00Z">
              <w:r w:rsidR="00000BC5">
                <w:t>Length</w:t>
              </w:r>
            </w:ins>
            <w:ins w:id="6328" w:author="Simon Johnson" w:date="2021-03-01T13:49:00Z">
              <w:r>
                <w:t xml:space="preserve"> LSB</w:t>
              </w:r>
            </w:ins>
            <w:ins w:id="6329" w:author="Simon Johnson" w:date="2021-05-05T10:46:00Z">
              <w:r w:rsidR="00E03C95">
                <w:t xml:space="preserve"> (TL)</w:t>
              </w:r>
            </w:ins>
          </w:p>
        </w:tc>
      </w:tr>
      <w:tr w:rsidR="00A90D87" w14:paraId="27C7CEDB" w14:textId="77777777" w:rsidTr="00CE1037">
        <w:trPr>
          <w:ins w:id="6330" w:author="Simon Johnson" w:date="2021-03-01T13:49:00Z"/>
        </w:trPr>
        <w:tc>
          <w:tcPr>
            <w:tcW w:w="1147" w:type="dxa"/>
          </w:tcPr>
          <w:p w14:paraId="2EAF2EC9" w14:textId="22D8346E" w:rsidR="00A90D87" w:rsidRDefault="00A90D87" w:rsidP="00CE1037">
            <w:pPr>
              <w:rPr>
                <w:ins w:id="6331" w:author="Simon Johnson" w:date="2021-03-01T13:49:00Z"/>
              </w:rPr>
            </w:pPr>
            <w:ins w:id="6332" w:author="Simon Johnson" w:date="2021-03-01T13:49:00Z">
              <w:r>
                <w:t>Byte 6</w:t>
              </w:r>
            </w:ins>
          </w:p>
        </w:tc>
        <w:tc>
          <w:tcPr>
            <w:tcW w:w="8203" w:type="dxa"/>
            <w:gridSpan w:val="14"/>
          </w:tcPr>
          <w:p w14:paraId="11A2A605" w14:textId="08EE4050" w:rsidR="00A90D87" w:rsidRDefault="00DB32D3" w:rsidP="00CE1037">
            <w:pPr>
              <w:jc w:val="center"/>
              <w:rPr>
                <w:ins w:id="6333" w:author="Simon Johnson" w:date="2021-03-01T13:49:00Z"/>
              </w:rPr>
            </w:pPr>
            <w:ins w:id="6334" w:author="Simon Johnson" w:date="2021-03-09T10:50:00Z">
              <w:r>
                <w:t xml:space="preserve">Packet Id </w:t>
              </w:r>
            </w:ins>
            <w:ins w:id="6335" w:author="Simon Johnson" w:date="2021-03-01T13:49:00Z">
              <w:r w:rsidR="00A90D87">
                <w:t>MSB</w:t>
              </w:r>
            </w:ins>
          </w:p>
        </w:tc>
      </w:tr>
      <w:tr w:rsidR="00A90D87" w14:paraId="18CAD5E4" w14:textId="77777777" w:rsidTr="00CE1037">
        <w:trPr>
          <w:ins w:id="6336" w:author="Simon Johnson" w:date="2021-03-01T13:49:00Z"/>
        </w:trPr>
        <w:tc>
          <w:tcPr>
            <w:tcW w:w="1147" w:type="dxa"/>
          </w:tcPr>
          <w:p w14:paraId="7ABE0ECD" w14:textId="1A23D517" w:rsidR="00A90D87" w:rsidRDefault="00A90D87" w:rsidP="00CE1037">
            <w:pPr>
              <w:rPr>
                <w:ins w:id="6337" w:author="Simon Johnson" w:date="2021-03-01T13:49:00Z"/>
              </w:rPr>
            </w:pPr>
            <w:ins w:id="6338" w:author="Simon Johnson" w:date="2021-03-01T13:49:00Z">
              <w:r>
                <w:t>Byte 7</w:t>
              </w:r>
            </w:ins>
          </w:p>
        </w:tc>
        <w:tc>
          <w:tcPr>
            <w:tcW w:w="8203" w:type="dxa"/>
            <w:gridSpan w:val="14"/>
          </w:tcPr>
          <w:p w14:paraId="684ACDEC" w14:textId="5A2F3524" w:rsidR="00A90D87" w:rsidRDefault="00DB32D3" w:rsidP="00CE1037">
            <w:pPr>
              <w:jc w:val="center"/>
              <w:rPr>
                <w:ins w:id="6339" w:author="Simon Johnson" w:date="2021-03-01T13:49:00Z"/>
              </w:rPr>
            </w:pPr>
            <w:ins w:id="6340" w:author="Simon Johnson" w:date="2021-03-09T10:50:00Z">
              <w:r>
                <w:t xml:space="preserve">Packet Id </w:t>
              </w:r>
            </w:ins>
            <w:ins w:id="6341" w:author="Simon Johnson" w:date="2021-03-01T13:49:00Z">
              <w:r w:rsidR="00A90D87">
                <w:t>LSB</w:t>
              </w:r>
            </w:ins>
          </w:p>
        </w:tc>
      </w:tr>
      <w:tr w:rsidR="00E03C95" w14:paraId="6EAD5D21" w14:textId="77777777" w:rsidTr="0000072D">
        <w:trPr>
          <w:ins w:id="6342" w:author="Simon Johnson" w:date="2021-03-01T13:49:00Z"/>
        </w:trPr>
        <w:tc>
          <w:tcPr>
            <w:tcW w:w="1147" w:type="dxa"/>
          </w:tcPr>
          <w:p w14:paraId="6FAC20DC" w14:textId="4F87ECEA" w:rsidR="00E03C95" w:rsidRDefault="00E03C95" w:rsidP="00E03C95">
            <w:pPr>
              <w:rPr>
                <w:ins w:id="6343" w:author="Simon Johnson" w:date="2021-03-01T13:49:00Z"/>
              </w:rPr>
            </w:pPr>
            <w:ins w:id="6344" w:author="Simon Johnson" w:date="2021-05-05T10:44:00Z">
              <w:r>
                <w:t xml:space="preserve">Byte </w:t>
              </w:r>
            </w:ins>
            <w:ins w:id="6345" w:author="Simon Johnson" w:date="2021-05-05T10:45:00Z">
              <w:r>
                <w:t>8</w:t>
              </w:r>
            </w:ins>
          </w:p>
        </w:tc>
        <w:tc>
          <w:tcPr>
            <w:tcW w:w="4101" w:type="dxa"/>
            <w:gridSpan w:val="8"/>
          </w:tcPr>
          <w:p w14:paraId="3B6A78A6" w14:textId="77777777" w:rsidR="00E03C95" w:rsidRDefault="00E03C95" w:rsidP="00E03C95">
            <w:pPr>
              <w:jc w:val="center"/>
              <w:rPr>
                <w:ins w:id="6346" w:author="Simon Johnson" w:date="2021-03-01T13:49:00Z"/>
              </w:rPr>
            </w:pPr>
            <w:ins w:id="6347" w:author="Simon Johnson" w:date="2021-05-05T10:44:00Z">
              <w:r>
                <w:t>Topic Alias MSB</w:t>
              </w:r>
            </w:ins>
          </w:p>
        </w:tc>
        <w:tc>
          <w:tcPr>
            <w:tcW w:w="4102" w:type="dxa"/>
            <w:gridSpan w:val="6"/>
            <w:vMerge w:val="restart"/>
          </w:tcPr>
          <w:p w14:paraId="3751981D" w14:textId="77777777" w:rsidR="00E03C95" w:rsidRDefault="00E03C95" w:rsidP="00E03C95">
            <w:pPr>
              <w:jc w:val="center"/>
              <w:rPr>
                <w:ins w:id="6348" w:author="Simon Johnson" w:date="2021-05-05T10:45:00Z"/>
              </w:rPr>
            </w:pPr>
            <w:ins w:id="6349" w:author="Simon Johnson" w:date="2021-05-05T10:45:00Z">
              <w:r>
                <w:t>Topic Name</w:t>
              </w:r>
            </w:ins>
          </w:p>
          <w:p w14:paraId="397593A1" w14:textId="0B99AF24" w:rsidR="00E03C95" w:rsidRDefault="00E03C95" w:rsidP="00E03C95">
            <w:pPr>
              <w:jc w:val="center"/>
              <w:rPr>
                <w:ins w:id="6350" w:author="Simon Johnson" w:date="2021-03-01T13:49:00Z"/>
              </w:rPr>
            </w:pPr>
            <w:ins w:id="6351" w:author="Simon Johnson" w:date="2021-05-05T10:45:00Z">
              <w:r>
                <w:t xml:space="preserve">Byte </w:t>
              </w:r>
            </w:ins>
            <w:ins w:id="6352" w:author="Simon Johnson" w:date="2021-05-05T10:46:00Z">
              <w:r>
                <w:t>8</w:t>
              </w:r>
            </w:ins>
            <w:ins w:id="6353" w:author="Simon Johnson" w:date="2021-05-05T10:45:00Z">
              <w:r>
                <w:t xml:space="preserve"> … </w:t>
              </w:r>
            </w:ins>
            <w:ins w:id="6354" w:author="Simon Johnson" w:date="2021-05-05T10:56:00Z">
              <w:r w:rsidR="0046181E">
                <w:t xml:space="preserve">(8 + </w:t>
              </w:r>
            </w:ins>
            <w:ins w:id="6355" w:author="Simon Johnson" w:date="2021-05-05T10:46:00Z">
              <w:r>
                <w:t>TL</w:t>
              </w:r>
            </w:ins>
            <w:ins w:id="6356" w:author="Simon Johnson" w:date="2021-05-05T10:56:00Z">
              <w:r w:rsidR="0046181E">
                <w:t>)</w:t>
              </w:r>
            </w:ins>
          </w:p>
        </w:tc>
      </w:tr>
      <w:tr w:rsidR="00E03C95" w14:paraId="3CBC1A26" w14:textId="77777777" w:rsidTr="0000072D">
        <w:trPr>
          <w:ins w:id="6357" w:author="Simon Johnson" w:date="2021-05-05T10:15:00Z"/>
        </w:trPr>
        <w:tc>
          <w:tcPr>
            <w:tcW w:w="1147" w:type="dxa"/>
          </w:tcPr>
          <w:p w14:paraId="632DC02C" w14:textId="781D3ACD" w:rsidR="00E03C95" w:rsidRDefault="00E03C95" w:rsidP="00E03C95">
            <w:pPr>
              <w:rPr>
                <w:ins w:id="6358" w:author="Simon Johnson" w:date="2021-05-05T10:15:00Z"/>
              </w:rPr>
            </w:pPr>
            <w:ins w:id="6359" w:author="Simon Johnson" w:date="2021-05-05T10:44:00Z">
              <w:r>
                <w:t xml:space="preserve">Byte </w:t>
              </w:r>
            </w:ins>
            <w:ins w:id="6360" w:author="Simon Johnson" w:date="2021-05-05T10:45:00Z">
              <w:r>
                <w:t>9</w:t>
              </w:r>
            </w:ins>
          </w:p>
        </w:tc>
        <w:tc>
          <w:tcPr>
            <w:tcW w:w="4101" w:type="dxa"/>
            <w:gridSpan w:val="8"/>
          </w:tcPr>
          <w:p w14:paraId="5F7D412A" w14:textId="5C81624F" w:rsidR="00E03C95" w:rsidRDefault="00E03C95" w:rsidP="00E03C95">
            <w:pPr>
              <w:jc w:val="center"/>
              <w:rPr>
                <w:ins w:id="6361" w:author="Simon Johnson" w:date="2021-05-05T10:15:00Z"/>
              </w:rPr>
            </w:pPr>
            <w:ins w:id="6362" w:author="Simon Johnson" w:date="2021-05-05T10:45:00Z">
              <w:r>
                <w:t>Topic Alias LSB</w:t>
              </w:r>
            </w:ins>
          </w:p>
        </w:tc>
        <w:tc>
          <w:tcPr>
            <w:tcW w:w="4102" w:type="dxa"/>
            <w:gridSpan w:val="6"/>
            <w:vMerge/>
          </w:tcPr>
          <w:p w14:paraId="6D324634" w14:textId="7583E1E0" w:rsidR="00E03C95" w:rsidRDefault="00E03C95" w:rsidP="00E03C95">
            <w:pPr>
              <w:jc w:val="center"/>
              <w:rPr>
                <w:ins w:id="6363" w:author="Simon Johnson" w:date="2021-05-05T10:15:00Z"/>
              </w:rPr>
            </w:pPr>
          </w:p>
        </w:tc>
      </w:tr>
      <w:tr w:rsidR="00E03C95" w14:paraId="3982C84D" w14:textId="77777777" w:rsidTr="00DA1EC3">
        <w:trPr>
          <w:ins w:id="6364" w:author="Simon Johnson" w:date="2021-05-05T10:46:00Z"/>
        </w:trPr>
        <w:tc>
          <w:tcPr>
            <w:tcW w:w="1147" w:type="dxa"/>
          </w:tcPr>
          <w:p w14:paraId="490A7D70" w14:textId="03C6043D" w:rsidR="00E03C95" w:rsidRDefault="00E03C95" w:rsidP="00E03C95">
            <w:pPr>
              <w:rPr>
                <w:ins w:id="6365" w:author="Simon Johnson" w:date="2021-05-05T10:46:00Z"/>
              </w:rPr>
            </w:pPr>
            <w:ins w:id="6366" w:author="Simon Johnson" w:date="2021-05-05T10:46:00Z">
              <w:r>
                <w:t xml:space="preserve">Byte </w:t>
              </w:r>
            </w:ins>
            <w:ins w:id="6367" w:author="Simon Johnson" w:date="2021-05-05T10:53:00Z">
              <w:r w:rsidR="0046181E">
                <w:t>(</w:t>
              </w:r>
            </w:ins>
            <w:ins w:id="6368" w:author="Simon Johnson" w:date="2021-05-05T11:05:00Z">
              <w:r w:rsidR="00EF2B48">
                <w:t>10</w:t>
              </w:r>
            </w:ins>
            <w:ins w:id="6369" w:author="Simon Johnson" w:date="2021-05-05T11:01:00Z">
              <w:r w:rsidR="00BA0645">
                <w:t xml:space="preserve"> +</w:t>
              </w:r>
            </w:ins>
            <w:ins w:id="6370" w:author="Simon Johnson" w:date="2021-05-05T10:53:00Z">
              <w:r w:rsidR="0046181E">
                <w:t xml:space="preserve"> TL</w:t>
              </w:r>
            </w:ins>
            <w:ins w:id="6371" w:author="Simon Johnson" w:date="2021-05-05T11:05:00Z">
              <w:r w:rsidR="00EF2B48">
                <w:t xml:space="preserve"> - 2</w:t>
              </w:r>
            </w:ins>
            <w:ins w:id="6372" w:author="Simon Johnson" w:date="2021-05-05T10:53:00Z">
              <w:r w:rsidR="0046181E">
                <w:t>) .. N</w:t>
              </w:r>
            </w:ins>
          </w:p>
        </w:tc>
        <w:tc>
          <w:tcPr>
            <w:tcW w:w="8203" w:type="dxa"/>
            <w:gridSpan w:val="14"/>
          </w:tcPr>
          <w:p w14:paraId="38308C4A" w14:textId="232124C8" w:rsidR="00E03C95" w:rsidRDefault="00E03C95" w:rsidP="00E03C95">
            <w:pPr>
              <w:jc w:val="center"/>
              <w:rPr>
                <w:ins w:id="6373" w:author="Simon Johnson" w:date="2021-05-05T10:46:00Z"/>
              </w:rPr>
            </w:pPr>
            <w:ins w:id="6374" w:author="Simon Johnson" w:date="2021-05-05T10:48:00Z">
              <w:r>
                <w:t>Data</w:t>
              </w:r>
            </w:ins>
          </w:p>
        </w:tc>
      </w:tr>
    </w:tbl>
    <w:p w14:paraId="074D1220" w14:textId="4E6DCC7D" w:rsidR="00C84FE9" w:rsidRDefault="00C84FE9" w:rsidP="00C84FE9">
      <w:pPr>
        <w:spacing w:after="245" w:line="265" w:lineRule="auto"/>
        <w:jc w:val="center"/>
      </w:pPr>
      <w:r>
        <w:t xml:space="preserve">Table 16: PUBLISH </w:t>
      </w:r>
      <w:ins w:id="6375" w:author="Simon Johnson" w:date="2021-03-09T11:41:00Z">
        <w:r w:rsidR="0018058B">
          <w:t>packet</w:t>
        </w:r>
      </w:ins>
      <w:del w:id="6376" w:author="Simon Johnson" w:date="2021-03-09T11:41:00Z">
        <w:r w:rsidDel="0018058B">
          <w:delText>Message</w:delText>
        </w:r>
      </w:del>
    </w:p>
    <w:p w14:paraId="32BD0668" w14:textId="3A0CF865" w:rsidR="00C84FE9" w:rsidRDefault="00C84FE9">
      <w:pPr>
        <w:ind w:left="-15" w:right="4" w:firstLine="299"/>
        <w:pPrChange w:id="6377" w:author="Simon Johnson" w:date="2021-03-26T11:41:00Z">
          <w:pPr>
            <w:ind w:left="-15" w:right="990" w:firstLine="299"/>
          </w:pPr>
        </w:pPrChange>
      </w:pPr>
      <w:r>
        <w:t xml:space="preserve">This </w:t>
      </w:r>
      <w:ins w:id="6378" w:author="Simon Johnson" w:date="2021-03-09T11:41:00Z">
        <w:r w:rsidR="0018058B">
          <w:t>packet</w:t>
        </w:r>
      </w:ins>
      <w:del w:id="6379" w:author="Simon Johnson" w:date="2021-03-09T11:41:00Z">
        <w:r w:rsidDel="0018058B">
          <w:delText>message</w:delText>
        </w:r>
      </w:del>
      <w:r>
        <w:t xml:space="preserve"> is used by both clients and gateways to publish data for a certain topic. Its format is illustrated in Table 16:</w:t>
      </w:r>
    </w:p>
    <w:p w14:paraId="5609A4FA" w14:textId="77777777" w:rsidR="006C4474" w:rsidRPr="00080C94" w:rsidRDefault="006C4474">
      <w:pPr>
        <w:pStyle w:val="Heading4"/>
        <w:ind w:right="4"/>
        <w:rPr>
          <w:ins w:id="6380" w:author="Simon Johnson" w:date="2021-03-01T16:12:00Z"/>
        </w:rPr>
        <w:pPrChange w:id="6381" w:author="Simon Johnson" w:date="2021-03-26T11:41:00Z">
          <w:pPr>
            <w:pStyle w:val="Heading4"/>
          </w:pPr>
        </w:pPrChange>
      </w:pPr>
      <w:bookmarkStart w:id="6382" w:name="_Toc71106387"/>
      <w:ins w:id="6383" w:author="Simon Johnson" w:date="2021-03-01T16:12:00Z">
        <w:r>
          <w:t>Length &amp; Packet Type</w:t>
        </w:r>
        <w:bookmarkEnd w:id="6382"/>
      </w:ins>
    </w:p>
    <w:p w14:paraId="4B0AFE22" w14:textId="0621190A" w:rsidR="006C4474" w:rsidRDefault="006C4474">
      <w:pPr>
        <w:spacing w:before="0" w:after="174" w:line="248" w:lineRule="auto"/>
        <w:ind w:right="4"/>
        <w:jc w:val="both"/>
        <w:rPr>
          <w:ins w:id="6384" w:author="Simon Johnson" w:date="2021-03-01T16:12:00Z"/>
        </w:rPr>
        <w:pPrChange w:id="6385" w:author="Simon Johnson" w:date="2021-03-26T11:41:00Z">
          <w:pPr>
            <w:spacing w:before="0" w:after="174" w:line="248" w:lineRule="auto"/>
            <w:ind w:right="990"/>
            <w:jc w:val="both"/>
          </w:pPr>
        </w:pPrChange>
      </w:pPr>
      <w:ins w:id="6386" w:author="Simon Johnson" w:date="2021-03-01T16:12:00Z">
        <w:r>
          <w:t xml:space="preserve">The first 2 or 4 bytes of the packet are encoded according to the variable length packet header format. Please refer to figure </w:t>
        </w:r>
      </w:ins>
      <w:ins w:id="6387" w:author="Simon Johnson" w:date="2021-03-09T16:47:00Z">
        <w:r w:rsidR="00643FDB">
          <w:t>3.1.2</w:t>
        </w:r>
      </w:ins>
      <w:ins w:id="6388" w:author="Simon Johnson" w:date="2021-03-01T16:12:00Z">
        <w:r>
          <w:t xml:space="preserve"> for a detailed description.</w:t>
        </w:r>
      </w:ins>
    </w:p>
    <w:p w14:paraId="5A5915FB" w14:textId="1AB113D8" w:rsidR="008E2AE4" w:rsidRDefault="00C84FE9">
      <w:pPr>
        <w:pStyle w:val="Heading4"/>
        <w:ind w:right="4"/>
        <w:rPr>
          <w:ins w:id="6389" w:author="Simon Johnson" w:date="2021-03-09T14:16:00Z"/>
        </w:rPr>
        <w:pPrChange w:id="6390" w:author="Simon Johnson" w:date="2021-03-26T11:41:00Z">
          <w:pPr>
            <w:pStyle w:val="Heading4"/>
          </w:pPr>
        </w:pPrChange>
      </w:pPr>
      <w:del w:id="6391" w:author="Simon Johnson" w:date="2021-03-01T16:12:00Z">
        <w:r w:rsidDel="006C4474">
          <w:delText xml:space="preserve">Length and </w:delText>
        </w:r>
      </w:del>
      <w:del w:id="6392" w:author="Simon Johnson" w:date="2021-03-01T13:50:00Z">
        <w:r w:rsidDel="00A90D87">
          <w:delText>MsgType</w:delText>
        </w:r>
      </w:del>
      <w:del w:id="6393" w:author="Simon Johnson" w:date="2021-03-01T16:12:00Z">
        <w:r w:rsidDel="006C4474">
          <w:delText>: see Section 5.2.</w:delText>
        </w:r>
      </w:del>
      <w:bookmarkStart w:id="6394" w:name="_Toc71106388"/>
      <w:ins w:id="6395" w:author="Simon Johnson" w:date="2021-03-01T13:51:00Z">
        <w:r w:rsidR="00A90D87">
          <w:t>Flags</w:t>
        </w:r>
      </w:ins>
      <w:bookmarkEnd w:id="6394"/>
    </w:p>
    <w:p w14:paraId="12FAB247" w14:textId="7523F5CB" w:rsidR="008E2AE4" w:rsidRPr="008E2AE4" w:rsidRDefault="00213027">
      <w:pPr>
        <w:ind w:right="4"/>
        <w:rPr>
          <w:ins w:id="6396" w:author="Simon Johnson" w:date="2021-03-01T13:50:00Z"/>
        </w:rPr>
        <w:pPrChange w:id="6397" w:author="Simon Johnson" w:date="2021-03-26T11:41:00Z">
          <w:pPr>
            <w:pStyle w:val="Heading4"/>
          </w:pPr>
        </w:pPrChange>
      </w:pPr>
      <w:ins w:id="6398" w:author="Simon Johnson" w:date="2021-03-09T14:16:00Z">
        <w:r>
          <w:t>For a detail</w:t>
        </w:r>
      </w:ins>
      <w:ins w:id="6399" w:author="Simon Johnson" w:date="2021-03-09T14:17:00Z">
        <w:r>
          <w:t xml:space="preserve">ed description of the publish flags please refer to </w:t>
        </w:r>
      </w:ins>
      <w:ins w:id="6400" w:author="Simon Johnson" w:date="2021-03-09T14:24:00Z">
        <w:r>
          <w:rPr>
            <w:rFonts w:ascii="Arial" w:hAnsi="Arial" w:cs="Arial"/>
            <w:color w:val="000000"/>
            <w:szCs w:val="20"/>
          </w:rPr>
          <w:t>figure 3.2.1</w:t>
        </w:r>
      </w:ins>
      <w:ins w:id="6401" w:author="Simon Johnson" w:date="2021-03-09T14:17:00Z">
        <w:r>
          <w:t>.</w:t>
        </w:r>
      </w:ins>
    </w:p>
    <w:p w14:paraId="70053DED" w14:textId="7ADB02A2" w:rsidR="00A87CE0" w:rsidDel="00A87CE0" w:rsidRDefault="00A87CE0">
      <w:pPr>
        <w:spacing w:before="0" w:after="174" w:line="248" w:lineRule="auto"/>
        <w:ind w:right="4"/>
        <w:jc w:val="both"/>
        <w:rPr>
          <w:del w:id="6402" w:author="Simon Johnson" w:date="2021-03-01T13:55:00Z"/>
        </w:rPr>
        <w:pPrChange w:id="6403" w:author="Simon Johnson" w:date="2021-03-26T11:41:00Z">
          <w:pPr>
            <w:numPr>
              <w:numId w:val="63"/>
            </w:numPr>
            <w:spacing w:before="0" w:after="174" w:line="248" w:lineRule="auto"/>
            <w:ind w:left="498" w:right="990" w:hanging="199"/>
            <w:jc w:val="both"/>
          </w:pPr>
        </w:pPrChange>
      </w:pPr>
      <w:bookmarkStart w:id="6404" w:name="_Toc66201190"/>
      <w:bookmarkStart w:id="6405" w:name="_Toc66710270"/>
      <w:bookmarkStart w:id="6406" w:name="_Toc67648526"/>
      <w:bookmarkStart w:id="6407" w:name="_Toc67651009"/>
      <w:bookmarkStart w:id="6408" w:name="_Toc71106389"/>
      <w:bookmarkEnd w:id="6404"/>
      <w:bookmarkEnd w:id="6405"/>
      <w:bookmarkEnd w:id="6406"/>
      <w:bookmarkEnd w:id="6407"/>
      <w:bookmarkEnd w:id="6408"/>
    </w:p>
    <w:p w14:paraId="0678003A" w14:textId="4FE83BF5" w:rsidR="00C84FE9" w:rsidDel="00A87CE0" w:rsidRDefault="00C84FE9">
      <w:pPr>
        <w:numPr>
          <w:ilvl w:val="0"/>
          <w:numId w:val="63"/>
        </w:numPr>
        <w:spacing w:before="0" w:after="174" w:line="248" w:lineRule="auto"/>
        <w:ind w:right="4" w:hanging="199"/>
        <w:jc w:val="both"/>
        <w:rPr>
          <w:del w:id="6409" w:author="Simon Johnson" w:date="2021-03-01T13:55:00Z"/>
        </w:rPr>
        <w:pPrChange w:id="6410" w:author="Simon Johnson" w:date="2021-03-26T11:41:00Z">
          <w:pPr>
            <w:numPr>
              <w:numId w:val="63"/>
            </w:numPr>
            <w:spacing w:before="0" w:after="174" w:line="248" w:lineRule="auto"/>
            <w:ind w:left="498" w:right="990" w:hanging="199"/>
            <w:jc w:val="both"/>
          </w:pPr>
        </w:pPrChange>
      </w:pPr>
      <w:del w:id="6411" w:author="Simon Johnson" w:date="2021-03-01T13:55:00Z">
        <w:r w:rsidDel="00A87CE0">
          <w:delText>Flags:</w:delText>
        </w:r>
        <w:bookmarkStart w:id="6412" w:name="_Toc66201191"/>
        <w:bookmarkStart w:id="6413" w:name="_Toc66710271"/>
        <w:bookmarkStart w:id="6414" w:name="_Toc67648527"/>
        <w:bookmarkStart w:id="6415" w:name="_Toc67651010"/>
        <w:bookmarkStart w:id="6416" w:name="_Toc71106390"/>
        <w:bookmarkEnd w:id="6412"/>
        <w:bookmarkEnd w:id="6413"/>
        <w:bookmarkEnd w:id="6414"/>
        <w:bookmarkEnd w:id="6415"/>
        <w:bookmarkEnd w:id="6416"/>
      </w:del>
    </w:p>
    <w:p w14:paraId="44AD71CF" w14:textId="3AE0934D" w:rsidR="00C84FE9" w:rsidDel="00213027" w:rsidRDefault="00C84FE9">
      <w:pPr>
        <w:numPr>
          <w:ilvl w:val="1"/>
          <w:numId w:val="63"/>
        </w:numPr>
        <w:spacing w:before="0" w:after="174" w:line="248" w:lineRule="auto"/>
        <w:ind w:right="4" w:hanging="199"/>
        <w:jc w:val="both"/>
        <w:rPr>
          <w:del w:id="6417" w:author="Simon Johnson" w:date="2021-03-09T14:17:00Z"/>
        </w:rPr>
        <w:pPrChange w:id="6418" w:author="Simon Johnson" w:date="2021-03-26T11:41:00Z">
          <w:pPr>
            <w:numPr>
              <w:ilvl w:val="1"/>
              <w:numId w:val="63"/>
            </w:numPr>
            <w:spacing w:before="0" w:after="174" w:line="248" w:lineRule="auto"/>
            <w:ind w:left="936" w:right="990" w:hanging="199"/>
            <w:jc w:val="both"/>
          </w:pPr>
        </w:pPrChange>
      </w:pPr>
      <w:del w:id="6419" w:author="Simon Johnson" w:date="2021-03-09T14:17:00Z">
        <w:r w:rsidDel="00213027">
          <w:delText xml:space="preserve">DUP: same as MQTT, indicates whether </w:delText>
        </w:r>
      </w:del>
      <w:del w:id="6420" w:author="Simon Johnson" w:date="2021-03-09T11:42:00Z">
        <w:r w:rsidDel="0018058B">
          <w:delText>message</w:delText>
        </w:r>
      </w:del>
      <w:del w:id="6421" w:author="Simon Johnson" w:date="2021-03-09T14:17:00Z">
        <w:r w:rsidDel="00213027">
          <w:delText xml:space="preserve"> is sent for the first time or not.</w:delText>
        </w:r>
        <w:bookmarkStart w:id="6422" w:name="_Toc66201192"/>
        <w:bookmarkStart w:id="6423" w:name="_Toc66710272"/>
        <w:bookmarkStart w:id="6424" w:name="_Toc67648528"/>
        <w:bookmarkStart w:id="6425" w:name="_Toc67651011"/>
        <w:bookmarkStart w:id="6426" w:name="_Toc71106391"/>
        <w:bookmarkEnd w:id="6422"/>
        <w:bookmarkEnd w:id="6423"/>
        <w:bookmarkEnd w:id="6424"/>
        <w:bookmarkEnd w:id="6425"/>
        <w:bookmarkEnd w:id="6426"/>
      </w:del>
    </w:p>
    <w:p w14:paraId="4CF3E9A4" w14:textId="0187BEA4" w:rsidR="00C84FE9" w:rsidDel="00213027" w:rsidRDefault="00C84FE9">
      <w:pPr>
        <w:numPr>
          <w:ilvl w:val="1"/>
          <w:numId w:val="63"/>
        </w:numPr>
        <w:spacing w:before="0" w:after="98" w:line="248" w:lineRule="auto"/>
        <w:ind w:right="4" w:hanging="199"/>
        <w:jc w:val="both"/>
        <w:rPr>
          <w:del w:id="6427" w:author="Simon Johnson" w:date="2021-03-09T14:17:00Z"/>
        </w:rPr>
        <w:pPrChange w:id="6428" w:author="Simon Johnson" w:date="2021-03-26T11:41:00Z">
          <w:pPr>
            <w:numPr>
              <w:ilvl w:val="1"/>
              <w:numId w:val="63"/>
            </w:numPr>
            <w:spacing w:before="0" w:after="98" w:line="248" w:lineRule="auto"/>
            <w:ind w:left="936" w:right="990" w:hanging="199"/>
            <w:jc w:val="both"/>
          </w:pPr>
        </w:pPrChange>
      </w:pPr>
      <w:del w:id="6429" w:author="Simon Johnson" w:date="2021-03-09T14:17:00Z">
        <w:r w:rsidDel="00213027">
          <w:delText xml:space="preserve">QoS: same as MQTT, contains the QoS level for this PUBLISH </w:delText>
        </w:r>
      </w:del>
      <w:del w:id="6430" w:author="Simon Johnson" w:date="2021-03-09T11:42:00Z">
        <w:r w:rsidDel="0018058B">
          <w:delText>message</w:delText>
        </w:r>
      </w:del>
      <w:del w:id="6431" w:author="Simon Johnson" w:date="2021-03-09T14:17:00Z">
        <w:r w:rsidDel="00213027">
          <w:delText>.</w:delText>
        </w:r>
        <w:bookmarkStart w:id="6432" w:name="_Toc66201193"/>
        <w:bookmarkStart w:id="6433" w:name="_Toc66710273"/>
        <w:bookmarkStart w:id="6434" w:name="_Toc67648529"/>
        <w:bookmarkStart w:id="6435" w:name="_Toc67651012"/>
        <w:bookmarkStart w:id="6436" w:name="_Toc71106392"/>
        <w:bookmarkEnd w:id="6432"/>
        <w:bookmarkEnd w:id="6433"/>
        <w:bookmarkEnd w:id="6434"/>
        <w:bookmarkEnd w:id="6435"/>
        <w:bookmarkEnd w:id="6436"/>
      </w:del>
    </w:p>
    <w:p w14:paraId="44571171" w14:textId="21116D29" w:rsidR="00C84FE9" w:rsidDel="00213027" w:rsidRDefault="00C84FE9">
      <w:pPr>
        <w:numPr>
          <w:ilvl w:val="1"/>
          <w:numId w:val="63"/>
        </w:numPr>
        <w:spacing w:before="0" w:after="98" w:line="248" w:lineRule="auto"/>
        <w:ind w:right="4" w:hanging="199"/>
        <w:jc w:val="both"/>
        <w:rPr>
          <w:del w:id="6437" w:author="Simon Johnson" w:date="2021-03-09T14:17:00Z"/>
        </w:rPr>
        <w:pPrChange w:id="6438" w:author="Simon Johnson" w:date="2021-03-26T11:41:00Z">
          <w:pPr>
            <w:numPr>
              <w:ilvl w:val="1"/>
              <w:numId w:val="63"/>
            </w:numPr>
            <w:spacing w:before="0" w:after="98" w:line="248" w:lineRule="auto"/>
            <w:ind w:left="936" w:right="990" w:hanging="199"/>
            <w:jc w:val="both"/>
          </w:pPr>
        </w:pPrChange>
      </w:pPr>
      <w:del w:id="6439" w:author="Simon Johnson" w:date="2021-03-09T14:17:00Z">
        <w:r w:rsidDel="00213027">
          <w:delText>Retain: same as MQTT, contains the Retain flag.</w:delText>
        </w:r>
        <w:bookmarkStart w:id="6440" w:name="_Toc66201194"/>
        <w:bookmarkStart w:id="6441" w:name="_Toc66710274"/>
        <w:bookmarkStart w:id="6442" w:name="_Toc67648530"/>
        <w:bookmarkStart w:id="6443" w:name="_Toc67651013"/>
        <w:bookmarkStart w:id="6444" w:name="_Toc71106393"/>
        <w:bookmarkEnd w:id="6440"/>
        <w:bookmarkEnd w:id="6441"/>
        <w:bookmarkEnd w:id="6442"/>
        <w:bookmarkEnd w:id="6443"/>
        <w:bookmarkEnd w:id="6444"/>
      </w:del>
    </w:p>
    <w:p w14:paraId="5B450639" w14:textId="06E616F6" w:rsidR="00C84FE9" w:rsidDel="007B54C8" w:rsidRDefault="00C84FE9">
      <w:pPr>
        <w:numPr>
          <w:ilvl w:val="1"/>
          <w:numId w:val="63"/>
        </w:numPr>
        <w:spacing w:before="0" w:after="98" w:line="248" w:lineRule="auto"/>
        <w:ind w:right="4" w:hanging="199"/>
        <w:jc w:val="both"/>
        <w:rPr>
          <w:del w:id="6445" w:author="Simon Johnson" w:date="2021-03-01T14:34:00Z"/>
        </w:rPr>
        <w:pPrChange w:id="6446" w:author="Simon Johnson" w:date="2021-03-26T11:41:00Z">
          <w:pPr>
            <w:numPr>
              <w:ilvl w:val="1"/>
              <w:numId w:val="63"/>
            </w:numPr>
            <w:spacing w:before="0" w:after="98" w:line="248" w:lineRule="auto"/>
            <w:ind w:left="936" w:right="990" w:hanging="199"/>
            <w:jc w:val="both"/>
          </w:pPr>
        </w:pPrChange>
      </w:pPr>
      <w:del w:id="6447" w:author="Simon Johnson" w:date="2021-03-01T14:34:00Z">
        <w:r w:rsidDel="007B54C8">
          <w:delText>Will: not used</w:delText>
        </w:r>
        <w:bookmarkStart w:id="6448" w:name="_Toc66201195"/>
        <w:bookmarkStart w:id="6449" w:name="_Toc66710275"/>
        <w:bookmarkStart w:id="6450" w:name="_Toc67648531"/>
        <w:bookmarkStart w:id="6451" w:name="_Toc67651014"/>
        <w:bookmarkStart w:id="6452" w:name="_Toc71106394"/>
        <w:bookmarkEnd w:id="6448"/>
        <w:bookmarkEnd w:id="6449"/>
        <w:bookmarkEnd w:id="6450"/>
        <w:bookmarkEnd w:id="6451"/>
        <w:bookmarkEnd w:id="6452"/>
      </w:del>
    </w:p>
    <w:p w14:paraId="020CA150" w14:textId="0B42BCD5" w:rsidR="00C84FE9" w:rsidDel="007B54C8" w:rsidRDefault="00C84FE9">
      <w:pPr>
        <w:numPr>
          <w:ilvl w:val="1"/>
          <w:numId w:val="63"/>
        </w:numPr>
        <w:spacing w:before="0" w:after="99" w:line="248" w:lineRule="auto"/>
        <w:ind w:right="4" w:hanging="199"/>
        <w:jc w:val="both"/>
        <w:rPr>
          <w:del w:id="6453" w:author="Simon Johnson" w:date="2021-03-01T14:34:00Z"/>
        </w:rPr>
        <w:pPrChange w:id="6454" w:author="Simon Johnson" w:date="2021-03-26T11:41:00Z">
          <w:pPr>
            <w:numPr>
              <w:ilvl w:val="1"/>
              <w:numId w:val="63"/>
            </w:numPr>
            <w:spacing w:before="0" w:after="99" w:line="248" w:lineRule="auto"/>
            <w:ind w:left="936" w:right="990" w:hanging="199"/>
            <w:jc w:val="both"/>
          </w:pPr>
        </w:pPrChange>
      </w:pPr>
      <w:del w:id="6455" w:author="Simon Johnson" w:date="2021-03-01T14:34:00Z">
        <w:r w:rsidDel="007B54C8">
          <w:delText>CleanSession: not used</w:delText>
        </w:r>
        <w:bookmarkStart w:id="6456" w:name="_Toc66201196"/>
        <w:bookmarkStart w:id="6457" w:name="_Toc66710276"/>
        <w:bookmarkStart w:id="6458" w:name="_Toc67648532"/>
        <w:bookmarkStart w:id="6459" w:name="_Toc67651015"/>
        <w:bookmarkStart w:id="6460" w:name="_Toc71106395"/>
        <w:bookmarkEnd w:id="6456"/>
        <w:bookmarkEnd w:id="6457"/>
        <w:bookmarkEnd w:id="6458"/>
        <w:bookmarkEnd w:id="6459"/>
        <w:bookmarkEnd w:id="6460"/>
      </w:del>
    </w:p>
    <w:p w14:paraId="49D06A80" w14:textId="21D8A3F1" w:rsidR="00A87CE0" w:rsidRDefault="00C84FE9">
      <w:pPr>
        <w:pStyle w:val="Heading4"/>
        <w:ind w:right="4"/>
        <w:rPr>
          <w:ins w:id="6461" w:author="Simon Johnson" w:date="2021-03-01T13:56:00Z"/>
        </w:rPr>
        <w:pPrChange w:id="6462" w:author="Simon Johnson" w:date="2021-03-26T11:41:00Z">
          <w:pPr>
            <w:pStyle w:val="Heading4"/>
          </w:pPr>
        </w:pPrChange>
      </w:pPr>
      <w:del w:id="6463" w:author="Simon Johnson" w:date="2021-03-09T14:17:00Z">
        <w:r w:rsidDel="00213027">
          <w:delText>Topic</w:delText>
        </w:r>
      </w:del>
      <w:del w:id="6464" w:author="Simon Johnson" w:date="2021-03-09T12:12:00Z">
        <w:r w:rsidDel="00F02E04">
          <w:delText>Id</w:delText>
        </w:r>
      </w:del>
      <w:del w:id="6465" w:author="Simon Johnson" w:date="2021-03-09T14:17:00Z">
        <w:r w:rsidDel="00213027">
          <w:delText xml:space="preserve">Type: indicates the type of the topic </w:delText>
        </w:r>
      </w:del>
      <w:del w:id="6466" w:author="Simon Johnson" w:date="2021-03-09T12:13:00Z">
        <w:r w:rsidDel="00F02E04">
          <w:delText xml:space="preserve">id </w:delText>
        </w:r>
      </w:del>
      <w:del w:id="6467" w:author="Simon Johnson" w:date="2021-03-09T14:17:00Z">
        <w:r w:rsidDel="00213027">
          <w:delText xml:space="preserve">contained in the </w:delText>
        </w:r>
      </w:del>
      <w:del w:id="6468" w:author="Simon Johnson" w:date="2021-03-09T12:12:00Z">
        <w:r w:rsidDel="00F02E04">
          <w:rPr>
            <w:i/>
          </w:rPr>
          <w:delText xml:space="preserve">TopicId </w:delText>
        </w:r>
      </w:del>
      <w:del w:id="6469" w:author="Simon Johnson" w:date="2021-03-09T14:17:00Z">
        <w:r w:rsidDel="00213027">
          <w:delText>field.</w:delText>
        </w:r>
      </w:del>
      <w:bookmarkStart w:id="6470" w:name="_Toc71106396"/>
      <w:ins w:id="6471" w:author="Simon Johnson" w:date="2021-03-01T13:56:00Z">
        <w:r w:rsidR="00A87CE0">
          <w:t xml:space="preserve">Topic </w:t>
        </w:r>
      </w:ins>
      <w:ins w:id="6472" w:author="Simon Johnson" w:date="2021-05-05T10:48:00Z">
        <w:r w:rsidR="00E03C95">
          <w:t>Length</w:t>
        </w:r>
      </w:ins>
      <w:bookmarkEnd w:id="6470"/>
    </w:p>
    <w:p w14:paraId="2CFC6184" w14:textId="4939BD05" w:rsidR="00A87CE0" w:rsidDel="00A87CE0" w:rsidRDefault="00A87CE0">
      <w:pPr>
        <w:spacing w:before="0" w:after="174" w:line="248" w:lineRule="auto"/>
        <w:ind w:right="4"/>
        <w:jc w:val="both"/>
        <w:rPr>
          <w:del w:id="6473" w:author="Simon Johnson" w:date="2021-03-01T13:56:00Z"/>
        </w:rPr>
        <w:pPrChange w:id="6474" w:author="Simon Johnson" w:date="2021-03-26T11:41:00Z">
          <w:pPr>
            <w:numPr>
              <w:ilvl w:val="1"/>
              <w:numId w:val="63"/>
            </w:numPr>
            <w:spacing w:before="0" w:after="174" w:line="248" w:lineRule="auto"/>
            <w:ind w:left="936" w:right="990" w:hanging="199"/>
            <w:jc w:val="both"/>
          </w:pPr>
        </w:pPrChange>
      </w:pPr>
    </w:p>
    <w:p w14:paraId="28887543" w14:textId="0A7916E3" w:rsidR="00C84FE9" w:rsidRDefault="00C84FE9">
      <w:pPr>
        <w:spacing w:before="0" w:after="174" w:line="248" w:lineRule="auto"/>
        <w:ind w:right="4"/>
        <w:jc w:val="both"/>
        <w:rPr>
          <w:ins w:id="6475" w:author="Simon Johnson" w:date="2021-03-01T13:56:00Z"/>
        </w:rPr>
        <w:pPrChange w:id="6476" w:author="Simon Johnson" w:date="2021-03-26T11:41:00Z">
          <w:pPr>
            <w:spacing w:before="0" w:after="174" w:line="248" w:lineRule="auto"/>
            <w:ind w:right="990"/>
            <w:jc w:val="both"/>
          </w:pPr>
        </w:pPrChange>
      </w:pPr>
      <w:del w:id="6477" w:author="Simon Johnson" w:date="2021-03-01T13:56:00Z">
        <w:r w:rsidDel="00A87CE0">
          <w:delText>TopicId: c</w:delText>
        </w:r>
      </w:del>
      <w:ins w:id="6478" w:author="Simon Johnson" w:date="2021-03-01T13:56:00Z">
        <w:r w:rsidR="00A87CE0">
          <w:t>C</w:t>
        </w:r>
      </w:ins>
      <w:r>
        <w:t>ontains the</w:t>
      </w:r>
      <w:ins w:id="6479" w:author="Simon Johnson" w:date="2021-05-05T10:48:00Z">
        <w:r w:rsidR="00E03C95">
          <w:t xml:space="preserve"> length of the</w:t>
        </w:r>
      </w:ins>
      <w:r>
        <w:t xml:space="preserve"> topic</w:t>
      </w:r>
      <w:del w:id="6480" w:author="Simon Johnson" w:date="2021-05-05T10:48:00Z">
        <w:r w:rsidDel="00E03C95">
          <w:delText xml:space="preserve"> </w:delText>
        </w:r>
      </w:del>
      <w:ins w:id="6481" w:author="Simon Johnson" w:date="2021-03-09T12:13:00Z">
        <w:r w:rsidR="00F02E04" w:rsidDel="00F02E04">
          <w:t xml:space="preserve"> </w:t>
        </w:r>
      </w:ins>
      <w:del w:id="6482" w:author="Simon Johnson" w:date="2021-03-09T12:13:00Z">
        <w:r w:rsidDel="00F02E04">
          <w:delText xml:space="preserve">id </w:delText>
        </w:r>
      </w:del>
      <w:r>
        <w:t>value</w:t>
      </w:r>
      <w:ins w:id="6483" w:author="Simon Johnson" w:date="2021-05-05T10:48:00Z">
        <w:r w:rsidR="00E03C95">
          <w:t>. This will be either 2 bytes when using a standard alias (0b00</w:t>
        </w:r>
      </w:ins>
      <w:ins w:id="6484" w:author="Simon Johnson" w:date="2021-05-05T10:49:00Z">
        <w:r w:rsidR="00E03C95">
          <w:t>, 0b01 or 0b10)</w:t>
        </w:r>
      </w:ins>
      <w:r>
        <w:t xml:space="preserve"> or the </w:t>
      </w:r>
      <w:del w:id="6485" w:author="Simon Johnson" w:date="2021-05-05T10:49:00Z">
        <w:r w:rsidDel="00E03C95">
          <w:delText xml:space="preserve">short </w:delText>
        </w:r>
      </w:del>
      <w:ins w:id="6486" w:author="Simon Johnson" w:date="2021-05-05T10:49:00Z">
        <w:r w:rsidR="00E03C95">
          <w:t>length of the full</w:t>
        </w:r>
        <w:r w:rsidR="00E03C95">
          <w:t xml:space="preserve"> </w:t>
        </w:r>
      </w:ins>
      <w:r>
        <w:t>topic name</w:t>
      </w:r>
      <w:ins w:id="6487" w:author="Simon Johnson" w:date="2021-05-05T10:49:00Z">
        <w:r w:rsidR="00E03C95">
          <w:t xml:space="preserve"> when the topic type is 0b11.</w:t>
        </w:r>
      </w:ins>
      <w:del w:id="6488" w:author="Simon Johnson" w:date="2021-05-05T10:49:00Z">
        <w:r w:rsidDel="00E03C95">
          <w:delText xml:space="preserve"> for which the data is published.</w:delText>
        </w:r>
      </w:del>
    </w:p>
    <w:p w14:paraId="31A09F7B" w14:textId="554EA863" w:rsidR="00A87CE0" w:rsidRDefault="00DB32D3">
      <w:pPr>
        <w:pStyle w:val="Heading4"/>
        <w:ind w:right="4"/>
        <w:rPr>
          <w:ins w:id="6489" w:author="Simon Johnson" w:date="2021-03-01T13:56:00Z"/>
        </w:rPr>
        <w:pPrChange w:id="6490" w:author="Simon Johnson" w:date="2021-03-26T11:41:00Z">
          <w:pPr>
            <w:pStyle w:val="Heading4"/>
          </w:pPr>
        </w:pPrChange>
      </w:pPr>
      <w:bookmarkStart w:id="6491" w:name="_Toc71106397"/>
      <w:ins w:id="6492" w:author="Simon Johnson" w:date="2021-03-09T10:50:00Z">
        <w:r>
          <w:t>Packet</w:t>
        </w:r>
      </w:ins>
      <w:ins w:id="6493" w:author="Simon Johnson" w:date="2021-03-01T13:56:00Z">
        <w:r w:rsidR="00A87CE0">
          <w:t xml:space="preserve"> Id</w:t>
        </w:r>
        <w:bookmarkEnd w:id="6491"/>
      </w:ins>
    </w:p>
    <w:p w14:paraId="742A7604" w14:textId="3ED9FAC0" w:rsidR="00A87CE0" w:rsidDel="00A87CE0" w:rsidRDefault="00A87CE0">
      <w:pPr>
        <w:spacing w:before="0" w:after="174" w:line="248" w:lineRule="auto"/>
        <w:ind w:right="4"/>
        <w:jc w:val="both"/>
        <w:rPr>
          <w:del w:id="6494" w:author="Simon Johnson" w:date="2021-03-01T13:56:00Z"/>
        </w:rPr>
        <w:pPrChange w:id="6495" w:author="Simon Johnson" w:date="2021-03-26T11:41:00Z">
          <w:pPr>
            <w:numPr>
              <w:numId w:val="63"/>
            </w:numPr>
            <w:spacing w:before="0" w:after="174" w:line="248" w:lineRule="auto"/>
            <w:ind w:left="498" w:right="990" w:hanging="199"/>
            <w:jc w:val="both"/>
          </w:pPr>
        </w:pPrChange>
      </w:pPr>
    </w:p>
    <w:p w14:paraId="1A4A3849" w14:textId="760DC729" w:rsidR="00A87CE0" w:rsidRDefault="00C84FE9">
      <w:pPr>
        <w:spacing w:before="0" w:after="174" w:line="248" w:lineRule="auto"/>
        <w:ind w:right="4"/>
        <w:jc w:val="both"/>
        <w:rPr>
          <w:ins w:id="6496" w:author="Simon Johnson" w:date="2021-05-05T10:51:00Z"/>
        </w:rPr>
      </w:pPr>
      <w:del w:id="6497" w:author="Simon Johnson" w:date="2021-03-01T13:56:00Z">
        <w:r w:rsidDel="00A87CE0">
          <w:delText>MsgId: s</w:delText>
        </w:r>
      </w:del>
      <w:ins w:id="6498" w:author="Simon Johnson" w:date="2021-03-01T13:56:00Z">
        <w:r w:rsidR="00A87CE0">
          <w:t>S</w:t>
        </w:r>
      </w:ins>
      <w:r>
        <w:t>ame meaning as the MQTT “</w:t>
      </w:r>
      <w:del w:id="6499" w:author="Simon Johnson" w:date="2021-03-09T10:50:00Z">
        <w:r w:rsidDel="00DB32D3">
          <w:delText xml:space="preserve">Message </w:delText>
        </w:r>
      </w:del>
      <w:ins w:id="6500" w:author="Simon Johnson" w:date="2021-03-09T10:50:00Z">
        <w:r w:rsidR="00DB32D3">
          <w:t xml:space="preserve">Packet </w:t>
        </w:r>
      </w:ins>
      <w:r>
        <w:t>ID”; only relevant in case of QoS levels 1 and 2, otherwise coded 0x0000.</w:t>
      </w:r>
    </w:p>
    <w:p w14:paraId="3D55060C" w14:textId="77777777" w:rsidR="00E03C95" w:rsidRDefault="00E03C95" w:rsidP="00E03C95">
      <w:pPr>
        <w:pStyle w:val="Heading4"/>
        <w:ind w:right="4"/>
        <w:rPr>
          <w:ins w:id="6501" w:author="Simon Johnson" w:date="2021-05-05T10:51:00Z"/>
        </w:rPr>
      </w:pPr>
      <w:ins w:id="6502" w:author="Simon Johnson" w:date="2021-05-05T10:51:00Z">
        <w:r>
          <w:t xml:space="preserve"> </w:t>
        </w:r>
        <w:bookmarkStart w:id="6503" w:name="_Toc71106398"/>
        <w:r>
          <w:t>Topic Alias or Topic Name</w:t>
        </w:r>
        <w:bookmarkEnd w:id="6503"/>
      </w:ins>
    </w:p>
    <w:p w14:paraId="099E543A" w14:textId="3E4E5C0F" w:rsidR="00E03C95" w:rsidRDefault="00E03C95" w:rsidP="00E03C95">
      <w:pPr>
        <w:spacing w:before="0" w:after="306" w:line="248" w:lineRule="auto"/>
        <w:ind w:right="4"/>
        <w:jc w:val="both"/>
        <w:pPrChange w:id="6504" w:author="Simon Johnson" w:date="2021-05-05T10:51:00Z">
          <w:pPr>
            <w:numPr>
              <w:numId w:val="63"/>
            </w:numPr>
            <w:spacing w:before="0" w:after="174" w:line="248" w:lineRule="auto"/>
            <w:ind w:left="498" w:right="990" w:hanging="199"/>
            <w:jc w:val="both"/>
          </w:pPr>
        </w:pPrChange>
      </w:pPr>
      <w:ins w:id="6505" w:author="Simon Johnson" w:date="2021-05-05T10:51:00Z">
        <w:r>
          <w:t xml:space="preserve">Contains topic name, topic alias, or short topic name as indicated in the </w:t>
        </w:r>
        <w:r>
          <w:rPr>
            <w:i/>
          </w:rPr>
          <w:t xml:space="preserve">Topic Type </w:t>
        </w:r>
        <w:r>
          <w:t>field in flags.</w:t>
        </w:r>
      </w:ins>
    </w:p>
    <w:p w14:paraId="7D61C3A5" w14:textId="69E6B41C" w:rsidR="00A87CE0" w:rsidRDefault="00A87CE0">
      <w:pPr>
        <w:pStyle w:val="Heading4"/>
        <w:ind w:right="4"/>
        <w:rPr>
          <w:ins w:id="6506" w:author="Simon Johnson" w:date="2021-03-01T13:57:00Z"/>
        </w:rPr>
        <w:pPrChange w:id="6507" w:author="Simon Johnson" w:date="2021-03-26T11:41:00Z">
          <w:pPr>
            <w:pStyle w:val="Heading4"/>
          </w:pPr>
        </w:pPrChange>
      </w:pPr>
      <w:bookmarkStart w:id="6508" w:name="_Toc71106399"/>
      <w:ins w:id="6509" w:author="Simon Johnson" w:date="2021-03-01T13:57:00Z">
        <w:r>
          <w:t>Data</w:t>
        </w:r>
        <w:bookmarkEnd w:id="6508"/>
      </w:ins>
    </w:p>
    <w:p w14:paraId="30467AFC" w14:textId="287F9027" w:rsidR="00C84FE9" w:rsidDel="00A87CE0" w:rsidRDefault="00C84FE9">
      <w:pPr>
        <w:spacing w:before="0" w:after="308" w:line="248" w:lineRule="auto"/>
        <w:ind w:left="498" w:right="4"/>
        <w:jc w:val="both"/>
        <w:rPr>
          <w:ins w:id="6510" w:author="Andrew Banks" w:date="2021-01-22T15:48:00Z"/>
          <w:del w:id="6511" w:author="Simon Johnson" w:date="2021-03-01T13:57:00Z"/>
        </w:rPr>
        <w:pPrChange w:id="6512" w:author="Simon Johnson" w:date="2021-03-26T11:41:00Z">
          <w:pPr>
            <w:numPr>
              <w:numId w:val="63"/>
            </w:numPr>
            <w:spacing w:before="0" w:after="308" w:line="248" w:lineRule="auto"/>
            <w:ind w:left="498" w:right="990" w:hanging="199"/>
            <w:jc w:val="both"/>
          </w:pPr>
        </w:pPrChange>
      </w:pPr>
      <w:del w:id="6513" w:author="Simon Johnson" w:date="2021-03-01T13:57:00Z">
        <w:r w:rsidDel="00A87CE0">
          <w:delText>Data: the published data.</w:delText>
        </w:r>
      </w:del>
    </w:p>
    <w:p w14:paraId="7EC1E562" w14:textId="1B6675D5" w:rsidR="00F37163" w:rsidDel="00A87CE0" w:rsidRDefault="1462A0EF">
      <w:pPr>
        <w:pStyle w:val="Heading3"/>
        <w:keepLines/>
        <w:spacing w:before="0" w:after="145" w:line="259" w:lineRule="auto"/>
        <w:ind w:left="583" w:right="4" w:hanging="598"/>
        <w:rPr>
          <w:ins w:id="6514" w:author="Andrew Banks" w:date="2021-01-22T15:48:00Z"/>
          <w:del w:id="6515" w:author="Simon Johnson" w:date="2021-03-01T13:57:00Z"/>
        </w:rPr>
        <w:pPrChange w:id="6516" w:author="Simon Johnson" w:date="2021-03-26T11:41:00Z">
          <w:pPr>
            <w:pStyle w:val="Heading3"/>
            <w:keepLines/>
            <w:spacing w:before="0" w:after="145" w:line="259" w:lineRule="auto"/>
            <w:ind w:left="583" w:hanging="598"/>
          </w:pPr>
        </w:pPrChange>
      </w:pPr>
      <w:ins w:id="6517" w:author="Andrew Banks" w:date="2021-01-22T15:48:00Z">
        <w:del w:id="6518" w:author="Simon Johnson" w:date="2021-03-01T13:57:00Z">
          <w:r w:rsidDel="00A87CE0">
            <w:delText>Data</w:delText>
          </w:r>
        </w:del>
      </w:ins>
    </w:p>
    <w:p w14:paraId="46ABE95D" w14:textId="21E0B5E5" w:rsidR="00591BAC" w:rsidRDefault="00F37163">
      <w:pPr>
        <w:spacing w:after="306"/>
        <w:ind w:left="-5" w:right="4"/>
        <w:rPr>
          <w:ins w:id="6519" w:author="Andrew Banks" w:date="2021-01-22T15:48:00Z"/>
        </w:rPr>
        <w:pPrChange w:id="6520" w:author="Simon Johnson" w:date="2021-03-26T11:41:00Z">
          <w:pPr>
            <w:spacing w:after="306"/>
            <w:ind w:left="-5" w:right="990"/>
          </w:pPr>
        </w:pPrChange>
      </w:pPr>
      <w:ins w:id="6521" w:author="Andrew Banks" w:date="2021-01-22T15:48:00Z">
        <w:r>
          <w:t xml:space="preserve">The </w:t>
        </w:r>
        <w:r>
          <w:rPr>
            <w:i/>
          </w:rPr>
          <w:t xml:space="preserve">Data </w:t>
        </w:r>
        <w:r>
          <w:t xml:space="preserve">field corresponds to payload of an MQTT PUBLISH </w:t>
        </w:r>
      </w:ins>
      <w:ins w:id="6522" w:author="Simon Johnson" w:date="2021-03-09T11:42:00Z">
        <w:r w:rsidR="0018058B">
          <w:t>packet</w:t>
        </w:r>
      </w:ins>
      <w:ins w:id="6523" w:author="Andrew Banks" w:date="2021-01-22T15:48:00Z">
        <w:del w:id="6524" w:author="Simon Johnson" w:date="2021-03-09T11:42:00Z">
          <w:r w:rsidDel="0018058B">
            <w:delText>message</w:delText>
          </w:r>
        </w:del>
        <w:r>
          <w:t>. It has a variable length and contains the application data that is being published</w:t>
        </w:r>
      </w:ins>
      <w:ins w:id="6525" w:author="Simon Johnson" w:date="2021-05-05T10:57:00Z">
        <w:r w:rsidR="0046181E">
          <w:t>.</w:t>
        </w:r>
      </w:ins>
    </w:p>
    <w:p w14:paraId="57510389" w14:textId="5542CD11" w:rsidR="00F37163" w:rsidDel="00F37163" w:rsidRDefault="00F37163">
      <w:pPr>
        <w:pStyle w:val="ListParagraph"/>
        <w:numPr>
          <w:ilvl w:val="0"/>
          <w:numId w:val="63"/>
        </w:numPr>
        <w:spacing w:before="0" w:after="308" w:line="248" w:lineRule="auto"/>
        <w:ind w:right="990"/>
        <w:jc w:val="both"/>
        <w:rPr>
          <w:del w:id="6526" w:author="Andrew Banks" w:date="2021-01-22T15:48:00Z"/>
        </w:rPr>
        <w:pPrChange w:id="6527" w:author="Andrew Banks" w:date="2021-01-22T15:48:00Z">
          <w:pPr>
            <w:numPr>
              <w:numId w:val="63"/>
            </w:numPr>
            <w:spacing w:before="0" w:after="308" w:line="248" w:lineRule="auto"/>
            <w:ind w:left="498" w:right="990" w:hanging="199"/>
            <w:jc w:val="both"/>
          </w:pPr>
        </w:pPrChange>
      </w:pPr>
      <w:bookmarkStart w:id="6528" w:name="_Toc66180624"/>
      <w:bookmarkStart w:id="6529" w:name="_Toc66183612"/>
      <w:bookmarkStart w:id="6530" w:name="_Toc66185480"/>
      <w:bookmarkStart w:id="6531" w:name="_Toc66186226"/>
      <w:bookmarkStart w:id="6532" w:name="_Toc66186493"/>
      <w:bookmarkStart w:id="6533" w:name="_Toc66201200"/>
      <w:bookmarkStart w:id="6534" w:name="_Toc66710280"/>
      <w:bookmarkStart w:id="6535" w:name="_Toc67648536"/>
      <w:bookmarkStart w:id="6536" w:name="_Toc67651019"/>
      <w:bookmarkStart w:id="6537" w:name="_Toc71106400"/>
      <w:bookmarkEnd w:id="6528"/>
      <w:bookmarkEnd w:id="6529"/>
      <w:bookmarkEnd w:id="6530"/>
      <w:bookmarkEnd w:id="6531"/>
      <w:bookmarkEnd w:id="6532"/>
      <w:bookmarkEnd w:id="6533"/>
      <w:bookmarkEnd w:id="6534"/>
      <w:bookmarkEnd w:id="6535"/>
      <w:bookmarkEnd w:id="6536"/>
      <w:bookmarkEnd w:id="6537"/>
    </w:p>
    <w:p w14:paraId="1AE8E99E" w14:textId="6CEEFACA" w:rsidR="00C84FE9" w:rsidRDefault="6149D1D0" w:rsidP="00C84FE9">
      <w:pPr>
        <w:pStyle w:val="Heading3"/>
        <w:keepLines/>
        <w:spacing w:before="0" w:after="77" w:line="259" w:lineRule="auto"/>
        <w:ind w:left="682" w:hanging="697"/>
        <w:rPr>
          <w:ins w:id="6538" w:author="Simon Johnson" w:date="2021-03-01T13:58:00Z"/>
        </w:rPr>
      </w:pPr>
      <w:bookmarkStart w:id="6539" w:name="_Toc42703"/>
      <w:bookmarkStart w:id="6540" w:name="_Toc71106401"/>
      <w:r>
        <w:t>PUBACK</w:t>
      </w:r>
      <w:bookmarkEnd w:id="6539"/>
      <w:bookmarkEnd w:id="6540"/>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A87CE0" w:rsidRPr="00E661CA" w14:paraId="2FC972BD" w14:textId="77777777" w:rsidTr="00CE1037">
        <w:trPr>
          <w:ins w:id="6541" w:author="Simon Johnson" w:date="2021-03-01T13:58:00Z"/>
        </w:trPr>
        <w:tc>
          <w:tcPr>
            <w:tcW w:w="1271" w:type="dxa"/>
          </w:tcPr>
          <w:p w14:paraId="089B0EA3" w14:textId="77777777" w:rsidR="00A87CE0" w:rsidRPr="00E661CA" w:rsidRDefault="00A87CE0" w:rsidP="00CE1037">
            <w:pPr>
              <w:jc w:val="center"/>
              <w:rPr>
                <w:ins w:id="6542" w:author="Simon Johnson" w:date="2021-03-01T13:58:00Z"/>
                <w:b/>
                <w:bCs/>
              </w:rPr>
            </w:pPr>
            <w:ins w:id="6543" w:author="Simon Johnson" w:date="2021-03-01T13:58:00Z">
              <w:r w:rsidRPr="00E661CA">
                <w:rPr>
                  <w:b/>
                  <w:bCs/>
                </w:rPr>
                <w:t>Bit</w:t>
              </w:r>
            </w:ins>
          </w:p>
        </w:tc>
        <w:tc>
          <w:tcPr>
            <w:tcW w:w="806" w:type="dxa"/>
          </w:tcPr>
          <w:p w14:paraId="3F8D290E" w14:textId="77777777" w:rsidR="00A87CE0" w:rsidRPr="00E661CA" w:rsidRDefault="00A87CE0" w:rsidP="00CE1037">
            <w:pPr>
              <w:jc w:val="center"/>
              <w:rPr>
                <w:ins w:id="6544" w:author="Simon Johnson" w:date="2021-03-01T13:58:00Z"/>
                <w:b/>
                <w:bCs/>
              </w:rPr>
            </w:pPr>
            <w:ins w:id="6545" w:author="Simon Johnson" w:date="2021-03-01T13:58:00Z">
              <w:r w:rsidRPr="00E661CA">
                <w:rPr>
                  <w:b/>
                  <w:bCs/>
                </w:rPr>
                <w:t>7</w:t>
              </w:r>
            </w:ins>
          </w:p>
        </w:tc>
        <w:tc>
          <w:tcPr>
            <w:tcW w:w="1039" w:type="dxa"/>
          </w:tcPr>
          <w:p w14:paraId="256CCD83" w14:textId="77777777" w:rsidR="00A87CE0" w:rsidRPr="00E661CA" w:rsidRDefault="00A87CE0" w:rsidP="00CE1037">
            <w:pPr>
              <w:jc w:val="center"/>
              <w:rPr>
                <w:ins w:id="6546" w:author="Simon Johnson" w:date="2021-03-01T13:58:00Z"/>
                <w:b/>
                <w:bCs/>
              </w:rPr>
            </w:pPr>
            <w:ins w:id="6547" w:author="Simon Johnson" w:date="2021-03-01T13:58:00Z">
              <w:r w:rsidRPr="00E661CA">
                <w:rPr>
                  <w:b/>
                  <w:bCs/>
                </w:rPr>
                <w:t>6</w:t>
              </w:r>
            </w:ins>
          </w:p>
        </w:tc>
        <w:tc>
          <w:tcPr>
            <w:tcW w:w="1039" w:type="dxa"/>
          </w:tcPr>
          <w:p w14:paraId="5A14E2BF" w14:textId="77777777" w:rsidR="00A87CE0" w:rsidRPr="00E661CA" w:rsidRDefault="00A87CE0" w:rsidP="00CE1037">
            <w:pPr>
              <w:jc w:val="center"/>
              <w:rPr>
                <w:ins w:id="6548" w:author="Simon Johnson" w:date="2021-03-01T13:58:00Z"/>
                <w:b/>
                <w:bCs/>
              </w:rPr>
            </w:pPr>
            <w:ins w:id="6549" w:author="Simon Johnson" w:date="2021-03-01T13:58:00Z">
              <w:r w:rsidRPr="00E661CA">
                <w:rPr>
                  <w:b/>
                  <w:bCs/>
                </w:rPr>
                <w:t>5</w:t>
              </w:r>
            </w:ins>
          </w:p>
        </w:tc>
        <w:tc>
          <w:tcPr>
            <w:tcW w:w="1039" w:type="dxa"/>
          </w:tcPr>
          <w:p w14:paraId="6E4B9027" w14:textId="77777777" w:rsidR="00A87CE0" w:rsidRPr="00E661CA" w:rsidRDefault="00A87CE0" w:rsidP="00CE1037">
            <w:pPr>
              <w:jc w:val="center"/>
              <w:rPr>
                <w:ins w:id="6550" w:author="Simon Johnson" w:date="2021-03-01T13:58:00Z"/>
                <w:b/>
                <w:bCs/>
              </w:rPr>
            </w:pPr>
            <w:ins w:id="6551" w:author="Simon Johnson" w:date="2021-03-01T13:58:00Z">
              <w:r w:rsidRPr="00E661CA">
                <w:rPr>
                  <w:b/>
                  <w:bCs/>
                </w:rPr>
                <w:t>4</w:t>
              </w:r>
            </w:ins>
          </w:p>
        </w:tc>
        <w:tc>
          <w:tcPr>
            <w:tcW w:w="1039" w:type="dxa"/>
          </w:tcPr>
          <w:p w14:paraId="63E60F0B" w14:textId="77777777" w:rsidR="00A87CE0" w:rsidRPr="00E661CA" w:rsidRDefault="00A87CE0" w:rsidP="00CE1037">
            <w:pPr>
              <w:jc w:val="center"/>
              <w:rPr>
                <w:ins w:id="6552" w:author="Simon Johnson" w:date="2021-03-01T13:58:00Z"/>
                <w:b/>
                <w:bCs/>
              </w:rPr>
            </w:pPr>
            <w:ins w:id="6553" w:author="Simon Johnson" w:date="2021-03-01T13:58:00Z">
              <w:r w:rsidRPr="00E661CA">
                <w:rPr>
                  <w:b/>
                  <w:bCs/>
                </w:rPr>
                <w:t>3</w:t>
              </w:r>
            </w:ins>
          </w:p>
        </w:tc>
        <w:tc>
          <w:tcPr>
            <w:tcW w:w="1039" w:type="dxa"/>
          </w:tcPr>
          <w:p w14:paraId="0BDC01F9" w14:textId="77777777" w:rsidR="00A87CE0" w:rsidRPr="00E661CA" w:rsidRDefault="00A87CE0" w:rsidP="00CE1037">
            <w:pPr>
              <w:jc w:val="center"/>
              <w:rPr>
                <w:ins w:id="6554" w:author="Simon Johnson" w:date="2021-03-01T13:58:00Z"/>
                <w:b/>
                <w:bCs/>
              </w:rPr>
            </w:pPr>
            <w:ins w:id="6555" w:author="Simon Johnson" w:date="2021-03-01T13:58:00Z">
              <w:r w:rsidRPr="00E661CA">
                <w:rPr>
                  <w:b/>
                  <w:bCs/>
                </w:rPr>
                <w:t>2</w:t>
              </w:r>
            </w:ins>
          </w:p>
        </w:tc>
        <w:tc>
          <w:tcPr>
            <w:tcW w:w="1039" w:type="dxa"/>
          </w:tcPr>
          <w:p w14:paraId="1244734B" w14:textId="77777777" w:rsidR="00A87CE0" w:rsidRPr="00E661CA" w:rsidRDefault="00A87CE0" w:rsidP="00CE1037">
            <w:pPr>
              <w:jc w:val="center"/>
              <w:rPr>
                <w:ins w:id="6556" w:author="Simon Johnson" w:date="2021-03-01T13:58:00Z"/>
                <w:b/>
                <w:bCs/>
              </w:rPr>
            </w:pPr>
            <w:ins w:id="6557" w:author="Simon Johnson" w:date="2021-03-01T13:58:00Z">
              <w:r w:rsidRPr="00E661CA">
                <w:rPr>
                  <w:b/>
                  <w:bCs/>
                </w:rPr>
                <w:t>1</w:t>
              </w:r>
            </w:ins>
          </w:p>
        </w:tc>
        <w:tc>
          <w:tcPr>
            <w:tcW w:w="1039" w:type="dxa"/>
          </w:tcPr>
          <w:p w14:paraId="6707C2CF" w14:textId="77777777" w:rsidR="00A87CE0" w:rsidRPr="00E661CA" w:rsidRDefault="00A87CE0" w:rsidP="00CE1037">
            <w:pPr>
              <w:jc w:val="center"/>
              <w:rPr>
                <w:ins w:id="6558" w:author="Simon Johnson" w:date="2021-03-01T13:58:00Z"/>
                <w:b/>
                <w:bCs/>
              </w:rPr>
            </w:pPr>
            <w:ins w:id="6559" w:author="Simon Johnson" w:date="2021-03-01T13:58:00Z">
              <w:r w:rsidRPr="00E661CA">
                <w:rPr>
                  <w:b/>
                  <w:bCs/>
                </w:rPr>
                <w:t>0</w:t>
              </w:r>
            </w:ins>
          </w:p>
        </w:tc>
      </w:tr>
      <w:tr w:rsidR="00A87CE0" w14:paraId="59293E58" w14:textId="77777777" w:rsidTr="00CE1037">
        <w:trPr>
          <w:ins w:id="6560" w:author="Simon Johnson" w:date="2021-03-01T13:58:00Z"/>
        </w:trPr>
        <w:tc>
          <w:tcPr>
            <w:tcW w:w="1271" w:type="dxa"/>
          </w:tcPr>
          <w:p w14:paraId="5E4399F2" w14:textId="77777777" w:rsidR="00A87CE0" w:rsidRDefault="00A87CE0" w:rsidP="00CE1037">
            <w:pPr>
              <w:rPr>
                <w:ins w:id="6561" w:author="Simon Johnson" w:date="2021-03-01T13:58:00Z"/>
              </w:rPr>
            </w:pPr>
            <w:ins w:id="6562" w:author="Simon Johnson" w:date="2021-03-01T13:58:00Z">
              <w:r>
                <w:t>Byte 1</w:t>
              </w:r>
            </w:ins>
          </w:p>
        </w:tc>
        <w:tc>
          <w:tcPr>
            <w:tcW w:w="8079" w:type="dxa"/>
            <w:gridSpan w:val="8"/>
          </w:tcPr>
          <w:p w14:paraId="6275B839" w14:textId="77777777" w:rsidR="00A87CE0" w:rsidRDefault="00A87CE0" w:rsidP="00CE1037">
            <w:pPr>
              <w:jc w:val="center"/>
              <w:rPr>
                <w:ins w:id="6563" w:author="Simon Johnson" w:date="2021-03-01T13:58:00Z"/>
              </w:rPr>
            </w:pPr>
            <w:ins w:id="6564" w:author="Simon Johnson" w:date="2021-03-01T13:58:00Z">
              <w:r>
                <w:t>Length</w:t>
              </w:r>
            </w:ins>
          </w:p>
        </w:tc>
      </w:tr>
      <w:tr w:rsidR="00A87CE0" w14:paraId="11D44F34" w14:textId="77777777" w:rsidTr="00CE1037">
        <w:trPr>
          <w:ins w:id="6565" w:author="Simon Johnson" w:date="2021-03-01T13:58:00Z"/>
        </w:trPr>
        <w:tc>
          <w:tcPr>
            <w:tcW w:w="1271" w:type="dxa"/>
          </w:tcPr>
          <w:p w14:paraId="1E49956E" w14:textId="77777777" w:rsidR="00A87CE0" w:rsidRDefault="00A87CE0" w:rsidP="00CE1037">
            <w:pPr>
              <w:rPr>
                <w:ins w:id="6566" w:author="Simon Johnson" w:date="2021-03-01T13:58:00Z"/>
              </w:rPr>
            </w:pPr>
            <w:ins w:id="6567" w:author="Simon Johnson" w:date="2021-03-01T13:58:00Z">
              <w:r>
                <w:t>Byte 2</w:t>
              </w:r>
            </w:ins>
          </w:p>
        </w:tc>
        <w:tc>
          <w:tcPr>
            <w:tcW w:w="8079" w:type="dxa"/>
            <w:gridSpan w:val="8"/>
          </w:tcPr>
          <w:p w14:paraId="07F6602D" w14:textId="77777777" w:rsidR="00A87CE0" w:rsidRDefault="00A87CE0" w:rsidP="00CE1037">
            <w:pPr>
              <w:jc w:val="center"/>
              <w:rPr>
                <w:ins w:id="6568" w:author="Simon Johnson" w:date="2021-03-01T13:58:00Z"/>
              </w:rPr>
            </w:pPr>
            <w:ins w:id="6569" w:author="Simon Johnson" w:date="2021-03-01T13:58:00Z">
              <w:r>
                <w:t>Packet Type</w:t>
              </w:r>
            </w:ins>
          </w:p>
        </w:tc>
      </w:tr>
      <w:tr w:rsidR="00A87CE0" w14:paraId="69A39C10" w14:textId="77777777" w:rsidTr="00CE1037">
        <w:trPr>
          <w:ins w:id="6570" w:author="Simon Johnson" w:date="2021-03-01T13:58:00Z"/>
        </w:trPr>
        <w:tc>
          <w:tcPr>
            <w:tcW w:w="1271" w:type="dxa"/>
          </w:tcPr>
          <w:p w14:paraId="46F65C68" w14:textId="15B4B79B" w:rsidR="00A87CE0" w:rsidRDefault="00A87CE0" w:rsidP="00CE1037">
            <w:pPr>
              <w:rPr>
                <w:ins w:id="6571" w:author="Simon Johnson" w:date="2021-03-01T13:58:00Z"/>
              </w:rPr>
            </w:pPr>
            <w:ins w:id="6572" w:author="Simon Johnson" w:date="2021-03-01T13:58:00Z">
              <w:r>
                <w:t xml:space="preserve">Byte </w:t>
              </w:r>
            </w:ins>
            <w:ins w:id="6573" w:author="Simon Johnson" w:date="2021-03-01T13:59:00Z">
              <w:r>
                <w:t>3</w:t>
              </w:r>
            </w:ins>
          </w:p>
        </w:tc>
        <w:tc>
          <w:tcPr>
            <w:tcW w:w="8079" w:type="dxa"/>
            <w:gridSpan w:val="8"/>
          </w:tcPr>
          <w:p w14:paraId="7443D732" w14:textId="3E80C14C" w:rsidR="00A87CE0" w:rsidRDefault="00DB32D3" w:rsidP="00CE1037">
            <w:pPr>
              <w:jc w:val="center"/>
              <w:rPr>
                <w:ins w:id="6574" w:author="Simon Johnson" w:date="2021-03-01T13:58:00Z"/>
              </w:rPr>
            </w:pPr>
            <w:ins w:id="6575" w:author="Simon Johnson" w:date="2021-03-09T10:50:00Z">
              <w:r>
                <w:t xml:space="preserve">Packet Id </w:t>
              </w:r>
            </w:ins>
            <w:ins w:id="6576" w:author="Simon Johnson" w:date="2021-03-01T13:58:00Z">
              <w:r w:rsidR="00A87CE0">
                <w:t>MSB</w:t>
              </w:r>
            </w:ins>
          </w:p>
        </w:tc>
      </w:tr>
      <w:tr w:rsidR="00A87CE0" w14:paraId="6BAC5BA0" w14:textId="77777777" w:rsidTr="00CE1037">
        <w:trPr>
          <w:ins w:id="6577" w:author="Simon Johnson" w:date="2021-03-01T13:58:00Z"/>
        </w:trPr>
        <w:tc>
          <w:tcPr>
            <w:tcW w:w="1271" w:type="dxa"/>
          </w:tcPr>
          <w:p w14:paraId="44A6F83D" w14:textId="5696559F" w:rsidR="00A87CE0" w:rsidRDefault="00A87CE0" w:rsidP="00CE1037">
            <w:pPr>
              <w:rPr>
                <w:ins w:id="6578" w:author="Simon Johnson" w:date="2021-03-01T13:58:00Z"/>
              </w:rPr>
            </w:pPr>
            <w:ins w:id="6579" w:author="Simon Johnson" w:date="2021-03-01T13:58:00Z">
              <w:r>
                <w:t xml:space="preserve">Byte </w:t>
              </w:r>
            </w:ins>
            <w:ins w:id="6580" w:author="Simon Johnson" w:date="2021-03-01T13:59:00Z">
              <w:r>
                <w:t>4</w:t>
              </w:r>
            </w:ins>
          </w:p>
        </w:tc>
        <w:tc>
          <w:tcPr>
            <w:tcW w:w="8079" w:type="dxa"/>
            <w:gridSpan w:val="8"/>
          </w:tcPr>
          <w:p w14:paraId="548E219D" w14:textId="2D0FC9B0" w:rsidR="00A87CE0" w:rsidRDefault="00DB32D3" w:rsidP="00CE1037">
            <w:pPr>
              <w:jc w:val="center"/>
              <w:rPr>
                <w:ins w:id="6581" w:author="Simon Johnson" w:date="2021-03-01T13:58:00Z"/>
              </w:rPr>
            </w:pPr>
            <w:ins w:id="6582" w:author="Simon Johnson" w:date="2021-03-09T10:50:00Z">
              <w:r>
                <w:t xml:space="preserve">Packet Id </w:t>
              </w:r>
            </w:ins>
            <w:ins w:id="6583" w:author="Simon Johnson" w:date="2021-03-01T13:58:00Z">
              <w:r w:rsidR="00A87CE0">
                <w:t>LSB</w:t>
              </w:r>
            </w:ins>
          </w:p>
        </w:tc>
      </w:tr>
      <w:tr w:rsidR="00A87CE0" w14:paraId="1690AAE5" w14:textId="77777777" w:rsidTr="00CE1037">
        <w:trPr>
          <w:ins w:id="6584" w:author="Simon Johnson" w:date="2021-03-01T13:58:00Z"/>
        </w:trPr>
        <w:tc>
          <w:tcPr>
            <w:tcW w:w="1271" w:type="dxa"/>
          </w:tcPr>
          <w:p w14:paraId="4E43EFED" w14:textId="0586F585" w:rsidR="00A87CE0" w:rsidRDefault="00A87CE0" w:rsidP="00CE1037">
            <w:pPr>
              <w:rPr>
                <w:ins w:id="6585" w:author="Simon Johnson" w:date="2021-03-01T13:58:00Z"/>
              </w:rPr>
            </w:pPr>
            <w:ins w:id="6586" w:author="Simon Johnson" w:date="2021-03-01T13:58:00Z">
              <w:r>
                <w:t xml:space="preserve">Byte </w:t>
              </w:r>
            </w:ins>
            <w:ins w:id="6587" w:author="Simon Johnson" w:date="2021-03-01T13:59:00Z">
              <w:r>
                <w:t>5</w:t>
              </w:r>
            </w:ins>
          </w:p>
        </w:tc>
        <w:tc>
          <w:tcPr>
            <w:tcW w:w="8079" w:type="dxa"/>
            <w:gridSpan w:val="8"/>
          </w:tcPr>
          <w:p w14:paraId="1F583908" w14:textId="77777777" w:rsidR="00A87CE0" w:rsidRDefault="00A87CE0" w:rsidP="00CE1037">
            <w:pPr>
              <w:jc w:val="center"/>
              <w:rPr>
                <w:ins w:id="6588" w:author="Simon Johnson" w:date="2021-03-01T13:58:00Z"/>
              </w:rPr>
            </w:pPr>
            <w:ins w:id="6589" w:author="Simon Johnson" w:date="2021-03-01T13:58:00Z">
              <w:r>
                <w:t>Return Code</w:t>
              </w:r>
            </w:ins>
          </w:p>
        </w:tc>
      </w:tr>
    </w:tbl>
    <w:p w14:paraId="534DAAB7" w14:textId="3CEDD7FB" w:rsidR="00C84FE9" w:rsidRDefault="00C84FE9" w:rsidP="00C84FE9">
      <w:pPr>
        <w:spacing w:after="245" w:line="265" w:lineRule="auto"/>
        <w:jc w:val="center"/>
      </w:pPr>
      <w:r>
        <w:t xml:space="preserve">Table 17: PUBACK </w:t>
      </w:r>
      <w:ins w:id="6590" w:author="Simon Johnson" w:date="2021-03-09T11:42:00Z">
        <w:r w:rsidR="0018058B">
          <w:t>packet</w:t>
        </w:r>
      </w:ins>
      <w:del w:id="6591" w:author="Simon Johnson" w:date="2021-03-09T11:42:00Z">
        <w:r w:rsidDel="0018058B">
          <w:delText>message</w:delText>
        </w:r>
      </w:del>
    </w:p>
    <w:p w14:paraId="659B0D30" w14:textId="66E703A9" w:rsidR="00C84FE9" w:rsidRDefault="00C84FE9">
      <w:pPr>
        <w:ind w:left="-15" w:right="4" w:firstLine="299"/>
        <w:pPrChange w:id="6592" w:author="Simon Johnson" w:date="2021-03-26T11:41:00Z">
          <w:pPr>
            <w:ind w:left="-15" w:right="990" w:firstLine="299"/>
          </w:pPr>
        </w:pPrChange>
      </w:pPr>
      <w:r>
        <w:t xml:space="preserve">The PUBACK </w:t>
      </w:r>
      <w:ins w:id="6593" w:author="Simon Johnson" w:date="2021-03-09T11:42:00Z">
        <w:r w:rsidR="0018058B">
          <w:t>packet</w:t>
        </w:r>
      </w:ins>
      <w:del w:id="6594" w:author="Simon Johnson" w:date="2021-03-09T11:42:00Z">
        <w:r w:rsidDel="0018058B">
          <w:delText>message</w:delText>
        </w:r>
      </w:del>
      <w:r>
        <w:t xml:space="preserve"> is sent by a gateway or a client as an acknowledgment to the receipt and processing of a PUBLISH </w:t>
      </w:r>
      <w:ins w:id="6595" w:author="Simon Johnson" w:date="2021-03-09T11:42:00Z">
        <w:r w:rsidR="0018058B">
          <w:t>packet</w:t>
        </w:r>
      </w:ins>
      <w:del w:id="6596" w:author="Simon Johnson" w:date="2021-03-09T11:42:00Z">
        <w:r w:rsidDel="0018058B">
          <w:delText>message</w:delText>
        </w:r>
      </w:del>
      <w:r>
        <w:t xml:space="preserve"> in case of QoS levels 1 or 2. It can also be sent as response to a PUBLISH </w:t>
      </w:r>
      <w:ins w:id="6597" w:author="Simon Johnson" w:date="2021-03-09T11:42:00Z">
        <w:r w:rsidR="0018058B">
          <w:t>packet</w:t>
        </w:r>
      </w:ins>
      <w:del w:id="6598" w:author="Simon Johnson" w:date="2021-03-09T11:42:00Z">
        <w:r w:rsidDel="0018058B">
          <w:delText>message</w:delText>
        </w:r>
      </w:del>
      <w:r>
        <w:t xml:space="preserve"> in case of an error; the error reason is then indicated in the </w:t>
      </w:r>
      <w:r>
        <w:rPr>
          <w:i/>
        </w:rPr>
        <w:t xml:space="preserve">ReturnCode </w:t>
      </w:r>
      <w:r>
        <w:t>field. Its format is illustrated in Table 17:</w:t>
      </w:r>
    </w:p>
    <w:p w14:paraId="6590129D" w14:textId="77777777" w:rsidR="006C4474" w:rsidRPr="00080C94" w:rsidRDefault="006C4474">
      <w:pPr>
        <w:pStyle w:val="Heading4"/>
        <w:ind w:right="4"/>
        <w:rPr>
          <w:ins w:id="6599" w:author="Simon Johnson" w:date="2021-03-01T16:15:00Z"/>
        </w:rPr>
        <w:pPrChange w:id="6600" w:author="Simon Johnson" w:date="2021-03-26T11:41:00Z">
          <w:pPr>
            <w:pStyle w:val="Heading4"/>
          </w:pPr>
        </w:pPrChange>
      </w:pPr>
      <w:bookmarkStart w:id="6601" w:name="_Toc71106402"/>
      <w:ins w:id="6602" w:author="Simon Johnson" w:date="2021-03-01T16:15:00Z">
        <w:r>
          <w:t>Length &amp; Packet Type</w:t>
        </w:r>
        <w:bookmarkEnd w:id="6601"/>
      </w:ins>
    </w:p>
    <w:p w14:paraId="63270FD0" w14:textId="0547D4D2" w:rsidR="006C4474" w:rsidRDefault="006C4474">
      <w:pPr>
        <w:spacing w:before="0" w:after="174" w:line="248" w:lineRule="auto"/>
        <w:ind w:right="4"/>
        <w:jc w:val="both"/>
        <w:rPr>
          <w:ins w:id="6603" w:author="Simon Johnson" w:date="2021-03-01T16:15:00Z"/>
        </w:rPr>
        <w:pPrChange w:id="6604" w:author="Simon Johnson" w:date="2021-03-26T11:41:00Z">
          <w:pPr>
            <w:spacing w:before="0" w:after="174" w:line="248" w:lineRule="auto"/>
            <w:ind w:right="990"/>
            <w:jc w:val="both"/>
          </w:pPr>
        </w:pPrChange>
      </w:pPr>
      <w:ins w:id="6605" w:author="Simon Johnson" w:date="2021-03-01T16:15:00Z">
        <w:r>
          <w:t xml:space="preserve">The first 2 or 4 bytes of the packet are encoded according to the variable length packet header format. Please refer to figure </w:t>
        </w:r>
      </w:ins>
      <w:ins w:id="6606" w:author="Simon Johnson" w:date="2021-03-09T16:47:00Z">
        <w:r w:rsidR="00643FDB">
          <w:t>3.1.2</w:t>
        </w:r>
      </w:ins>
      <w:ins w:id="6607" w:author="Simon Johnson" w:date="2021-03-01T16:15:00Z">
        <w:r>
          <w:t xml:space="preserve"> for a detailed description.</w:t>
        </w:r>
      </w:ins>
    </w:p>
    <w:p w14:paraId="4AC21675" w14:textId="42D21E78" w:rsidR="00A87CE0" w:rsidRDefault="00C84FE9">
      <w:pPr>
        <w:pStyle w:val="Heading4"/>
        <w:ind w:right="4"/>
        <w:rPr>
          <w:ins w:id="6608" w:author="Simon Johnson" w:date="2021-03-01T14:19:00Z"/>
        </w:rPr>
        <w:pPrChange w:id="6609" w:author="Simon Johnson" w:date="2021-03-26T11:41:00Z">
          <w:pPr>
            <w:pStyle w:val="Heading4"/>
          </w:pPr>
        </w:pPrChange>
      </w:pPr>
      <w:del w:id="6610" w:author="Simon Johnson" w:date="2021-03-01T16:15:00Z">
        <w:r w:rsidDel="006C4474">
          <w:delText>Length and MsgType: see Section 5.2.</w:delText>
        </w:r>
      </w:del>
      <w:bookmarkStart w:id="6611" w:name="_Toc71106403"/>
      <w:ins w:id="6612" w:author="Simon Johnson" w:date="2021-03-09T10:50:00Z">
        <w:r w:rsidR="00DB32D3">
          <w:t>Packet</w:t>
        </w:r>
      </w:ins>
      <w:ins w:id="6613" w:author="Simon Johnson" w:date="2021-03-01T14:19:00Z">
        <w:r w:rsidR="00A87CE0">
          <w:t xml:space="preserve"> Id</w:t>
        </w:r>
        <w:bookmarkEnd w:id="6611"/>
      </w:ins>
    </w:p>
    <w:p w14:paraId="6816CC3C" w14:textId="740F511F" w:rsidR="00A87CE0" w:rsidDel="00BF22C4" w:rsidRDefault="00A87CE0">
      <w:pPr>
        <w:spacing w:before="0" w:after="174" w:line="248" w:lineRule="auto"/>
        <w:ind w:right="4"/>
        <w:jc w:val="both"/>
        <w:rPr>
          <w:del w:id="6614" w:author="Simon Johnson" w:date="2021-03-01T14:19:00Z"/>
        </w:rPr>
        <w:pPrChange w:id="6615" w:author="Simon Johnson" w:date="2021-03-26T11:41:00Z">
          <w:pPr>
            <w:numPr>
              <w:numId w:val="64"/>
            </w:numPr>
            <w:spacing w:before="0" w:after="174" w:line="248" w:lineRule="auto"/>
            <w:ind w:left="498" w:right="990" w:hanging="199"/>
            <w:jc w:val="both"/>
          </w:pPr>
        </w:pPrChange>
      </w:pPr>
    </w:p>
    <w:p w14:paraId="60C18226" w14:textId="14D8DB77" w:rsidR="00C84FE9" w:rsidDel="00BF22C4" w:rsidRDefault="00C84FE9">
      <w:pPr>
        <w:spacing w:before="0" w:after="174" w:line="248" w:lineRule="auto"/>
        <w:ind w:right="4"/>
        <w:jc w:val="both"/>
        <w:rPr>
          <w:del w:id="6616" w:author="Simon Johnson" w:date="2021-03-01T14:19:00Z"/>
        </w:rPr>
        <w:pPrChange w:id="6617" w:author="Simon Johnson" w:date="2021-03-26T11:41:00Z">
          <w:pPr>
            <w:numPr>
              <w:numId w:val="64"/>
            </w:numPr>
            <w:spacing w:before="0" w:after="174" w:line="248" w:lineRule="auto"/>
            <w:ind w:left="498" w:right="990" w:hanging="199"/>
            <w:jc w:val="both"/>
          </w:pPr>
        </w:pPrChange>
      </w:pPr>
      <w:del w:id="6618" w:author="Simon Johnson" w:date="2021-03-01T14:19:00Z">
        <w:r w:rsidDel="00BF22C4">
          <w:delText>TopicId: same value the one contained in the corresponding PUBLISH message.</w:delText>
        </w:r>
      </w:del>
    </w:p>
    <w:p w14:paraId="7AAAD261" w14:textId="4F077A94" w:rsidR="00C84FE9" w:rsidRDefault="00C84FE9">
      <w:pPr>
        <w:spacing w:before="0" w:after="174" w:line="248" w:lineRule="auto"/>
        <w:ind w:right="4"/>
        <w:jc w:val="both"/>
        <w:pPrChange w:id="6619" w:author="Simon Johnson" w:date="2021-03-26T11:41:00Z">
          <w:pPr>
            <w:numPr>
              <w:numId w:val="64"/>
            </w:numPr>
            <w:spacing w:before="0" w:after="174" w:line="248" w:lineRule="auto"/>
            <w:ind w:left="498" w:right="990" w:hanging="199"/>
            <w:jc w:val="both"/>
          </w:pPr>
        </w:pPrChange>
      </w:pPr>
      <w:del w:id="6620" w:author="Simon Johnson" w:date="2021-03-01T14:19:00Z">
        <w:r w:rsidDel="00BF22C4">
          <w:delText>MsgId: s</w:delText>
        </w:r>
      </w:del>
      <w:ins w:id="6621" w:author="Simon Johnson" w:date="2021-03-01T14:19:00Z">
        <w:r w:rsidR="00BF22C4">
          <w:t>S</w:t>
        </w:r>
      </w:ins>
      <w:r>
        <w:t xml:space="preserve">ame value as the one contained in the corresponding PUBLISH </w:t>
      </w:r>
      <w:ins w:id="6622" w:author="Simon Johnson" w:date="2021-03-09T11:42:00Z">
        <w:r w:rsidR="0018058B">
          <w:t>packet</w:t>
        </w:r>
      </w:ins>
      <w:del w:id="6623" w:author="Simon Johnson" w:date="2021-03-09T11:42:00Z">
        <w:r w:rsidDel="0018058B">
          <w:delText>message</w:delText>
        </w:r>
      </w:del>
      <w:r>
        <w:t>.</w:t>
      </w:r>
    </w:p>
    <w:p w14:paraId="6B6F34BB" w14:textId="77777777" w:rsidR="00BF22C4" w:rsidRDefault="00BF22C4">
      <w:pPr>
        <w:pStyle w:val="Heading4"/>
        <w:ind w:right="4"/>
        <w:rPr>
          <w:ins w:id="6624" w:author="Simon Johnson" w:date="2021-03-01T14:19:00Z"/>
        </w:rPr>
        <w:pPrChange w:id="6625" w:author="Simon Johnson" w:date="2021-03-26T11:41:00Z">
          <w:pPr>
            <w:pStyle w:val="Heading4"/>
          </w:pPr>
        </w:pPrChange>
      </w:pPr>
      <w:bookmarkStart w:id="6626" w:name="_Toc71106404"/>
      <w:ins w:id="6627" w:author="Simon Johnson" w:date="2021-03-01T14:19:00Z">
        <w:r>
          <w:t>Return Code</w:t>
        </w:r>
        <w:bookmarkEnd w:id="6626"/>
      </w:ins>
    </w:p>
    <w:p w14:paraId="2446E378" w14:textId="6B6FD578" w:rsidR="00BF22C4" w:rsidRDefault="00BF22C4">
      <w:pPr>
        <w:spacing w:before="0" w:after="0" w:line="422" w:lineRule="auto"/>
        <w:ind w:right="4"/>
        <w:jc w:val="both"/>
        <w:rPr>
          <w:ins w:id="6628" w:author="Simon Johnson" w:date="2021-03-01T14:19:00Z"/>
        </w:rPr>
        <w:pPrChange w:id="6629" w:author="Simon Johnson" w:date="2021-03-26T11:41:00Z">
          <w:pPr>
            <w:spacing w:before="0" w:after="0" w:line="422" w:lineRule="auto"/>
            <w:ind w:right="990"/>
            <w:jc w:val="both"/>
          </w:pPr>
        </w:pPrChange>
      </w:pPr>
      <w:ins w:id="6630" w:author="Simon Johnson" w:date="2021-03-01T14:19:00Z">
        <w:r>
          <w:t>“Accepted” or rejected reason.</w:t>
        </w:r>
      </w:ins>
    </w:p>
    <w:p w14:paraId="3C5D4977" w14:textId="77777777" w:rsidR="00BF22C4" w:rsidRDefault="00BF22C4">
      <w:pPr>
        <w:spacing w:before="0" w:after="0" w:line="422" w:lineRule="auto"/>
        <w:ind w:right="4"/>
        <w:jc w:val="both"/>
        <w:rPr>
          <w:ins w:id="6631" w:author="Simon Johnson" w:date="2021-03-01T14:19:00Z"/>
        </w:rPr>
        <w:pPrChange w:id="6632" w:author="Simon Johnson" w:date="2021-03-26T11:41:00Z">
          <w:pPr>
            <w:spacing w:before="0" w:after="0" w:line="422" w:lineRule="auto"/>
            <w:ind w:right="990"/>
            <w:jc w:val="both"/>
          </w:pPr>
        </w:pPrChange>
      </w:pPr>
    </w:p>
    <w:p w14:paraId="0655C6A2" w14:textId="382480D5" w:rsidR="00C84FE9" w:rsidDel="00BF22C4" w:rsidRDefault="00C84FE9">
      <w:pPr>
        <w:numPr>
          <w:ilvl w:val="0"/>
          <w:numId w:val="64"/>
        </w:numPr>
        <w:spacing w:before="0" w:after="308" w:line="248" w:lineRule="auto"/>
        <w:ind w:right="4" w:hanging="199"/>
        <w:jc w:val="both"/>
        <w:rPr>
          <w:del w:id="6633" w:author="Simon Johnson" w:date="2021-03-01T14:19:00Z"/>
        </w:rPr>
        <w:pPrChange w:id="6634" w:author="Simon Johnson" w:date="2021-03-26T11:41:00Z">
          <w:pPr>
            <w:numPr>
              <w:numId w:val="64"/>
            </w:numPr>
            <w:spacing w:before="0" w:after="308" w:line="248" w:lineRule="auto"/>
            <w:ind w:left="498" w:right="990" w:hanging="199"/>
            <w:jc w:val="both"/>
          </w:pPr>
        </w:pPrChange>
      </w:pPr>
      <w:del w:id="6635" w:author="Simon Johnson" w:date="2021-03-01T14:19:00Z">
        <w:r w:rsidDel="00BF22C4">
          <w:delText>ReturnCode: “accepted”, or rejection reason.</w:delText>
        </w:r>
        <w:bookmarkStart w:id="6636" w:name="_Toc66180629"/>
        <w:bookmarkStart w:id="6637" w:name="_Toc66183617"/>
        <w:bookmarkStart w:id="6638" w:name="_Toc66185485"/>
        <w:bookmarkStart w:id="6639" w:name="_Toc66186231"/>
        <w:bookmarkStart w:id="6640" w:name="_Toc66186498"/>
        <w:bookmarkStart w:id="6641" w:name="_Toc66201205"/>
        <w:bookmarkStart w:id="6642" w:name="_Toc66710285"/>
        <w:bookmarkStart w:id="6643" w:name="_Toc67648541"/>
        <w:bookmarkStart w:id="6644" w:name="_Toc67651024"/>
        <w:bookmarkStart w:id="6645" w:name="_Toc71106405"/>
        <w:bookmarkEnd w:id="6636"/>
        <w:bookmarkEnd w:id="6637"/>
        <w:bookmarkEnd w:id="6638"/>
        <w:bookmarkEnd w:id="6639"/>
        <w:bookmarkEnd w:id="6640"/>
        <w:bookmarkEnd w:id="6641"/>
        <w:bookmarkEnd w:id="6642"/>
        <w:bookmarkEnd w:id="6643"/>
        <w:bookmarkEnd w:id="6644"/>
        <w:bookmarkEnd w:id="6645"/>
      </w:del>
    </w:p>
    <w:p w14:paraId="23B1DDD7" w14:textId="0C120B3B" w:rsidR="00C84FE9" w:rsidRDefault="6149D1D0">
      <w:pPr>
        <w:pStyle w:val="Heading3"/>
        <w:keepLines/>
        <w:spacing w:before="0" w:after="109" w:line="259" w:lineRule="auto"/>
        <w:ind w:left="682" w:right="4" w:hanging="697"/>
        <w:rPr>
          <w:ins w:id="6646" w:author="Simon Johnson" w:date="2021-03-01T14:20:00Z"/>
        </w:rPr>
        <w:pPrChange w:id="6647" w:author="Simon Johnson" w:date="2021-03-26T11:41:00Z">
          <w:pPr>
            <w:pStyle w:val="Heading3"/>
            <w:keepLines/>
            <w:spacing w:before="0" w:after="109" w:line="259" w:lineRule="auto"/>
            <w:ind w:left="682" w:hanging="697"/>
          </w:pPr>
        </w:pPrChange>
      </w:pPr>
      <w:bookmarkStart w:id="6648" w:name="_Toc42704"/>
      <w:bookmarkStart w:id="6649" w:name="_Toc71106406"/>
      <w:r>
        <w:t>PUBREC, PUBREL, and PUBCOMP</w:t>
      </w:r>
      <w:bookmarkEnd w:id="6648"/>
      <w:bookmarkEnd w:id="6649"/>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BF22C4" w:rsidRPr="00E661CA" w14:paraId="4482C9DF" w14:textId="77777777" w:rsidTr="00CE1037">
        <w:trPr>
          <w:ins w:id="6650" w:author="Simon Johnson" w:date="2021-03-01T14:20:00Z"/>
        </w:trPr>
        <w:tc>
          <w:tcPr>
            <w:tcW w:w="1271" w:type="dxa"/>
          </w:tcPr>
          <w:p w14:paraId="3D53CAD5" w14:textId="77777777" w:rsidR="00BF22C4" w:rsidRPr="00E661CA" w:rsidRDefault="00BF22C4">
            <w:pPr>
              <w:ind w:right="4"/>
              <w:jc w:val="center"/>
              <w:rPr>
                <w:ins w:id="6651" w:author="Simon Johnson" w:date="2021-03-01T14:20:00Z"/>
                <w:b/>
                <w:bCs/>
              </w:rPr>
              <w:pPrChange w:id="6652" w:author="Andrew Banks" w:date="2021-03-26T11:41:00Z">
                <w:pPr>
                  <w:jc w:val="center"/>
                </w:pPr>
              </w:pPrChange>
            </w:pPr>
            <w:ins w:id="6653" w:author="Simon Johnson" w:date="2021-03-01T14:20:00Z">
              <w:r w:rsidRPr="00E661CA">
                <w:rPr>
                  <w:b/>
                  <w:bCs/>
                </w:rPr>
                <w:t>Bit</w:t>
              </w:r>
            </w:ins>
          </w:p>
        </w:tc>
        <w:tc>
          <w:tcPr>
            <w:tcW w:w="806" w:type="dxa"/>
          </w:tcPr>
          <w:p w14:paraId="5299354E" w14:textId="77777777" w:rsidR="00BF22C4" w:rsidRPr="00E661CA" w:rsidRDefault="00BF22C4">
            <w:pPr>
              <w:ind w:right="4"/>
              <w:jc w:val="center"/>
              <w:rPr>
                <w:ins w:id="6654" w:author="Simon Johnson" w:date="2021-03-01T14:20:00Z"/>
                <w:b/>
                <w:bCs/>
              </w:rPr>
              <w:pPrChange w:id="6655" w:author="Andrew Banks" w:date="2021-03-26T11:41:00Z">
                <w:pPr>
                  <w:jc w:val="center"/>
                </w:pPr>
              </w:pPrChange>
            </w:pPr>
            <w:ins w:id="6656" w:author="Simon Johnson" w:date="2021-03-01T14:20:00Z">
              <w:r w:rsidRPr="00E661CA">
                <w:rPr>
                  <w:b/>
                  <w:bCs/>
                </w:rPr>
                <w:t>7</w:t>
              </w:r>
            </w:ins>
          </w:p>
        </w:tc>
        <w:tc>
          <w:tcPr>
            <w:tcW w:w="1039" w:type="dxa"/>
          </w:tcPr>
          <w:p w14:paraId="5A9ED42A" w14:textId="77777777" w:rsidR="00BF22C4" w:rsidRPr="00E661CA" w:rsidRDefault="00BF22C4">
            <w:pPr>
              <w:ind w:right="4"/>
              <w:jc w:val="center"/>
              <w:rPr>
                <w:ins w:id="6657" w:author="Simon Johnson" w:date="2021-03-01T14:20:00Z"/>
                <w:b/>
                <w:bCs/>
              </w:rPr>
              <w:pPrChange w:id="6658" w:author="Andrew Banks" w:date="2021-03-26T11:41:00Z">
                <w:pPr>
                  <w:jc w:val="center"/>
                </w:pPr>
              </w:pPrChange>
            </w:pPr>
            <w:ins w:id="6659" w:author="Simon Johnson" w:date="2021-03-01T14:20:00Z">
              <w:r w:rsidRPr="00E661CA">
                <w:rPr>
                  <w:b/>
                  <w:bCs/>
                </w:rPr>
                <w:t>6</w:t>
              </w:r>
            </w:ins>
          </w:p>
        </w:tc>
        <w:tc>
          <w:tcPr>
            <w:tcW w:w="1039" w:type="dxa"/>
          </w:tcPr>
          <w:p w14:paraId="1A3E3F81" w14:textId="77777777" w:rsidR="00BF22C4" w:rsidRPr="00E661CA" w:rsidRDefault="00BF22C4">
            <w:pPr>
              <w:ind w:right="4"/>
              <w:jc w:val="center"/>
              <w:rPr>
                <w:ins w:id="6660" w:author="Simon Johnson" w:date="2021-03-01T14:20:00Z"/>
                <w:b/>
                <w:bCs/>
              </w:rPr>
              <w:pPrChange w:id="6661" w:author="Andrew Banks" w:date="2021-03-26T11:41:00Z">
                <w:pPr>
                  <w:jc w:val="center"/>
                </w:pPr>
              </w:pPrChange>
            </w:pPr>
            <w:ins w:id="6662" w:author="Simon Johnson" w:date="2021-03-01T14:20:00Z">
              <w:r w:rsidRPr="00E661CA">
                <w:rPr>
                  <w:b/>
                  <w:bCs/>
                </w:rPr>
                <w:t>5</w:t>
              </w:r>
            </w:ins>
          </w:p>
        </w:tc>
        <w:tc>
          <w:tcPr>
            <w:tcW w:w="1039" w:type="dxa"/>
          </w:tcPr>
          <w:p w14:paraId="6116EF15" w14:textId="77777777" w:rsidR="00BF22C4" w:rsidRPr="00E661CA" w:rsidRDefault="00BF22C4">
            <w:pPr>
              <w:ind w:right="4"/>
              <w:jc w:val="center"/>
              <w:rPr>
                <w:ins w:id="6663" w:author="Simon Johnson" w:date="2021-03-01T14:20:00Z"/>
                <w:b/>
                <w:bCs/>
              </w:rPr>
              <w:pPrChange w:id="6664" w:author="Andrew Banks" w:date="2021-03-26T11:41:00Z">
                <w:pPr>
                  <w:jc w:val="center"/>
                </w:pPr>
              </w:pPrChange>
            </w:pPr>
            <w:ins w:id="6665" w:author="Simon Johnson" w:date="2021-03-01T14:20:00Z">
              <w:r w:rsidRPr="00E661CA">
                <w:rPr>
                  <w:b/>
                  <w:bCs/>
                </w:rPr>
                <w:t>4</w:t>
              </w:r>
            </w:ins>
          </w:p>
        </w:tc>
        <w:tc>
          <w:tcPr>
            <w:tcW w:w="1039" w:type="dxa"/>
          </w:tcPr>
          <w:p w14:paraId="47DEF3D0" w14:textId="77777777" w:rsidR="00BF22C4" w:rsidRPr="00E661CA" w:rsidRDefault="00BF22C4">
            <w:pPr>
              <w:ind w:right="4"/>
              <w:jc w:val="center"/>
              <w:rPr>
                <w:ins w:id="6666" w:author="Simon Johnson" w:date="2021-03-01T14:20:00Z"/>
                <w:b/>
                <w:bCs/>
              </w:rPr>
              <w:pPrChange w:id="6667" w:author="Andrew Banks" w:date="2021-03-26T11:41:00Z">
                <w:pPr>
                  <w:jc w:val="center"/>
                </w:pPr>
              </w:pPrChange>
            </w:pPr>
            <w:ins w:id="6668" w:author="Simon Johnson" w:date="2021-03-01T14:20:00Z">
              <w:r w:rsidRPr="00E661CA">
                <w:rPr>
                  <w:b/>
                  <w:bCs/>
                </w:rPr>
                <w:t>3</w:t>
              </w:r>
            </w:ins>
          </w:p>
        </w:tc>
        <w:tc>
          <w:tcPr>
            <w:tcW w:w="1039" w:type="dxa"/>
          </w:tcPr>
          <w:p w14:paraId="4F3C3DB7" w14:textId="77777777" w:rsidR="00BF22C4" w:rsidRPr="00E661CA" w:rsidRDefault="00BF22C4">
            <w:pPr>
              <w:ind w:right="4"/>
              <w:jc w:val="center"/>
              <w:rPr>
                <w:ins w:id="6669" w:author="Simon Johnson" w:date="2021-03-01T14:20:00Z"/>
                <w:b/>
                <w:bCs/>
              </w:rPr>
              <w:pPrChange w:id="6670" w:author="Andrew Banks" w:date="2021-03-26T11:41:00Z">
                <w:pPr>
                  <w:jc w:val="center"/>
                </w:pPr>
              </w:pPrChange>
            </w:pPr>
            <w:ins w:id="6671" w:author="Simon Johnson" w:date="2021-03-01T14:20:00Z">
              <w:r w:rsidRPr="00E661CA">
                <w:rPr>
                  <w:b/>
                  <w:bCs/>
                </w:rPr>
                <w:t>2</w:t>
              </w:r>
            </w:ins>
          </w:p>
        </w:tc>
        <w:tc>
          <w:tcPr>
            <w:tcW w:w="1039" w:type="dxa"/>
          </w:tcPr>
          <w:p w14:paraId="55187670" w14:textId="77777777" w:rsidR="00BF22C4" w:rsidRPr="00E661CA" w:rsidRDefault="00BF22C4">
            <w:pPr>
              <w:ind w:right="4"/>
              <w:jc w:val="center"/>
              <w:rPr>
                <w:ins w:id="6672" w:author="Simon Johnson" w:date="2021-03-01T14:20:00Z"/>
                <w:b/>
                <w:bCs/>
              </w:rPr>
              <w:pPrChange w:id="6673" w:author="Andrew Banks" w:date="2021-03-26T11:41:00Z">
                <w:pPr>
                  <w:jc w:val="center"/>
                </w:pPr>
              </w:pPrChange>
            </w:pPr>
            <w:ins w:id="6674" w:author="Simon Johnson" w:date="2021-03-01T14:20:00Z">
              <w:r w:rsidRPr="00E661CA">
                <w:rPr>
                  <w:b/>
                  <w:bCs/>
                </w:rPr>
                <w:t>1</w:t>
              </w:r>
            </w:ins>
          </w:p>
        </w:tc>
        <w:tc>
          <w:tcPr>
            <w:tcW w:w="1039" w:type="dxa"/>
          </w:tcPr>
          <w:p w14:paraId="2684822D" w14:textId="77777777" w:rsidR="00BF22C4" w:rsidRPr="00E661CA" w:rsidRDefault="00BF22C4">
            <w:pPr>
              <w:ind w:right="4"/>
              <w:jc w:val="center"/>
              <w:rPr>
                <w:ins w:id="6675" w:author="Simon Johnson" w:date="2021-03-01T14:20:00Z"/>
                <w:b/>
                <w:bCs/>
              </w:rPr>
              <w:pPrChange w:id="6676" w:author="Andrew Banks" w:date="2021-03-26T11:41:00Z">
                <w:pPr>
                  <w:jc w:val="center"/>
                </w:pPr>
              </w:pPrChange>
            </w:pPr>
            <w:ins w:id="6677" w:author="Simon Johnson" w:date="2021-03-01T14:20:00Z">
              <w:r w:rsidRPr="00E661CA">
                <w:rPr>
                  <w:b/>
                  <w:bCs/>
                </w:rPr>
                <w:t>0</w:t>
              </w:r>
            </w:ins>
          </w:p>
        </w:tc>
      </w:tr>
      <w:tr w:rsidR="00BF22C4" w14:paraId="706A1007" w14:textId="77777777" w:rsidTr="00CE1037">
        <w:trPr>
          <w:ins w:id="6678" w:author="Simon Johnson" w:date="2021-03-01T14:20:00Z"/>
        </w:trPr>
        <w:tc>
          <w:tcPr>
            <w:tcW w:w="1271" w:type="dxa"/>
          </w:tcPr>
          <w:p w14:paraId="68873B76" w14:textId="77777777" w:rsidR="00BF22C4" w:rsidRDefault="00BF22C4">
            <w:pPr>
              <w:ind w:right="4"/>
              <w:rPr>
                <w:ins w:id="6679" w:author="Simon Johnson" w:date="2021-03-01T14:20:00Z"/>
              </w:rPr>
              <w:pPrChange w:id="6680" w:author="Andrew Banks" w:date="2021-03-26T11:41:00Z">
                <w:pPr/>
              </w:pPrChange>
            </w:pPr>
            <w:ins w:id="6681" w:author="Simon Johnson" w:date="2021-03-01T14:20:00Z">
              <w:r>
                <w:t>Byte 1</w:t>
              </w:r>
            </w:ins>
          </w:p>
        </w:tc>
        <w:tc>
          <w:tcPr>
            <w:tcW w:w="8079" w:type="dxa"/>
            <w:gridSpan w:val="8"/>
          </w:tcPr>
          <w:p w14:paraId="27011AB3" w14:textId="77777777" w:rsidR="00BF22C4" w:rsidRDefault="00BF22C4">
            <w:pPr>
              <w:ind w:right="4"/>
              <w:jc w:val="center"/>
              <w:rPr>
                <w:ins w:id="6682" w:author="Simon Johnson" w:date="2021-03-01T14:20:00Z"/>
              </w:rPr>
              <w:pPrChange w:id="6683" w:author="Andrew Banks" w:date="2021-03-26T11:41:00Z">
                <w:pPr>
                  <w:jc w:val="center"/>
                </w:pPr>
              </w:pPrChange>
            </w:pPr>
            <w:ins w:id="6684" w:author="Simon Johnson" w:date="2021-03-01T14:20:00Z">
              <w:r>
                <w:t>Length</w:t>
              </w:r>
            </w:ins>
          </w:p>
        </w:tc>
      </w:tr>
      <w:tr w:rsidR="00BF22C4" w14:paraId="3C513DCA" w14:textId="77777777" w:rsidTr="00CE1037">
        <w:trPr>
          <w:ins w:id="6685" w:author="Simon Johnson" w:date="2021-03-01T14:20:00Z"/>
        </w:trPr>
        <w:tc>
          <w:tcPr>
            <w:tcW w:w="1271" w:type="dxa"/>
          </w:tcPr>
          <w:p w14:paraId="2FF5D5EE" w14:textId="77777777" w:rsidR="00BF22C4" w:rsidRDefault="00BF22C4">
            <w:pPr>
              <w:ind w:right="4"/>
              <w:rPr>
                <w:ins w:id="6686" w:author="Simon Johnson" w:date="2021-03-01T14:20:00Z"/>
              </w:rPr>
              <w:pPrChange w:id="6687" w:author="Andrew Banks" w:date="2021-03-26T11:41:00Z">
                <w:pPr/>
              </w:pPrChange>
            </w:pPr>
            <w:ins w:id="6688" w:author="Simon Johnson" w:date="2021-03-01T14:20:00Z">
              <w:r>
                <w:t>Byte 2</w:t>
              </w:r>
            </w:ins>
          </w:p>
        </w:tc>
        <w:tc>
          <w:tcPr>
            <w:tcW w:w="8079" w:type="dxa"/>
            <w:gridSpan w:val="8"/>
          </w:tcPr>
          <w:p w14:paraId="051CC8D5" w14:textId="77777777" w:rsidR="00BF22C4" w:rsidRDefault="00BF22C4">
            <w:pPr>
              <w:ind w:right="4"/>
              <w:jc w:val="center"/>
              <w:rPr>
                <w:ins w:id="6689" w:author="Simon Johnson" w:date="2021-03-01T14:20:00Z"/>
              </w:rPr>
              <w:pPrChange w:id="6690" w:author="Andrew Banks" w:date="2021-03-26T11:41:00Z">
                <w:pPr>
                  <w:jc w:val="center"/>
                </w:pPr>
              </w:pPrChange>
            </w:pPr>
            <w:ins w:id="6691" w:author="Simon Johnson" w:date="2021-03-01T14:20:00Z">
              <w:r>
                <w:t>Packet Type</w:t>
              </w:r>
            </w:ins>
          </w:p>
        </w:tc>
      </w:tr>
      <w:tr w:rsidR="00BF22C4" w14:paraId="1E8DCD58" w14:textId="77777777" w:rsidTr="00CE1037">
        <w:trPr>
          <w:ins w:id="6692" w:author="Simon Johnson" w:date="2021-03-01T14:20:00Z"/>
        </w:trPr>
        <w:tc>
          <w:tcPr>
            <w:tcW w:w="1271" w:type="dxa"/>
          </w:tcPr>
          <w:p w14:paraId="13BC40E2" w14:textId="77777777" w:rsidR="00BF22C4" w:rsidRDefault="00BF22C4">
            <w:pPr>
              <w:ind w:right="4"/>
              <w:rPr>
                <w:ins w:id="6693" w:author="Simon Johnson" w:date="2021-03-01T14:20:00Z"/>
              </w:rPr>
              <w:pPrChange w:id="6694" w:author="Andrew Banks" w:date="2021-03-26T11:41:00Z">
                <w:pPr/>
              </w:pPrChange>
            </w:pPr>
            <w:ins w:id="6695" w:author="Simon Johnson" w:date="2021-03-01T14:20:00Z">
              <w:r>
                <w:t>Byte 3</w:t>
              </w:r>
            </w:ins>
          </w:p>
        </w:tc>
        <w:tc>
          <w:tcPr>
            <w:tcW w:w="8079" w:type="dxa"/>
            <w:gridSpan w:val="8"/>
          </w:tcPr>
          <w:p w14:paraId="3811D10E" w14:textId="0142E696" w:rsidR="00BF22C4" w:rsidRDefault="00DB32D3">
            <w:pPr>
              <w:ind w:right="4"/>
              <w:jc w:val="center"/>
              <w:rPr>
                <w:ins w:id="6696" w:author="Simon Johnson" w:date="2021-03-01T14:20:00Z"/>
              </w:rPr>
              <w:pPrChange w:id="6697" w:author="Andrew Banks" w:date="2021-03-26T11:41:00Z">
                <w:pPr>
                  <w:jc w:val="center"/>
                </w:pPr>
              </w:pPrChange>
            </w:pPr>
            <w:ins w:id="6698" w:author="Simon Johnson" w:date="2021-03-09T10:50:00Z">
              <w:r>
                <w:t xml:space="preserve">Packet Id </w:t>
              </w:r>
            </w:ins>
            <w:ins w:id="6699" w:author="Simon Johnson" w:date="2021-03-01T14:20:00Z">
              <w:r w:rsidR="00BF22C4">
                <w:t>MSB</w:t>
              </w:r>
            </w:ins>
          </w:p>
        </w:tc>
      </w:tr>
      <w:tr w:rsidR="00BF22C4" w14:paraId="404D10F1" w14:textId="77777777" w:rsidTr="00CE1037">
        <w:trPr>
          <w:ins w:id="6700" w:author="Simon Johnson" w:date="2021-03-01T14:20:00Z"/>
        </w:trPr>
        <w:tc>
          <w:tcPr>
            <w:tcW w:w="1271" w:type="dxa"/>
          </w:tcPr>
          <w:p w14:paraId="410B78D8" w14:textId="77777777" w:rsidR="00BF22C4" w:rsidRDefault="00BF22C4">
            <w:pPr>
              <w:ind w:right="4"/>
              <w:rPr>
                <w:ins w:id="6701" w:author="Simon Johnson" w:date="2021-03-01T14:20:00Z"/>
              </w:rPr>
              <w:pPrChange w:id="6702" w:author="Andrew Banks" w:date="2021-03-26T11:41:00Z">
                <w:pPr/>
              </w:pPrChange>
            </w:pPr>
            <w:ins w:id="6703" w:author="Simon Johnson" w:date="2021-03-01T14:20:00Z">
              <w:r>
                <w:t>Byte 4</w:t>
              </w:r>
            </w:ins>
          </w:p>
        </w:tc>
        <w:tc>
          <w:tcPr>
            <w:tcW w:w="8079" w:type="dxa"/>
            <w:gridSpan w:val="8"/>
          </w:tcPr>
          <w:p w14:paraId="7027C212" w14:textId="762951C8" w:rsidR="00BF22C4" w:rsidRDefault="00DB32D3">
            <w:pPr>
              <w:ind w:right="4"/>
              <w:jc w:val="center"/>
              <w:rPr>
                <w:ins w:id="6704" w:author="Simon Johnson" w:date="2021-03-01T14:20:00Z"/>
              </w:rPr>
              <w:pPrChange w:id="6705" w:author="Andrew Banks" w:date="2021-03-26T11:41:00Z">
                <w:pPr>
                  <w:jc w:val="center"/>
                </w:pPr>
              </w:pPrChange>
            </w:pPr>
            <w:ins w:id="6706" w:author="Simon Johnson" w:date="2021-03-09T10:50:00Z">
              <w:r>
                <w:t xml:space="preserve">Packet Id </w:t>
              </w:r>
            </w:ins>
            <w:ins w:id="6707" w:author="Simon Johnson" w:date="2021-03-01T14:20:00Z">
              <w:r w:rsidR="00BF22C4">
                <w:t>LSB</w:t>
              </w:r>
            </w:ins>
          </w:p>
        </w:tc>
      </w:tr>
    </w:tbl>
    <w:p w14:paraId="0B6B934B" w14:textId="7D27EA13" w:rsidR="00C84FE9" w:rsidRDefault="00C84FE9">
      <w:pPr>
        <w:spacing w:after="218" w:line="265" w:lineRule="auto"/>
        <w:ind w:right="4"/>
        <w:jc w:val="center"/>
        <w:pPrChange w:id="6708" w:author="Simon Johnson" w:date="2021-03-26T11:41:00Z">
          <w:pPr>
            <w:spacing w:after="218" w:line="265" w:lineRule="auto"/>
            <w:jc w:val="center"/>
          </w:pPr>
        </w:pPrChange>
      </w:pPr>
      <w:r>
        <w:t xml:space="preserve">Table 18: PUBREC, PUBREL, and PUBCOMP </w:t>
      </w:r>
      <w:ins w:id="6709" w:author="Simon Johnson" w:date="2021-03-09T11:42:00Z">
        <w:r w:rsidR="0018058B">
          <w:t>packet</w:t>
        </w:r>
      </w:ins>
      <w:del w:id="6710" w:author="Simon Johnson" w:date="2021-03-09T11:42:00Z">
        <w:r w:rsidDel="0018058B">
          <w:delText>Message</w:delText>
        </w:r>
      </w:del>
      <w:r>
        <w:t>s</w:t>
      </w:r>
    </w:p>
    <w:p w14:paraId="38FE515B" w14:textId="5E0AC74C" w:rsidR="00C84FE9" w:rsidRDefault="00C84FE9">
      <w:pPr>
        <w:ind w:left="-15" w:right="4" w:firstLine="299"/>
        <w:pPrChange w:id="6711" w:author="Simon Johnson" w:date="2021-03-26T11:41:00Z">
          <w:pPr>
            <w:ind w:left="-15" w:right="990" w:firstLine="299"/>
          </w:pPr>
        </w:pPrChange>
      </w:pPr>
      <w:r>
        <w:t xml:space="preserve">As with MQTT, the PUBREC, PUBREL, and PUBCOMP </w:t>
      </w:r>
      <w:ins w:id="6712" w:author="Simon Johnson" w:date="2021-03-09T11:42:00Z">
        <w:r w:rsidR="0018058B">
          <w:t>packet</w:t>
        </w:r>
      </w:ins>
      <w:del w:id="6713" w:author="Simon Johnson" w:date="2021-03-09T11:42:00Z">
        <w:r w:rsidDel="0018058B">
          <w:delText>message</w:delText>
        </w:r>
      </w:del>
      <w:r>
        <w:t xml:space="preserve">s are used in conjunction with a PUBLISH </w:t>
      </w:r>
      <w:ins w:id="6714" w:author="Simon Johnson" w:date="2021-03-09T11:42:00Z">
        <w:r w:rsidR="0018058B">
          <w:t>packet</w:t>
        </w:r>
      </w:ins>
      <w:del w:id="6715" w:author="Simon Johnson" w:date="2021-03-09T11:42:00Z">
        <w:r w:rsidDel="0018058B">
          <w:delText>message</w:delText>
        </w:r>
      </w:del>
      <w:r>
        <w:t xml:space="preserve"> with QoS level 2. Their format is illustrated in Table 18:</w:t>
      </w:r>
    </w:p>
    <w:p w14:paraId="3D2F7143" w14:textId="77777777" w:rsidR="006C4474" w:rsidRPr="00080C94" w:rsidRDefault="006C4474">
      <w:pPr>
        <w:pStyle w:val="Heading4"/>
        <w:ind w:right="4"/>
        <w:rPr>
          <w:ins w:id="6716" w:author="Simon Johnson" w:date="2021-03-01T16:11:00Z"/>
        </w:rPr>
        <w:pPrChange w:id="6717" w:author="Simon Johnson" w:date="2021-03-26T11:41:00Z">
          <w:pPr>
            <w:pStyle w:val="Heading4"/>
          </w:pPr>
        </w:pPrChange>
      </w:pPr>
      <w:bookmarkStart w:id="6718" w:name="_Toc71106407"/>
      <w:ins w:id="6719" w:author="Simon Johnson" w:date="2021-03-01T16:11:00Z">
        <w:r>
          <w:t>Length &amp; Packet Type</w:t>
        </w:r>
        <w:bookmarkEnd w:id="6718"/>
      </w:ins>
    </w:p>
    <w:p w14:paraId="6018DD3F" w14:textId="77777777" w:rsidR="006C4474" w:rsidRDefault="006C4474">
      <w:pPr>
        <w:spacing w:before="0" w:after="174" w:line="248" w:lineRule="auto"/>
        <w:ind w:right="4"/>
        <w:jc w:val="both"/>
        <w:rPr>
          <w:ins w:id="6720" w:author="Simon Johnson" w:date="2021-03-01T16:11:00Z"/>
        </w:rPr>
        <w:pPrChange w:id="6721" w:author="Simon Johnson" w:date="2021-03-26T11:41:00Z">
          <w:pPr>
            <w:spacing w:before="0" w:after="174" w:line="248" w:lineRule="auto"/>
            <w:ind w:right="990"/>
            <w:jc w:val="both"/>
          </w:pPr>
        </w:pPrChange>
      </w:pPr>
      <w:ins w:id="6722" w:author="Simon Johnson" w:date="2021-03-01T16:11:00Z">
        <w:r>
          <w:t>The first 2 or 4 bytes of the packet are encoded according to the variable length packet header format. Please refer to figure 1.2.1 for a detailed description.</w:t>
        </w:r>
      </w:ins>
    </w:p>
    <w:p w14:paraId="0F83D0E0" w14:textId="6DDC72DD" w:rsidR="00C84FE9" w:rsidDel="006C4474" w:rsidRDefault="00C84FE9">
      <w:pPr>
        <w:numPr>
          <w:ilvl w:val="0"/>
          <w:numId w:val="65"/>
        </w:numPr>
        <w:spacing w:before="0" w:after="174" w:line="248" w:lineRule="auto"/>
        <w:ind w:right="4" w:hanging="199"/>
        <w:jc w:val="both"/>
        <w:rPr>
          <w:del w:id="6723" w:author="Simon Johnson" w:date="2021-03-01T16:11:00Z"/>
        </w:rPr>
        <w:pPrChange w:id="6724" w:author="Simon Johnson" w:date="2021-03-26T11:41:00Z">
          <w:pPr>
            <w:numPr>
              <w:numId w:val="65"/>
            </w:numPr>
            <w:spacing w:before="0" w:after="174" w:line="248" w:lineRule="auto"/>
            <w:ind w:left="498" w:right="990" w:hanging="199"/>
            <w:jc w:val="both"/>
          </w:pPr>
        </w:pPrChange>
      </w:pPr>
      <w:del w:id="6725" w:author="Simon Johnson" w:date="2021-03-01T16:11:00Z">
        <w:r w:rsidDel="006C4474">
          <w:delText>Length and MsgType: see Section 5.2.</w:delText>
        </w:r>
        <w:bookmarkStart w:id="6726" w:name="_Toc66180632"/>
        <w:bookmarkStart w:id="6727" w:name="_Toc66183620"/>
        <w:bookmarkStart w:id="6728" w:name="_Toc66185488"/>
        <w:bookmarkStart w:id="6729" w:name="_Toc66186234"/>
        <w:bookmarkStart w:id="6730" w:name="_Toc66186501"/>
        <w:bookmarkStart w:id="6731" w:name="_Toc66201208"/>
        <w:bookmarkStart w:id="6732" w:name="_Toc66710288"/>
        <w:bookmarkStart w:id="6733" w:name="_Toc67648544"/>
        <w:bookmarkStart w:id="6734" w:name="_Toc67651027"/>
        <w:bookmarkStart w:id="6735" w:name="_Toc71106408"/>
        <w:bookmarkEnd w:id="6726"/>
        <w:bookmarkEnd w:id="6727"/>
        <w:bookmarkEnd w:id="6728"/>
        <w:bookmarkEnd w:id="6729"/>
        <w:bookmarkEnd w:id="6730"/>
        <w:bookmarkEnd w:id="6731"/>
        <w:bookmarkEnd w:id="6732"/>
        <w:bookmarkEnd w:id="6733"/>
        <w:bookmarkEnd w:id="6734"/>
        <w:bookmarkEnd w:id="6735"/>
      </w:del>
    </w:p>
    <w:p w14:paraId="73330A71" w14:textId="6B5579A5" w:rsidR="00BF22C4" w:rsidRDefault="00DB32D3">
      <w:pPr>
        <w:pStyle w:val="Heading4"/>
        <w:ind w:right="4"/>
        <w:rPr>
          <w:ins w:id="6736" w:author="Simon Johnson" w:date="2021-03-01T14:21:00Z"/>
        </w:rPr>
        <w:pPrChange w:id="6737" w:author="Simon Johnson" w:date="2021-03-26T11:41:00Z">
          <w:pPr>
            <w:pStyle w:val="Heading4"/>
          </w:pPr>
        </w:pPrChange>
      </w:pPr>
      <w:bookmarkStart w:id="6738" w:name="_Toc71106409"/>
      <w:ins w:id="6739" w:author="Simon Johnson" w:date="2021-03-09T10:50:00Z">
        <w:r>
          <w:t>Packet</w:t>
        </w:r>
      </w:ins>
      <w:ins w:id="6740" w:author="Simon Johnson" w:date="2021-03-01T14:21:00Z">
        <w:r w:rsidR="00BF22C4">
          <w:t xml:space="preserve"> Id</w:t>
        </w:r>
        <w:bookmarkEnd w:id="6738"/>
      </w:ins>
    </w:p>
    <w:p w14:paraId="7E463FFD" w14:textId="4C2479A3" w:rsidR="005729FF" w:rsidRDefault="00BF22C4">
      <w:pPr>
        <w:spacing w:before="0" w:after="174" w:line="248" w:lineRule="auto"/>
        <w:ind w:right="4"/>
        <w:jc w:val="both"/>
        <w:rPr>
          <w:ins w:id="6741" w:author="Simon Johnson" w:date="2021-03-01T14:21:00Z"/>
        </w:rPr>
        <w:pPrChange w:id="6742" w:author="Simon Johnson" w:date="2021-03-26T11:41:00Z">
          <w:pPr>
            <w:spacing w:before="0" w:after="174" w:line="248" w:lineRule="auto"/>
            <w:ind w:right="990"/>
            <w:jc w:val="both"/>
          </w:pPr>
        </w:pPrChange>
      </w:pPr>
      <w:ins w:id="6743" w:author="Simon Johnson" w:date="2021-03-01T14:21:00Z">
        <w:r>
          <w:t xml:space="preserve">Same value as the one contained in the corresponding PUBLISH </w:t>
        </w:r>
      </w:ins>
      <w:ins w:id="6744" w:author="Simon Johnson" w:date="2021-03-09T11:42:00Z">
        <w:r w:rsidR="0018058B">
          <w:t>packet</w:t>
        </w:r>
      </w:ins>
      <w:ins w:id="6745" w:author="Simon Johnson" w:date="2021-03-01T14:21:00Z">
        <w:r>
          <w:t>.</w:t>
        </w:r>
      </w:ins>
    </w:p>
    <w:tbl>
      <w:tblPr>
        <w:tblStyle w:val="TableGrid0"/>
        <w:tblW w:w="5370" w:type="dxa"/>
        <w:tblInd w:w="1815" w:type="dxa"/>
        <w:tblCellMar>
          <w:top w:w="30" w:type="dxa"/>
          <w:left w:w="120" w:type="dxa"/>
          <w:right w:w="115" w:type="dxa"/>
        </w:tblCellMar>
        <w:tblLook w:val="04A0" w:firstRow="1" w:lastRow="0" w:firstColumn="1" w:lastColumn="0" w:noHBand="0" w:noVBand="1"/>
        <w:tblPrChange w:id="6746" w:author="Simon Johnson" w:date="2021-03-01T14:37:00Z">
          <w:tblPr>
            <w:tblStyle w:val="TableGrid0"/>
            <w:tblW w:w="5370" w:type="dxa"/>
            <w:tblInd w:w="1815" w:type="dxa"/>
            <w:tblCellMar>
              <w:top w:w="30" w:type="dxa"/>
              <w:left w:w="120" w:type="dxa"/>
              <w:right w:w="115" w:type="dxa"/>
            </w:tblCellMar>
            <w:tblLook w:val="04A0" w:firstRow="1" w:lastRow="0" w:firstColumn="1" w:lastColumn="0" w:noHBand="0" w:noVBand="1"/>
          </w:tblPr>
        </w:tblPrChange>
      </w:tblPr>
      <w:tblGrid>
        <w:gridCol w:w="961"/>
        <w:gridCol w:w="1140"/>
        <w:gridCol w:w="773"/>
        <w:gridCol w:w="835"/>
        <w:gridCol w:w="1661"/>
        <w:tblGridChange w:id="6747">
          <w:tblGrid>
            <w:gridCol w:w="961"/>
            <w:gridCol w:w="1140"/>
            <w:gridCol w:w="773"/>
            <w:gridCol w:w="835"/>
            <w:gridCol w:w="1661"/>
          </w:tblGrid>
        </w:tblGridChange>
      </w:tblGrid>
      <w:tr w:rsidR="00C84FE9" w:rsidDel="007B54C8" w14:paraId="1DC604B8" w14:textId="76793BE4" w:rsidTr="007B54C8">
        <w:trPr>
          <w:trHeight w:val="245"/>
          <w:del w:id="6748" w:author="Simon Johnson" w:date="2021-03-01T14:37:00Z"/>
          <w:trPrChange w:id="6749" w:author="Simon Johnson" w:date="2021-03-01T14:37:00Z">
            <w:trPr>
              <w:trHeight w:val="245"/>
            </w:trPr>
          </w:trPrChange>
        </w:trPr>
        <w:tc>
          <w:tcPr>
            <w:tcW w:w="961" w:type="dxa"/>
            <w:tcBorders>
              <w:top w:val="single" w:sz="3" w:space="0" w:color="000000"/>
              <w:left w:val="single" w:sz="3" w:space="0" w:color="000000"/>
              <w:bottom w:val="nil"/>
              <w:right w:val="single" w:sz="3" w:space="0" w:color="000000"/>
            </w:tcBorders>
            <w:tcPrChange w:id="6750" w:author="Simon Johnson" w:date="2021-03-01T14:37:00Z">
              <w:tcPr>
                <w:tcW w:w="909" w:type="dxa"/>
                <w:tcBorders>
                  <w:top w:val="single" w:sz="3" w:space="0" w:color="000000"/>
                  <w:left w:val="single" w:sz="3" w:space="0" w:color="000000"/>
                  <w:bottom w:val="nil"/>
                  <w:right w:val="single" w:sz="3" w:space="0" w:color="000000"/>
                </w:tcBorders>
              </w:tcPr>
            </w:tcPrChange>
          </w:tcPr>
          <w:p w14:paraId="08D1D8FB" w14:textId="16CB8064" w:rsidR="00C84FE9" w:rsidDel="007B54C8" w:rsidRDefault="00C84FE9" w:rsidP="00C84FE9">
            <w:pPr>
              <w:spacing w:after="0" w:line="259" w:lineRule="auto"/>
              <w:ind w:left="53"/>
              <w:rPr>
                <w:del w:id="6751" w:author="Simon Johnson" w:date="2021-03-01T14:37:00Z"/>
              </w:rPr>
            </w:pPr>
            <w:del w:id="6752" w:author="Simon Johnson" w:date="2021-03-01T14:37:00Z">
              <w:r w:rsidDel="007B54C8">
                <w:delText>Length</w:delText>
              </w:r>
              <w:bookmarkStart w:id="6753" w:name="_Toc66180634"/>
              <w:bookmarkStart w:id="6754" w:name="_Toc66183622"/>
              <w:bookmarkStart w:id="6755" w:name="_Toc66185490"/>
              <w:bookmarkStart w:id="6756" w:name="_Toc66186236"/>
              <w:bookmarkStart w:id="6757" w:name="_Toc66186503"/>
              <w:bookmarkStart w:id="6758" w:name="_Toc66201210"/>
              <w:bookmarkStart w:id="6759" w:name="_Toc66710290"/>
              <w:bookmarkStart w:id="6760" w:name="_Toc67648546"/>
              <w:bookmarkStart w:id="6761" w:name="_Toc67651029"/>
              <w:bookmarkStart w:id="6762" w:name="_Toc71106410"/>
              <w:bookmarkEnd w:id="6753"/>
              <w:bookmarkEnd w:id="6754"/>
              <w:bookmarkEnd w:id="6755"/>
              <w:bookmarkEnd w:id="6756"/>
              <w:bookmarkEnd w:id="6757"/>
              <w:bookmarkEnd w:id="6758"/>
              <w:bookmarkEnd w:id="6759"/>
              <w:bookmarkEnd w:id="6760"/>
              <w:bookmarkEnd w:id="6761"/>
              <w:bookmarkEnd w:id="6762"/>
            </w:del>
          </w:p>
        </w:tc>
        <w:tc>
          <w:tcPr>
            <w:tcW w:w="1140" w:type="dxa"/>
            <w:tcBorders>
              <w:top w:val="single" w:sz="3" w:space="0" w:color="000000"/>
              <w:left w:val="single" w:sz="3" w:space="0" w:color="000000"/>
              <w:bottom w:val="nil"/>
              <w:right w:val="single" w:sz="3" w:space="0" w:color="000000"/>
            </w:tcBorders>
            <w:tcPrChange w:id="6763" w:author="Simon Johnson" w:date="2021-03-01T14:37:00Z">
              <w:tcPr>
                <w:tcW w:w="987" w:type="dxa"/>
                <w:tcBorders>
                  <w:top w:val="single" w:sz="3" w:space="0" w:color="000000"/>
                  <w:left w:val="single" w:sz="3" w:space="0" w:color="000000"/>
                  <w:bottom w:val="nil"/>
                  <w:right w:val="single" w:sz="3" w:space="0" w:color="000000"/>
                </w:tcBorders>
              </w:tcPr>
            </w:tcPrChange>
          </w:tcPr>
          <w:p w14:paraId="757DD95E" w14:textId="3530AFDA" w:rsidR="00C84FE9" w:rsidDel="007B54C8" w:rsidRDefault="00C84FE9" w:rsidP="00C84FE9">
            <w:pPr>
              <w:spacing w:after="0" w:line="259" w:lineRule="auto"/>
              <w:rPr>
                <w:del w:id="6764" w:author="Simon Johnson" w:date="2021-03-01T14:37:00Z"/>
              </w:rPr>
            </w:pPr>
            <w:del w:id="6765" w:author="Simon Johnson" w:date="2021-03-01T14:37:00Z">
              <w:r w:rsidDel="007B54C8">
                <w:delText>MsgType</w:delText>
              </w:r>
              <w:bookmarkStart w:id="6766" w:name="_Toc66180635"/>
              <w:bookmarkStart w:id="6767" w:name="_Toc66183623"/>
              <w:bookmarkStart w:id="6768" w:name="_Toc66185491"/>
              <w:bookmarkStart w:id="6769" w:name="_Toc66186237"/>
              <w:bookmarkStart w:id="6770" w:name="_Toc66186504"/>
              <w:bookmarkStart w:id="6771" w:name="_Toc66201211"/>
              <w:bookmarkStart w:id="6772" w:name="_Toc66710291"/>
              <w:bookmarkStart w:id="6773" w:name="_Toc67648547"/>
              <w:bookmarkStart w:id="6774" w:name="_Toc67651030"/>
              <w:bookmarkStart w:id="6775" w:name="_Toc71106411"/>
              <w:bookmarkEnd w:id="6766"/>
              <w:bookmarkEnd w:id="6767"/>
              <w:bookmarkEnd w:id="6768"/>
              <w:bookmarkEnd w:id="6769"/>
              <w:bookmarkEnd w:id="6770"/>
              <w:bookmarkEnd w:id="6771"/>
              <w:bookmarkEnd w:id="6772"/>
              <w:bookmarkEnd w:id="6773"/>
              <w:bookmarkEnd w:id="6774"/>
              <w:bookmarkEnd w:id="6775"/>
            </w:del>
          </w:p>
        </w:tc>
        <w:tc>
          <w:tcPr>
            <w:tcW w:w="773" w:type="dxa"/>
            <w:tcBorders>
              <w:top w:val="single" w:sz="3" w:space="0" w:color="000000"/>
              <w:left w:val="single" w:sz="3" w:space="0" w:color="000000"/>
              <w:bottom w:val="nil"/>
              <w:right w:val="single" w:sz="3" w:space="0" w:color="000000"/>
            </w:tcBorders>
            <w:tcPrChange w:id="6776" w:author="Simon Johnson" w:date="2021-03-01T14:37:00Z">
              <w:tcPr>
                <w:tcW w:w="671" w:type="dxa"/>
                <w:tcBorders>
                  <w:top w:val="single" w:sz="3" w:space="0" w:color="000000"/>
                  <w:left w:val="single" w:sz="3" w:space="0" w:color="000000"/>
                  <w:bottom w:val="nil"/>
                  <w:right w:val="single" w:sz="3" w:space="0" w:color="000000"/>
                </w:tcBorders>
              </w:tcPr>
            </w:tcPrChange>
          </w:tcPr>
          <w:p w14:paraId="7808D039" w14:textId="7FCDB971" w:rsidR="00C84FE9" w:rsidDel="007B54C8" w:rsidRDefault="00C84FE9" w:rsidP="00C84FE9">
            <w:pPr>
              <w:spacing w:after="0" w:line="259" w:lineRule="auto"/>
              <w:rPr>
                <w:del w:id="6777" w:author="Simon Johnson" w:date="2021-03-01T14:37:00Z"/>
              </w:rPr>
            </w:pPr>
            <w:del w:id="6778" w:author="Simon Johnson" w:date="2021-03-01T14:37:00Z">
              <w:r w:rsidDel="007B54C8">
                <w:delText>Flags</w:delText>
              </w:r>
              <w:bookmarkStart w:id="6779" w:name="_Toc66180636"/>
              <w:bookmarkStart w:id="6780" w:name="_Toc66183624"/>
              <w:bookmarkStart w:id="6781" w:name="_Toc66185492"/>
              <w:bookmarkStart w:id="6782" w:name="_Toc66186238"/>
              <w:bookmarkStart w:id="6783" w:name="_Toc66186505"/>
              <w:bookmarkStart w:id="6784" w:name="_Toc66201212"/>
              <w:bookmarkStart w:id="6785" w:name="_Toc66710292"/>
              <w:bookmarkStart w:id="6786" w:name="_Toc67648548"/>
              <w:bookmarkStart w:id="6787" w:name="_Toc67651031"/>
              <w:bookmarkStart w:id="6788" w:name="_Toc71106412"/>
              <w:bookmarkEnd w:id="6779"/>
              <w:bookmarkEnd w:id="6780"/>
              <w:bookmarkEnd w:id="6781"/>
              <w:bookmarkEnd w:id="6782"/>
              <w:bookmarkEnd w:id="6783"/>
              <w:bookmarkEnd w:id="6784"/>
              <w:bookmarkEnd w:id="6785"/>
              <w:bookmarkEnd w:id="6786"/>
              <w:bookmarkEnd w:id="6787"/>
              <w:bookmarkEnd w:id="6788"/>
            </w:del>
          </w:p>
        </w:tc>
        <w:tc>
          <w:tcPr>
            <w:tcW w:w="835" w:type="dxa"/>
            <w:tcBorders>
              <w:top w:val="single" w:sz="3" w:space="0" w:color="000000"/>
              <w:left w:val="single" w:sz="3" w:space="0" w:color="000000"/>
              <w:bottom w:val="nil"/>
              <w:right w:val="single" w:sz="3" w:space="0" w:color="000000"/>
            </w:tcBorders>
            <w:tcPrChange w:id="6789" w:author="Simon Johnson" w:date="2021-03-01T14:37:00Z">
              <w:tcPr>
                <w:tcW w:w="759" w:type="dxa"/>
                <w:tcBorders>
                  <w:top w:val="single" w:sz="3" w:space="0" w:color="000000"/>
                  <w:left w:val="single" w:sz="3" w:space="0" w:color="000000"/>
                  <w:bottom w:val="nil"/>
                  <w:right w:val="single" w:sz="3" w:space="0" w:color="000000"/>
                </w:tcBorders>
              </w:tcPr>
            </w:tcPrChange>
          </w:tcPr>
          <w:p w14:paraId="05291C43" w14:textId="25B43892" w:rsidR="00C84FE9" w:rsidDel="007B54C8" w:rsidRDefault="00C84FE9" w:rsidP="00C84FE9">
            <w:pPr>
              <w:spacing w:after="0" w:line="259" w:lineRule="auto"/>
              <w:rPr>
                <w:del w:id="6790" w:author="Simon Johnson" w:date="2021-03-01T14:37:00Z"/>
              </w:rPr>
            </w:pPr>
            <w:del w:id="6791" w:author="Simon Johnson" w:date="2021-03-01T14:37:00Z">
              <w:r w:rsidDel="007B54C8">
                <w:delText>MsgId</w:delText>
              </w:r>
              <w:bookmarkStart w:id="6792" w:name="_Toc66180637"/>
              <w:bookmarkStart w:id="6793" w:name="_Toc66183625"/>
              <w:bookmarkStart w:id="6794" w:name="_Toc66185493"/>
              <w:bookmarkStart w:id="6795" w:name="_Toc66186239"/>
              <w:bookmarkStart w:id="6796" w:name="_Toc66186506"/>
              <w:bookmarkStart w:id="6797" w:name="_Toc66201213"/>
              <w:bookmarkStart w:id="6798" w:name="_Toc66710293"/>
              <w:bookmarkStart w:id="6799" w:name="_Toc67648549"/>
              <w:bookmarkStart w:id="6800" w:name="_Toc67651032"/>
              <w:bookmarkStart w:id="6801" w:name="_Toc71106413"/>
              <w:bookmarkEnd w:id="6792"/>
              <w:bookmarkEnd w:id="6793"/>
              <w:bookmarkEnd w:id="6794"/>
              <w:bookmarkEnd w:id="6795"/>
              <w:bookmarkEnd w:id="6796"/>
              <w:bookmarkEnd w:id="6797"/>
              <w:bookmarkEnd w:id="6798"/>
              <w:bookmarkEnd w:id="6799"/>
              <w:bookmarkEnd w:id="6800"/>
              <w:bookmarkEnd w:id="6801"/>
            </w:del>
          </w:p>
        </w:tc>
        <w:tc>
          <w:tcPr>
            <w:tcW w:w="1661" w:type="dxa"/>
            <w:tcBorders>
              <w:top w:val="single" w:sz="3" w:space="0" w:color="000000"/>
              <w:left w:val="single" w:sz="3" w:space="0" w:color="000000"/>
              <w:bottom w:val="nil"/>
              <w:right w:val="single" w:sz="3" w:space="0" w:color="000000"/>
            </w:tcBorders>
            <w:tcPrChange w:id="6802" w:author="Simon Johnson" w:date="2021-03-01T14:37:00Z">
              <w:tcPr>
                <w:tcW w:w="2044" w:type="dxa"/>
                <w:tcBorders>
                  <w:top w:val="single" w:sz="3" w:space="0" w:color="000000"/>
                  <w:left w:val="single" w:sz="3" w:space="0" w:color="000000"/>
                  <w:bottom w:val="nil"/>
                  <w:right w:val="single" w:sz="3" w:space="0" w:color="000000"/>
                </w:tcBorders>
              </w:tcPr>
            </w:tcPrChange>
          </w:tcPr>
          <w:p w14:paraId="152DEC11" w14:textId="573A6673" w:rsidR="00C84FE9" w:rsidDel="007B54C8" w:rsidRDefault="00C84FE9" w:rsidP="00C84FE9">
            <w:pPr>
              <w:spacing w:after="0" w:line="259" w:lineRule="auto"/>
              <w:rPr>
                <w:del w:id="6803" w:author="Simon Johnson" w:date="2021-03-01T14:37:00Z"/>
              </w:rPr>
            </w:pPr>
            <w:del w:id="6804" w:author="Simon Johnson" w:date="2021-03-01T14:37:00Z">
              <w:r w:rsidDel="007B54C8">
                <w:delText>TopicName or TopicId</w:delText>
              </w:r>
              <w:bookmarkStart w:id="6805" w:name="_Toc66180638"/>
              <w:bookmarkStart w:id="6806" w:name="_Toc66183626"/>
              <w:bookmarkStart w:id="6807" w:name="_Toc66185494"/>
              <w:bookmarkStart w:id="6808" w:name="_Toc66186240"/>
              <w:bookmarkStart w:id="6809" w:name="_Toc66186507"/>
              <w:bookmarkStart w:id="6810" w:name="_Toc66201214"/>
              <w:bookmarkStart w:id="6811" w:name="_Toc66710294"/>
              <w:bookmarkStart w:id="6812" w:name="_Toc67648550"/>
              <w:bookmarkStart w:id="6813" w:name="_Toc67651033"/>
              <w:bookmarkStart w:id="6814" w:name="_Toc71106414"/>
              <w:bookmarkEnd w:id="6805"/>
              <w:bookmarkEnd w:id="6806"/>
              <w:bookmarkEnd w:id="6807"/>
              <w:bookmarkEnd w:id="6808"/>
              <w:bookmarkEnd w:id="6809"/>
              <w:bookmarkEnd w:id="6810"/>
              <w:bookmarkEnd w:id="6811"/>
              <w:bookmarkEnd w:id="6812"/>
              <w:bookmarkEnd w:id="6813"/>
              <w:bookmarkEnd w:id="6814"/>
            </w:del>
          </w:p>
        </w:tc>
        <w:bookmarkStart w:id="6815" w:name="_Toc66180639"/>
        <w:bookmarkStart w:id="6816" w:name="_Toc66183627"/>
        <w:bookmarkStart w:id="6817" w:name="_Toc66185495"/>
        <w:bookmarkStart w:id="6818" w:name="_Toc66186241"/>
        <w:bookmarkStart w:id="6819" w:name="_Toc66186508"/>
        <w:bookmarkStart w:id="6820" w:name="_Toc66201215"/>
        <w:bookmarkStart w:id="6821" w:name="_Toc66710295"/>
        <w:bookmarkStart w:id="6822" w:name="_Toc67648551"/>
        <w:bookmarkStart w:id="6823" w:name="_Toc67651034"/>
        <w:bookmarkStart w:id="6824" w:name="_Toc71106415"/>
        <w:bookmarkEnd w:id="6815"/>
        <w:bookmarkEnd w:id="6816"/>
        <w:bookmarkEnd w:id="6817"/>
        <w:bookmarkEnd w:id="6818"/>
        <w:bookmarkEnd w:id="6819"/>
        <w:bookmarkEnd w:id="6820"/>
        <w:bookmarkEnd w:id="6821"/>
        <w:bookmarkEnd w:id="6822"/>
        <w:bookmarkEnd w:id="6823"/>
        <w:bookmarkEnd w:id="6824"/>
      </w:tr>
      <w:tr w:rsidR="00C84FE9" w:rsidDel="007B54C8" w14:paraId="6F321E3E" w14:textId="194B7839" w:rsidTr="007B54C8">
        <w:trPr>
          <w:trHeight w:val="241"/>
          <w:del w:id="6825" w:author="Simon Johnson" w:date="2021-03-01T14:37:00Z"/>
          <w:trPrChange w:id="6826" w:author="Simon Johnson" w:date="2021-03-01T14:37:00Z">
            <w:trPr>
              <w:trHeight w:val="241"/>
            </w:trPr>
          </w:trPrChange>
        </w:trPr>
        <w:tc>
          <w:tcPr>
            <w:tcW w:w="961" w:type="dxa"/>
            <w:tcBorders>
              <w:top w:val="nil"/>
              <w:left w:val="single" w:sz="3" w:space="0" w:color="000000"/>
              <w:bottom w:val="single" w:sz="3" w:space="0" w:color="000000"/>
              <w:right w:val="single" w:sz="3" w:space="0" w:color="000000"/>
            </w:tcBorders>
            <w:tcPrChange w:id="6827" w:author="Simon Johnson" w:date="2021-03-01T14:37:00Z">
              <w:tcPr>
                <w:tcW w:w="909" w:type="dxa"/>
                <w:tcBorders>
                  <w:top w:val="nil"/>
                  <w:left w:val="single" w:sz="3" w:space="0" w:color="000000"/>
                  <w:bottom w:val="single" w:sz="3" w:space="0" w:color="000000"/>
                  <w:right w:val="single" w:sz="3" w:space="0" w:color="000000"/>
                </w:tcBorders>
              </w:tcPr>
            </w:tcPrChange>
          </w:tcPr>
          <w:p w14:paraId="50AFD7B1" w14:textId="696C5C06" w:rsidR="00C84FE9" w:rsidDel="007B54C8" w:rsidRDefault="00C84FE9" w:rsidP="00C84FE9">
            <w:pPr>
              <w:spacing w:after="0" w:line="259" w:lineRule="auto"/>
              <w:rPr>
                <w:del w:id="6828" w:author="Simon Johnson" w:date="2021-03-01T14:37:00Z"/>
              </w:rPr>
            </w:pPr>
            <w:del w:id="6829" w:author="Simon Johnson" w:date="2021-03-01T14:37:00Z">
              <w:r w:rsidDel="007B54C8">
                <w:delText>(</w:delText>
              </w:r>
              <w:r w:rsidR="00FB5396" w:rsidDel="007B54C8">
                <w:delText>byte</w:delText>
              </w:r>
              <w:r w:rsidDel="007B54C8">
                <w:delText xml:space="preserve"> 0)</w:delText>
              </w:r>
              <w:bookmarkStart w:id="6830" w:name="_Toc66180640"/>
              <w:bookmarkStart w:id="6831" w:name="_Toc66183628"/>
              <w:bookmarkStart w:id="6832" w:name="_Toc66185496"/>
              <w:bookmarkStart w:id="6833" w:name="_Toc66186242"/>
              <w:bookmarkStart w:id="6834" w:name="_Toc66186509"/>
              <w:bookmarkStart w:id="6835" w:name="_Toc66201216"/>
              <w:bookmarkStart w:id="6836" w:name="_Toc66710296"/>
              <w:bookmarkStart w:id="6837" w:name="_Toc67648552"/>
              <w:bookmarkStart w:id="6838" w:name="_Toc67651035"/>
              <w:bookmarkStart w:id="6839" w:name="_Toc71106416"/>
              <w:bookmarkEnd w:id="6830"/>
              <w:bookmarkEnd w:id="6831"/>
              <w:bookmarkEnd w:id="6832"/>
              <w:bookmarkEnd w:id="6833"/>
              <w:bookmarkEnd w:id="6834"/>
              <w:bookmarkEnd w:id="6835"/>
              <w:bookmarkEnd w:id="6836"/>
              <w:bookmarkEnd w:id="6837"/>
              <w:bookmarkEnd w:id="6838"/>
              <w:bookmarkEnd w:id="6839"/>
            </w:del>
          </w:p>
        </w:tc>
        <w:tc>
          <w:tcPr>
            <w:tcW w:w="1140" w:type="dxa"/>
            <w:tcBorders>
              <w:top w:val="nil"/>
              <w:left w:val="single" w:sz="3" w:space="0" w:color="000000"/>
              <w:bottom w:val="single" w:sz="3" w:space="0" w:color="000000"/>
              <w:right w:val="single" w:sz="3" w:space="0" w:color="000000"/>
            </w:tcBorders>
            <w:tcPrChange w:id="6840" w:author="Simon Johnson" w:date="2021-03-01T14:37:00Z">
              <w:tcPr>
                <w:tcW w:w="987" w:type="dxa"/>
                <w:tcBorders>
                  <w:top w:val="nil"/>
                  <w:left w:val="single" w:sz="3" w:space="0" w:color="000000"/>
                  <w:bottom w:val="single" w:sz="3" w:space="0" w:color="000000"/>
                  <w:right w:val="single" w:sz="3" w:space="0" w:color="000000"/>
                </w:tcBorders>
              </w:tcPr>
            </w:tcPrChange>
          </w:tcPr>
          <w:p w14:paraId="04F27AC5" w14:textId="6732C375" w:rsidR="00C84FE9" w:rsidDel="007B54C8" w:rsidRDefault="00C84FE9" w:rsidP="00C84FE9">
            <w:pPr>
              <w:spacing w:after="0" w:line="259" w:lineRule="auto"/>
              <w:ind w:right="4"/>
              <w:jc w:val="center"/>
              <w:rPr>
                <w:del w:id="6841" w:author="Simon Johnson" w:date="2021-03-01T14:37:00Z"/>
              </w:rPr>
            </w:pPr>
            <w:del w:id="6842" w:author="Simon Johnson" w:date="2021-03-01T14:37:00Z">
              <w:r w:rsidDel="007B54C8">
                <w:delText>(1)</w:delText>
              </w:r>
              <w:bookmarkStart w:id="6843" w:name="_Toc66180641"/>
              <w:bookmarkStart w:id="6844" w:name="_Toc66183629"/>
              <w:bookmarkStart w:id="6845" w:name="_Toc66185497"/>
              <w:bookmarkStart w:id="6846" w:name="_Toc66186243"/>
              <w:bookmarkStart w:id="6847" w:name="_Toc66186510"/>
              <w:bookmarkStart w:id="6848" w:name="_Toc66201217"/>
              <w:bookmarkStart w:id="6849" w:name="_Toc66710297"/>
              <w:bookmarkStart w:id="6850" w:name="_Toc67648553"/>
              <w:bookmarkStart w:id="6851" w:name="_Toc67651036"/>
              <w:bookmarkStart w:id="6852" w:name="_Toc71106417"/>
              <w:bookmarkEnd w:id="6843"/>
              <w:bookmarkEnd w:id="6844"/>
              <w:bookmarkEnd w:id="6845"/>
              <w:bookmarkEnd w:id="6846"/>
              <w:bookmarkEnd w:id="6847"/>
              <w:bookmarkEnd w:id="6848"/>
              <w:bookmarkEnd w:id="6849"/>
              <w:bookmarkEnd w:id="6850"/>
              <w:bookmarkEnd w:id="6851"/>
              <w:bookmarkEnd w:id="6852"/>
            </w:del>
          </w:p>
        </w:tc>
        <w:tc>
          <w:tcPr>
            <w:tcW w:w="773" w:type="dxa"/>
            <w:tcBorders>
              <w:top w:val="nil"/>
              <w:left w:val="single" w:sz="3" w:space="0" w:color="000000"/>
              <w:bottom w:val="single" w:sz="3" w:space="0" w:color="000000"/>
              <w:right w:val="single" w:sz="3" w:space="0" w:color="000000"/>
            </w:tcBorders>
            <w:tcPrChange w:id="6853" w:author="Simon Johnson" w:date="2021-03-01T14:37:00Z">
              <w:tcPr>
                <w:tcW w:w="671" w:type="dxa"/>
                <w:tcBorders>
                  <w:top w:val="nil"/>
                  <w:left w:val="single" w:sz="3" w:space="0" w:color="000000"/>
                  <w:bottom w:val="single" w:sz="3" w:space="0" w:color="000000"/>
                  <w:right w:val="single" w:sz="3" w:space="0" w:color="000000"/>
                </w:tcBorders>
              </w:tcPr>
            </w:tcPrChange>
          </w:tcPr>
          <w:p w14:paraId="655C8665" w14:textId="75F4B177" w:rsidR="00C84FE9" w:rsidDel="007B54C8" w:rsidRDefault="00C84FE9" w:rsidP="00C84FE9">
            <w:pPr>
              <w:spacing w:after="0" w:line="259" w:lineRule="auto"/>
              <w:ind w:right="4"/>
              <w:jc w:val="center"/>
              <w:rPr>
                <w:del w:id="6854" w:author="Simon Johnson" w:date="2021-03-01T14:37:00Z"/>
              </w:rPr>
            </w:pPr>
            <w:del w:id="6855" w:author="Simon Johnson" w:date="2021-03-01T14:37:00Z">
              <w:r w:rsidDel="007B54C8">
                <w:delText>(2)</w:delText>
              </w:r>
              <w:bookmarkStart w:id="6856" w:name="_Toc66180642"/>
              <w:bookmarkStart w:id="6857" w:name="_Toc66183630"/>
              <w:bookmarkStart w:id="6858" w:name="_Toc66185498"/>
              <w:bookmarkStart w:id="6859" w:name="_Toc66186244"/>
              <w:bookmarkStart w:id="6860" w:name="_Toc66186511"/>
              <w:bookmarkStart w:id="6861" w:name="_Toc66201218"/>
              <w:bookmarkStart w:id="6862" w:name="_Toc66710298"/>
              <w:bookmarkStart w:id="6863" w:name="_Toc67648554"/>
              <w:bookmarkStart w:id="6864" w:name="_Toc67651037"/>
              <w:bookmarkStart w:id="6865" w:name="_Toc71106418"/>
              <w:bookmarkEnd w:id="6856"/>
              <w:bookmarkEnd w:id="6857"/>
              <w:bookmarkEnd w:id="6858"/>
              <w:bookmarkEnd w:id="6859"/>
              <w:bookmarkEnd w:id="6860"/>
              <w:bookmarkEnd w:id="6861"/>
              <w:bookmarkEnd w:id="6862"/>
              <w:bookmarkEnd w:id="6863"/>
              <w:bookmarkEnd w:id="6864"/>
              <w:bookmarkEnd w:id="6865"/>
            </w:del>
          </w:p>
        </w:tc>
        <w:tc>
          <w:tcPr>
            <w:tcW w:w="835" w:type="dxa"/>
            <w:tcBorders>
              <w:top w:val="nil"/>
              <w:left w:val="single" w:sz="3" w:space="0" w:color="000000"/>
              <w:bottom w:val="single" w:sz="3" w:space="0" w:color="000000"/>
              <w:right w:val="single" w:sz="3" w:space="0" w:color="000000"/>
            </w:tcBorders>
            <w:tcPrChange w:id="6866" w:author="Simon Johnson" w:date="2021-03-01T14:37:00Z">
              <w:tcPr>
                <w:tcW w:w="759" w:type="dxa"/>
                <w:tcBorders>
                  <w:top w:val="nil"/>
                  <w:left w:val="single" w:sz="3" w:space="0" w:color="000000"/>
                  <w:bottom w:val="single" w:sz="3" w:space="0" w:color="000000"/>
                  <w:right w:val="single" w:sz="3" w:space="0" w:color="000000"/>
                </w:tcBorders>
              </w:tcPr>
            </w:tcPrChange>
          </w:tcPr>
          <w:p w14:paraId="299CBEB0" w14:textId="59F4A281" w:rsidR="00C84FE9" w:rsidDel="007B54C8" w:rsidRDefault="00C84FE9" w:rsidP="00C84FE9">
            <w:pPr>
              <w:spacing w:after="0" w:line="259" w:lineRule="auto"/>
              <w:ind w:right="4"/>
              <w:jc w:val="center"/>
              <w:rPr>
                <w:del w:id="6867" w:author="Simon Johnson" w:date="2021-03-01T14:37:00Z"/>
              </w:rPr>
            </w:pPr>
            <w:del w:id="6868" w:author="Simon Johnson" w:date="2021-03-01T14:37:00Z">
              <w:r w:rsidDel="007B54C8">
                <w:delText>(3-4)</w:delText>
              </w:r>
              <w:bookmarkStart w:id="6869" w:name="_Toc66180643"/>
              <w:bookmarkStart w:id="6870" w:name="_Toc66183631"/>
              <w:bookmarkStart w:id="6871" w:name="_Toc66185499"/>
              <w:bookmarkStart w:id="6872" w:name="_Toc66186245"/>
              <w:bookmarkStart w:id="6873" w:name="_Toc66186512"/>
              <w:bookmarkStart w:id="6874" w:name="_Toc66201219"/>
              <w:bookmarkStart w:id="6875" w:name="_Toc66710299"/>
              <w:bookmarkStart w:id="6876" w:name="_Toc67648555"/>
              <w:bookmarkStart w:id="6877" w:name="_Toc67651038"/>
              <w:bookmarkStart w:id="6878" w:name="_Toc71106419"/>
              <w:bookmarkEnd w:id="6869"/>
              <w:bookmarkEnd w:id="6870"/>
              <w:bookmarkEnd w:id="6871"/>
              <w:bookmarkEnd w:id="6872"/>
              <w:bookmarkEnd w:id="6873"/>
              <w:bookmarkEnd w:id="6874"/>
              <w:bookmarkEnd w:id="6875"/>
              <w:bookmarkEnd w:id="6876"/>
              <w:bookmarkEnd w:id="6877"/>
              <w:bookmarkEnd w:id="6878"/>
            </w:del>
          </w:p>
        </w:tc>
        <w:tc>
          <w:tcPr>
            <w:tcW w:w="1661" w:type="dxa"/>
            <w:tcBorders>
              <w:top w:val="nil"/>
              <w:left w:val="single" w:sz="3" w:space="0" w:color="000000"/>
              <w:bottom w:val="single" w:sz="3" w:space="0" w:color="000000"/>
              <w:right w:val="single" w:sz="3" w:space="0" w:color="000000"/>
            </w:tcBorders>
            <w:tcPrChange w:id="6879" w:author="Simon Johnson" w:date="2021-03-01T14:37:00Z">
              <w:tcPr>
                <w:tcW w:w="2044" w:type="dxa"/>
                <w:tcBorders>
                  <w:top w:val="nil"/>
                  <w:left w:val="single" w:sz="3" w:space="0" w:color="000000"/>
                  <w:bottom w:val="single" w:sz="3" w:space="0" w:color="000000"/>
                  <w:right w:val="single" w:sz="3" w:space="0" w:color="000000"/>
                </w:tcBorders>
              </w:tcPr>
            </w:tcPrChange>
          </w:tcPr>
          <w:p w14:paraId="7D4C3249" w14:textId="582B899F" w:rsidR="00C84FE9" w:rsidDel="007B54C8" w:rsidRDefault="00C84FE9" w:rsidP="00C84FE9">
            <w:pPr>
              <w:spacing w:after="0" w:line="259" w:lineRule="auto"/>
              <w:ind w:right="4"/>
              <w:jc w:val="center"/>
              <w:rPr>
                <w:del w:id="6880" w:author="Simon Johnson" w:date="2021-03-01T14:37:00Z"/>
              </w:rPr>
            </w:pPr>
            <w:del w:id="6881" w:author="Simon Johnson" w:date="2021-03-01T14:37:00Z">
              <w:r w:rsidDel="007B54C8">
                <w:delText>(5:n) or (5-6)</w:delText>
              </w:r>
              <w:bookmarkStart w:id="6882" w:name="_Toc66180644"/>
              <w:bookmarkStart w:id="6883" w:name="_Toc66183632"/>
              <w:bookmarkStart w:id="6884" w:name="_Toc66185500"/>
              <w:bookmarkStart w:id="6885" w:name="_Toc66186246"/>
              <w:bookmarkStart w:id="6886" w:name="_Toc66186513"/>
              <w:bookmarkStart w:id="6887" w:name="_Toc66201220"/>
              <w:bookmarkStart w:id="6888" w:name="_Toc66710300"/>
              <w:bookmarkStart w:id="6889" w:name="_Toc67648556"/>
              <w:bookmarkStart w:id="6890" w:name="_Toc67651039"/>
              <w:bookmarkStart w:id="6891" w:name="_Toc71106420"/>
              <w:bookmarkEnd w:id="6882"/>
              <w:bookmarkEnd w:id="6883"/>
              <w:bookmarkEnd w:id="6884"/>
              <w:bookmarkEnd w:id="6885"/>
              <w:bookmarkEnd w:id="6886"/>
              <w:bookmarkEnd w:id="6887"/>
              <w:bookmarkEnd w:id="6888"/>
              <w:bookmarkEnd w:id="6889"/>
              <w:bookmarkEnd w:id="6890"/>
              <w:bookmarkEnd w:id="6891"/>
            </w:del>
          </w:p>
        </w:tc>
        <w:bookmarkStart w:id="6892" w:name="_Toc66180645"/>
        <w:bookmarkStart w:id="6893" w:name="_Toc66183633"/>
        <w:bookmarkStart w:id="6894" w:name="_Toc66185501"/>
        <w:bookmarkStart w:id="6895" w:name="_Toc66186247"/>
        <w:bookmarkStart w:id="6896" w:name="_Toc66186514"/>
        <w:bookmarkStart w:id="6897" w:name="_Toc66201221"/>
        <w:bookmarkStart w:id="6898" w:name="_Toc66710301"/>
        <w:bookmarkStart w:id="6899" w:name="_Toc67648557"/>
        <w:bookmarkStart w:id="6900" w:name="_Toc67651040"/>
        <w:bookmarkStart w:id="6901" w:name="_Toc71106421"/>
        <w:bookmarkEnd w:id="6892"/>
        <w:bookmarkEnd w:id="6893"/>
        <w:bookmarkEnd w:id="6894"/>
        <w:bookmarkEnd w:id="6895"/>
        <w:bookmarkEnd w:id="6896"/>
        <w:bookmarkEnd w:id="6897"/>
        <w:bookmarkEnd w:id="6898"/>
        <w:bookmarkEnd w:id="6899"/>
        <w:bookmarkEnd w:id="6900"/>
        <w:bookmarkEnd w:id="6901"/>
      </w:tr>
    </w:tbl>
    <w:p w14:paraId="70BF16F3" w14:textId="37343F97" w:rsidR="00C84FE9" w:rsidDel="007B54C8" w:rsidRDefault="00C84FE9" w:rsidP="00C84FE9">
      <w:pPr>
        <w:spacing w:after="398" w:line="265" w:lineRule="auto"/>
        <w:jc w:val="center"/>
        <w:rPr>
          <w:del w:id="6902" w:author="Simon Johnson" w:date="2021-03-01T14:37:00Z"/>
        </w:rPr>
      </w:pPr>
      <w:del w:id="6903" w:author="Simon Johnson" w:date="2021-03-01T14:37:00Z">
        <w:r w:rsidDel="007B54C8">
          <w:lastRenderedPageBreak/>
          <w:delText>Table 19: SUBSCRIBE and UNSUBSCRIBE Messages</w:delText>
        </w:r>
        <w:bookmarkStart w:id="6904" w:name="_Toc66180646"/>
        <w:bookmarkStart w:id="6905" w:name="_Toc66183634"/>
        <w:bookmarkStart w:id="6906" w:name="_Toc66185502"/>
        <w:bookmarkStart w:id="6907" w:name="_Toc66186248"/>
        <w:bookmarkStart w:id="6908" w:name="_Toc66186515"/>
        <w:bookmarkStart w:id="6909" w:name="_Toc66201222"/>
        <w:bookmarkStart w:id="6910" w:name="_Toc66710302"/>
        <w:bookmarkStart w:id="6911" w:name="_Toc67648558"/>
        <w:bookmarkStart w:id="6912" w:name="_Toc67651041"/>
        <w:bookmarkStart w:id="6913" w:name="_Toc71106422"/>
        <w:bookmarkEnd w:id="6904"/>
        <w:bookmarkEnd w:id="6905"/>
        <w:bookmarkEnd w:id="6906"/>
        <w:bookmarkEnd w:id="6907"/>
        <w:bookmarkEnd w:id="6908"/>
        <w:bookmarkEnd w:id="6909"/>
        <w:bookmarkEnd w:id="6910"/>
        <w:bookmarkEnd w:id="6911"/>
        <w:bookmarkEnd w:id="6912"/>
        <w:bookmarkEnd w:id="6913"/>
      </w:del>
    </w:p>
    <w:p w14:paraId="6DE04DCD" w14:textId="0EE50897" w:rsidR="00C84FE9" w:rsidRDefault="6149D1D0" w:rsidP="00C84FE9">
      <w:pPr>
        <w:pStyle w:val="Heading3"/>
        <w:keepLines/>
        <w:spacing w:before="0" w:after="118" w:line="259" w:lineRule="auto"/>
        <w:ind w:left="682" w:hanging="697"/>
        <w:rPr>
          <w:ins w:id="6914" w:author="Simon Johnson" w:date="2021-03-01T14:21:00Z"/>
        </w:rPr>
      </w:pPr>
      <w:bookmarkStart w:id="6915" w:name="_Toc42705"/>
      <w:bookmarkStart w:id="6916" w:name="_Toc71106423"/>
      <w:r>
        <w:t>SUBSCRIBE</w:t>
      </w:r>
      <w:bookmarkEnd w:id="6915"/>
      <w:bookmarkEnd w:id="6916"/>
      <w:ins w:id="6917" w:author="Simon Johnson" w:date="2021-03-01T14:21:00Z">
        <w:r w:rsidR="00BF22C4">
          <w:t xml:space="preserve"> </w:t>
        </w:r>
      </w:ins>
    </w:p>
    <w:p w14:paraId="2ECFB922" w14:textId="20033795" w:rsidR="00BF22C4" w:rsidRPr="00BF22C4" w:rsidDel="00BF22C4" w:rsidRDefault="00BF22C4">
      <w:pPr>
        <w:rPr>
          <w:del w:id="6918" w:author="Simon Johnson" w:date="2021-03-01T14:21:00Z"/>
        </w:rPr>
        <w:pPrChange w:id="6919" w:author="Simon Johnson" w:date="2021-03-01T14:21:00Z">
          <w:pPr>
            <w:pStyle w:val="Heading3"/>
            <w:keepLines/>
            <w:spacing w:before="0" w:after="118" w:line="259" w:lineRule="auto"/>
            <w:ind w:left="682" w:hanging="697"/>
          </w:pPr>
        </w:pPrChange>
      </w:pPr>
    </w:p>
    <w:tbl>
      <w:tblPr>
        <w:tblStyle w:val="TableGrid"/>
        <w:tblW w:w="0" w:type="auto"/>
        <w:tblLook w:val="04A0" w:firstRow="1" w:lastRow="0" w:firstColumn="1" w:lastColumn="0" w:noHBand="0" w:noVBand="1"/>
      </w:tblPr>
      <w:tblGrid>
        <w:gridCol w:w="1113"/>
        <w:gridCol w:w="1055"/>
        <w:gridCol w:w="47"/>
        <w:gridCol w:w="858"/>
        <w:gridCol w:w="843"/>
        <w:gridCol w:w="42"/>
        <w:gridCol w:w="1245"/>
        <w:gridCol w:w="321"/>
        <w:gridCol w:w="992"/>
        <w:gridCol w:w="891"/>
        <w:gridCol w:w="889"/>
        <w:gridCol w:w="25"/>
        <w:gridCol w:w="1029"/>
        <w:tblGridChange w:id="6920">
          <w:tblGrid>
            <w:gridCol w:w="1113"/>
            <w:gridCol w:w="1055"/>
            <w:gridCol w:w="47"/>
            <w:gridCol w:w="858"/>
            <w:gridCol w:w="843"/>
            <w:gridCol w:w="42"/>
            <w:gridCol w:w="1037"/>
            <w:gridCol w:w="208"/>
            <w:gridCol w:w="321"/>
            <w:gridCol w:w="677"/>
            <w:gridCol w:w="315"/>
            <w:gridCol w:w="891"/>
            <w:gridCol w:w="889"/>
            <w:gridCol w:w="25"/>
            <w:gridCol w:w="1029"/>
          </w:tblGrid>
        </w:tblGridChange>
      </w:tblGrid>
      <w:tr w:rsidR="00213027" w:rsidRPr="00E661CA" w14:paraId="183087F4" w14:textId="77777777" w:rsidTr="00213027">
        <w:trPr>
          <w:ins w:id="6921" w:author="Simon Johnson" w:date="2021-03-01T14:21:00Z"/>
        </w:trPr>
        <w:tc>
          <w:tcPr>
            <w:tcW w:w="1113" w:type="dxa"/>
          </w:tcPr>
          <w:p w14:paraId="20AC52A8" w14:textId="77777777" w:rsidR="00BF22C4" w:rsidRPr="00E661CA" w:rsidRDefault="00BF22C4" w:rsidP="00CE1037">
            <w:pPr>
              <w:jc w:val="center"/>
              <w:rPr>
                <w:ins w:id="6922" w:author="Simon Johnson" w:date="2021-03-01T14:21:00Z"/>
                <w:b/>
                <w:bCs/>
              </w:rPr>
            </w:pPr>
            <w:ins w:id="6923" w:author="Simon Johnson" w:date="2021-03-01T14:21:00Z">
              <w:r w:rsidRPr="00E661CA">
                <w:rPr>
                  <w:b/>
                  <w:bCs/>
                </w:rPr>
                <w:t>Bit</w:t>
              </w:r>
            </w:ins>
          </w:p>
        </w:tc>
        <w:tc>
          <w:tcPr>
            <w:tcW w:w="1055" w:type="dxa"/>
          </w:tcPr>
          <w:p w14:paraId="0DEBB97F" w14:textId="77777777" w:rsidR="00BF22C4" w:rsidRPr="00E661CA" w:rsidRDefault="00BF22C4" w:rsidP="00CE1037">
            <w:pPr>
              <w:jc w:val="center"/>
              <w:rPr>
                <w:ins w:id="6924" w:author="Simon Johnson" w:date="2021-03-01T14:21:00Z"/>
                <w:b/>
                <w:bCs/>
              </w:rPr>
            </w:pPr>
            <w:ins w:id="6925" w:author="Simon Johnson" w:date="2021-03-01T14:21:00Z">
              <w:r w:rsidRPr="00E661CA">
                <w:rPr>
                  <w:b/>
                  <w:bCs/>
                </w:rPr>
                <w:t>7</w:t>
              </w:r>
            </w:ins>
          </w:p>
        </w:tc>
        <w:tc>
          <w:tcPr>
            <w:tcW w:w="905" w:type="dxa"/>
            <w:gridSpan w:val="2"/>
          </w:tcPr>
          <w:p w14:paraId="2737F509" w14:textId="77777777" w:rsidR="00BF22C4" w:rsidRPr="00E661CA" w:rsidRDefault="00BF22C4" w:rsidP="00CE1037">
            <w:pPr>
              <w:jc w:val="center"/>
              <w:rPr>
                <w:ins w:id="6926" w:author="Simon Johnson" w:date="2021-03-01T14:21:00Z"/>
                <w:b/>
                <w:bCs/>
              </w:rPr>
            </w:pPr>
            <w:ins w:id="6927" w:author="Simon Johnson" w:date="2021-03-01T14:21:00Z">
              <w:r w:rsidRPr="00E661CA">
                <w:rPr>
                  <w:b/>
                  <w:bCs/>
                </w:rPr>
                <w:t>6</w:t>
              </w:r>
            </w:ins>
          </w:p>
        </w:tc>
        <w:tc>
          <w:tcPr>
            <w:tcW w:w="885" w:type="dxa"/>
            <w:gridSpan w:val="2"/>
          </w:tcPr>
          <w:p w14:paraId="28C02114" w14:textId="77777777" w:rsidR="00BF22C4" w:rsidRPr="00E661CA" w:rsidRDefault="00BF22C4" w:rsidP="00CE1037">
            <w:pPr>
              <w:jc w:val="center"/>
              <w:rPr>
                <w:ins w:id="6928" w:author="Simon Johnson" w:date="2021-03-01T14:21:00Z"/>
                <w:b/>
                <w:bCs/>
              </w:rPr>
            </w:pPr>
            <w:ins w:id="6929" w:author="Simon Johnson" w:date="2021-03-01T14:21:00Z">
              <w:r w:rsidRPr="00E661CA">
                <w:rPr>
                  <w:b/>
                  <w:bCs/>
                </w:rPr>
                <w:t>5</w:t>
              </w:r>
            </w:ins>
          </w:p>
        </w:tc>
        <w:tc>
          <w:tcPr>
            <w:tcW w:w="1566" w:type="dxa"/>
            <w:gridSpan w:val="2"/>
          </w:tcPr>
          <w:p w14:paraId="6DC1C8B1" w14:textId="77777777" w:rsidR="00BF22C4" w:rsidRPr="00E661CA" w:rsidRDefault="00BF22C4" w:rsidP="00CE1037">
            <w:pPr>
              <w:jc w:val="center"/>
              <w:rPr>
                <w:ins w:id="6930" w:author="Simon Johnson" w:date="2021-03-01T14:21:00Z"/>
                <w:b/>
                <w:bCs/>
              </w:rPr>
            </w:pPr>
            <w:ins w:id="6931" w:author="Simon Johnson" w:date="2021-03-01T14:21:00Z">
              <w:r w:rsidRPr="00E661CA">
                <w:rPr>
                  <w:b/>
                  <w:bCs/>
                </w:rPr>
                <w:t>4</w:t>
              </w:r>
            </w:ins>
          </w:p>
        </w:tc>
        <w:tc>
          <w:tcPr>
            <w:tcW w:w="992" w:type="dxa"/>
          </w:tcPr>
          <w:p w14:paraId="3E3D12A1" w14:textId="77777777" w:rsidR="00BF22C4" w:rsidRPr="00E661CA" w:rsidRDefault="00BF22C4" w:rsidP="00CE1037">
            <w:pPr>
              <w:jc w:val="center"/>
              <w:rPr>
                <w:ins w:id="6932" w:author="Simon Johnson" w:date="2021-03-01T14:21:00Z"/>
                <w:b/>
                <w:bCs/>
              </w:rPr>
            </w:pPr>
            <w:ins w:id="6933" w:author="Simon Johnson" w:date="2021-03-01T14:21:00Z">
              <w:r w:rsidRPr="00E661CA">
                <w:rPr>
                  <w:b/>
                  <w:bCs/>
                </w:rPr>
                <w:t>3</w:t>
              </w:r>
            </w:ins>
          </w:p>
        </w:tc>
        <w:tc>
          <w:tcPr>
            <w:tcW w:w="891" w:type="dxa"/>
          </w:tcPr>
          <w:p w14:paraId="48008CB8" w14:textId="77777777" w:rsidR="00BF22C4" w:rsidRPr="00E661CA" w:rsidRDefault="00BF22C4" w:rsidP="00CE1037">
            <w:pPr>
              <w:jc w:val="center"/>
              <w:rPr>
                <w:ins w:id="6934" w:author="Simon Johnson" w:date="2021-03-01T14:21:00Z"/>
                <w:b/>
                <w:bCs/>
              </w:rPr>
            </w:pPr>
            <w:ins w:id="6935" w:author="Simon Johnson" w:date="2021-03-01T14:21:00Z">
              <w:r w:rsidRPr="00E661CA">
                <w:rPr>
                  <w:b/>
                  <w:bCs/>
                </w:rPr>
                <w:t>2</w:t>
              </w:r>
            </w:ins>
          </w:p>
        </w:tc>
        <w:tc>
          <w:tcPr>
            <w:tcW w:w="889" w:type="dxa"/>
          </w:tcPr>
          <w:p w14:paraId="58234DB4" w14:textId="77777777" w:rsidR="00BF22C4" w:rsidRPr="00E661CA" w:rsidRDefault="00BF22C4" w:rsidP="00CE1037">
            <w:pPr>
              <w:jc w:val="center"/>
              <w:rPr>
                <w:ins w:id="6936" w:author="Simon Johnson" w:date="2021-03-01T14:21:00Z"/>
                <w:b/>
                <w:bCs/>
              </w:rPr>
            </w:pPr>
            <w:ins w:id="6937" w:author="Simon Johnson" w:date="2021-03-01T14:21:00Z">
              <w:r w:rsidRPr="00E661CA">
                <w:rPr>
                  <w:b/>
                  <w:bCs/>
                </w:rPr>
                <w:t>1</w:t>
              </w:r>
            </w:ins>
          </w:p>
        </w:tc>
        <w:tc>
          <w:tcPr>
            <w:tcW w:w="1054" w:type="dxa"/>
            <w:gridSpan w:val="2"/>
          </w:tcPr>
          <w:p w14:paraId="5D68CA94" w14:textId="77777777" w:rsidR="00BF22C4" w:rsidRPr="00E661CA" w:rsidRDefault="00BF22C4" w:rsidP="00CE1037">
            <w:pPr>
              <w:jc w:val="center"/>
              <w:rPr>
                <w:ins w:id="6938" w:author="Simon Johnson" w:date="2021-03-01T14:21:00Z"/>
                <w:b/>
                <w:bCs/>
              </w:rPr>
            </w:pPr>
            <w:ins w:id="6939" w:author="Simon Johnson" w:date="2021-03-01T14:21:00Z">
              <w:r w:rsidRPr="00E661CA">
                <w:rPr>
                  <w:b/>
                  <w:bCs/>
                </w:rPr>
                <w:t>0</w:t>
              </w:r>
            </w:ins>
          </w:p>
        </w:tc>
      </w:tr>
      <w:tr w:rsidR="00BF22C4" w14:paraId="281C45C0" w14:textId="77777777" w:rsidTr="00213027">
        <w:trPr>
          <w:ins w:id="6940" w:author="Simon Johnson" w:date="2021-03-01T14:21:00Z"/>
        </w:trPr>
        <w:tc>
          <w:tcPr>
            <w:tcW w:w="1113" w:type="dxa"/>
          </w:tcPr>
          <w:p w14:paraId="18DC5C9B" w14:textId="77777777" w:rsidR="00BF22C4" w:rsidRDefault="00BF22C4" w:rsidP="00CE1037">
            <w:pPr>
              <w:rPr>
                <w:ins w:id="6941" w:author="Simon Johnson" w:date="2021-03-01T14:21:00Z"/>
              </w:rPr>
            </w:pPr>
            <w:ins w:id="6942" w:author="Simon Johnson" w:date="2021-03-01T14:21:00Z">
              <w:r>
                <w:t>Byte 1</w:t>
              </w:r>
            </w:ins>
          </w:p>
        </w:tc>
        <w:tc>
          <w:tcPr>
            <w:tcW w:w="8237" w:type="dxa"/>
            <w:gridSpan w:val="12"/>
          </w:tcPr>
          <w:p w14:paraId="58D96C4A" w14:textId="77777777" w:rsidR="00BF22C4" w:rsidRDefault="00BF22C4" w:rsidP="00CE1037">
            <w:pPr>
              <w:jc w:val="center"/>
              <w:rPr>
                <w:ins w:id="6943" w:author="Simon Johnson" w:date="2021-03-01T14:21:00Z"/>
              </w:rPr>
            </w:pPr>
            <w:ins w:id="6944" w:author="Simon Johnson" w:date="2021-03-01T14:21:00Z">
              <w:r>
                <w:t>Length</w:t>
              </w:r>
            </w:ins>
          </w:p>
        </w:tc>
      </w:tr>
      <w:tr w:rsidR="00BF22C4" w14:paraId="77B646EF" w14:textId="77777777" w:rsidTr="00213027">
        <w:trPr>
          <w:ins w:id="6945" w:author="Simon Johnson" w:date="2021-03-01T14:21:00Z"/>
        </w:trPr>
        <w:tc>
          <w:tcPr>
            <w:tcW w:w="1113" w:type="dxa"/>
          </w:tcPr>
          <w:p w14:paraId="5FAC9BAF" w14:textId="77777777" w:rsidR="00BF22C4" w:rsidRDefault="00BF22C4" w:rsidP="00CE1037">
            <w:pPr>
              <w:rPr>
                <w:ins w:id="6946" w:author="Simon Johnson" w:date="2021-03-01T14:21:00Z"/>
              </w:rPr>
            </w:pPr>
            <w:ins w:id="6947" w:author="Simon Johnson" w:date="2021-03-01T14:21:00Z">
              <w:r>
                <w:t>Byte 2</w:t>
              </w:r>
            </w:ins>
          </w:p>
        </w:tc>
        <w:tc>
          <w:tcPr>
            <w:tcW w:w="8237" w:type="dxa"/>
            <w:gridSpan w:val="12"/>
          </w:tcPr>
          <w:p w14:paraId="7BDD669B" w14:textId="77777777" w:rsidR="00BF22C4" w:rsidRDefault="00BF22C4" w:rsidP="00CE1037">
            <w:pPr>
              <w:jc w:val="center"/>
              <w:rPr>
                <w:ins w:id="6948" w:author="Simon Johnson" w:date="2021-03-01T14:21:00Z"/>
              </w:rPr>
            </w:pPr>
            <w:ins w:id="6949" w:author="Simon Johnson" w:date="2021-03-01T14:21:00Z">
              <w:r>
                <w:t>Packet Type</w:t>
              </w:r>
            </w:ins>
          </w:p>
        </w:tc>
      </w:tr>
      <w:tr w:rsidR="00213027" w:rsidRPr="00E661CA" w14:paraId="5E229B89" w14:textId="77777777" w:rsidTr="00213027">
        <w:tblPrEx>
          <w:tblW w:w="0" w:type="auto"/>
          <w:tblPrExChange w:id="6950" w:author="Simon Johnson" w:date="2021-03-09T14:20:00Z">
            <w:tblPrEx>
              <w:tblW w:w="0" w:type="auto"/>
            </w:tblPrEx>
          </w:tblPrExChange>
        </w:tblPrEx>
        <w:trPr>
          <w:ins w:id="6951" w:author="Simon Johnson" w:date="2021-03-01T14:21:00Z"/>
        </w:trPr>
        <w:tc>
          <w:tcPr>
            <w:tcW w:w="1113" w:type="dxa"/>
            <w:tcPrChange w:id="6952" w:author="Simon Johnson" w:date="2021-03-09T14:20:00Z">
              <w:tcPr>
                <w:tcW w:w="1113" w:type="dxa"/>
              </w:tcPr>
            </w:tcPrChange>
          </w:tcPr>
          <w:p w14:paraId="26CC3E21" w14:textId="6D257A19" w:rsidR="00213027" w:rsidRPr="00405798" w:rsidRDefault="00213027" w:rsidP="00CE1037">
            <w:pPr>
              <w:jc w:val="center"/>
              <w:rPr>
                <w:ins w:id="6953" w:author="Simon Johnson" w:date="2021-03-01T14:21:00Z"/>
                <w:i/>
                <w:iCs/>
              </w:rPr>
            </w:pPr>
          </w:p>
        </w:tc>
        <w:tc>
          <w:tcPr>
            <w:tcW w:w="1102" w:type="dxa"/>
            <w:gridSpan w:val="2"/>
            <w:tcPrChange w:id="6954" w:author="Simon Johnson" w:date="2021-03-09T14:20:00Z">
              <w:tcPr>
                <w:tcW w:w="1102" w:type="dxa"/>
                <w:gridSpan w:val="2"/>
              </w:tcPr>
            </w:tcPrChange>
          </w:tcPr>
          <w:p w14:paraId="047842D8" w14:textId="40E5FEB2" w:rsidR="00213027" w:rsidRPr="00DD448B" w:rsidRDefault="00213027" w:rsidP="00CE1037">
            <w:pPr>
              <w:jc w:val="center"/>
              <w:rPr>
                <w:ins w:id="6955" w:author="Simon Johnson" w:date="2021-03-01T14:21:00Z"/>
                <w:i/>
                <w:iCs/>
              </w:rPr>
            </w:pPr>
            <w:ins w:id="6956" w:author="Simon Johnson" w:date="2021-03-09T14:19:00Z">
              <w:r>
                <w:rPr>
                  <w:i/>
                  <w:iCs/>
                </w:rPr>
                <w:t>No Local</w:t>
              </w:r>
            </w:ins>
          </w:p>
          <w:p w14:paraId="14A91D8E" w14:textId="79734897" w:rsidR="00213027" w:rsidRPr="00037A5E" w:rsidRDefault="00213027" w:rsidP="00CE1037">
            <w:pPr>
              <w:jc w:val="center"/>
              <w:rPr>
                <w:ins w:id="6957" w:author="Simon Johnson" w:date="2021-03-01T14:21:00Z"/>
                <w:i/>
                <w:iCs/>
              </w:rPr>
            </w:pPr>
          </w:p>
        </w:tc>
        <w:tc>
          <w:tcPr>
            <w:tcW w:w="1701" w:type="dxa"/>
            <w:gridSpan w:val="2"/>
            <w:tcPrChange w:id="6958" w:author="Simon Johnson" w:date="2021-03-09T14:20:00Z">
              <w:tcPr>
                <w:tcW w:w="1701" w:type="dxa"/>
                <w:gridSpan w:val="2"/>
              </w:tcPr>
            </w:tcPrChange>
          </w:tcPr>
          <w:p w14:paraId="36DF9632" w14:textId="77777777" w:rsidR="00213027" w:rsidRPr="00037A5E" w:rsidRDefault="00213027" w:rsidP="00CE1037">
            <w:pPr>
              <w:jc w:val="center"/>
              <w:rPr>
                <w:ins w:id="6959" w:author="Simon Johnson" w:date="2021-03-01T14:21:00Z"/>
                <w:i/>
                <w:iCs/>
              </w:rPr>
            </w:pPr>
            <w:ins w:id="6960" w:author="Simon Johnson" w:date="2021-03-01T14:21:00Z">
              <w:r w:rsidRPr="00037A5E">
                <w:rPr>
                  <w:i/>
                  <w:iCs/>
                </w:rPr>
                <w:t>QoS</w:t>
              </w:r>
            </w:ins>
          </w:p>
          <w:p w14:paraId="3A91CC30" w14:textId="77777777" w:rsidR="00213027" w:rsidRPr="00037A5E" w:rsidRDefault="00213027" w:rsidP="00CE1037">
            <w:pPr>
              <w:jc w:val="center"/>
              <w:rPr>
                <w:ins w:id="6961" w:author="Simon Johnson" w:date="2021-03-01T14:21:00Z"/>
                <w:i/>
                <w:iCs/>
              </w:rPr>
            </w:pPr>
          </w:p>
        </w:tc>
        <w:tc>
          <w:tcPr>
            <w:tcW w:w="1608" w:type="dxa"/>
            <w:gridSpan w:val="3"/>
            <w:tcPrChange w:id="6962" w:author="Simon Johnson" w:date="2021-03-09T14:20:00Z">
              <w:tcPr>
                <w:tcW w:w="1079" w:type="dxa"/>
                <w:gridSpan w:val="2"/>
              </w:tcPr>
            </w:tcPrChange>
          </w:tcPr>
          <w:p w14:paraId="065326FB" w14:textId="56D65B15" w:rsidR="00213027" w:rsidRPr="00405798" w:rsidRDefault="00213027">
            <w:pPr>
              <w:jc w:val="center"/>
              <w:rPr>
                <w:ins w:id="6963" w:author="Simon Johnson" w:date="2021-03-01T14:21:00Z"/>
                <w:i/>
                <w:iCs/>
              </w:rPr>
            </w:pPr>
            <w:ins w:id="6964" w:author="Simon Johnson" w:date="2021-03-01T14:21:00Z">
              <w:r w:rsidRPr="00037A5E">
                <w:rPr>
                  <w:i/>
                  <w:iCs/>
                </w:rPr>
                <w:t>Retain</w:t>
              </w:r>
            </w:ins>
            <w:ins w:id="6965" w:author="Simon Johnson" w:date="2021-03-09T14:19:00Z">
              <w:r>
                <w:rPr>
                  <w:i/>
                  <w:iCs/>
                </w:rPr>
                <w:t xml:space="preserve"> </w:t>
              </w:r>
            </w:ins>
            <w:ins w:id="6966" w:author="Simon Johnson" w:date="2021-03-09T14:20:00Z">
              <w:r>
                <w:rPr>
                  <w:i/>
                  <w:iCs/>
                </w:rPr>
                <w:t>as published</w:t>
              </w:r>
            </w:ins>
          </w:p>
        </w:tc>
        <w:tc>
          <w:tcPr>
            <w:tcW w:w="1883" w:type="dxa"/>
            <w:gridSpan w:val="2"/>
            <w:tcPrChange w:id="6967" w:author="Simon Johnson" w:date="2021-03-09T14:20:00Z">
              <w:tcPr>
                <w:tcW w:w="2412" w:type="dxa"/>
                <w:gridSpan w:val="5"/>
              </w:tcPr>
            </w:tcPrChange>
          </w:tcPr>
          <w:p w14:paraId="58E1932F" w14:textId="26EAE027" w:rsidR="00213027" w:rsidRPr="00405798" w:rsidRDefault="00213027" w:rsidP="00CE1037">
            <w:pPr>
              <w:jc w:val="center"/>
              <w:rPr>
                <w:ins w:id="6968" w:author="Simon Johnson" w:date="2021-03-01T14:21:00Z"/>
                <w:i/>
                <w:iCs/>
              </w:rPr>
            </w:pPr>
            <w:ins w:id="6969" w:author="Simon Johnson" w:date="2021-03-09T14:20:00Z">
              <w:r>
                <w:rPr>
                  <w:i/>
                  <w:iCs/>
                </w:rPr>
                <w:t>Retain Handling</w:t>
              </w:r>
            </w:ins>
          </w:p>
        </w:tc>
        <w:tc>
          <w:tcPr>
            <w:tcW w:w="1943" w:type="dxa"/>
            <w:gridSpan w:val="3"/>
            <w:tcPrChange w:id="6970" w:author="Simon Johnson" w:date="2021-03-09T14:20:00Z">
              <w:tcPr>
                <w:tcW w:w="1943" w:type="dxa"/>
                <w:gridSpan w:val="3"/>
              </w:tcPr>
            </w:tcPrChange>
          </w:tcPr>
          <w:p w14:paraId="60D86A1C" w14:textId="70FFC228" w:rsidR="00213027" w:rsidRPr="00DD448B" w:rsidRDefault="00213027" w:rsidP="00CE1037">
            <w:pPr>
              <w:jc w:val="center"/>
              <w:rPr>
                <w:ins w:id="6971" w:author="Simon Johnson" w:date="2021-03-01T14:21:00Z"/>
                <w:i/>
                <w:iCs/>
              </w:rPr>
            </w:pPr>
            <w:ins w:id="6972" w:author="Simon Johnson" w:date="2021-03-01T14:21:00Z">
              <w:r w:rsidRPr="00DD448B">
                <w:rPr>
                  <w:i/>
                  <w:iCs/>
                </w:rPr>
                <w:t>Topic Type</w:t>
              </w:r>
            </w:ins>
          </w:p>
          <w:p w14:paraId="696B8D8F" w14:textId="77777777" w:rsidR="00213027" w:rsidRPr="00037A5E" w:rsidRDefault="00213027" w:rsidP="00CE1037">
            <w:pPr>
              <w:rPr>
                <w:ins w:id="6973" w:author="Simon Johnson" w:date="2021-03-01T14:21:00Z"/>
                <w:i/>
                <w:iCs/>
              </w:rPr>
            </w:pPr>
          </w:p>
        </w:tc>
      </w:tr>
      <w:tr w:rsidR="00BF22C4" w:rsidRPr="00E661CA" w14:paraId="7ACA299F" w14:textId="77777777" w:rsidTr="00213027">
        <w:tblPrEx>
          <w:tblW w:w="0" w:type="auto"/>
          <w:tblPrExChange w:id="6974" w:author="Simon Johnson" w:date="2021-03-09T14:20:00Z">
            <w:tblPrEx>
              <w:tblW w:w="0" w:type="auto"/>
            </w:tblPrEx>
          </w:tblPrExChange>
        </w:tblPrEx>
        <w:trPr>
          <w:ins w:id="6975" w:author="Simon Johnson" w:date="2021-03-01T14:21:00Z"/>
        </w:trPr>
        <w:tc>
          <w:tcPr>
            <w:tcW w:w="1113" w:type="dxa"/>
            <w:tcPrChange w:id="6976" w:author="Simon Johnson" w:date="2021-03-09T14:20:00Z">
              <w:tcPr>
                <w:tcW w:w="1113" w:type="dxa"/>
              </w:tcPr>
            </w:tcPrChange>
          </w:tcPr>
          <w:p w14:paraId="70B5C8E2" w14:textId="77777777" w:rsidR="00BF22C4" w:rsidRDefault="00BF22C4" w:rsidP="00CE1037">
            <w:pPr>
              <w:rPr>
                <w:ins w:id="6977" w:author="Simon Johnson" w:date="2021-03-01T14:21:00Z"/>
              </w:rPr>
            </w:pPr>
            <w:ins w:id="6978" w:author="Simon Johnson" w:date="2021-03-01T14:21:00Z">
              <w:r>
                <w:t>Byte 3</w:t>
              </w:r>
            </w:ins>
          </w:p>
        </w:tc>
        <w:tc>
          <w:tcPr>
            <w:tcW w:w="1102" w:type="dxa"/>
            <w:gridSpan w:val="2"/>
            <w:tcPrChange w:id="6979" w:author="Simon Johnson" w:date="2021-03-09T14:20:00Z">
              <w:tcPr>
                <w:tcW w:w="1102" w:type="dxa"/>
                <w:gridSpan w:val="2"/>
              </w:tcPr>
            </w:tcPrChange>
          </w:tcPr>
          <w:p w14:paraId="08E87872" w14:textId="77777777" w:rsidR="00BF22C4" w:rsidRPr="00E661CA" w:rsidRDefault="00BF22C4" w:rsidP="00CE1037">
            <w:pPr>
              <w:jc w:val="center"/>
              <w:rPr>
                <w:ins w:id="6980" w:author="Simon Johnson" w:date="2021-03-01T14:21:00Z"/>
                <w:i/>
                <w:iCs/>
              </w:rPr>
            </w:pPr>
            <w:ins w:id="6981" w:author="Simon Johnson" w:date="2021-03-01T14:21:00Z">
              <w:r>
                <w:rPr>
                  <w:i/>
                  <w:iCs/>
                </w:rPr>
                <w:t>X</w:t>
              </w:r>
            </w:ins>
          </w:p>
        </w:tc>
        <w:tc>
          <w:tcPr>
            <w:tcW w:w="858" w:type="dxa"/>
            <w:tcPrChange w:id="6982" w:author="Simon Johnson" w:date="2021-03-09T14:20:00Z">
              <w:tcPr>
                <w:tcW w:w="858" w:type="dxa"/>
              </w:tcPr>
            </w:tcPrChange>
          </w:tcPr>
          <w:p w14:paraId="59616815" w14:textId="77777777" w:rsidR="00BF22C4" w:rsidRPr="00E661CA" w:rsidRDefault="00BF22C4" w:rsidP="00CE1037">
            <w:pPr>
              <w:jc w:val="center"/>
              <w:rPr>
                <w:ins w:id="6983" w:author="Simon Johnson" w:date="2021-03-01T14:21:00Z"/>
                <w:i/>
                <w:iCs/>
              </w:rPr>
            </w:pPr>
            <w:ins w:id="6984" w:author="Simon Johnson" w:date="2021-03-01T14:21:00Z">
              <w:r>
                <w:rPr>
                  <w:i/>
                  <w:iCs/>
                </w:rPr>
                <w:t>X</w:t>
              </w:r>
            </w:ins>
          </w:p>
        </w:tc>
        <w:tc>
          <w:tcPr>
            <w:tcW w:w="843" w:type="dxa"/>
            <w:tcPrChange w:id="6985" w:author="Simon Johnson" w:date="2021-03-09T14:20:00Z">
              <w:tcPr>
                <w:tcW w:w="843" w:type="dxa"/>
              </w:tcPr>
            </w:tcPrChange>
          </w:tcPr>
          <w:p w14:paraId="08E2D017" w14:textId="77777777" w:rsidR="00BF22C4" w:rsidRPr="00E661CA" w:rsidRDefault="00BF22C4" w:rsidP="00CE1037">
            <w:pPr>
              <w:jc w:val="center"/>
              <w:rPr>
                <w:ins w:id="6986" w:author="Simon Johnson" w:date="2021-03-01T14:21:00Z"/>
                <w:i/>
                <w:iCs/>
              </w:rPr>
            </w:pPr>
            <w:ins w:id="6987" w:author="Simon Johnson" w:date="2021-03-01T14:21:00Z">
              <w:r>
                <w:rPr>
                  <w:i/>
                  <w:iCs/>
                </w:rPr>
                <w:t>X</w:t>
              </w:r>
            </w:ins>
          </w:p>
        </w:tc>
        <w:tc>
          <w:tcPr>
            <w:tcW w:w="1608" w:type="dxa"/>
            <w:gridSpan w:val="3"/>
            <w:tcPrChange w:id="6988" w:author="Simon Johnson" w:date="2021-03-09T14:20:00Z">
              <w:tcPr>
                <w:tcW w:w="1079" w:type="dxa"/>
                <w:gridSpan w:val="2"/>
              </w:tcPr>
            </w:tcPrChange>
          </w:tcPr>
          <w:p w14:paraId="0055A966" w14:textId="273041A5" w:rsidR="00BF22C4" w:rsidRPr="00E661CA" w:rsidRDefault="00213027" w:rsidP="00CE1037">
            <w:pPr>
              <w:jc w:val="center"/>
              <w:rPr>
                <w:ins w:id="6989" w:author="Simon Johnson" w:date="2021-03-01T14:21:00Z"/>
                <w:i/>
                <w:iCs/>
              </w:rPr>
            </w:pPr>
            <w:ins w:id="6990" w:author="Simon Johnson" w:date="2021-03-09T14:20:00Z">
              <w:r>
                <w:rPr>
                  <w:i/>
                  <w:iCs/>
                </w:rPr>
                <w:t>X</w:t>
              </w:r>
            </w:ins>
          </w:p>
        </w:tc>
        <w:tc>
          <w:tcPr>
            <w:tcW w:w="992" w:type="dxa"/>
            <w:tcPrChange w:id="6991" w:author="Simon Johnson" w:date="2021-03-09T14:20:00Z">
              <w:tcPr>
                <w:tcW w:w="1206" w:type="dxa"/>
                <w:gridSpan w:val="3"/>
              </w:tcPr>
            </w:tcPrChange>
          </w:tcPr>
          <w:p w14:paraId="71505384" w14:textId="5D15AA4B" w:rsidR="00BF22C4" w:rsidRPr="00E661CA" w:rsidRDefault="00213027" w:rsidP="00CE1037">
            <w:pPr>
              <w:jc w:val="center"/>
              <w:rPr>
                <w:ins w:id="6992" w:author="Simon Johnson" w:date="2021-03-01T14:21:00Z"/>
                <w:i/>
                <w:iCs/>
              </w:rPr>
            </w:pPr>
            <w:ins w:id="6993" w:author="Simon Johnson" w:date="2021-03-09T14:20:00Z">
              <w:r>
                <w:rPr>
                  <w:i/>
                  <w:iCs/>
                </w:rPr>
                <w:t>X</w:t>
              </w:r>
            </w:ins>
          </w:p>
        </w:tc>
        <w:tc>
          <w:tcPr>
            <w:tcW w:w="891" w:type="dxa"/>
            <w:tcPrChange w:id="6994" w:author="Simon Johnson" w:date="2021-03-09T14:20:00Z">
              <w:tcPr>
                <w:tcW w:w="1206" w:type="dxa"/>
                <w:gridSpan w:val="2"/>
              </w:tcPr>
            </w:tcPrChange>
          </w:tcPr>
          <w:p w14:paraId="31A0E844" w14:textId="737C531B" w:rsidR="00BF22C4" w:rsidRPr="00E661CA" w:rsidRDefault="00213027" w:rsidP="00CE1037">
            <w:pPr>
              <w:jc w:val="center"/>
              <w:rPr>
                <w:ins w:id="6995" w:author="Simon Johnson" w:date="2021-03-01T14:21:00Z"/>
                <w:i/>
                <w:iCs/>
              </w:rPr>
            </w:pPr>
            <w:ins w:id="6996" w:author="Simon Johnson" w:date="2021-03-09T14:20:00Z">
              <w:r>
                <w:rPr>
                  <w:i/>
                  <w:iCs/>
                </w:rPr>
                <w:t>X</w:t>
              </w:r>
            </w:ins>
          </w:p>
        </w:tc>
        <w:tc>
          <w:tcPr>
            <w:tcW w:w="914" w:type="dxa"/>
            <w:gridSpan w:val="2"/>
            <w:tcPrChange w:id="6997" w:author="Simon Johnson" w:date="2021-03-09T14:20:00Z">
              <w:tcPr>
                <w:tcW w:w="914" w:type="dxa"/>
                <w:gridSpan w:val="2"/>
              </w:tcPr>
            </w:tcPrChange>
          </w:tcPr>
          <w:p w14:paraId="04FB3D91" w14:textId="77777777" w:rsidR="00BF22C4" w:rsidRPr="00E661CA" w:rsidRDefault="00BF22C4" w:rsidP="00CE1037">
            <w:pPr>
              <w:jc w:val="center"/>
              <w:rPr>
                <w:ins w:id="6998" w:author="Simon Johnson" w:date="2021-03-01T14:21:00Z"/>
                <w:i/>
                <w:iCs/>
              </w:rPr>
            </w:pPr>
            <w:ins w:id="6999" w:author="Simon Johnson" w:date="2021-03-01T14:21:00Z">
              <w:r>
                <w:rPr>
                  <w:i/>
                  <w:iCs/>
                </w:rPr>
                <w:t>X</w:t>
              </w:r>
            </w:ins>
          </w:p>
        </w:tc>
        <w:tc>
          <w:tcPr>
            <w:tcW w:w="1029" w:type="dxa"/>
            <w:tcPrChange w:id="7000" w:author="Simon Johnson" w:date="2021-03-09T14:20:00Z">
              <w:tcPr>
                <w:tcW w:w="1029" w:type="dxa"/>
              </w:tcPr>
            </w:tcPrChange>
          </w:tcPr>
          <w:p w14:paraId="35759461" w14:textId="77777777" w:rsidR="00BF22C4" w:rsidRPr="00E661CA" w:rsidRDefault="00BF22C4" w:rsidP="00CE1037">
            <w:pPr>
              <w:jc w:val="center"/>
              <w:rPr>
                <w:ins w:id="7001" w:author="Simon Johnson" w:date="2021-03-01T14:21:00Z"/>
                <w:i/>
                <w:iCs/>
              </w:rPr>
            </w:pPr>
            <w:ins w:id="7002" w:author="Simon Johnson" w:date="2021-03-01T14:21:00Z">
              <w:r>
                <w:rPr>
                  <w:i/>
                  <w:iCs/>
                </w:rPr>
                <w:t>X</w:t>
              </w:r>
            </w:ins>
          </w:p>
        </w:tc>
      </w:tr>
      <w:tr w:rsidR="00BF22C4" w14:paraId="5E1A3158" w14:textId="77777777" w:rsidTr="00213027">
        <w:trPr>
          <w:ins w:id="7003" w:author="Simon Johnson" w:date="2021-03-01T14:21:00Z"/>
        </w:trPr>
        <w:tc>
          <w:tcPr>
            <w:tcW w:w="1113" w:type="dxa"/>
          </w:tcPr>
          <w:p w14:paraId="04A98570" w14:textId="5980C112" w:rsidR="00BF22C4" w:rsidRDefault="00BF22C4" w:rsidP="00CE1037">
            <w:pPr>
              <w:rPr>
                <w:ins w:id="7004" w:author="Simon Johnson" w:date="2021-03-01T14:21:00Z"/>
              </w:rPr>
            </w:pPr>
            <w:ins w:id="7005" w:author="Simon Johnson" w:date="2021-03-01T14:21:00Z">
              <w:r>
                <w:t xml:space="preserve">Byte </w:t>
              </w:r>
            </w:ins>
            <w:ins w:id="7006" w:author="Simon Johnson" w:date="2021-03-01T14:25:00Z">
              <w:r>
                <w:t>4</w:t>
              </w:r>
            </w:ins>
          </w:p>
        </w:tc>
        <w:tc>
          <w:tcPr>
            <w:tcW w:w="8237" w:type="dxa"/>
            <w:gridSpan w:val="12"/>
          </w:tcPr>
          <w:p w14:paraId="7670BD47" w14:textId="1425F9A5" w:rsidR="00BF22C4" w:rsidRDefault="00DB32D3" w:rsidP="00CE1037">
            <w:pPr>
              <w:jc w:val="center"/>
              <w:rPr>
                <w:ins w:id="7007" w:author="Simon Johnson" w:date="2021-03-01T14:21:00Z"/>
              </w:rPr>
            </w:pPr>
            <w:ins w:id="7008" w:author="Simon Johnson" w:date="2021-03-09T10:51:00Z">
              <w:r>
                <w:t xml:space="preserve">Packet Id </w:t>
              </w:r>
            </w:ins>
            <w:ins w:id="7009" w:author="Simon Johnson" w:date="2021-03-01T14:21:00Z">
              <w:r w:rsidR="00BF22C4">
                <w:t>MSB</w:t>
              </w:r>
            </w:ins>
          </w:p>
        </w:tc>
      </w:tr>
      <w:tr w:rsidR="00BF22C4" w14:paraId="3E922D8B" w14:textId="77777777" w:rsidTr="00213027">
        <w:trPr>
          <w:ins w:id="7010" w:author="Simon Johnson" w:date="2021-03-01T14:21:00Z"/>
        </w:trPr>
        <w:tc>
          <w:tcPr>
            <w:tcW w:w="1113" w:type="dxa"/>
          </w:tcPr>
          <w:p w14:paraId="2DE3F42E" w14:textId="044C0CD8" w:rsidR="00BF22C4" w:rsidRDefault="00BF22C4" w:rsidP="00CE1037">
            <w:pPr>
              <w:rPr>
                <w:ins w:id="7011" w:author="Simon Johnson" w:date="2021-03-01T14:21:00Z"/>
              </w:rPr>
            </w:pPr>
            <w:ins w:id="7012" w:author="Simon Johnson" w:date="2021-03-01T14:21:00Z">
              <w:r>
                <w:t xml:space="preserve">Byte </w:t>
              </w:r>
            </w:ins>
            <w:ins w:id="7013" w:author="Simon Johnson" w:date="2021-03-01T14:25:00Z">
              <w:r>
                <w:t>5</w:t>
              </w:r>
            </w:ins>
          </w:p>
        </w:tc>
        <w:tc>
          <w:tcPr>
            <w:tcW w:w="8237" w:type="dxa"/>
            <w:gridSpan w:val="12"/>
          </w:tcPr>
          <w:p w14:paraId="1D1B622E" w14:textId="2E9A0C13" w:rsidR="00BF22C4" w:rsidRDefault="00DB32D3" w:rsidP="00CE1037">
            <w:pPr>
              <w:jc w:val="center"/>
              <w:rPr>
                <w:ins w:id="7014" w:author="Simon Johnson" w:date="2021-03-01T14:21:00Z"/>
              </w:rPr>
            </w:pPr>
            <w:ins w:id="7015" w:author="Simon Johnson" w:date="2021-03-09T10:51:00Z">
              <w:r>
                <w:t xml:space="preserve">Packet Id </w:t>
              </w:r>
            </w:ins>
            <w:ins w:id="7016" w:author="Simon Johnson" w:date="2021-03-01T14:21:00Z">
              <w:r w:rsidR="00BF22C4">
                <w:t>LSB</w:t>
              </w:r>
            </w:ins>
          </w:p>
        </w:tc>
      </w:tr>
      <w:tr w:rsidR="00BF22C4" w14:paraId="175249F8" w14:textId="77777777" w:rsidTr="00213027">
        <w:trPr>
          <w:ins w:id="7017" w:author="Simon Johnson" w:date="2021-03-01T14:21:00Z"/>
        </w:trPr>
        <w:tc>
          <w:tcPr>
            <w:tcW w:w="1113" w:type="dxa"/>
          </w:tcPr>
          <w:p w14:paraId="08E9F522" w14:textId="3146678E" w:rsidR="00BF22C4" w:rsidRDefault="00BF22C4" w:rsidP="00CE1037">
            <w:pPr>
              <w:rPr>
                <w:ins w:id="7018" w:author="Simon Johnson" w:date="2021-03-01T14:21:00Z"/>
              </w:rPr>
            </w:pPr>
            <w:ins w:id="7019" w:author="Simon Johnson" w:date="2021-03-01T14:21:00Z">
              <w:r>
                <w:t xml:space="preserve">Byte </w:t>
              </w:r>
            </w:ins>
            <w:ins w:id="7020" w:author="Simon Johnson" w:date="2021-03-01T14:25:00Z">
              <w:r>
                <w:t>6</w:t>
              </w:r>
            </w:ins>
          </w:p>
        </w:tc>
        <w:tc>
          <w:tcPr>
            <w:tcW w:w="4090" w:type="dxa"/>
            <w:gridSpan w:val="6"/>
          </w:tcPr>
          <w:p w14:paraId="2AE07FB6" w14:textId="0A4F0520" w:rsidR="00BF22C4" w:rsidRDefault="00BF22C4" w:rsidP="00CE1037">
            <w:pPr>
              <w:jc w:val="center"/>
              <w:rPr>
                <w:ins w:id="7021" w:author="Simon Johnson" w:date="2021-03-01T14:21:00Z"/>
              </w:rPr>
            </w:pPr>
            <w:ins w:id="7022" w:author="Simon Johnson" w:date="2021-03-01T14:25:00Z">
              <w:r>
                <w:t xml:space="preserve">Topic </w:t>
              </w:r>
            </w:ins>
            <w:ins w:id="7023" w:author="Simon Johnson" w:date="2021-03-09T12:13:00Z">
              <w:r w:rsidR="00F02E04">
                <w:t>Alias</w:t>
              </w:r>
            </w:ins>
            <w:ins w:id="7024" w:author="Simon Johnson" w:date="2021-03-01T14:25:00Z">
              <w:r>
                <w:t xml:space="preserve"> MSB</w:t>
              </w:r>
            </w:ins>
          </w:p>
        </w:tc>
        <w:tc>
          <w:tcPr>
            <w:tcW w:w="4147" w:type="dxa"/>
            <w:gridSpan w:val="6"/>
            <w:vMerge w:val="restart"/>
          </w:tcPr>
          <w:p w14:paraId="14238672" w14:textId="77777777" w:rsidR="00BF22C4" w:rsidRDefault="00BF22C4" w:rsidP="00CE1037">
            <w:pPr>
              <w:jc w:val="center"/>
              <w:rPr>
                <w:ins w:id="7025" w:author="Simon Johnson" w:date="2021-03-01T14:28:00Z"/>
              </w:rPr>
            </w:pPr>
            <w:ins w:id="7026" w:author="Simon Johnson" w:date="2021-03-01T14:26:00Z">
              <w:r>
                <w:t>Topic Name</w:t>
              </w:r>
            </w:ins>
          </w:p>
          <w:p w14:paraId="126DBF58" w14:textId="338BE367" w:rsidR="00BF22C4" w:rsidRDefault="00BF22C4" w:rsidP="00CE1037">
            <w:pPr>
              <w:jc w:val="center"/>
              <w:rPr>
                <w:ins w:id="7027" w:author="Simon Johnson" w:date="2021-03-01T14:21:00Z"/>
              </w:rPr>
            </w:pPr>
            <w:ins w:id="7028" w:author="Simon Johnson" w:date="2021-03-01T14:28:00Z">
              <w:r>
                <w:t>Byte 6 … N</w:t>
              </w:r>
            </w:ins>
          </w:p>
        </w:tc>
      </w:tr>
      <w:tr w:rsidR="00BF22C4" w14:paraId="5867D3DE" w14:textId="77777777" w:rsidTr="00213027">
        <w:trPr>
          <w:ins w:id="7029" w:author="Simon Johnson" w:date="2021-03-01T14:25:00Z"/>
        </w:trPr>
        <w:tc>
          <w:tcPr>
            <w:tcW w:w="1113" w:type="dxa"/>
          </w:tcPr>
          <w:p w14:paraId="16AE80C3" w14:textId="3896457E" w:rsidR="00BF22C4" w:rsidRDefault="00BF22C4" w:rsidP="00CE1037">
            <w:pPr>
              <w:rPr>
                <w:ins w:id="7030" w:author="Simon Johnson" w:date="2021-03-01T14:25:00Z"/>
              </w:rPr>
            </w:pPr>
            <w:ins w:id="7031" w:author="Simon Johnson" w:date="2021-03-01T14:25:00Z">
              <w:r>
                <w:t>Byte 7</w:t>
              </w:r>
            </w:ins>
          </w:p>
        </w:tc>
        <w:tc>
          <w:tcPr>
            <w:tcW w:w="4090" w:type="dxa"/>
            <w:gridSpan w:val="6"/>
          </w:tcPr>
          <w:p w14:paraId="62A37798" w14:textId="138937ED" w:rsidR="00BF22C4" w:rsidRDefault="00BF22C4" w:rsidP="00CE1037">
            <w:pPr>
              <w:jc w:val="center"/>
              <w:rPr>
                <w:ins w:id="7032" w:author="Simon Johnson" w:date="2021-03-01T14:25:00Z"/>
              </w:rPr>
            </w:pPr>
            <w:ins w:id="7033" w:author="Simon Johnson" w:date="2021-03-01T14:26:00Z">
              <w:r>
                <w:t xml:space="preserve">Topic </w:t>
              </w:r>
            </w:ins>
            <w:ins w:id="7034" w:author="Simon Johnson" w:date="2021-03-09T12:13:00Z">
              <w:r w:rsidR="00F02E04">
                <w:t>Alias</w:t>
              </w:r>
            </w:ins>
            <w:ins w:id="7035" w:author="Simon Johnson" w:date="2021-03-01T14:26:00Z">
              <w:r>
                <w:t xml:space="preserve"> LSB</w:t>
              </w:r>
            </w:ins>
          </w:p>
        </w:tc>
        <w:tc>
          <w:tcPr>
            <w:tcW w:w="4147" w:type="dxa"/>
            <w:gridSpan w:val="6"/>
            <w:vMerge/>
          </w:tcPr>
          <w:p w14:paraId="3F8E7D40" w14:textId="7C8A59C9" w:rsidR="00BF22C4" w:rsidRDefault="00BF22C4" w:rsidP="00CE1037">
            <w:pPr>
              <w:jc w:val="center"/>
              <w:rPr>
                <w:ins w:id="7036" w:author="Simon Johnson" w:date="2021-03-01T14:25:00Z"/>
              </w:rPr>
            </w:pPr>
          </w:p>
        </w:tc>
      </w:tr>
    </w:tbl>
    <w:p w14:paraId="4A405129" w14:textId="4F7E97E4" w:rsidR="00BF22C4" w:rsidRDefault="00BF22C4">
      <w:pPr>
        <w:spacing w:after="398" w:line="265" w:lineRule="auto"/>
        <w:jc w:val="center"/>
        <w:rPr>
          <w:ins w:id="7037" w:author="Simon Johnson" w:date="2021-03-01T14:21:00Z"/>
        </w:rPr>
        <w:pPrChange w:id="7038" w:author="Simon Johnson" w:date="2021-03-01T14:37:00Z">
          <w:pPr>
            <w:ind w:left="-5" w:right="990"/>
          </w:pPr>
        </w:pPrChange>
      </w:pPr>
      <w:ins w:id="7039" w:author="Simon Johnson" w:date="2021-03-01T14:21:00Z">
        <w:r>
          <w:t>Table 19: SUBSCRIBE</w:t>
        </w:r>
      </w:ins>
      <w:ins w:id="7040" w:author="Simon Johnson" w:date="2021-03-01T15:05:00Z">
        <w:r w:rsidR="00CE1037">
          <w:t xml:space="preserve"> </w:t>
        </w:r>
      </w:ins>
      <w:ins w:id="7041" w:author="Simon Johnson" w:date="2021-03-09T11:42:00Z">
        <w:r w:rsidR="0018058B">
          <w:t>packet</w:t>
        </w:r>
      </w:ins>
    </w:p>
    <w:p w14:paraId="5115B678" w14:textId="15B1C4E5" w:rsidR="00C84FE9" w:rsidRDefault="00C84FE9">
      <w:pPr>
        <w:ind w:left="-5" w:right="4"/>
        <w:pPrChange w:id="7042" w:author="Simon Johnson" w:date="2021-03-26T11:41:00Z">
          <w:pPr>
            <w:ind w:left="-5" w:right="990"/>
          </w:pPr>
        </w:pPrChange>
      </w:pPr>
      <w:r>
        <w:t xml:space="preserve">The SUBSCRIBE </w:t>
      </w:r>
      <w:ins w:id="7043" w:author="Simon Johnson" w:date="2021-03-09T11:42:00Z">
        <w:r w:rsidR="0018058B">
          <w:t>packet</w:t>
        </w:r>
      </w:ins>
      <w:del w:id="7044" w:author="Simon Johnson" w:date="2021-03-09T11:42:00Z">
        <w:r w:rsidDel="0018058B">
          <w:delText>message</w:delText>
        </w:r>
      </w:del>
      <w:r>
        <w:t xml:space="preserve"> is used by a client to subscribe to a certain topic name. Its format is illustrated in Table 19:</w:t>
      </w:r>
    </w:p>
    <w:p w14:paraId="15294D07" w14:textId="77777777" w:rsidR="006C4474" w:rsidRPr="00080C94" w:rsidRDefault="006C4474">
      <w:pPr>
        <w:pStyle w:val="Heading4"/>
        <w:ind w:right="4"/>
        <w:rPr>
          <w:ins w:id="7045" w:author="Simon Johnson" w:date="2021-03-01T16:11:00Z"/>
        </w:rPr>
        <w:pPrChange w:id="7046" w:author="Simon Johnson" w:date="2021-03-26T11:41:00Z">
          <w:pPr>
            <w:pStyle w:val="Heading4"/>
          </w:pPr>
        </w:pPrChange>
      </w:pPr>
      <w:bookmarkStart w:id="7047" w:name="_Toc71106424"/>
      <w:ins w:id="7048" w:author="Simon Johnson" w:date="2021-03-01T16:11:00Z">
        <w:r>
          <w:t>Length &amp; Packet Type</w:t>
        </w:r>
        <w:bookmarkEnd w:id="7047"/>
      </w:ins>
    </w:p>
    <w:p w14:paraId="6C7CB2F2" w14:textId="56CEC8C3" w:rsidR="006C4474" w:rsidRDefault="006C4474">
      <w:pPr>
        <w:spacing w:before="0" w:after="174" w:line="248" w:lineRule="auto"/>
        <w:ind w:right="4"/>
        <w:jc w:val="both"/>
        <w:rPr>
          <w:ins w:id="7049" w:author="Simon Johnson" w:date="2021-03-01T16:11:00Z"/>
        </w:rPr>
        <w:pPrChange w:id="7050" w:author="Simon Johnson" w:date="2021-03-26T11:41:00Z">
          <w:pPr>
            <w:spacing w:before="0" w:after="174" w:line="248" w:lineRule="auto"/>
            <w:ind w:right="990"/>
            <w:jc w:val="both"/>
          </w:pPr>
        </w:pPrChange>
      </w:pPr>
      <w:ins w:id="7051" w:author="Simon Johnson" w:date="2021-03-01T16:11:00Z">
        <w:r>
          <w:t xml:space="preserve">The first 2 or 4 bytes of the packet are encoded according to the variable length packet header format. Please refer to figure </w:t>
        </w:r>
      </w:ins>
      <w:ins w:id="7052" w:author="Simon Johnson" w:date="2021-03-09T16:47:00Z">
        <w:r w:rsidR="00643FDB">
          <w:t>3.1.2</w:t>
        </w:r>
      </w:ins>
      <w:ins w:id="7053" w:author="Simon Johnson" w:date="2021-03-01T16:11:00Z">
        <w:r>
          <w:t xml:space="preserve"> for a detailed description.</w:t>
        </w:r>
      </w:ins>
    </w:p>
    <w:p w14:paraId="71595FEF" w14:textId="3E8F291F" w:rsidR="007B54C8" w:rsidRDefault="00C84FE9">
      <w:pPr>
        <w:pStyle w:val="Heading4"/>
        <w:ind w:right="4"/>
        <w:rPr>
          <w:ins w:id="7054" w:author="Simon Johnson" w:date="2021-03-01T14:43:00Z"/>
        </w:rPr>
        <w:pPrChange w:id="7055" w:author="Simon Johnson" w:date="2021-03-26T11:41:00Z">
          <w:pPr>
            <w:pStyle w:val="Heading4"/>
          </w:pPr>
        </w:pPrChange>
      </w:pPr>
      <w:del w:id="7056" w:author="Simon Johnson" w:date="2021-03-01T16:11:00Z">
        <w:r w:rsidDel="006C4474">
          <w:delText>Length and MsgType: see Section 5.2.</w:delText>
        </w:r>
      </w:del>
      <w:bookmarkStart w:id="7057" w:name="_Toc71106425"/>
      <w:ins w:id="7058" w:author="Simon Johnson" w:date="2021-03-01T14:33:00Z">
        <w:r w:rsidR="007B54C8">
          <w:t>Flags</w:t>
        </w:r>
      </w:ins>
      <w:bookmarkEnd w:id="7057"/>
    </w:p>
    <w:p w14:paraId="2A1566CF" w14:textId="646523C6" w:rsidR="007B54C8" w:rsidDel="00213027" w:rsidRDefault="00213027">
      <w:pPr>
        <w:pStyle w:val="Heading4"/>
        <w:ind w:right="4"/>
        <w:rPr>
          <w:del w:id="7059" w:author="Simon Johnson" w:date="2021-03-01T14:34:00Z"/>
        </w:rPr>
        <w:pPrChange w:id="7060" w:author="Simon Johnson" w:date="2021-03-26T11:41:00Z">
          <w:pPr>
            <w:pStyle w:val="Heading4"/>
          </w:pPr>
        </w:pPrChange>
      </w:pPr>
      <w:ins w:id="7061" w:author="Simon Johnson" w:date="2021-03-09T14:25:00Z">
        <w:r>
          <w:t xml:space="preserve">For a detailed description of the publish flags please refer to </w:t>
        </w:r>
        <w:r>
          <w:rPr>
            <w:rFonts w:ascii="Arial" w:hAnsi="Arial"/>
            <w:color w:val="000000"/>
            <w:szCs w:val="20"/>
          </w:rPr>
          <w:t>figure 3.2.3</w:t>
        </w:r>
        <w:r>
          <w:t>.</w:t>
        </w:r>
      </w:ins>
    </w:p>
    <w:p w14:paraId="4D9E2460" w14:textId="77777777" w:rsidR="00213027" w:rsidRPr="00213027" w:rsidRDefault="00213027">
      <w:pPr>
        <w:ind w:right="4"/>
        <w:rPr>
          <w:ins w:id="7062" w:author="Simon Johnson" w:date="2021-03-09T14:24:00Z"/>
        </w:rPr>
        <w:pPrChange w:id="7063" w:author="Simon Johnson" w:date="2021-03-26T11:41:00Z">
          <w:pPr>
            <w:numPr>
              <w:numId w:val="66"/>
            </w:numPr>
            <w:spacing w:before="0" w:after="174" w:line="248" w:lineRule="auto"/>
            <w:ind w:left="498" w:right="990" w:hanging="199"/>
            <w:jc w:val="both"/>
          </w:pPr>
        </w:pPrChange>
      </w:pPr>
    </w:p>
    <w:p w14:paraId="06BA1F95" w14:textId="2793F3E4" w:rsidR="00C84FE9" w:rsidDel="007B54C8" w:rsidRDefault="00C84FE9">
      <w:pPr>
        <w:numPr>
          <w:ilvl w:val="0"/>
          <w:numId w:val="66"/>
        </w:numPr>
        <w:spacing w:before="0" w:after="174" w:line="248" w:lineRule="auto"/>
        <w:ind w:right="4" w:hanging="199"/>
        <w:jc w:val="both"/>
        <w:rPr>
          <w:del w:id="7064" w:author="Simon Johnson" w:date="2021-03-01T14:34:00Z"/>
        </w:rPr>
        <w:pPrChange w:id="7065" w:author="Simon Johnson" w:date="2021-03-26T11:41:00Z">
          <w:pPr>
            <w:numPr>
              <w:numId w:val="66"/>
            </w:numPr>
            <w:spacing w:before="0" w:after="174" w:line="248" w:lineRule="auto"/>
            <w:ind w:left="498" w:right="990" w:hanging="199"/>
            <w:jc w:val="both"/>
          </w:pPr>
        </w:pPrChange>
      </w:pPr>
      <w:del w:id="7066" w:author="Simon Johnson" w:date="2021-03-01T14:34:00Z">
        <w:r w:rsidDel="007B54C8">
          <w:delText>Flags:</w:delText>
        </w:r>
        <w:bookmarkStart w:id="7067" w:name="_Toc66201226"/>
        <w:bookmarkStart w:id="7068" w:name="_Toc66710306"/>
        <w:bookmarkStart w:id="7069" w:name="_Toc67648562"/>
        <w:bookmarkStart w:id="7070" w:name="_Toc67651045"/>
        <w:bookmarkStart w:id="7071" w:name="_Toc71106426"/>
        <w:bookmarkEnd w:id="7067"/>
        <w:bookmarkEnd w:id="7068"/>
        <w:bookmarkEnd w:id="7069"/>
        <w:bookmarkEnd w:id="7070"/>
        <w:bookmarkEnd w:id="7071"/>
      </w:del>
    </w:p>
    <w:p w14:paraId="2D5A52D9" w14:textId="502DE4D2" w:rsidR="00C84FE9" w:rsidDel="00213027" w:rsidRDefault="00C84FE9">
      <w:pPr>
        <w:numPr>
          <w:ilvl w:val="1"/>
          <w:numId w:val="66"/>
        </w:numPr>
        <w:spacing w:before="0" w:after="98" w:line="248" w:lineRule="auto"/>
        <w:ind w:right="4" w:hanging="199"/>
        <w:jc w:val="both"/>
        <w:rPr>
          <w:del w:id="7072" w:author="Simon Johnson" w:date="2021-03-09T14:24:00Z"/>
        </w:rPr>
        <w:pPrChange w:id="7073" w:author="Simon Johnson" w:date="2021-03-26T11:41:00Z">
          <w:pPr>
            <w:numPr>
              <w:ilvl w:val="1"/>
              <w:numId w:val="66"/>
            </w:numPr>
            <w:spacing w:before="0" w:after="98" w:line="248" w:lineRule="auto"/>
            <w:ind w:left="936" w:right="990" w:hanging="199"/>
            <w:jc w:val="both"/>
          </w:pPr>
        </w:pPrChange>
      </w:pPr>
      <w:del w:id="7074" w:author="Simon Johnson" w:date="2021-03-09T14:24:00Z">
        <w:r w:rsidDel="00213027">
          <w:delText xml:space="preserve">DUP: same as MQTT, indicates whether </w:delText>
        </w:r>
      </w:del>
      <w:del w:id="7075" w:author="Simon Johnson" w:date="2021-03-09T11:43:00Z">
        <w:r w:rsidDel="0018058B">
          <w:delText>message</w:delText>
        </w:r>
      </w:del>
      <w:del w:id="7076" w:author="Simon Johnson" w:date="2021-03-09T14:24:00Z">
        <w:r w:rsidDel="00213027">
          <w:delText xml:space="preserve"> is sent for first time or not.</w:delText>
        </w:r>
        <w:bookmarkStart w:id="7077" w:name="_Toc66201227"/>
        <w:bookmarkStart w:id="7078" w:name="_Toc66710307"/>
        <w:bookmarkStart w:id="7079" w:name="_Toc67648563"/>
        <w:bookmarkStart w:id="7080" w:name="_Toc67651046"/>
        <w:bookmarkStart w:id="7081" w:name="_Toc71106427"/>
        <w:bookmarkEnd w:id="7077"/>
        <w:bookmarkEnd w:id="7078"/>
        <w:bookmarkEnd w:id="7079"/>
        <w:bookmarkEnd w:id="7080"/>
        <w:bookmarkEnd w:id="7081"/>
      </w:del>
    </w:p>
    <w:p w14:paraId="7D291FC0" w14:textId="7F0FB907" w:rsidR="00C84FE9" w:rsidDel="00213027" w:rsidRDefault="00C84FE9">
      <w:pPr>
        <w:numPr>
          <w:ilvl w:val="1"/>
          <w:numId w:val="66"/>
        </w:numPr>
        <w:spacing w:before="0" w:after="98" w:line="248" w:lineRule="auto"/>
        <w:ind w:right="4" w:hanging="199"/>
        <w:jc w:val="both"/>
        <w:rPr>
          <w:del w:id="7082" w:author="Simon Johnson" w:date="2021-03-09T14:24:00Z"/>
        </w:rPr>
        <w:pPrChange w:id="7083" w:author="Simon Johnson" w:date="2021-03-26T11:41:00Z">
          <w:pPr>
            <w:numPr>
              <w:ilvl w:val="1"/>
              <w:numId w:val="66"/>
            </w:numPr>
            <w:spacing w:before="0" w:after="98" w:line="248" w:lineRule="auto"/>
            <w:ind w:left="936" w:right="990" w:hanging="199"/>
            <w:jc w:val="both"/>
          </w:pPr>
        </w:pPrChange>
      </w:pPr>
      <w:del w:id="7084" w:author="Simon Johnson" w:date="2021-03-09T14:24:00Z">
        <w:r w:rsidDel="00213027">
          <w:delText>QoS: same as MQTT, contains the requested QoS level for this topic.</w:delText>
        </w:r>
        <w:bookmarkStart w:id="7085" w:name="_Toc66201228"/>
        <w:bookmarkStart w:id="7086" w:name="_Toc66710308"/>
        <w:bookmarkStart w:id="7087" w:name="_Toc67648564"/>
        <w:bookmarkStart w:id="7088" w:name="_Toc67651047"/>
        <w:bookmarkStart w:id="7089" w:name="_Toc71106428"/>
        <w:bookmarkEnd w:id="7085"/>
        <w:bookmarkEnd w:id="7086"/>
        <w:bookmarkEnd w:id="7087"/>
        <w:bookmarkEnd w:id="7088"/>
        <w:bookmarkEnd w:id="7089"/>
      </w:del>
    </w:p>
    <w:p w14:paraId="2DB40F8C" w14:textId="4A414807" w:rsidR="00C84FE9" w:rsidDel="007B54C8" w:rsidRDefault="00C84FE9">
      <w:pPr>
        <w:numPr>
          <w:ilvl w:val="1"/>
          <w:numId w:val="66"/>
        </w:numPr>
        <w:spacing w:before="0" w:after="98" w:line="248" w:lineRule="auto"/>
        <w:ind w:right="4" w:hanging="199"/>
        <w:jc w:val="both"/>
        <w:rPr>
          <w:del w:id="7090" w:author="Simon Johnson" w:date="2021-03-01T14:35:00Z"/>
        </w:rPr>
        <w:pPrChange w:id="7091" w:author="Simon Johnson" w:date="2021-03-26T11:41:00Z">
          <w:pPr>
            <w:numPr>
              <w:ilvl w:val="1"/>
              <w:numId w:val="66"/>
            </w:numPr>
            <w:spacing w:before="0" w:after="98" w:line="248" w:lineRule="auto"/>
            <w:ind w:left="936" w:right="990" w:hanging="199"/>
            <w:jc w:val="both"/>
          </w:pPr>
        </w:pPrChange>
      </w:pPr>
      <w:del w:id="7092" w:author="Simon Johnson" w:date="2021-03-01T14:35:00Z">
        <w:r w:rsidDel="007B54C8">
          <w:delText>Retain: not used</w:delText>
        </w:r>
        <w:bookmarkStart w:id="7093" w:name="_Toc66201229"/>
        <w:bookmarkStart w:id="7094" w:name="_Toc66710309"/>
        <w:bookmarkStart w:id="7095" w:name="_Toc67648565"/>
        <w:bookmarkStart w:id="7096" w:name="_Toc67651048"/>
        <w:bookmarkStart w:id="7097" w:name="_Toc71106429"/>
        <w:bookmarkEnd w:id="7093"/>
        <w:bookmarkEnd w:id="7094"/>
        <w:bookmarkEnd w:id="7095"/>
        <w:bookmarkEnd w:id="7096"/>
        <w:bookmarkEnd w:id="7097"/>
      </w:del>
    </w:p>
    <w:p w14:paraId="6FC53F01" w14:textId="5FE4B9FC" w:rsidR="00C84FE9" w:rsidDel="007B54C8" w:rsidRDefault="00C84FE9">
      <w:pPr>
        <w:numPr>
          <w:ilvl w:val="1"/>
          <w:numId w:val="66"/>
        </w:numPr>
        <w:spacing w:before="0" w:after="98" w:line="248" w:lineRule="auto"/>
        <w:ind w:right="4" w:hanging="199"/>
        <w:jc w:val="both"/>
        <w:rPr>
          <w:del w:id="7098" w:author="Simon Johnson" w:date="2021-03-01T14:35:00Z"/>
        </w:rPr>
        <w:pPrChange w:id="7099" w:author="Simon Johnson" w:date="2021-03-26T11:41:00Z">
          <w:pPr>
            <w:numPr>
              <w:ilvl w:val="1"/>
              <w:numId w:val="66"/>
            </w:numPr>
            <w:spacing w:before="0" w:after="98" w:line="248" w:lineRule="auto"/>
            <w:ind w:left="936" w:right="990" w:hanging="199"/>
            <w:jc w:val="both"/>
          </w:pPr>
        </w:pPrChange>
      </w:pPr>
      <w:del w:id="7100" w:author="Simon Johnson" w:date="2021-03-01T14:35:00Z">
        <w:r w:rsidDel="007B54C8">
          <w:delText>Will: not used</w:delText>
        </w:r>
        <w:bookmarkStart w:id="7101" w:name="_Toc66201230"/>
        <w:bookmarkStart w:id="7102" w:name="_Toc66710310"/>
        <w:bookmarkStart w:id="7103" w:name="_Toc67648566"/>
        <w:bookmarkStart w:id="7104" w:name="_Toc67651049"/>
        <w:bookmarkStart w:id="7105" w:name="_Toc71106430"/>
        <w:bookmarkEnd w:id="7101"/>
        <w:bookmarkEnd w:id="7102"/>
        <w:bookmarkEnd w:id="7103"/>
        <w:bookmarkEnd w:id="7104"/>
        <w:bookmarkEnd w:id="7105"/>
      </w:del>
    </w:p>
    <w:p w14:paraId="7D0EFEB3" w14:textId="32803D64" w:rsidR="00C84FE9" w:rsidDel="007B54C8" w:rsidRDefault="00C84FE9">
      <w:pPr>
        <w:numPr>
          <w:ilvl w:val="1"/>
          <w:numId w:val="66"/>
        </w:numPr>
        <w:spacing w:before="0" w:after="99" w:line="248" w:lineRule="auto"/>
        <w:ind w:right="4" w:hanging="199"/>
        <w:jc w:val="both"/>
        <w:rPr>
          <w:del w:id="7106" w:author="Simon Johnson" w:date="2021-03-01T14:35:00Z"/>
        </w:rPr>
        <w:pPrChange w:id="7107" w:author="Simon Johnson" w:date="2021-03-26T11:41:00Z">
          <w:pPr>
            <w:numPr>
              <w:ilvl w:val="1"/>
              <w:numId w:val="66"/>
            </w:numPr>
            <w:spacing w:before="0" w:after="99" w:line="248" w:lineRule="auto"/>
            <w:ind w:left="936" w:right="990" w:hanging="199"/>
            <w:jc w:val="both"/>
          </w:pPr>
        </w:pPrChange>
      </w:pPr>
      <w:del w:id="7108" w:author="Simon Johnson" w:date="2021-03-01T14:35:00Z">
        <w:r w:rsidDel="007B54C8">
          <w:delText>CleanSession: not used</w:delText>
        </w:r>
        <w:bookmarkStart w:id="7109" w:name="_Toc66201231"/>
        <w:bookmarkStart w:id="7110" w:name="_Toc66710311"/>
        <w:bookmarkStart w:id="7111" w:name="_Toc67648567"/>
        <w:bookmarkStart w:id="7112" w:name="_Toc67651050"/>
        <w:bookmarkStart w:id="7113" w:name="_Toc71106431"/>
        <w:bookmarkEnd w:id="7109"/>
        <w:bookmarkEnd w:id="7110"/>
        <w:bookmarkEnd w:id="7111"/>
        <w:bookmarkEnd w:id="7112"/>
        <w:bookmarkEnd w:id="7113"/>
      </w:del>
    </w:p>
    <w:p w14:paraId="6AF15DE4" w14:textId="7A8F213F" w:rsidR="007B54C8" w:rsidRDefault="00C84FE9">
      <w:pPr>
        <w:pStyle w:val="Heading4"/>
        <w:ind w:right="4"/>
        <w:rPr>
          <w:ins w:id="7114" w:author="Simon Johnson" w:date="2021-03-01T14:35:00Z"/>
        </w:rPr>
        <w:pPrChange w:id="7115" w:author="Simon Johnson" w:date="2021-03-26T11:41:00Z">
          <w:pPr>
            <w:pStyle w:val="Heading4"/>
          </w:pPr>
        </w:pPrChange>
      </w:pPr>
      <w:del w:id="7116" w:author="Simon Johnson" w:date="2021-03-09T14:24:00Z">
        <w:r w:rsidDel="00213027">
          <w:delText>Topic</w:delText>
        </w:r>
      </w:del>
      <w:del w:id="7117" w:author="Simon Johnson" w:date="2021-03-09T12:13:00Z">
        <w:r w:rsidDel="00F02E04">
          <w:delText>Id</w:delText>
        </w:r>
      </w:del>
      <w:del w:id="7118" w:author="Simon Johnson" w:date="2021-03-09T14:24:00Z">
        <w:r w:rsidDel="00213027">
          <w:delText xml:space="preserve">Type: indicates the type of information included at the end of the </w:delText>
        </w:r>
      </w:del>
      <w:del w:id="7119" w:author="Simon Johnson" w:date="2021-03-09T11:43:00Z">
        <w:r w:rsidDel="0018058B">
          <w:delText>message</w:delText>
        </w:r>
      </w:del>
      <w:del w:id="7120" w:author="Simon Johnson" w:date="2021-03-09T14:24:00Z">
        <w:r w:rsidDel="00213027">
          <w:delText xml:space="preserve">, namely “0b00” topic name, “0b01” pre-defined topic </w:delText>
        </w:r>
      </w:del>
      <w:del w:id="7121" w:author="Simon Johnson" w:date="2021-03-09T12:13:00Z">
        <w:r w:rsidDel="00F02E04">
          <w:delText>id</w:delText>
        </w:r>
      </w:del>
      <w:del w:id="7122" w:author="Simon Johnson" w:date="2021-03-09T14:24:00Z">
        <w:r w:rsidDel="00213027">
          <w:delText>, “0b10” short topic name, and “0b11” reserved.</w:delText>
        </w:r>
      </w:del>
      <w:bookmarkStart w:id="7123" w:name="_Toc71106432"/>
      <w:ins w:id="7124" w:author="Simon Johnson" w:date="2021-03-09T10:51:00Z">
        <w:r w:rsidR="00DB32D3">
          <w:t>Packet</w:t>
        </w:r>
      </w:ins>
      <w:ins w:id="7125" w:author="Simon Johnson" w:date="2021-03-01T14:35:00Z">
        <w:r w:rsidR="007B54C8">
          <w:t xml:space="preserve"> </w:t>
        </w:r>
      </w:ins>
      <w:ins w:id="7126" w:author="Simon Johnson" w:date="2021-03-01T14:36:00Z">
        <w:r w:rsidR="007B54C8">
          <w:t>Id</w:t>
        </w:r>
      </w:ins>
      <w:bookmarkEnd w:id="7123"/>
    </w:p>
    <w:p w14:paraId="244B6576" w14:textId="09DFE725" w:rsidR="007B54C8" w:rsidDel="007B54C8" w:rsidRDefault="007B54C8">
      <w:pPr>
        <w:spacing w:before="0" w:after="174" w:line="248" w:lineRule="auto"/>
        <w:ind w:right="4"/>
        <w:jc w:val="both"/>
        <w:rPr>
          <w:del w:id="7127" w:author="Simon Johnson" w:date="2021-03-01T14:36:00Z"/>
        </w:rPr>
        <w:pPrChange w:id="7128" w:author="Simon Johnson" w:date="2021-03-26T11:41:00Z">
          <w:pPr>
            <w:numPr>
              <w:ilvl w:val="1"/>
              <w:numId w:val="66"/>
            </w:numPr>
            <w:spacing w:before="0" w:after="174" w:line="248" w:lineRule="auto"/>
            <w:ind w:left="936" w:right="990" w:hanging="199"/>
            <w:jc w:val="both"/>
          </w:pPr>
        </w:pPrChange>
      </w:pPr>
    </w:p>
    <w:p w14:paraId="2305E265" w14:textId="3FF8FF4D" w:rsidR="00C84FE9" w:rsidRDefault="00C84FE9">
      <w:pPr>
        <w:spacing w:before="0" w:after="174" w:line="248" w:lineRule="auto"/>
        <w:ind w:right="4"/>
        <w:jc w:val="both"/>
        <w:rPr>
          <w:ins w:id="7129" w:author="Simon Johnson" w:date="2021-03-01T14:36:00Z"/>
        </w:rPr>
        <w:pPrChange w:id="7130" w:author="Simon Johnson" w:date="2021-03-26T11:41:00Z">
          <w:pPr>
            <w:spacing w:before="0" w:after="174" w:line="248" w:lineRule="auto"/>
            <w:ind w:right="990"/>
            <w:jc w:val="both"/>
          </w:pPr>
        </w:pPrChange>
      </w:pPr>
      <w:del w:id="7131" w:author="Simon Johnson" w:date="2021-03-01T14:36:00Z">
        <w:r w:rsidDel="007B54C8">
          <w:delText>MsgId: s</w:delText>
        </w:r>
      </w:del>
      <w:ins w:id="7132" w:author="Simon Johnson" w:date="2021-03-01T14:36:00Z">
        <w:r w:rsidR="007B54C8">
          <w:t>S</w:t>
        </w:r>
      </w:ins>
      <w:r>
        <w:t xml:space="preserve">hould be coded such that it can be used to identify the corresponding SUBACK </w:t>
      </w:r>
      <w:ins w:id="7133" w:author="Simon Johnson" w:date="2021-03-09T11:43:00Z">
        <w:r w:rsidR="0018058B">
          <w:t>packet</w:t>
        </w:r>
      </w:ins>
      <w:del w:id="7134" w:author="Simon Johnson" w:date="2021-03-09T11:43:00Z">
        <w:r w:rsidDel="0018058B">
          <w:delText>message</w:delText>
        </w:r>
      </w:del>
      <w:r>
        <w:t>.</w:t>
      </w:r>
    </w:p>
    <w:p w14:paraId="20A67A9E" w14:textId="34F08C46" w:rsidR="007B54C8" w:rsidRDefault="007B54C8">
      <w:pPr>
        <w:pStyle w:val="Heading4"/>
        <w:ind w:right="4"/>
        <w:rPr>
          <w:ins w:id="7135" w:author="Simon Johnson" w:date="2021-03-01T14:36:00Z"/>
        </w:rPr>
        <w:pPrChange w:id="7136" w:author="Simon Johnson" w:date="2021-03-26T11:41:00Z">
          <w:pPr>
            <w:pStyle w:val="Heading4"/>
          </w:pPr>
        </w:pPrChange>
      </w:pPr>
      <w:bookmarkStart w:id="7137" w:name="_Toc71106433"/>
      <w:ins w:id="7138" w:author="Simon Johnson" w:date="2021-03-01T14:36:00Z">
        <w:r>
          <w:t xml:space="preserve">Topic </w:t>
        </w:r>
      </w:ins>
      <w:ins w:id="7139" w:author="Simon Johnson" w:date="2021-03-09T12:14:00Z">
        <w:r w:rsidR="00F02E04">
          <w:t>Alias</w:t>
        </w:r>
      </w:ins>
      <w:ins w:id="7140" w:author="Simon Johnson" w:date="2021-03-01T14:36:00Z">
        <w:r>
          <w:t xml:space="preserve"> or Topic Name</w:t>
        </w:r>
        <w:bookmarkEnd w:id="7137"/>
      </w:ins>
    </w:p>
    <w:p w14:paraId="584E3373" w14:textId="192A46CA" w:rsidR="007B54C8" w:rsidDel="007B54C8" w:rsidRDefault="007B54C8">
      <w:pPr>
        <w:spacing w:before="0" w:after="174" w:line="248" w:lineRule="auto"/>
        <w:ind w:right="4"/>
        <w:jc w:val="both"/>
        <w:rPr>
          <w:del w:id="7141" w:author="Simon Johnson" w:date="2021-03-01T14:36:00Z"/>
        </w:rPr>
        <w:pPrChange w:id="7142" w:author="Simon Johnson" w:date="2021-03-26T11:41:00Z">
          <w:pPr>
            <w:numPr>
              <w:numId w:val="66"/>
            </w:numPr>
            <w:spacing w:before="0" w:after="174" w:line="248" w:lineRule="auto"/>
            <w:ind w:left="498" w:right="990" w:hanging="199"/>
            <w:jc w:val="both"/>
          </w:pPr>
        </w:pPrChange>
      </w:pPr>
    </w:p>
    <w:p w14:paraId="67E53102" w14:textId="6A437752" w:rsidR="007B54C8" w:rsidRDefault="00C84FE9">
      <w:pPr>
        <w:spacing w:before="0" w:after="306" w:line="248" w:lineRule="auto"/>
        <w:ind w:right="4"/>
        <w:jc w:val="both"/>
        <w:pPrChange w:id="7143" w:author="Simon Johnson" w:date="2021-03-26T11:41:00Z">
          <w:pPr>
            <w:numPr>
              <w:numId w:val="66"/>
            </w:numPr>
            <w:spacing w:before="0" w:after="306" w:line="248" w:lineRule="auto"/>
            <w:ind w:left="498" w:right="990" w:hanging="199"/>
            <w:jc w:val="both"/>
          </w:pPr>
        </w:pPrChange>
      </w:pPr>
      <w:del w:id="7144" w:author="Simon Johnson" w:date="2021-03-01T14:36:00Z">
        <w:r w:rsidDel="007B54C8">
          <w:delText>TopicName or TopicId: c</w:delText>
        </w:r>
      </w:del>
      <w:ins w:id="7145" w:author="Simon Johnson" w:date="2021-03-01T14:36:00Z">
        <w:r w:rsidR="007B54C8">
          <w:t>C</w:t>
        </w:r>
      </w:ins>
      <w:r>
        <w:t xml:space="preserve">ontains topic name, topic </w:t>
      </w:r>
      <w:ins w:id="7146" w:author="Simon Johnson" w:date="2021-03-09T12:19:00Z">
        <w:r w:rsidR="00F02E04">
          <w:t>alias</w:t>
        </w:r>
      </w:ins>
      <w:del w:id="7147" w:author="Simon Johnson" w:date="2021-03-09T12:19:00Z">
        <w:r w:rsidDel="00F02E04">
          <w:delText>id</w:delText>
        </w:r>
      </w:del>
      <w:r>
        <w:t xml:space="preserve">, or short topic name as indicated in the </w:t>
      </w:r>
      <w:r>
        <w:rPr>
          <w:i/>
        </w:rPr>
        <w:t>Topi</w:t>
      </w:r>
      <w:ins w:id="7148" w:author="Simon Johnson" w:date="2021-03-09T12:14:00Z">
        <w:r w:rsidR="00F02E04">
          <w:rPr>
            <w:i/>
          </w:rPr>
          <w:t>c</w:t>
        </w:r>
      </w:ins>
      <w:ins w:id="7149" w:author="Simon Johnson" w:date="2021-03-09T12:13:00Z">
        <w:r w:rsidR="00F02E04">
          <w:rPr>
            <w:i/>
          </w:rPr>
          <w:t xml:space="preserve"> A</w:t>
        </w:r>
      </w:ins>
      <w:ins w:id="7150" w:author="Simon Johnson" w:date="2021-03-09T12:14:00Z">
        <w:r w:rsidR="00F02E04">
          <w:rPr>
            <w:i/>
          </w:rPr>
          <w:t xml:space="preserve">lias </w:t>
        </w:r>
      </w:ins>
      <w:del w:id="7151" w:author="Simon Johnson" w:date="2021-03-09T12:13:00Z">
        <w:r w:rsidDel="00F02E04">
          <w:rPr>
            <w:i/>
          </w:rPr>
          <w:delText>cI</w:delText>
        </w:r>
      </w:del>
      <w:del w:id="7152" w:author="Simon Johnson" w:date="2021-03-09T12:14:00Z">
        <w:r w:rsidDel="00F02E04">
          <w:rPr>
            <w:i/>
          </w:rPr>
          <w:delText>d</w:delText>
        </w:r>
      </w:del>
      <w:r>
        <w:rPr>
          <w:i/>
        </w:rPr>
        <w:t xml:space="preserve">Type </w:t>
      </w:r>
      <w:r>
        <w:t>field</w:t>
      </w:r>
      <w:ins w:id="7153" w:author="Simon Johnson" w:date="2021-03-01T14:36:00Z">
        <w:r w:rsidR="007B54C8">
          <w:t xml:space="preserve"> in flags</w:t>
        </w:r>
      </w:ins>
      <w:r>
        <w:t>.</w:t>
      </w:r>
    </w:p>
    <w:p w14:paraId="5AEA8188" w14:textId="7721FE6E" w:rsidR="00360D89" w:rsidRDefault="6149D1D0">
      <w:pPr>
        <w:pStyle w:val="Heading3"/>
        <w:keepLines/>
        <w:spacing w:before="0" w:after="77" w:line="259" w:lineRule="auto"/>
        <w:ind w:left="682" w:hanging="697"/>
        <w:rPr>
          <w:ins w:id="7154" w:author="Simon Johnson" w:date="2021-03-01T14:57:00Z"/>
        </w:rPr>
        <w:pPrChange w:id="7155" w:author="Simon Johnson" w:date="2021-03-01T14:57:00Z">
          <w:pPr/>
        </w:pPrChange>
      </w:pPr>
      <w:bookmarkStart w:id="7156" w:name="_Toc42706"/>
      <w:bookmarkStart w:id="7157" w:name="_Toc71106434"/>
      <w:r>
        <w:t>SUBACK</w:t>
      </w:r>
      <w:bookmarkEnd w:id="7156"/>
      <w:bookmarkEnd w:id="7157"/>
    </w:p>
    <w:tbl>
      <w:tblPr>
        <w:tblStyle w:val="TableGrid"/>
        <w:tblW w:w="0" w:type="auto"/>
        <w:tblLook w:val="04A0" w:firstRow="1" w:lastRow="0" w:firstColumn="1" w:lastColumn="0" w:noHBand="0" w:noVBand="1"/>
      </w:tblPr>
      <w:tblGrid>
        <w:gridCol w:w="1136"/>
        <w:gridCol w:w="1077"/>
        <w:gridCol w:w="49"/>
        <w:gridCol w:w="884"/>
        <w:gridCol w:w="867"/>
        <w:gridCol w:w="42"/>
        <w:gridCol w:w="1000"/>
        <w:gridCol w:w="41"/>
        <w:gridCol w:w="1126"/>
        <w:gridCol w:w="1055"/>
        <w:gridCol w:w="73"/>
        <w:gridCol w:w="914"/>
        <w:gridCol w:w="26"/>
        <w:gridCol w:w="1060"/>
      </w:tblGrid>
      <w:tr w:rsidR="005729FF" w:rsidRPr="00E661CA" w14:paraId="336FE0C8" w14:textId="77777777" w:rsidTr="00360D89">
        <w:trPr>
          <w:ins w:id="7158" w:author="Simon Johnson" w:date="2021-03-01T14:57:00Z"/>
        </w:trPr>
        <w:tc>
          <w:tcPr>
            <w:tcW w:w="1143" w:type="dxa"/>
          </w:tcPr>
          <w:p w14:paraId="18B12F5E" w14:textId="77777777" w:rsidR="00360D89" w:rsidRPr="00E661CA" w:rsidRDefault="00360D89" w:rsidP="00CE1037">
            <w:pPr>
              <w:jc w:val="center"/>
              <w:rPr>
                <w:ins w:id="7159" w:author="Simon Johnson" w:date="2021-03-01T14:57:00Z"/>
                <w:b/>
                <w:bCs/>
              </w:rPr>
            </w:pPr>
            <w:ins w:id="7160" w:author="Simon Johnson" w:date="2021-03-01T14:57:00Z">
              <w:r w:rsidRPr="00E661CA">
                <w:rPr>
                  <w:b/>
                  <w:bCs/>
                </w:rPr>
                <w:t>Bit</w:t>
              </w:r>
            </w:ins>
          </w:p>
        </w:tc>
        <w:tc>
          <w:tcPr>
            <w:tcW w:w="1077" w:type="dxa"/>
          </w:tcPr>
          <w:p w14:paraId="6072DB33" w14:textId="77777777" w:rsidR="00360D89" w:rsidRPr="00E661CA" w:rsidRDefault="00360D89" w:rsidP="00CE1037">
            <w:pPr>
              <w:jc w:val="center"/>
              <w:rPr>
                <w:ins w:id="7161" w:author="Simon Johnson" w:date="2021-03-01T14:57:00Z"/>
                <w:b/>
                <w:bCs/>
              </w:rPr>
            </w:pPr>
            <w:ins w:id="7162" w:author="Simon Johnson" w:date="2021-03-01T14:57:00Z">
              <w:r w:rsidRPr="00E661CA">
                <w:rPr>
                  <w:b/>
                  <w:bCs/>
                </w:rPr>
                <w:t>7</w:t>
              </w:r>
            </w:ins>
          </w:p>
        </w:tc>
        <w:tc>
          <w:tcPr>
            <w:tcW w:w="937" w:type="dxa"/>
            <w:gridSpan w:val="2"/>
          </w:tcPr>
          <w:p w14:paraId="31501A41" w14:textId="77777777" w:rsidR="00360D89" w:rsidRPr="00E661CA" w:rsidRDefault="00360D89" w:rsidP="00CE1037">
            <w:pPr>
              <w:jc w:val="center"/>
              <w:rPr>
                <w:ins w:id="7163" w:author="Simon Johnson" w:date="2021-03-01T14:57:00Z"/>
                <w:b/>
                <w:bCs/>
              </w:rPr>
            </w:pPr>
            <w:ins w:id="7164" w:author="Simon Johnson" w:date="2021-03-01T14:57:00Z">
              <w:r w:rsidRPr="00E661CA">
                <w:rPr>
                  <w:b/>
                  <w:bCs/>
                </w:rPr>
                <w:t>6</w:t>
              </w:r>
            </w:ins>
          </w:p>
        </w:tc>
        <w:tc>
          <w:tcPr>
            <w:tcW w:w="914" w:type="dxa"/>
            <w:gridSpan w:val="2"/>
          </w:tcPr>
          <w:p w14:paraId="690C0A93" w14:textId="77777777" w:rsidR="00360D89" w:rsidRPr="00E661CA" w:rsidRDefault="00360D89" w:rsidP="00CE1037">
            <w:pPr>
              <w:jc w:val="center"/>
              <w:rPr>
                <w:ins w:id="7165" w:author="Simon Johnson" w:date="2021-03-01T14:57:00Z"/>
                <w:b/>
                <w:bCs/>
              </w:rPr>
            </w:pPr>
            <w:ins w:id="7166" w:author="Simon Johnson" w:date="2021-03-01T14:57:00Z">
              <w:r w:rsidRPr="00E661CA">
                <w:rPr>
                  <w:b/>
                  <w:bCs/>
                </w:rPr>
                <w:t>5</w:t>
              </w:r>
            </w:ins>
          </w:p>
        </w:tc>
        <w:tc>
          <w:tcPr>
            <w:tcW w:w="968" w:type="dxa"/>
          </w:tcPr>
          <w:p w14:paraId="0DFE96E0" w14:textId="77777777" w:rsidR="00360D89" w:rsidRPr="00E661CA" w:rsidRDefault="00360D89" w:rsidP="00CE1037">
            <w:pPr>
              <w:jc w:val="center"/>
              <w:rPr>
                <w:ins w:id="7167" w:author="Simon Johnson" w:date="2021-03-01T14:57:00Z"/>
                <w:b/>
                <w:bCs/>
              </w:rPr>
            </w:pPr>
            <w:ins w:id="7168" w:author="Simon Johnson" w:date="2021-03-01T14:57:00Z">
              <w:r w:rsidRPr="00E661CA">
                <w:rPr>
                  <w:b/>
                  <w:bCs/>
                </w:rPr>
                <w:t>4</w:t>
              </w:r>
            </w:ins>
          </w:p>
        </w:tc>
        <w:tc>
          <w:tcPr>
            <w:tcW w:w="1168" w:type="dxa"/>
            <w:gridSpan w:val="2"/>
          </w:tcPr>
          <w:p w14:paraId="7AEED14F" w14:textId="77777777" w:rsidR="00360D89" w:rsidRPr="00E661CA" w:rsidRDefault="00360D89" w:rsidP="00CE1037">
            <w:pPr>
              <w:jc w:val="center"/>
              <w:rPr>
                <w:ins w:id="7169" w:author="Simon Johnson" w:date="2021-03-01T14:57:00Z"/>
                <w:b/>
                <w:bCs/>
              </w:rPr>
            </w:pPr>
            <w:ins w:id="7170" w:author="Simon Johnson" w:date="2021-03-01T14:57:00Z">
              <w:r w:rsidRPr="00E661CA">
                <w:rPr>
                  <w:b/>
                  <w:bCs/>
                </w:rPr>
                <w:t>3</w:t>
              </w:r>
            </w:ins>
          </w:p>
        </w:tc>
        <w:tc>
          <w:tcPr>
            <w:tcW w:w="1055" w:type="dxa"/>
          </w:tcPr>
          <w:p w14:paraId="36E0BDE8" w14:textId="77777777" w:rsidR="00360D89" w:rsidRPr="00E661CA" w:rsidRDefault="00360D89" w:rsidP="00CE1037">
            <w:pPr>
              <w:jc w:val="center"/>
              <w:rPr>
                <w:ins w:id="7171" w:author="Simon Johnson" w:date="2021-03-01T14:57:00Z"/>
                <w:b/>
                <w:bCs/>
              </w:rPr>
            </w:pPr>
            <w:ins w:id="7172" w:author="Simon Johnson" w:date="2021-03-01T14:57:00Z">
              <w:r w:rsidRPr="00E661CA">
                <w:rPr>
                  <w:b/>
                  <w:bCs/>
                </w:rPr>
                <w:t>2</w:t>
              </w:r>
            </w:ins>
          </w:p>
        </w:tc>
        <w:tc>
          <w:tcPr>
            <w:tcW w:w="994" w:type="dxa"/>
            <w:gridSpan w:val="2"/>
          </w:tcPr>
          <w:p w14:paraId="66E25102" w14:textId="77777777" w:rsidR="00360D89" w:rsidRPr="00E661CA" w:rsidRDefault="00360D89" w:rsidP="00CE1037">
            <w:pPr>
              <w:jc w:val="center"/>
              <w:rPr>
                <w:ins w:id="7173" w:author="Simon Johnson" w:date="2021-03-01T14:57:00Z"/>
                <w:b/>
                <w:bCs/>
              </w:rPr>
            </w:pPr>
            <w:ins w:id="7174" w:author="Simon Johnson" w:date="2021-03-01T14:57:00Z">
              <w:r w:rsidRPr="00E661CA">
                <w:rPr>
                  <w:b/>
                  <w:bCs/>
                </w:rPr>
                <w:t>1</w:t>
              </w:r>
            </w:ins>
          </w:p>
        </w:tc>
        <w:tc>
          <w:tcPr>
            <w:tcW w:w="1094" w:type="dxa"/>
            <w:gridSpan w:val="2"/>
          </w:tcPr>
          <w:p w14:paraId="134AB0DE" w14:textId="77777777" w:rsidR="00360D89" w:rsidRPr="00E661CA" w:rsidRDefault="00360D89" w:rsidP="00CE1037">
            <w:pPr>
              <w:jc w:val="center"/>
              <w:rPr>
                <w:ins w:id="7175" w:author="Simon Johnson" w:date="2021-03-01T14:57:00Z"/>
                <w:b/>
                <w:bCs/>
              </w:rPr>
            </w:pPr>
            <w:ins w:id="7176" w:author="Simon Johnson" w:date="2021-03-01T14:57:00Z">
              <w:r w:rsidRPr="00E661CA">
                <w:rPr>
                  <w:b/>
                  <w:bCs/>
                </w:rPr>
                <w:t>0</w:t>
              </w:r>
            </w:ins>
          </w:p>
        </w:tc>
      </w:tr>
      <w:tr w:rsidR="00360D89" w14:paraId="53DF105A" w14:textId="77777777" w:rsidTr="00360D89">
        <w:trPr>
          <w:ins w:id="7177" w:author="Simon Johnson" w:date="2021-03-01T14:57:00Z"/>
        </w:trPr>
        <w:tc>
          <w:tcPr>
            <w:tcW w:w="1143" w:type="dxa"/>
          </w:tcPr>
          <w:p w14:paraId="660F31F8" w14:textId="77777777" w:rsidR="00360D89" w:rsidRDefault="00360D89" w:rsidP="00CE1037">
            <w:pPr>
              <w:rPr>
                <w:ins w:id="7178" w:author="Simon Johnson" w:date="2021-03-01T14:57:00Z"/>
              </w:rPr>
            </w:pPr>
            <w:ins w:id="7179" w:author="Simon Johnson" w:date="2021-03-01T14:57:00Z">
              <w:r>
                <w:t>Byte 1</w:t>
              </w:r>
            </w:ins>
          </w:p>
        </w:tc>
        <w:tc>
          <w:tcPr>
            <w:tcW w:w="8207" w:type="dxa"/>
            <w:gridSpan w:val="13"/>
          </w:tcPr>
          <w:p w14:paraId="6FFCE4B6" w14:textId="77777777" w:rsidR="00360D89" w:rsidRDefault="00360D89" w:rsidP="00CE1037">
            <w:pPr>
              <w:jc w:val="center"/>
              <w:rPr>
                <w:ins w:id="7180" w:author="Simon Johnson" w:date="2021-03-01T14:57:00Z"/>
              </w:rPr>
            </w:pPr>
            <w:ins w:id="7181" w:author="Simon Johnson" w:date="2021-03-01T14:57:00Z">
              <w:r>
                <w:t>Length</w:t>
              </w:r>
            </w:ins>
          </w:p>
        </w:tc>
      </w:tr>
      <w:tr w:rsidR="00360D89" w14:paraId="7595F803" w14:textId="77777777" w:rsidTr="00360D89">
        <w:trPr>
          <w:ins w:id="7182" w:author="Simon Johnson" w:date="2021-03-01T14:57:00Z"/>
        </w:trPr>
        <w:tc>
          <w:tcPr>
            <w:tcW w:w="1143" w:type="dxa"/>
          </w:tcPr>
          <w:p w14:paraId="2F833ED0" w14:textId="77777777" w:rsidR="00360D89" w:rsidRDefault="00360D89" w:rsidP="00CE1037">
            <w:pPr>
              <w:rPr>
                <w:ins w:id="7183" w:author="Simon Johnson" w:date="2021-03-01T14:57:00Z"/>
              </w:rPr>
            </w:pPr>
            <w:ins w:id="7184" w:author="Simon Johnson" w:date="2021-03-01T14:57:00Z">
              <w:r>
                <w:t>Byte 2</w:t>
              </w:r>
            </w:ins>
          </w:p>
        </w:tc>
        <w:tc>
          <w:tcPr>
            <w:tcW w:w="8207" w:type="dxa"/>
            <w:gridSpan w:val="13"/>
          </w:tcPr>
          <w:p w14:paraId="590D7D8A" w14:textId="77777777" w:rsidR="00360D89" w:rsidRDefault="00360D89" w:rsidP="00CE1037">
            <w:pPr>
              <w:jc w:val="center"/>
              <w:rPr>
                <w:ins w:id="7185" w:author="Simon Johnson" w:date="2021-03-01T14:57:00Z"/>
              </w:rPr>
            </w:pPr>
            <w:ins w:id="7186" w:author="Simon Johnson" w:date="2021-03-01T14:57:00Z">
              <w:r>
                <w:t>Packet Type</w:t>
              </w:r>
            </w:ins>
          </w:p>
        </w:tc>
      </w:tr>
      <w:tr w:rsidR="005729FF" w:rsidRPr="00E661CA" w14:paraId="5F6BB340" w14:textId="77777777" w:rsidTr="00360D89">
        <w:trPr>
          <w:ins w:id="7187" w:author="Simon Johnson" w:date="2021-03-01T14:57:00Z"/>
        </w:trPr>
        <w:tc>
          <w:tcPr>
            <w:tcW w:w="1143" w:type="dxa"/>
          </w:tcPr>
          <w:p w14:paraId="155885FA" w14:textId="4026A0F7" w:rsidR="00360D89" w:rsidRPr="00E661CA" w:rsidRDefault="00360D89">
            <w:pPr>
              <w:jc w:val="center"/>
              <w:rPr>
                <w:ins w:id="7188" w:author="Simon Johnson" w:date="2021-03-01T14:57:00Z"/>
                <w:i/>
                <w:iCs/>
              </w:rPr>
            </w:pPr>
          </w:p>
        </w:tc>
        <w:tc>
          <w:tcPr>
            <w:tcW w:w="1126" w:type="dxa"/>
            <w:gridSpan w:val="2"/>
          </w:tcPr>
          <w:p w14:paraId="0018771B" w14:textId="5C173105" w:rsidR="00360D89" w:rsidRPr="00405798" w:rsidRDefault="005729FF">
            <w:pPr>
              <w:jc w:val="center"/>
              <w:rPr>
                <w:ins w:id="7189" w:author="Simon Johnson" w:date="2021-03-01T14:57:00Z"/>
                <w:i/>
                <w:iCs/>
              </w:rPr>
            </w:pPr>
            <w:ins w:id="7190" w:author="Simon Johnson" w:date="2021-03-09T14:45:00Z">
              <w:r>
                <w:rPr>
                  <w:i/>
                  <w:iCs/>
                </w:rPr>
                <w:t>Reserved</w:t>
              </w:r>
            </w:ins>
          </w:p>
          <w:p w14:paraId="459DEB86" w14:textId="77777777" w:rsidR="00360D89" w:rsidRPr="00DD448B" w:rsidRDefault="00360D89">
            <w:pPr>
              <w:jc w:val="center"/>
              <w:rPr>
                <w:ins w:id="7191" w:author="Simon Johnson" w:date="2021-03-01T14:57:00Z"/>
                <w:i/>
                <w:iCs/>
              </w:rPr>
            </w:pPr>
          </w:p>
        </w:tc>
        <w:tc>
          <w:tcPr>
            <w:tcW w:w="1760" w:type="dxa"/>
            <w:gridSpan w:val="2"/>
          </w:tcPr>
          <w:p w14:paraId="56614DAB" w14:textId="759FA3C0" w:rsidR="00360D89" w:rsidRPr="00037A5E" w:rsidRDefault="005729FF">
            <w:pPr>
              <w:jc w:val="center"/>
              <w:rPr>
                <w:ins w:id="7192" w:author="Simon Johnson" w:date="2021-03-01T14:57:00Z"/>
                <w:i/>
                <w:iCs/>
              </w:rPr>
            </w:pPr>
            <w:ins w:id="7193" w:author="Simon Johnson" w:date="2021-03-09T14:49:00Z">
              <w:r>
                <w:rPr>
                  <w:i/>
                  <w:iCs/>
                </w:rPr>
                <w:t xml:space="preserve">Granted </w:t>
              </w:r>
            </w:ins>
            <w:ins w:id="7194" w:author="Simon Johnson" w:date="2021-03-01T14:57:00Z">
              <w:r w:rsidR="00360D89" w:rsidRPr="00037A5E">
                <w:rPr>
                  <w:i/>
                  <w:iCs/>
                </w:rPr>
                <w:t>QoS</w:t>
              </w:r>
            </w:ins>
          </w:p>
          <w:p w14:paraId="6DED865D" w14:textId="77777777" w:rsidR="00360D89" w:rsidRPr="00037A5E" w:rsidRDefault="00360D89">
            <w:pPr>
              <w:jc w:val="center"/>
              <w:rPr>
                <w:ins w:id="7195" w:author="Simon Johnson" w:date="2021-03-01T14:57:00Z"/>
                <w:i/>
                <w:iCs/>
              </w:rPr>
            </w:pPr>
          </w:p>
        </w:tc>
        <w:tc>
          <w:tcPr>
            <w:tcW w:w="1051" w:type="dxa"/>
            <w:gridSpan w:val="3"/>
          </w:tcPr>
          <w:p w14:paraId="17EA8FC8" w14:textId="63516A0E" w:rsidR="00360D89" w:rsidRPr="00405798" w:rsidRDefault="00037A5E">
            <w:pPr>
              <w:jc w:val="center"/>
              <w:rPr>
                <w:ins w:id="7196" w:author="Simon Johnson" w:date="2021-03-01T14:57:00Z"/>
                <w:i/>
                <w:iCs/>
              </w:rPr>
            </w:pPr>
            <w:ins w:id="7197" w:author="Simon Johnson" w:date="2021-03-03T14:13:00Z">
              <w:r w:rsidRPr="00037A5E">
                <w:rPr>
                  <w:i/>
                  <w:iCs/>
                  <w:rPrChange w:id="7198" w:author="Simon Johnson" w:date="2021-03-03T14:13:00Z">
                    <w:rPr/>
                  </w:rPrChange>
                </w:rPr>
                <w:t>Reserved</w:t>
              </w:r>
            </w:ins>
          </w:p>
        </w:tc>
        <w:tc>
          <w:tcPr>
            <w:tcW w:w="1127" w:type="dxa"/>
          </w:tcPr>
          <w:p w14:paraId="753071FE" w14:textId="17A98269" w:rsidR="00360D89" w:rsidRPr="00405798" w:rsidRDefault="00037A5E">
            <w:pPr>
              <w:jc w:val="center"/>
              <w:rPr>
                <w:ins w:id="7199" w:author="Simon Johnson" w:date="2021-03-01T14:57:00Z"/>
                <w:i/>
                <w:iCs/>
              </w:rPr>
            </w:pPr>
            <w:ins w:id="7200" w:author="Simon Johnson" w:date="2021-03-03T14:13:00Z">
              <w:r w:rsidRPr="00037A5E">
                <w:rPr>
                  <w:i/>
                  <w:iCs/>
                  <w:rPrChange w:id="7201" w:author="Simon Johnson" w:date="2021-03-03T14:13:00Z">
                    <w:rPr/>
                  </w:rPrChange>
                </w:rPr>
                <w:t>Reserved</w:t>
              </w:r>
            </w:ins>
          </w:p>
        </w:tc>
        <w:tc>
          <w:tcPr>
            <w:tcW w:w="1128" w:type="dxa"/>
            <w:gridSpan w:val="2"/>
          </w:tcPr>
          <w:p w14:paraId="23D861CB" w14:textId="118D90DE" w:rsidR="00360D89" w:rsidRPr="00405798" w:rsidRDefault="00037A5E">
            <w:pPr>
              <w:jc w:val="center"/>
              <w:rPr>
                <w:ins w:id="7202" w:author="Simon Johnson" w:date="2021-03-01T14:57:00Z"/>
                <w:i/>
                <w:iCs/>
              </w:rPr>
            </w:pPr>
            <w:ins w:id="7203" w:author="Simon Johnson" w:date="2021-03-03T14:13:00Z">
              <w:r w:rsidRPr="00037A5E">
                <w:rPr>
                  <w:i/>
                  <w:iCs/>
                  <w:rPrChange w:id="7204" w:author="Simon Johnson" w:date="2021-03-03T14:13:00Z">
                    <w:rPr/>
                  </w:rPrChange>
                </w:rPr>
                <w:t>Reserved</w:t>
              </w:r>
            </w:ins>
          </w:p>
        </w:tc>
        <w:tc>
          <w:tcPr>
            <w:tcW w:w="2015" w:type="dxa"/>
            <w:gridSpan w:val="3"/>
          </w:tcPr>
          <w:p w14:paraId="3F2C7B51" w14:textId="1FCA2EE2" w:rsidR="00360D89" w:rsidRPr="00DD448B" w:rsidRDefault="00360D89">
            <w:pPr>
              <w:jc w:val="center"/>
              <w:rPr>
                <w:ins w:id="7205" w:author="Simon Johnson" w:date="2021-03-01T14:57:00Z"/>
                <w:i/>
                <w:iCs/>
              </w:rPr>
            </w:pPr>
            <w:ins w:id="7206" w:author="Simon Johnson" w:date="2021-03-01T14:57:00Z">
              <w:r w:rsidRPr="00DD448B">
                <w:rPr>
                  <w:i/>
                  <w:iCs/>
                </w:rPr>
                <w:t>Topic Type</w:t>
              </w:r>
            </w:ins>
          </w:p>
          <w:p w14:paraId="2883B2B6" w14:textId="77777777" w:rsidR="00360D89" w:rsidRPr="00037A5E" w:rsidRDefault="00360D89">
            <w:pPr>
              <w:jc w:val="center"/>
              <w:rPr>
                <w:ins w:id="7207" w:author="Simon Johnson" w:date="2021-03-01T14:57:00Z"/>
                <w:i/>
                <w:iCs/>
              </w:rPr>
              <w:pPrChange w:id="7208" w:author="Ian Craggs" w:date="2021-03-09T14:45:00Z">
                <w:pPr/>
              </w:pPrChange>
            </w:pPr>
          </w:p>
        </w:tc>
      </w:tr>
      <w:tr w:rsidR="005729FF" w:rsidRPr="00E661CA" w14:paraId="773E5689" w14:textId="77777777" w:rsidTr="00360D89">
        <w:trPr>
          <w:ins w:id="7209" w:author="Simon Johnson" w:date="2021-03-01T14:57:00Z"/>
        </w:trPr>
        <w:tc>
          <w:tcPr>
            <w:tcW w:w="1143" w:type="dxa"/>
          </w:tcPr>
          <w:p w14:paraId="41C894DD" w14:textId="77777777" w:rsidR="00360D89" w:rsidRDefault="00360D89" w:rsidP="00CE1037">
            <w:pPr>
              <w:rPr>
                <w:ins w:id="7210" w:author="Simon Johnson" w:date="2021-03-01T14:57:00Z"/>
              </w:rPr>
            </w:pPr>
            <w:ins w:id="7211" w:author="Simon Johnson" w:date="2021-03-01T14:57:00Z">
              <w:r>
                <w:t>Byte 3</w:t>
              </w:r>
            </w:ins>
          </w:p>
        </w:tc>
        <w:tc>
          <w:tcPr>
            <w:tcW w:w="1126" w:type="dxa"/>
            <w:gridSpan w:val="2"/>
          </w:tcPr>
          <w:p w14:paraId="4703AA5E" w14:textId="34379F33" w:rsidR="00360D89" w:rsidRPr="00E661CA" w:rsidRDefault="00CE1037" w:rsidP="00CE1037">
            <w:pPr>
              <w:jc w:val="center"/>
              <w:rPr>
                <w:ins w:id="7212" w:author="Simon Johnson" w:date="2021-03-01T14:57:00Z"/>
                <w:i/>
                <w:iCs/>
              </w:rPr>
            </w:pPr>
            <w:ins w:id="7213" w:author="Simon Johnson" w:date="2021-03-01T15:02:00Z">
              <w:r>
                <w:rPr>
                  <w:i/>
                  <w:iCs/>
                </w:rPr>
                <w:t>0</w:t>
              </w:r>
            </w:ins>
          </w:p>
        </w:tc>
        <w:tc>
          <w:tcPr>
            <w:tcW w:w="888" w:type="dxa"/>
          </w:tcPr>
          <w:p w14:paraId="72ABA7F2" w14:textId="77777777" w:rsidR="00360D89" w:rsidRPr="00E661CA" w:rsidRDefault="00360D89" w:rsidP="00CE1037">
            <w:pPr>
              <w:jc w:val="center"/>
              <w:rPr>
                <w:ins w:id="7214" w:author="Simon Johnson" w:date="2021-03-01T14:57:00Z"/>
                <w:i/>
                <w:iCs/>
              </w:rPr>
            </w:pPr>
            <w:ins w:id="7215" w:author="Simon Johnson" w:date="2021-03-01T14:57:00Z">
              <w:r>
                <w:rPr>
                  <w:i/>
                  <w:iCs/>
                </w:rPr>
                <w:t>X</w:t>
              </w:r>
            </w:ins>
          </w:p>
        </w:tc>
        <w:tc>
          <w:tcPr>
            <w:tcW w:w="872" w:type="dxa"/>
          </w:tcPr>
          <w:p w14:paraId="3E56D9E9" w14:textId="77777777" w:rsidR="00360D89" w:rsidRPr="00E661CA" w:rsidRDefault="00360D89" w:rsidP="00CE1037">
            <w:pPr>
              <w:jc w:val="center"/>
              <w:rPr>
                <w:ins w:id="7216" w:author="Simon Johnson" w:date="2021-03-01T14:57:00Z"/>
                <w:i/>
                <w:iCs/>
              </w:rPr>
            </w:pPr>
            <w:ins w:id="7217" w:author="Simon Johnson" w:date="2021-03-01T14:57:00Z">
              <w:r>
                <w:rPr>
                  <w:i/>
                  <w:iCs/>
                </w:rPr>
                <w:t>X</w:t>
              </w:r>
            </w:ins>
          </w:p>
        </w:tc>
        <w:tc>
          <w:tcPr>
            <w:tcW w:w="1051" w:type="dxa"/>
            <w:gridSpan w:val="3"/>
          </w:tcPr>
          <w:p w14:paraId="24F2A82C" w14:textId="77777777" w:rsidR="00360D89" w:rsidRPr="00E661CA" w:rsidRDefault="00360D89" w:rsidP="00CE1037">
            <w:pPr>
              <w:jc w:val="center"/>
              <w:rPr>
                <w:ins w:id="7218" w:author="Simon Johnson" w:date="2021-03-01T14:57:00Z"/>
                <w:i/>
                <w:iCs/>
              </w:rPr>
            </w:pPr>
            <w:ins w:id="7219" w:author="Simon Johnson" w:date="2021-03-01T14:57:00Z">
              <w:r>
                <w:rPr>
                  <w:i/>
                  <w:iCs/>
                </w:rPr>
                <w:t>0</w:t>
              </w:r>
            </w:ins>
          </w:p>
        </w:tc>
        <w:tc>
          <w:tcPr>
            <w:tcW w:w="1127" w:type="dxa"/>
          </w:tcPr>
          <w:p w14:paraId="0C2A6260" w14:textId="77777777" w:rsidR="00360D89" w:rsidRPr="00E661CA" w:rsidRDefault="00360D89" w:rsidP="00CE1037">
            <w:pPr>
              <w:jc w:val="center"/>
              <w:rPr>
                <w:ins w:id="7220" w:author="Simon Johnson" w:date="2021-03-01T14:57:00Z"/>
                <w:i/>
                <w:iCs/>
              </w:rPr>
            </w:pPr>
            <w:ins w:id="7221" w:author="Simon Johnson" w:date="2021-03-01T14:57:00Z">
              <w:r w:rsidRPr="00E661CA">
                <w:rPr>
                  <w:i/>
                  <w:iCs/>
                </w:rPr>
                <w:t>0</w:t>
              </w:r>
            </w:ins>
          </w:p>
        </w:tc>
        <w:tc>
          <w:tcPr>
            <w:tcW w:w="1128" w:type="dxa"/>
            <w:gridSpan w:val="2"/>
          </w:tcPr>
          <w:p w14:paraId="510CADCD" w14:textId="77777777" w:rsidR="00360D89" w:rsidRPr="00E661CA" w:rsidRDefault="00360D89" w:rsidP="00CE1037">
            <w:pPr>
              <w:jc w:val="center"/>
              <w:rPr>
                <w:ins w:id="7222" w:author="Simon Johnson" w:date="2021-03-01T14:57:00Z"/>
                <w:i/>
                <w:iCs/>
              </w:rPr>
            </w:pPr>
            <w:ins w:id="7223" w:author="Simon Johnson" w:date="2021-03-01T14:57:00Z">
              <w:r>
                <w:rPr>
                  <w:i/>
                  <w:iCs/>
                </w:rPr>
                <w:t>0</w:t>
              </w:r>
            </w:ins>
          </w:p>
        </w:tc>
        <w:tc>
          <w:tcPr>
            <w:tcW w:w="947" w:type="dxa"/>
            <w:gridSpan w:val="2"/>
          </w:tcPr>
          <w:p w14:paraId="6E7482C3" w14:textId="5FEE7B4F" w:rsidR="00360D89" w:rsidRPr="00E661CA" w:rsidRDefault="00CE1037" w:rsidP="00CE1037">
            <w:pPr>
              <w:jc w:val="center"/>
              <w:rPr>
                <w:ins w:id="7224" w:author="Simon Johnson" w:date="2021-03-01T14:57:00Z"/>
                <w:i/>
                <w:iCs/>
              </w:rPr>
            </w:pPr>
            <w:ins w:id="7225" w:author="Simon Johnson" w:date="2021-03-01T15:09:00Z">
              <w:r>
                <w:rPr>
                  <w:i/>
                  <w:iCs/>
                </w:rPr>
                <w:t>X</w:t>
              </w:r>
            </w:ins>
          </w:p>
        </w:tc>
        <w:tc>
          <w:tcPr>
            <w:tcW w:w="1068" w:type="dxa"/>
          </w:tcPr>
          <w:p w14:paraId="06C96542" w14:textId="5D75D740" w:rsidR="00360D89" w:rsidRPr="00E661CA" w:rsidRDefault="00CE1037" w:rsidP="00CE1037">
            <w:pPr>
              <w:jc w:val="center"/>
              <w:rPr>
                <w:ins w:id="7226" w:author="Simon Johnson" w:date="2021-03-01T14:57:00Z"/>
                <w:i/>
                <w:iCs/>
              </w:rPr>
            </w:pPr>
            <w:ins w:id="7227" w:author="Simon Johnson" w:date="2021-03-01T15:09:00Z">
              <w:r>
                <w:rPr>
                  <w:i/>
                  <w:iCs/>
                </w:rPr>
                <w:t>X</w:t>
              </w:r>
            </w:ins>
          </w:p>
        </w:tc>
      </w:tr>
      <w:tr w:rsidR="00360D89" w14:paraId="66ABEBBA" w14:textId="77777777" w:rsidTr="00360D89">
        <w:trPr>
          <w:ins w:id="7228" w:author="Simon Johnson" w:date="2021-03-01T14:57:00Z"/>
        </w:trPr>
        <w:tc>
          <w:tcPr>
            <w:tcW w:w="1143" w:type="dxa"/>
          </w:tcPr>
          <w:p w14:paraId="2D8AC380" w14:textId="77777777" w:rsidR="00360D89" w:rsidRDefault="00360D89" w:rsidP="00CE1037">
            <w:pPr>
              <w:rPr>
                <w:ins w:id="7229" w:author="Simon Johnson" w:date="2021-03-01T14:57:00Z"/>
              </w:rPr>
            </w:pPr>
            <w:ins w:id="7230" w:author="Simon Johnson" w:date="2021-03-01T14:57:00Z">
              <w:r>
                <w:t>Byte 4</w:t>
              </w:r>
            </w:ins>
          </w:p>
        </w:tc>
        <w:tc>
          <w:tcPr>
            <w:tcW w:w="8207" w:type="dxa"/>
            <w:gridSpan w:val="13"/>
          </w:tcPr>
          <w:p w14:paraId="3F7AD78C" w14:textId="4730D75A" w:rsidR="00360D89" w:rsidRDefault="00360D89" w:rsidP="00CE1037">
            <w:pPr>
              <w:jc w:val="center"/>
              <w:rPr>
                <w:ins w:id="7231" w:author="Simon Johnson" w:date="2021-03-01T14:57:00Z"/>
              </w:rPr>
            </w:pPr>
            <w:ins w:id="7232" w:author="Simon Johnson" w:date="2021-03-01T14:57:00Z">
              <w:r>
                <w:t xml:space="preserve">Topic </w:t>
              </w:r>
            </w:ins>
            <w:ins w:id="7233" w:author="Simon Johnson" w:date="2021-03-09T12:19:00Z">
              <w:r w:rsidR="00F02E04">
                <w:t>Alias</w:t>
              </w:r>
            </w:ins>
            <w:ins w:id="7234" w:author="Simon Johnson" w:date="2021-03-01T14:57:00Z">
              <w:r>
                <w:t xml:space="preserve"> MSB</w:t>
              </w:r>
            </w:ins>
          </w:p>
        </w:tc>
      </w:tr>
      <w:tr w:rsidR="00360D89" w14:paraId="70892759" w14:textId="77777777" w:rsidTr="00360D89">
        <w:trPr>
          <w:ins w:id="7235" w:author="Simon Johnson" w:date="2021-03-01T14:57:00Z"/>
        </w:trPr>
        <w:tc>
          <w:tcPr>
            <w:tcW w:w="1143" w:type="dxa"/>
          </w:tcPr>
          <w:p w14:paraId="6C7F1E8D" w14:textId="77777777" w:rsidR="00360D89" w:rsidRDefault="00360D89" w:rsidP="00CE1037">
            <w:pPr>
              <w:rPr>
                <w:ins w:id="7236" w:author="Simon Johnson" w:date="2021-03-01T14:57:00Z"/>
              </w:rPr>
            </w:pPr>
            <w:ins w:id="7237" w:author="Simon Johnson" w:date="2021-03-01T14:57:00Z">
              <w:r>
                <w:t>Byte 5</w:t>
              </w:r>
            </w:ins>
          </w:p>
        </w:tc>
        <w:tc>
          <w:tcPr>
            <w:tcW w:w="8207" w:type="dxa"/>
            <w:gridSpan w:val="13"/>
          </w:tcPr>
          <w:p w14:paraId="63C3FB36" w14:textId="1E71C48F" w:rsidR="00360D89" w:rsidRDefault="00360D89" w:rsidP="00CE1037">
            <w:pPr>
              <w:jc w:val="center"/>
              <w:rPr>
                <w:ins w:id="7238" w:author="Simon Johnson" w:date="2021-03-01T14:57:00Z"/>
              </w:rPr>
            </w:pPr>
            <w:ins w:id="7239" w:author="Simon Johnson" w:date="2021-03-01T14:57:00Z">
              <w:r>
                <w:t xml:space="preserve">Topic </w:t>
              </w:r>
            </w:ins>
            <w:ins w:id="7240" w:author="Simon Johnson" w:date="2021-03-09T12:19:00Z">
              <w:r w:rsidR="00F02E04">
                <w:t>Alias</w:t>
              </w:r>
            </w:ins>
            <w:ins w:id="7241" w:author="Simon Johnson" w:date="2021-03-01T14:57:00Z">
              <w:r>
                <w:t xml:space="preserve"> LSB</w:t>
              </w:r>
            </w:ins>
          </w:p>
        </w:tc>
      </w:tr>
      <w:tr w:rsidR="00360D89" w14:paraId="786670C0" w14:textId="77777777" w:rsidTr="00360D89">
        <w:trPr>
          <w:ins w:id="7242" w:author="Simon Johnson" w:date="2021-03-01T14:57:00Z"/>
        </w:trPr>
        <w:tc>
          <w:tcPr>
            <w:tcW w:w="1143" w:type="dxa"/>
          </w:tcPr>
          <w:p w14:paraId="0BF034FB" w14:textId="467DD89F" w:rsidR="00360D89" w:rsidRDefault="00360D89" w:rsidP="00CE1037">
            <w:pPr>
              <w:rPr>
                <w:ins w:id="7243" w:author="Simon Johnson" w:date="2021-03-01T14:57:00Z"/>
              </w:rPr>
            </w:pPr>
            <w:ins w:id="7244" w:author="Simon Johnson" w:date="2021-03-01T14:57:00Z">
              <w:r>
                <w:lastRenderedPageBreak/>
                <w:t>Byte 6</w:t>
              </w:r>
            </w:ins>
          </w:p>
        </w:tc>
        <w:tc>
          <w:tcPr>
            <w:tcW w:w="8207" w:type="dxa"/>
            <w:gridSpan w:val="13"/>
          </w:tcPr>
          <w:p w14:paraId="192D42C0" w14:textId="03A82285" w:rsidR="00360D89" w:rsidRDefault="00DB32D3" w:rsidP="00CE1037">
            <w:pPr>
              <w:jc w:val="center"/>
              <w:rPr>
                <w:ins w:id="7245" w:author="Simon Johnson" w:date="2021-03-01T14:57:00Z"/>
              </w:rPr>
            </w:pPr>
            <w:ins w:id="7246" w:author="Simon Johnson" w:date="2021-03-09T10:52:00Z">
              <w:r>
                <w:t xml:space="preserve">Packet Id </w:t>
              </w:r>
            </w:ins>
            <w:ins w:id="7247" w:author="Simon Johnson" w:date="2021-03-01T14:57:00Z">
              <w:r w:rsidR="00360D89">
                <w:t>MSB</w:t>
              </w:r>
            </w:ins>
          </w:p>
        </w:tc>
      </w:tr>
      <w:tr w:rsidR="00360D89" w14:paraId="46E2EE3A" w14:textId="77777777" w:rsidTr="00360D89">
        <w:trPr>
          <w:ins w:id="7248" w:author="Simon Johnson" w:date="2021-03-01T14:57:00Z"/>
        </w:trPr>
        <w:tc>
          <w:tcPr>
            <w:tcW w:w="1143" w:type="dxa"/>
          </w:tcPr>
          <w:p w14:paraId="772174FB" w14:textId="472364CE" w:rsidR="00360D89" w:rsidRDefault="00360D89" w:rsidP="00CE1037">
            <w:pPr>
              <w:rPr>
                <w:ins w:id="7249" w:author="Simon Johnson" w:date="2021-03-01T14:57:00Z"/>
              </w:rPr>
            </w:pPr>
            <w:ins w:id="7250" w:author="Simon Johnson" w:date="2021-03-01T14:57:00Z">
              <w:r>
                <w:t>Byte 7</w:t>
              </w:r>
            </w:ins>
          </w:p>
        </w:tc>
        <w:tc>
          <w:tcPr>
            <w:tcW w:w="8207" w:type="dxa"/>
            <w:gridSpan w:val="13"/>
          </w:tcPr>
          <w:p w14:paraId="5991BBEA" w14:textId="2EA8ED5C" w:rsidR="00360D89" w:rsidRDefault="00DB32D3" w:rsidP="00CE1037">
            <w:pPr>
              <w:jc w:val="center"/>
              <w:rPr>
                <w:ins w:id="7251" w:author="Simon Johnson" w:date="2021-03-01T14:57:00Z"/>
              </w:rPr>
            </w:pPr>
            <w:ins w:id="7252" w:author="Simon Johnson" w:date="2021-03-09T10:52:00Z">
              <w:r>
                <w:t xml:space="preserve">Packet Id </w:t>
              </w:r>
            </w:ins>
            <w:ins w:id="7253" w:author="Simon Johnson" w:date="2021-03-01T14:58:00Z">
              <w:r w:rsidR="00360D89">
                <w:t>LSB</w:t>
              </w:r>
            </w:ins>
          </w:p>
        </w:tc>
      </w:tr>
      <w:tr w:rsidR="00360D89" w14:paraId="3538A099" w14:textId="77777777" w:rsidTr="00360D89">
        <w:trPr>
          <w:ins w:id="7254" w:author="Simon Johnson" w:date="2021-03-01T14:58:00Z"/>
        </w:trPr>
        <w:tc>
          <w:tcPr>
            <w:tcW w:w="1143" w:type="dxa"/>
          </w:tcPr>
          <w:p w14:paraId="46627332" w14:textId="5B0080B7" w:rsidR="00360D89" w:rsidRDefault="00360D89" w:rsidP="00CE1037">
            <w:pPr>
              <w:rPr>
                <w:ins w:id="7255" w:author="Simon Johnson" w:date="2021-03-01T14:58:00Z"/>
              </w:rPr>
            </w:pPr>
            <w:ins w:id="7256" w:author="Simon Johnson" w:date="2021-03-01T14:58:00Z">
              <w:r>
                <w:t>Byte 8</w:t>
              </w:r>
            </w:ins>
          </w:p>
        </w:tc>
        <w:tc>
          <w:tcPr>
            <w:tcW w:w="8207" w:type="dxa"/>
            <w:gridSpan w:val="13"/>
          </w:tcPr>
          <w:p w14:paraId="49EA1BC8" w14:textId="057B7D61" w:rsidR="00360D89" w:rsidRDefault="00360D89" w:rsidP="00CE1037">
            <w:pPr>
              <w:jc w:val="center"/>
              <w:rPr>
                <w:ins w:id="7257" w:author="Simon Johnson" w:date="2021-03-01T14:58:00Z"/>
              </w:rPr>
            </w:pPr>
            <w:ins w:id="7258" w:author="Simon Johnson" w:date="2021-03-01T14:58:00Z">
              <w:r>
                <w:t>Return Code</w:t>
              </w:r>
            </w:ins>
          </w:p>
        </w:tc>
      </w:tr>
    </w:tbl>
    <w:tbl>
      <w:tblPr>
        <w:tblStyle w:val="TableGrid0"/>
        <w:tblW w:w="6088" w:type="dxa"/>
        <w:tblInd w:w="1809" w:type="dxa"/>
        <w:tblCellMar>
          <w:top w:w="30" w:type="dxa"/>
          <w:left w:w="120" w:type="dxa"/>
          <w:right w:w="115" w:type="dxa"/>
        </w:tblCellMar>
        <w:tblLook w:val="04A0" w:firstRow="1" w:lastRow="0" w:firstColumn="1" w:lastColumn="0" w:noHBand="0" w:noVBand="1"/>
        <w:tblPrChange w:id="7259" w:author="Simon Johnson" w:date="2021-03-01T14:58:00Z">
          <w:tblPr>
            <w:tblStyle w:val="TableGrid0"/>
            <w:tblW w:w="5382" w:type="dxa"/>
            <w:tblInd w:w="1809" w:type="dxa"/>
            <w:tblCellMar>
              <w:top w:w="30" w:type="dxa"/>
              <w:left w:w="120" w:type="dxa"/>
              <w:right w:w="115" w:type="dxa"/>
            </w:tblCellMar>
            <w:tblLook w:val="04A0" w:firstRow="1" w:lastRow="0" w:firstColumn="1" w:lastColumn="0" w:noHBand="0" w:noVBand="1"/>
          </w:tblPr>
        </w:tblPrChange>
      </w:tblPr>
      <w:tblGrid>
        <w:gridCol w:w="1140"/>
        <w:gridCol w:w="1140"/>
        <w:gridCol w:w="773"/>
        <w:gridCol w:w="957"/>
        <w:gridCol w:w="835"/>
        <w:gridCol w:w="1422"/>
        <w:tblGridChange w:id="7260">
          <w:tblGrid>
            <w:gridCol w:w="961"/>
            <w:gridCol w:w="1140"/>
            <w:gridCol w:w="773"/>
            <w:gridCol w:w="957"/>
            <w:gridCol w:w="835"/>
            <w:gridCol w:w="1422"/>
          </w:tblGrid>
        </w:tblGridChange>
      </w:tblGrid>
      <w:tr w:rsidR="00C84FE9" w:rsidDel="00360D89" w14:paraId="7A3B01F5" w14:textId="3AE35FB8" w:rsidTr="00360D89">
        <w:trPr>
          <w:trHeight w:val="245"/>
          <w:del w:id="7261" w:author="Simon Johnson" w:date="2021-03-01T14:58:00Z"/>
          <w:trPrChange w:id="7262" w:author="Simon Johnson" w:date="2021-03-01T14:58:00Z">
            <w:trPr>
              <w:trHeight w:val="245"/>
            </w:trPr>
          </w:trPrChange>
        </w:trPr>
        <w:tc>
          <w:tcPr>
            <w:tcW w:w="961" w:type="dxa"/>
            <w:tcBorders>
              <w:top w:val="single" w:sz="3" w:space="0" w:color="000000"/>
              <w:left w:val="single" w:sz="3" w:space="0" w:color="000000"/>
              <w:bottom w:val="nil"/>
              <w:right w:val="single" w:sz="3" w:space="0" w:color="000000"/>
            </w:tcBorders>
            <w:tcPrChange w:id="7263" w:author="Simon Johnson" w:date="2021-03-01T14:58:00Z">
              <w:tcPr>
                <w:tcW w:w="909" w:type="dxa"/>
                <w:tcBorders>
                  <w:top w:val="single" w:sz="3" w:space="0" w:color="000000"/>
                  <w:left w:val="single" w:sz="3" w:space="0" w:color="000000"/>
                  <w:bottom w:val="nil"/>
                  <w:right w:val="single" w:sz="3" w:space="0" w:color="000000"/>
                </w:tcBorders>
              </w:tcPr>
            </w:tcPrChange>
          </w:tcPr>
          <w:p w14:paraId="32787A0C" w14:textId="638293F4" w:rsidR="00360D89" w:rsidRDefault="00360D89" w:rsidP="00360D89">
            <w:pPr>
              <w:spacing w:after="245" w:line="265" w:lineRule="auto"/>
              <w:jc w:val="center"/>
              <w:rPr>
                <w:ins w:id="7264" w:author="Simon Johnson" w:date="2021-03-01T14:58:00Z"/>
              </w:rPr>
            </w:pPr>
            <w:ins w:id="7265" w:author="Simon Johnson" w:date="2021-03-01T14:58:00Z">
              <w:r>
                <w:t xml:space="preserve">Table 20: SUBACK </w:t>
              </w:r>
            </w:ins>
            <w:ins w:id="7266" w:author="Simon Johnson" w:date="2021-03-09T11:43:00Z">
              <w:r w:rsidR="0018058B">
                <w:t>packet</w:t>
              </w:r>
            </w:ins>
          </w:p>
          <w:p w14:paraId="0F7E65C1" w14:textId="46063677" w:rsidR="00C84FE9" w:rsidDel="00360D89" w:rsidRDefault="00C84FE9" w:rsidP="00C84FE9">
            <w:pPr>
              <w:spacing w:after="0" w:line="259" w:lineRule="auto"/>
              <w:ind w:left="53"/>
              <w:rPr>
                <w:del w:id="7267" w:author="Simon Johnson" w:date="2021-03-01T14:58:00Z"/>
              </w:rPr>
            </w:pPr>
            <w:del w:id="7268" w:author="Simon Johnson" w:date="2021-03-01T14:58:00Z">
              <w:r w:rsidDel="00360D89">
                <w:delText>Length</w:delText>
              </w:r>
            </w:del>
          </w:p>
        </w:tc>
        <w:tc>
          <w:tcPr>
            <w:tcW w:w="1140" w:type="dxa"/>
            <w:tcBorders>
              <w:top w:val="single" w:sz="3" w:space="0" w:color="000000"/>
              <w:left w:val="single" w:sz="3" w:space="0" w:color="000000"/>
              <w:bottom w:val="nil"/>
              <w:right w:val="single" w:sz="3" w:space="0" w:color="000000"/>
            </w:tcBorders>
            <w:tcPrChange w:id="7269" w:author="Simon Johnson" w:date="2021-03-01T14:58:00Z">
              <w:tcPr>
                <w:tcW w:w="987" w:type="dxa"/>
                <w:tcBorders>
                  <w:top w:val="single" w:sz="3" w:space="0" w:color="000000"/>
                  <w:left w:val="single" w:sz="3" w:space="0" w:color="000000"/>
                  <w:bottom w:val="nil"/>
                  <w:right w:val="single" w:sz="3" w:space="0" w:color="000000"/>
                </w:tcBorders>
              </w:tcPr>
            </w:tcPrChange>
          </w:tcPr>
          <w:p w14:paraId="7F124E30" w14:textId="5B585AF4" w:rsidR="00C84FE9" w:rsidDel="00360D89" w:rsidRDefault="00C84FE9" w:rsidP="00C84FE9">
            <w:pPr>
              <w:spacing w:after="0" w:line="259" w:lineRule="auto"/>
              <w:rPr>
                <w:del w:id="7270" w:author="Simon Johnson" w:date="2021-03-01T14:58:00Z"/>
              </w:rPr>
            </w:pPr>
            <w:del w:id="7271" w:author="Simon Johnson" w:date="2021-03-01T14:58:00Z">
              <w:r w:rsidDel="00360D89">
                <w:delText>MsgType</w:delText>
              </w:r>
            </w:del>
          </w:p>
        </w:tc>
        <w:tc>
          <w:tcPr>
            <w:tcW w:w="773" w:type="dxa"/>
            <w:tcBorders>
              <w:top w:val="single" w:sz="3" w:space="0" w:color="000000"/>
              <w:left w:val="single" w:sz="3" w:space="0" w:color="000000"/>
              <w:bottom w:val="nil"/>
              <w:right w:val="single" w:sz="3" w:space="0" w:color="000000"/>
            </w:tcBorders>
            <w:tcPrChange w:id="7272" w:author="Simon Johnson" w:date="2021-03-01T14:58:00Z">
              <w:tcPr>
                <w:tcW w:w="671" w:type="dxa"/>
                <w:tcBorders>
                  <w:top w:val="single" w:sz="3" w:space="0" w:color="000000"/>
                  <w:left w:val="single" w:sz="3" w:space="0" w:color="000000"/>
                  <w:bottom w:val="nil"/>
                  <w:right w:val="single" w:sz="3" w:space="0" w:color="000000"/>
                </w:tcBorders>
              </w:tcPr>
            </w:tcPrChange>
          </w:tcPr>
          <w:p w14:paraId="7C4E86AA" w14:textId="6E9EBE50" w:rsidR="00C84FE9" w:rsidDel="00360D89" w:rsidRDefault="00C84FE9" w:rsidP="00C84FE9">
            <w:pPr>
              <w:spacing w:after="0" w:line="259" w:lineRule="auto"/>
              <w:rPr>
                <w:del w:id="7273" w:author="Simon Johnson" w:date="2021-03-01T14:58:00Z"/>
              </w:rPr>
            </w:pPr>
            <w:del w:id="7274" w:author="Simon Johnson" w:date="2021-03-01T14:58:00Z">
              <w:r w:rsidDel="00360D89">
                <w:delText>Flags</w:delText>
              </w:r>
            </w:del>
          </w:p>
        </w:tc>
        <w:tc>
          <w:tcPr>
            <w:tcW w:w="957" w:type="dxa"/>
            <w:tcBorders>
              <w:top w:val="single" w:sz="3" w:space="0" w:color="000000"/>
              <w:left w:val="single" w:sz="3" w:space="0" w:color="000000"/>
              <w:bottom w:val="nil"/>
              <w:right w:val="single" w:sz="3" w:space="0" w:color="000000"/>
            </w:tcBorders>
            <w:tcPrChange w:id="7275" w:author="Simon Johnson" w:date="2021-03-01T14:58:00Z">
              <w:tcPr>
                <w:tcW w:w="854" w:type="dxa"/>
                <w:tcBorders>
                  <w:top w:val="single" w:sz="3" w:space="0" w:color="000000"/>
                  <w:left w:val="single" w:sz="3" w:space="0" w:color="000000"/>
                  <w:bottom w:val="nil"/>
                  <w:right w:val="single" w:sz="3" w:space="0" w:color="000000"/>
                </w:tcBorders>
              </w:tcPr>
            </w:tcPrChange>
          </w:tcPr>
          <w:p w14:paraId="6B911214" w14:textId="762C6A42" w:rsidR="00C84FE9" w:rsidDel="00360D89" w:rsidRDefault="00C84FE9" w:rsidP="00C84FE9">
            <w:pPr>
              <w:spacing w:after="0" w:line="259" w:lineRule="auto"/>
              <w:rPr>
                <w:del w:id="7276" w:author="Simon Johnson" w:date="2021-03-01T14:58:00Z"/>
              </w:rPr>
            </w:pPr>
            <w:del w:id="7277" w:author="Simon Johnson" w:date="2021-03-01T14:58:00Z">
              <w:r w:rsidDel="00360D89">
                <w:delText>TopicId</w:delText>
              </w:r>
            </w:del>
          </w:p>
        </w:tc>
        <w:tc>
          <w:tcPr>
            <w:tcW w:w="835" w:type="dxa"/>
            <w:tcBorders>
              <w:top w:val="single" w:sz="3" w:space="0" w:color="000000"/>
              <w:left w:val="single" w:sz="3" w:space="0" w:color="000000"/>
              <w:bottom w:val="nil"/>
              <w:right w:val="single" w:sz="3" w:space="0" w:color="000000"/>
            </w:tcBorders>
            <w:tcPrChange w:id="7278" w:author="Simon Johnson" w:date="2021-03-01T14:58:00Z">
              <w:tcPr>
                <w:tcW w:w="759" w:type="dxa"/>
                <w:tcBorders>
                  <w:top w:val="single" w:sz="3" w:space="0" w:color="000000"/>
                  <w:left w:val="single" w:sz="3" w:space="0" w:color="000000"/>
                  <w:bottom w:val="nil"/>
                  <w:right w:val="single" w:sz="3" w:space="0" w:color="000000"/>
                </w:tcBorders>
              </w:tcPr>
            </w:tcPrChange>
          </w:tcPr>
          <w:p w14:paraId="376F7FE1" w14:textId="02241B77" w:rsidR="00C84FE9" w:rsidDel="00360D89" w:rsidRDefault="00C84FE9" w:rsidP="00C84FE9">
            <w:pPr>
              <w:spacing w:after="0" w:line="259" w:lineRule="auto"/>
              <w:rPr>
                <w:del w:id="7279" w:author="Simon Johnson" w:date="2021-03-01T14:58:00Z"/>
              </w:rPr>
            </w:pPr>
            <w:del w:id="7280" w:author="Simon Johnson" w:date="2021-03-01T14:58:00Z">
              <w:r w:rsidDel="00360D89">
                <w:delText>MsgId</w:delText>
              </w:r>
            </w:del>
          </w:p>
        </w:tc>
        <w:tc>
          <w:tcPr>
            <w:tcW w:w="1422" w:type="dxa"/>
            <w:tcBorders>
              <w:top w:val="single" w:sz="3" w:space="0" w:color="000000"/>
              <w:left w:val="single" w:sz="3" w:space="0" w:color="000000"/>
              <w:bottom w:val="nil"/>
              <w:right w:val="single" w:sz="3" w:space="0" w:color="000000"/>
            </w:tcBorders>
            <w:tcPrChange w:id="7281" w:author="Simon Johnson" w:date="2021-03-01T14:58:00Z">
              <w:tcPr>
                <w:tcW w:w="1202" w:type="dxa"/>
                <w:tcBorders>
                  <w:top w:val="single" w:sz="3" w:space="0" w:color="000000"/>
                  <w:left w:val="single" w:sz="3" w:space="0" w:color="000000"/>
                  <w:bottom w:val="nil"/>
                  <w:right w:val="single" w:sz="3" w:space="0" w:color="000000"/>
                </w:tcBorders>
              </w:tcPr>
            </w:tcPrChange>
          </w:tcPr>
          <w:p w14:paraId="4B89A2E5" w14:textId="7647C87D" w:rsidR="00C84FE9" w:rsidDel="00360D89" w:rsidRDefault="00C84FE9" w:rsidP="00C84FE9">
            <w:pPr>
              <w:spacing w:after="0" w:line="259" w:lineRule="auto"/>
              <w:rPr>
                <w:del w:id="7282" w:author="Simon Johnson" w:date="2021-03-01T14:58:00Z"/>
              </w:rPr>
            </w:pPr>
            <w:del w:id="7283" w:author="Simon Johnson" w:date="2021-03-01T14:58:00Z">
              <w:r w:rsidDel="00360D89">
                <w:delText>ReturnCode</w:delText>
              </w:r>
            </w:del>
          </w:p>
        </w:tc>
      </w:tr>
      <w:tr w:rsidR="00C84FE9" w:rsidDel="00360D89" w14:paraId="263E5FDD" w14:textId="70BFF1F7" w:rsidTr="00360D89">
        <w:trPr>
          <w:trHeight w:val="241"/>
          <w:del w:id="7284" w:author="Simon Johnson" w:date="2021-03-01T14:58:00Z"/>
          <w:trPrChange w:id="7285" w:author="Simon Johnson" w:date="2021-03-01T14:58:00Z">
            <w:trPr>
              <w:trHeight w:val="241"/>
            </w:trPr>
          </w:trPrChange>
        </w:trPr>
        <w:tc>
          <w:tcPr>
            <w:tcW w:w="961" w:type="dxa"/>
            <w:tcBorders>
              <w:top w:val="nil"/>
              <w:left w:val="single" w:sz="3" w:space="0" w:color="000000"/>
              <w:bottom w:val="single" w:sz="3" w:space="0" w:color="000000"/>
              <w:right w:val="single" w:sz="3" w:space="0" w:color="000000"/>
            </w:tcBorders>
            <w:tcPrChange w:id="7286" w:author="Simon Johnson" w:date="2021-03-01T14:58:00Z">
              <w:tcPr>
                <w:tcW w:w="909" w:type="dxa"/>
                <w:tcBorders>
                  <w:top w:val="nil"/>
                  <w:left w:val="single" w:sz="3" w:space="0" w:color="000000"/>
                  <w:bottom w:val="single" w:sz="3" w:space="0" w:color="000000"/>
                  <w:right w:val="single" w:sz="3" w:space="0" w:color="000000"/>
                </w:tcBorders>
              </w:tcPr>
            </w:tcPrChange>
          </w:tcPr>
          <w:p w14:paraId="44C6FAE1" w14:textId="1C0BECA5" w:rsidR="00C84FE9" w:rsidDel="00360D89" w:rsidRDefault="00C84FE9" w:rsidP="00C84FE9">
            <w:pPr>
              <w:spacing w:after="0" w:line="259" w:lineRule="auto"/>
              <w:rPr>
                <w:del w:id="7287" w:author="Simon Johnson" w:date="2021-03-01T14:58:00Z"/>
              </w:rPr>
            </w:pPr>
            <w:del w:id="7288" w:author="Simon Johnson" w:date="2021-03-01T14:58:00Z">
              <w:r w:rsidDel="00360D89">
                <w:delText>(</w:delText>
              </w:r>
              <w:r w:rsidR="00FB5396" w:rsidDel="00360D89">
                <w:delText>byte</w:delText>
              </w:r>
              <w:r w:rsidDel="00360D89">
                <w:delText xml:space="preserve"> 0)</w:delText>
              </w:r>
            </w:del>
          </w:p>
        </w:tc>
        <w:tc>
          <w:tcPr>
            <w:tcW w:w="1140" w:type="dxa"/>
            <w:tcBorders>
              <w:top w:val="nil"/>
              <w:left w:val="single" w:sz="3" w:space="0" w:color="000000"/>
              <w:bottom w:val="single" w:sz="3" w:space="0" w:color="000000"/>
              <w:right w:val="single" w:sz="3" w:space="0" w:color="000000"/>
            </w:tcBorders>
            <w:tcPrChange w:id="7289" w:author="Simon Johnson" w:date="2021-03-01T14:58:00Z">
              <w:tcPr>
                <w:tcW w:w="987" w:type="dxa"/>
                <w:tcBorders>
                  <w:top w:val="nil"/>
                  <w:left w:val="single" w:sz="3" w:space="0" w:color="000000"/>
                  <w:bottom w:val="single" w:sz="3" w:space="0" w:color="000000"/>
                  <w:right w:val="single" w:sz="3" w:space="0" w:color="000000"/>
                </w:tcBorders>
              </w:tcPr>
            </w:tcPrChange>
          </w:tcPr>
          <w:p w14:paraId="209372B7" w14:textId="70BA4EA8" w:rsidR="00C84FE9" w:rsidDel="00360D89" w:rsidRDefault="00C84FE9" w:rsidP="00C84FE9">
            <w:pPr>
              <w:spacing w:after="0" w:line="259" w:lineRule="auto"/>
              <w:ind w:right="4"/>
              <w:jc w:val="center"/>
              <w:rPr>
                <w:del w:id="7290" w:author="Simon Johnson" w:date="2021-03-01T14:58:00Z"/>
              </w:rPr>
            </w:pPr>
            <w:del w:id="7291" w:author="Simon Johnson" w:date="2021-03-01T14:58:00Z">
              <w:r w:rsidDel="00360D89">
                <w:delText>(1)</w:delText>
              </w:r>
            </w:del>
          </w:p>
        </w:tc>
        <w:tc>
          <w:tcPr>
            <w:tcW w:w="773" w:type="dxa"/>
            <w:tcBorders>
              <w:top w:val="nil"/>
              <w:left w:val="single" w:sz="3" w:space="0" w:color="000000"/>
              <w:bottom w:val="single" w:sz="3" w:space="0" w:color="000000"/>
              <w:right w:val="single" w:sz="3" w:space="0" w:color="000000"/>
            </w:tcBorders>
            <w:tcPrChange w:id="7292" w:author="Simon Johnson" w:date="2021-03-01T14:58:00Z">
              <w:tcPr>
                <w:tcW w:w="671" w:type="dxa"/>
                <w:tcBorders>
                  <w:top w:val="nil"/>
                  <w:left w:val="single" w:sz="3" w:space="0" w:color="000000"/>
                  <w:bottom w:val="single" w:sz="3" w:space="0" w:color="000000"/>
                  <w:right w:val="single" w:sz="3" w:space="0" w:color="000000"/>
                </w:tcBorders>
              </w:tcPr>
            </w:tcPrChange>
          </w:tcPr>
          <w:p w14:paraId="53A49C50" w14:textId="5EF30F69" w:rsidR="00C84FE9" w:rsidDel="00360D89" w:rsidRDefault="00C84FE9" w:rsidP="00C84FE9">
            <w:pPr>
              <w:spacing w:after="0" w:line="259" w:lineRule="auto"/>
              <w:ind w:right="4"/>
              <w:jc w:val="center"/>
              <w:rPr>
                <w:del w:id="7293" w:author="Simon Johnson" w:date="2021-03-01T14:58:00Z"/>
              </w:rPr>
            </w:pPr>
            <w:del w:id="7294" w:author="Simon Johnson" w:date="2021-03-01T14:58:00Z">
              <w:r w:rsidDel="00360D89">
                <w:delText>(2)</w:delText>
              </w:r>
            </w:del>
          </w:p>
        </w:tc>
        <w:tc>
          <w:tcPr>
            <w:tcW w:w="957" w:type="dxa"/>
            <w:tcBorders>
              <w:top w:val="nil"/>
              <w:left w:val="single" w:sz="3" w:space="0" w:color="000000"/>
              <w:bottom w:val="single" w:sz="3" w:space="0" w:color="000000"/>
              <w:right w:val="single" w:sz="3" w:space="0" w:color="000000"/>
            </w:tcBorders>
            <w:tcPrChange w:id="7295" w:author="Simon Johnson" w:date="2021-03-01T14:58:00Z">
              <w:tcPr>
                <w:tcW w:w="854" w:type="dxa"/>
                <w:tcBorders>
                  <w:top w:val="nil"/>
                  <w:left w:val="single" w:sz="3" w:space="0" w:color="000000"/>
                  <w:bottom w:val="single" w:sz="3" w:space="0" w:color="000000"/>
                  <w:right w:val="single" w:sz="3" w:space="0" w:color="000000"/>
                </w:tcBorders>
              </w:tcPr>
            </w:tcPrChange>
          </w:tcPr>
          <w:p w14:paraId="6D0D8DFD" w14:textId="63461596" w:rsidR="00C84FE9" w:rsidDel="00360D89" w:rsidRDefault="00C84FE9" w:rsidP="00C84FE9">
            <w:pPr>
              <w:spacing w:after="0" w:line="259" w:lineRule="auto"/>
              <w:ind w:right="4"/>
              <w:jc w:val="center"/>
              <w:rPr>
                <w:del w:id="7296" w:author="Simon Johnson" w:date="2021-03-01T14:58:00Z"/>
              </w:rPr>
            </w:pPr>
            <w:del w:id="7297" w:author="Simon Johnson" w:date="2021-03-01T14:58:00Z">
              <w:r w:rsidDel="00360D89">
                <w:delText>(3,4)</w:delText>
              </w:r>
            </w:del>
          </w:p>
        </w:tc>
        <w:tc>
          <w:tcPr>
            <w:tcW w:w="835" w:type="dxa"/>
            <w:tcBorders>
              <w:top w:val="nil"/>
              <w:left w:val="single" w:sz="3" w:space="0" w:color="000000"/>
              <w:bottom w:val="single" w:sz="3" w:space="0" w:color="000000"/>
              <w:right w:val="single" w:sz="3" w:space="0" w:color="000000"/>
            </w:tcBorders>
            <w:tcPrChange w:id="7298" w:author="Simon Johnson" w:date="2021-03-01T14:58:00Z">
              <w:tcPr>
                <w:tcW w:w="759" w:type="dxa"/>
                <w:tcBorders>
                  <w:top w:val="nil"/>
                  <w:left w:val="single" w:sz="3" w:space="0" w:color="000000"/>
                  <w:bottom w:val="single" w:sz="3" w:space="0" w:color="000000"/>
                  <w:right w:val="single" w:sz="3" w:space="0" w:color="000000"/>
                </w:tcBorders>
              </w:tcPr>
            </w:tcPrChange>
          </w:tcPr>
          <w:p w14:paraId="3C0D1673" w14:textId="13ABC47D" w:rsidR="00C84FE9" w:rsidDel="00360D89" w:rsidRDefault="00C84FE9" w:rsidP="00C84FE9">
            <w:pPr>
              <w:spacing w:after="0" w:line="259" w:lineRule="auto"/>
              <w:ind w:right="4"/>
              <w:jc w:val="center"/>
              <w:rPr>
                <w:del w:id="7299" w:author="Simon Johnson" w:date="2021-03-01T14:58:00Z"/>
              </w:rPr>
            </w:pPr>
            <w:del w:id="7300" w:author="Simon Johnson" w:date="2021-03-01T14:58:00Z">
              <w:r w:rsidDel="00360D89">
                <w:delText>(5,6)</w:delText>
              </w:r>
            </w:del>
          </w:p>
        </w:tc>
        <w:tc>
          <w:tcPr>
            <w:tcW w:w="1422" w:type="dxa"/>
            <w:tcBorders>
              <w:top w:val="nil"/>
              <w:left w:val="single" w:sz="3" w:space="0" w:color="000000"/>
              <w:bottom w:val="single" w:sz="3" w:space="0" w:color="000000"/>
              <w:right w:val="single" w:sz="3" w:space="0" w:color="000000"/>
            </w:tcBorders>
            <w:tcPrChange w:id="7301" w:author="Simon Johnson" w:date="2021-03-01T14:58:00Z">
              <w:tcPr>
                <w:tcW w:w="1202" w:type="dxa"/>
                <w:tcBorders>
                  <w:top w:val="nil"/>
                  <w:left w:val="single" w:sz="3" w:space="0" w:color="000000"/>
                  <w:bottom w:val="single" w:sz="3" w:space="0" w:color="000000"/>
                  <w:right w:val="single" w:sz="3" w:space="0" w:color="000000"/>
                </w:tcBorders>
              </w:tcPr>
            </w:tcPrChange>
          </w:tcPr>
          <w:p w14:paraId="5D231736" w14:textId="1EBDC1C9" w:rsidR="00C84FE9" w:rsidDel="00360D89" w:rsidRDefault="00C84FE9" w:rsidP="00C84FE9">
            <w:pPr>
              <w:spacing w:after="0" w:line="259" w:lineRule="auto"/>
              <w:ind w:right="4"/>
              <w:jc w:val="center"/>
              <w:rPr>
                <w:del w:id="7302" w:author="Simon Johnson" w:date="2021-03-01T14:58:00Z"/>
              </w:rPr>
            </w:pPr>
            <w:del w:id="7303" w:author="Simon Johnson" w:date="2021-03-01T14:58:00Z">
              <w:r w:rsidDel="00360D89">
                <w:delText>(7)</w:delText>
              </w:r>
            </w:del>
          </w:p>
        </w:tc>
      </w:tr>
    </w:tbl>
    <w:p w14:paraId="41F074AE" w14:textId="46D8874B" w:rsidR="00C84FE9" w:rsidDel="00360D89" w:rsidRDefault="00C84FE9" w:rsidP="00C84FE9">
      <w:pPr>
        <w:ind w:left="-15" w:right="990" w:firstLine="299"/>
        <w:rPr>
          <w:del w:id="7304" w:author="Simon Johnson" w:date="2021-03-01T14:58:00Z"/>
        </w:rPr>
      </w:pPr>
      <w:del w:id="7305" w:author="Simon Johnson" w:date="2021-03-01T14:58:00Z">
        <w:r w:rsidDel="00360D89">
          <w:delText>Table 20: SUBACK Message</w:delText>
        </w:r>
      </w:del>
    </w:p>
    <w:p w14:paraId="7BCB20A8" w14:textId="0A9B422A" w:rsidR="00360D89" w:rsidRDefault="00360D89" w:rsidP="00360D89">
      <w:pPr>
        <w:spacing w:after="245" w:line="265" w:lineRule="auto"/>
        <w:jc w:val="center"/>
        <w:rPr>
          <w:ins w:id="7306" w:author="Simon Johnson" w:date="2021-03-01T14:58:00Z"/>
        </w:rPr>
      </w:pPr>
      <w:ins w:id="7307" w:author="Simon Johnson" w:date="2021-03-01T14:58:00Z">
        <w:r>
          <w:t xml:space="preserve">Table 20: SUBACK </w:t>
        </w:r>
      </w:ins>
      <w:ins w:id="7308" w:author="Simon Johnson" w:date="2021-03-09T11:43:00Z">
        <w:r w:rsidR="0018058B">
          <w:t>packet</w:t>
        </w:r>
      </w:ins>
    </w:p>
    <w:p w14:paraId="40B9176B" w14:textId="753FD2B7" w:rsidR="00C84FE9" w:rsidRDefault="00C84FE9">
      <w:pPr>
        <w:ind w:left="-15" w:right="4" w:firstLine="299"/>
        <w:pPrChange w:id="7309" w:author="Simon Johnson" w:date="2021-03-26T11:40:00Z">
          <w:pPr>
            <w:ind w:left="-15" w:right="990" w:firstLine="299"/>
          </w:pPr>
        </w:pPrChange>
      </w:pPr>
      <w:r>
        <w:t xml:space="preserve">The SUBACK </w:t>
      </w:r>
      <w:ins w:id="7310" w:author="Simon Johnson" w:date="2021-03-09T11:43:00Z">
        <w:r w:rsidR="0018058B">
          <w:t>packet</w:t>
        </w:r>
      </w:ins>
      <w:del w:id="7311" w:author="Simon Johnson" w:date="2021-03-09T11:43:00Z">
        <w:r w:rsidDel="0018058B">
          <w:delText>message</w:delText>
        </w:r>
      </w:del>
      <w:r>
        <w:t xml:space="preserve"> is sent by a gateway to a client as an acknowledgment to the receipt and processing of a SUBSCRIBE </w:t>
      </w:r>
      <w:ins w:id="7312" w:author="Simon Johnson" w:date="2021-03-09T11:43:00Z">
        <w:r w:rsidR="0018058B">
          <w:t>packet</w:t>
        </w:r>
      </w:ins>
      <w:del w:id="7313" w:author="Simon Johnson" w:date="2021-03-09T11:43:00Z">
        <w:r w:rsidDel="0018058B">
          <w:delText>message</w:delText>
        </w:r>
      </w:del>
      <w:r>
        <w:t>. Its format is illustrated in Table 20:</w:t>
      </w:r>
    </w:p>
    <w:p w14:paraId="5DCDE1D7" w14:textId="77777777" w:rsidR="006C4474" w:rsidRPr="00080C94" w:rsidRDefault="006C4474">
      <w:pPr>
        <w:pStyle w:val="Heading4"/>
        <w:ind w:right="4"/>
        <w:rPr>
          <w:ins w:id="7314" w:author="Simon Johnson" w:date="2021-03-01T16:11:00Z"/>
        </w:rPr>
        <w:pPrChange w:id="7315" w:author="Simon Johnson" w:date="2021-03-26T11:40:00Z">
          <w:pPr>
            <w:pStyle w:val="Heading4"/>
          </w:pPr>
        </w:pPrChange>
      </w:pPr>
      <w:bookmarkStart w:id="7316" w:name="_Toc71106435"/>
      <w:ins w:id="7317" w:author="Simon Johnson" w:date="2021-03-01T16:11:00Z">
        <w:r>
          <w:t>Length &amp; Packet Type</w:t>
        </w:r>
        <w:bookmarkEnd w:id="7316"/>
      </w:ins>
    </w:p>
    <w:p w14:paraId="3E5DDC0F" w14:textId="40B7DB35" w:rsidR="006C4474" w:rsidRDefault="006C4474">
      <w:pPr>
        <w:spacing w:before="0" w:after="174" w:line="248" w:lineRule="auto"/>
        <w:ind w:right="4"/>
        <w:jc w:val="both"/>
        <w:rPr>
          <w:ins w:id="7318" w:author="Simon Johnson" w:date="2021-03-01T16:11:00Z"/>
        </w:rPr>
        <w:pPrChange w:id="7319" w:author="Simon Johnson" w:date="2021-03-26T11:40:00Z">
          <w:pPr>
            <w:spacing w:before="0" w:after="174" w:line="248" w:lineRule="auto"/>
            <w:ind w:right="990"/>
            <w:jc w:val="both"/>
          </w:pPr>
        </w:pPrChange>
      </w:pPr>
      <w:ins w:id="7320" w:author="Simon Johnson" w:date="2021-03-01T16:11:00Z">
        <w:r>
          <w:t xml:space="preserve">The first 2 or 4 bytes of the packet are encoded according to the variable length packet header format. Please refer to figure </w:t>
        </w:r>
      </w:ins>
      <w:ins w:id="7321" w:author="Simon Johnson" w:date="2021-03-09T16:47:00Z">
        <w:r w:rsidR="00643FDB">
          <w:t>3.1.2</w:t>
        </w:r>
      </w:ins>
      <w:ins w:id="7322" w:author="Simon Johnson" w:date="2021-03-01T16:11:00Z">
        <w:r>
          <w:t xml:space="preserve"> for a detailed description.</w:t>
        </w:r>
      </w:ins>
    </w:p>
    <w:p w14:paraId="122E8050" w14:textId="6D238987" w:rsidR="00360D89" w:rsidRDefault="00C84FE9">
      <w:pPr>
        <w:pStyle w:val="Heading4"/>
        <w:ind w:right="4"/>
        <w:rPr>
          <w:ins w:id="7323" w:author="Simon Johnson" w:date="2021-03-09T14:46:00Z"/>
        </w:rPr>
        <w:pPrChange w:id="7324" w:author="Simon Johnson" w:date="2021-03-26T11:40:00Z">
          <w:pPr>
            <w:pStyle w:val="Heading4"/>
          </w:pPr>
        </w:pPrChange>
      </w:pPr>
      <w:del w:id="7325" w:author="Simon Johnson" w:date="2021-03-01T16:11:00Z">
        <w:r w:rsidDel="006C4474">
          <w:delText>Length and MsgType: see Section 5.2.</w:delText>
        </w:r>
      </w:del>
      <w:bookmarkStart w:id="7326" w:name="_Toc71106436"/>
      <w:ins w:id="7327" w:author="Simon Johnson" w:date="2021-03-01T14:59:00Z">
        <w:r w:rsidR="00360D89">
          <w:t>Flags</w:t>
        </w:r>
      </w:ins>
      <w:bookmarkEnd w:id="7326"/>
    </w:p>
    <w:p w14:paraId="07600306" w14:textId="64044BD4" w:rsidR="005729FF" w:rsidRPr="005729FF" w:rsidRDefault="005729FF">
      <w:pPr>
        <w:ind w:right="4"/>
        <w:rPr>
          <w:ins w:id="7328" w:author="Simon Johnson" w:date="2021-03-01T14:59:00Z"/>
          <w:rPrChange w:id="7329" w:author="Simon Johnson" w:date="2021-03-09T14:46:00Z">
            <w:rPr>
              <w:ins w:id="7330" w:author="Simon Johnson" w:date="2021-03-01T14:59:00Z"/>
            </w:rPr>
          </w:rPrChange>
        </w:rPr>
        <w:pPrChange w:id="7331" w:author="Simon Johnson" w:date="2021-03-26T11:40:00Z">
          <w:pPr>
            <w:pStyle w:val="Heading4"/>
          </w:pPr>
        </w:pPrChange>
      </w:pPr>
      <w:ins w:id="7332" w:author="Simon Johnson" w:date="2021-03-09T14:46:00Z">
        <w:r>
          <w:t>For a detailed description of the subscribe flags please refer to figure 3.2.3.</w:t>
        </w:r>
      </w:ins>
    </w:p>
    <w:p w14:paraId="0F375C52" w14:textId="376FEC0B" w:rsidR="00360D89" w:rsidDel="00360D89" w:rsidRDefault="00360D89">
      <w:pPr>
        <w:spacing w:before="0" w:after="174" w:line="248" w:lineRule="auto"/>
        <w:ind w:right="4"/>
        <w:jc w:val="both"/>
        <w:rPr>
          <w:del w:id="7333" w:author="Simon Johnson" w:date="2021-03-01T15:00:00Z"/>
        </w:rPr>
        <w:pPrChange w:id="7334" w:author="Simon Johnson" w:date="2021-03-26T11:40:00Z">
          <w:pPr>
            <w:numPr>
              <w:numId w:val="67"/>
            </w:numPr>
            <w:spacing w:before="0" w:after="174" w:line="248" w:lineRule="auto"/>
            <w:ind w:left="498" w:right="990" w:hanging="199"/>
            <w:jc w:val="both"/>
          </w:pPr>
        </w:pPrChange>
      </w:pPr>
      <w:bookmarkStart w:id="7335" w:name="_Toc66201237"/>
      <w:bookmarkStart w:id="7336" w:name="_Toc66710317"/>
      <w:bookmarkStart w:id="7337" w:name="_Toc67648573"/>
      <w:bookmarkStart w:id="7338" w:name="_Toc67651056"/>
      <w:bookmarkStart w:id="7339" w:name="_Toc71106437"/>
      <w:bookmarkEnd w:id="7335"/>
      <w:bookmarkEnd w:id="7336"/>
      <w:bookmarkEnd w:id="7337"/>
      <w:bookmarkEnd w:id="7338"/>
      <w:bookmarkEnd w:id="7339"/>
    </w:p>
    <w:p w14:paraId="5FCDB1C9" w14:textId="51CC1966" w:rsidR="00C84FE9" w:rsidDel="00360D89" w:rsidRDefault="00C84FE9">
      <w:pPr>
        <w:numPr>
          <w:ilvl w:val="0"/>
          <w:numId w:val="67"/>
        </w:numPr>
        <w:spacing w:before="0" w:after="174" w:line="248" w:lineRule="auto"/>
        <w:ind w:right="4" w:hanging="199"/>
        <w:jc w:val="both"/>
        <w:rPr>
          <w:del w:id="7340" w:author="Simon Johnson" w:date="2021-03-01T15:00:00Z"/>
        </w:rPr>
        <w:pPrChange w:id="7341" w:author="Simon Johnson" w:date="2021-03-26T11:40:00Z">
          <w:pPr>
            <w:numPr>
              <w:numId w:val="67"/>
            </w:numPr>
            <w:spacing w:before="0" w:after="174" w:line="248" w:lineRule="auto"/>
            <w:ind w:left="498" w:right="990" w:hanging="199"/>
            <w:jc w:val="both"/>
          </w:pPr>
        </w:pPrChange>
      </w:pPr>
      <w:del w:id="7342" w:author="Simon Johnson" w:date="2021-03-01T15:00:00Z">
        <w:r w:rsidDel="00360D89">
          <w:delText>Flags:</w:delText>
        </w:r>
        <w:bookmarkStart w:id="7343" w:name="_Toc66201238"/>
        <w:bookmarkStart w:id="7344" w:name="_Toc66710318"/>
        <w:bookmarkStart w:id="7345" w:name="_Toc67648574"/>
        <w:bookmarkStart w:id="7346" w:name="_Toc67651057"/>
        <w:bookmarkStart w:id="7347" w:name="_Toc71106438"/>
        <w:bookmarkEnd w:id="7343"/>
        <w:bookmarkEnd w:id="7344"/>
        <w:bookmarkEnd w:id="7345"/>
        <w:bookmarkEnd w:id="7346"/>
        <w:bookmarkEnd w:id="7347"/>
      </w:del>
    </w:p>
    <w:p w14:paraId="712A5A16" w14:textId="2EF1ABD5" w:rsidR="00C84FE9" w:rsidDel="00360D89" w:rsidRDefault="00C84FE9">
      <w:pPr>
        <w:numPr>
          <w:ilvl w:val="1"/>
          <w:numId w:val="67"/>
        </w:numPr>
        <w:spacing w:before="0" w:after="99" w:line="248" w:lineRule="auto"/>
        <w:ind w:right="4" w:hanging="199"/>
        <w:jc w:val="both"/>
        <w:rPr>
          <w:del w:id="7348" w:author="Simon Johnson" w:date="2021-03-01T15:00:00Z"/>
        </w:rPr>
        <w:pPrChange w:id="7349" w:author="Simon Johnson" w:date="2021-03-26T11:40:00Z">
          <w:pPr>
            <w:numPr>
              <w:ilvl w:val="1"/>
              <w:numId w:val="67"/>
            </w:numPr>
            <w:spacing w:before="0" w:after="99" w:line="248" w:lineRule="auto"/>
            <w:ind w:left="936" w:right="990" w:hanging="199"/>
            <w:jc w:val="both"/>
          </w:pPr>
        </w:pPrChange>
      </w:pPr>
      <w:del w:id="7350" w:author="Simon Johnson" w:date="2021-03-01T15:00:00Z">
        <w:r w:rsidDel="00360D89">
          <w:delText>DUP: not used.</w:delText>
        </w:r>
        <w:bookmarkStart w:id="7351" w:name="_Toc66201239"/>
        <w:bookmarkStart w:id="7352" w:name="_Toc66710319"/>
        <w:bookmarkStart w:id="7353" w:name="_Toc67648575"/>
        <w:bookmarkStart w:id="7354" w:name="_Toc67651058"/>
        <w:bookmarkStart w:id="7355" w:name="_Toc71106439"/>
        <w:bookmarkEnd w:id="7351"/>
        <w:bookmarkEnd w:id="7352"/>
        <w:bookmarkEnd w:id="7353"/>
        <w:bookmarkEnd w:id="7354"/>
        <w:bookmarkEnd w:id="7355"/>
      </w:del>
    </w:p>
    <w:p w14:paraId="60C76F7E" w14:textId="3A0C66E0" w:rsidR="00360D89" w:rsidRDefault="00C84FE9">
      <w:pPr>
        <w:pStyle w:val="Heading4"/>
        <w:ind w:right="4"/>
        <w:rPr>
          <w:ins w:id="7356" w:author="Simon Johnson" w:date="2021-03-01T15:00:00Z"/>
        </w:rPr>
        <w:pPrChange w:id="7357" w:author="Simon Johnson" w:date="2021-03-26T11:40:00Z">
          <w:pPr>
            <w:pStyle w:val="Heading4"/>
          </w:pPr>
        </w:pPrChange>
      </w:pPr>
      <w:del w:id="7358" w:author="Simon Johnson" w:date="2021-03-09T14:46:00Z">
        <w:r w:rsidDel="005729FF">
          <w:delText>QoS: same as MQTT, contains the granted QoS level.</w:delText>
        </w:r>
      </w:del>
      <w:bookmarkStart w:id="7359" w:name="_Toc71106440"/>
      <w:ins w:id="7360" w:author="Simon Johnson" w:date="2021-03-01T15:00:00Z">
        <w:r w:rsidR="00360D89">
          <w:t xml:space="preserve">Topic </w:t>
        </w:r>
      </w:ins>
      <w:ins w:id="7361" w:author="Simon Johnson" w:date="2021-03-09T12:19:00Z">
        <w:r w:rsidR="00F02E04">
          <w:t>Alias</w:t>
        </w:r>
      </w:ins>
      <w:bookmarkEnd w:id="7359"/>
    </w:p>
    <w:p w14:paraId="1EFD575E" w14:textId="28A33ECD" w:rsidR="00360D89" w:rsidDel="00360D89" w:rsidRDefault="00360D89">
      <w:pPr>
        <w:spacing w:before="0" w:after="98" w:line="248" w:lineRule="auto"/>
        <w:ind w:right="4"/>
        <w:jc w:val="both"/>
        <w:rPr>
          <w:del w:id="7362" w:author="Simon Johnson" w:date="2021-03-01T15:01:00Z"/>
        </w:rPr>
        <w:pPrChange w:id="7363" w:author="Simon Johnson" w:date="2021-03-26T11:40:00Z">
          <w:pPr>
            <w:numPr>
              <w:ilvl w:val="1"/>
              <w:numId w:val="67"/>
            </w:numPr>
            <w:spacing w:before="0" w:after="98" w:line="248" w:lineRule="auto"/>
            <w:ind w:left="936" w:right="990" w:hanging="199"/>
            <w:jc w:val="both"/>
          </w:pPr>
        </w:pPrChange>
      </w:pPr>
      <w:ins w:id="7364" w:author="Simon Johnson" w:date="2021-03-01T15:01:00Z">
        <w:r>
          <w:t xml:space="preserve">In </w:t>
        </w:r>
      </w:ins>
    </w:p>
    <w:p w14:paraId="1F008117" w14:textId="7ADBFE37" w:rsidR="00C84FE9" w:rsidDel="00360D89" w:rsidRDefault="00C84FE9">
      <w:pPr>
        <w:spacing w:before="0" w:after="98" w:line="248" w:lineRule="auto"/>
        <w:ind w:right="4"/>
        <w:jc w:val="both"/>
        <w:rPr>
          <w:del w:id="7365" w:author="Simon Johnson" w:date="2021-03-01T15:00:00Z"/>
        </w:rPr>
        <w:pPrChange w:id="7366" w:author="Simon Johnson" w:date="2021-03-26T11:40:00Z">
          <w:pPr>
            <w:numPr>
              <w:ilvl w:val="1"/>
              <w:numId w:val="67"/>
            </w:numPr>
            <w:spacing w:before="0" w:after="98" w:line="248" w:lineRule="auto"/>
            <w:ind w:left="936" w:right="990" w:hanging="199"/>
            <w:jc w:val="both"/>
          </w:pPr>
        </w:pPrChange>
      </w:pPr>
      <w:del w:id="7367" w:author="Simon Johnson" w:date="2021-03-01T15:00:00Z">
        <w:r w:rsidDel="00360D89">
          <w:delText>Retain: not used.</w:delText>
        </w:r>
      </w:del>
    </w:p>
    <w:p w14:paraId="71650FA4" w14:textId="7915354A" w:rsidR="00C84FE9" w:rsidDel="00360D89" w:rsidRDefault="00C84FE9">
      <w:pPr>
        <w:spacing w:before="0" w:after="98" w:line="248" w:lineRule="auto"/>
        <w:ind w:right="4"/>
        <w:jc w:val="both"/>
        <w:rPr>
          <w:del w:id="7368" w:author="Simon Johnson" w:date="2021-03-01T15:00:00Z"/>
        </w:rPr>
        <w:pPrChange w:id="7369" w:author="Simon Johnson" w:date="2021-03-26T11:40:00Z">
          <w:pPr>
            <w:numPr>
              <w:ilvl w:val="1"/>
              <w:numId w:val="67"/>
            </w:numPr>
            <w:spacing w:before="0" w:after="98" w:line="248" w:lineRule="auto"/>
            <w:ind w:left="936" w:right="990" w:hanging="199"/>
            <w:jc w:val="both"/>
          </w:pPr>
        </w:pPrChange>
      </w:pPr>
      <w:del w:id="7370" w:author="Simon Johnson" w:date="2021-03-01T15:00:00Z">
        <w:r w:rsidDel="00360D89">
          <w:delText>Will: not used</w:delText>
        </w:r>
      </w:del>
    </w:p>
    <w:p w14:paraId="4D160C70" w14:textId="47EB993A" w:rsidR="00C84FE9" w:rsidDel="00360D89" w:rsidRDefault="00C84FE9">
      <w:pPr>
        <w:spacing w:before="0" w:after="98" w:line="248" w:lineRule="auto"/>
        <w:ind w:right="4"/>
        <w:jc w:val="both"/>
        <w:rPr>
          <w:del w:id="7371" w:author="Simon Johnson" w:date="2021-03-01T15:00:00Z"/>
        </w:rPr>
        <w:pPrChange w:id="7372" w:author="Simon Johnson" w:date="2021-03-26T11:40:00Z">
          <w:pPr>
            <w:numPr>
              <w:ilvl w:val="1"/>
              <w:numId w:val="67"/>
            </w:numPr>
            <w:spacing w:before="0" w:after="98" w:line="248" w:lineRule="auto"/>
            <w:ind w:left="936" w:right="990" w:hanging="199"/>
            <w:jc w:val="both"/>
          </w:pPr>
        </w:pPrChange>
      </w:pPr>
      <w:del w:id="7373" w:author="Simon Johnson" w:date="2021-03-01T15:00:00Z">
        <w:r w:rsidDel="00360D89">
          <w:delText>CleanSession: not used</w:delText>
        </w:r>
      </w:del>
    </w:p>
    <w:p w14:paraId="61E7FEAD" w14:textId="3679FC45" w:rsidR="00C84FE9" w:rsidDel="00360D89" w:rsidRDefault="00C84FE9">
      <w:pPr>
        <w:spacing w:before="0" w:after="174" w:line="248" w:lineRule="auto"/>
        <w:ind w:right="4"/>
        <w:jc w:val="both"/>
        <w:rPr>
          <w:del w:id="7374" w:author="Simon Johnson" w:date="2021-03-01T15:00:00Z"/>
        </w:rPr>
        <w:pPrChange w:id="7375" w:author="Simon Johnson" w:date="2021-03-26T11:40:00Z">
          <w:pPr>
            <w:numPr>
              <w:ilvl w:val="1"/>
              <w:numId w:val="67"/>
            </w:numPr>
            <w:spacing w:before="0" w:after="174" w:line="248" w:lineRule="auto"/>
            <w:ind w:left="936" w:right="990" w:hanging="199"/>
            <w:jc w:val="both"/>
          </w:pPr>
        </w:pPrChange>
      </w:pPr>
      <w:del w:id="7376" w:author="Simon Johnson" w:date="2021-03-01T15:00:00Z">
        <w:r w:rsidDel="00360D89">
          <w:delText>TopicIdType: not used</w:delText>
        </w:r>
      </w:del>
    </w:p>
    <w:p w14:paraId="1C221275" w14:textId="42DEA9DC" w:rsidR="00C84FE9" w:rsidRDefault="00C84FE9">
      <w:pPr>
        <w:spacing w:before="0" w:after="147" w:line="248" w:lineRule="auto"/>
        <w:ind w:right="4"/>
        <w:jc w:val="both"/>
        <w:rPr>
          <w:ins w:id="7377" w:author="Simon Johnson" w:date="2021-03-01T15:01:00Z"/>
        </w:rPr>
        <w:pPrChange w:id="7378" w:author="Simon Johnson" w:date="2021-03-26T11:40:00Z">
          <w:pPr>
            <w:spacing w:before="0" w:after="147" w:line="248" w:lineRule="auto"/>
            <w:ind w:right="990"/>
            <w:jc w:val="both"/>
          </w:pPr>
        </w:pPrChange>
      </w:pPr>
      <w:del w:id="7379" w:author="Simon Johnson" w:date="2021-03-01T15:01:00Z">
        <w:r w:rsidDel="00360D89">
          <w:delText xml:space="preserve">TopicId: in </w:delText>
        </w:r>
      </w:del>
      <w:r>
        <w:t xml:space="preserve">case of “accepted” the value that will be used as topic </w:t>
      </w:r>
      <w:ins w:id="7380" w:author="Simon Johnson" w:date="2021-03-09T12:19:00Z">
        <w:r w:rsidR="00F02E04">
          <w:t xml:space="preserve">alias </w:t>
        </w:r>
      </w:ins>
      <w:del w:id="7381" w:author="Simon Johnson" w:date="2021-03-09T12:19:00Z">
        <w:r w:rsidDel="00F02E04">
          <w:delText xml:space="preserve">id </w:delText>
        </w:r>
      </w:del>
      <w:r>
        <w:t xml:space="preserve">by the gateway when sending PUBLISH </w:t>
      </w:r>
      <w:ins w:id="7382" w:author="Simon Johnson" w:date="2021-03-09T11:43:00Z">
        <w:r w:rsidR="0018058B">
          <w:t>packet</w:t>
        </w:r>
      </w:ins>
      <w:del w:id="7383" w:author="Simon Johnson" w:date="2021-03-09T11:43:00Z">
        <w:r w:rsidDel="0018058B">
          <w:delText>message</w:delText>
        </w:r>
      </w:del>
      <w:r>
        <w:t>s to the client (not relevant in case of subscriptions to a short topic name or to a topic name which contains wildcard characters)</w:t>
      </w:r>
    </w:p>
    <w:p w14:paraId="23BAE01E" w14:textId="09E978CA" w:rsidR="00360D89" w:rsidRDefault="00DB32D3">
      <w:pPr>
        <w:pStyle w:val="Heading4"/>
        <w:ind w:right="4"/>
        <w:rPr>
          <w:ins w:id="7384" w:author="Simon Johnson" w:date="2021-03-01T15:01:00Z"/>
        </w:rPr>
        <w:pPrChange w:id="7385" w:author="Simon Johnson" w:date="2021-03-26T11:40:00Z">
          <w:pPr>
            <w:pStyle w:val="Heading4"/>
          </w:pPr>
        </w:pPrChange>
      </w:pPr>
      <w:bookmarkStart w:id="7386" w:name="_Toc71106441"/>
      <w:ins w:id="7387" w:author="Simon Johnson" w:date="2021-03-09T10:52:00Z">
        <w:r>
          <w:t>Packet</w:t>
        </w:r>
      </w:ins>
      <w:ins w:id="7388" w:author="Simon Johnson" w:date="2021-03-01T15:01:00Z">
        <w:r w:rsidR="00360D89">
          <w:t xml:space="preserve"> Id</w:t>
        </w:r>
        <w:bookmarkEnd w:id="7386"/>
      </w:ins>
    </w:p>
    <w:p w14:paraId="63A49EB1" w14:textId="33A2747D" w:rsidR="00360D89" w:rsidDel="00360D89" w:rsidRDefault="00360D89">
      <w:pPr>
        <w:spacing w:before="0" w:after="147" w:line="248" w:lineRule="auto"/>
        <w:ind w:right="4"/>
        <w:jc w:val="both"/>
        <w:rPr>
          <w:del w:id="7389" w:author="Simon Johnson" w:date="2021-03-01T15:01:00Z"/>
        </w:rPr>
        <w:pPrChange w:id="7390" w:author="Simon Johnson" w:date="2021-03-26T11:40:00Z">
          <w:pPr>
            <w:numPr>
              <w:numId w:val="67"/>
            </w:numPr>
            <w:spacing w:before="0" w:after="147" w:line="248" w:lineRule="auto"/>
            <w:ind w:left="498" w:right="990" w:hanging="199"/>
            <w:jc w:val="both"/>
          </w:pPr>
        </w:pPrChange>
      </w:pPr>
    </w:p>
    <w:p w14:paraId="622AE3A6" w14:textId="3545122B" w:rsidR="00C84FE9" w:rsidRDefault="00C84FE9">
      <w:pPr>
        <w:spacing w:before="0" w:after="149" w:line="248" w:lineRule="auto"/>
        <w:ind w:right="4"/>
        <w:jc w:val="both"/>
        <w:rPr>
          <w:ins w:id="7391" w:author="Simon Johnson" w:date="2021-03-01T15:01:00Z"/>
        </w:rPr>
        <w:pPrChange w:id="7392" w:author="Simon Johnson" w:date="2021-03-26T11:40:00Z">
          <w:pPr>
            <w:spacing w:before="0" w:after="149" w:line="248" w:lineRule="auto"/>
            <w:ind w:right="990"/>
            <w:jc w:val="both"/>
          </w:pPr>
        </w:pPrChange>
      </w:pPr>
      <w:del w:id="7393" w:author="Simon Johnson" w:date="2021-03-01T15:01:00Z">
        <w:r w:rsidDel="00360D89">
          <w:delText>MsgId: s</w:delText>
        </w:r>
      </w:del>
      <w:ins w:id="7394" w:author="Simon Johnson" w:date="2021-03-01T15:01:00Z">
        <w:r w:rsidR="00360D89">
          <w:t>S</w:t>
        </w:r>
      </w:ins>
      <w:r>
        <w:t xml:space="preserve">ame value as the one contained in the corresponding SUBSCRIBE </w:t>
      </w:r>
      <w:ins w:id="7395" w:author="Simon Johnson" w:date="2021-03-09T11:43:00Z">
        <w:r w:rsidR="0018058B">
          <w:t>packet</w:t>
        </w:r>
      </w:ins>
      <w:del w:id="7396" w:author="Simon Johnson" w:date="2021-03-09T11:43:00Z">
        <w:r w:rsidDel="0018058B">
          <w:delText>message</w:delText>
        </w:r>
      </w:del>
      <w:r>
        <w:t>.</w:t>
      </w:r>
    </w:p>
    <w:p w14:paraId="6ADBE89F" w14:textId="5EDFBD02" w:rsidR="00360D89" w:rsidRDefault="00360D89">
      <w:pPr>
        <w:pStyle w:val="Heading4"/>
        <w:ind w:right="4"/>
        <w:rPr>
          <w:ins w:id="7397" w:author="Simon Johnson" w:date="2021-03-01T15:01:00Z"/>
        </w:rPr>
        <w:pPrChange w:id="7398" w:author="Simon Johnson" w:date="2021-03-26T11:40:00Z">
          <w:pPr>
            <w:pStyle w:val="Heading4"/>
          </w:pPr>
        </w:pPrChange>
      </w:pPr>
      <w:bookmarkStart w:id="7399" w:name="_Toc71106442"/>
      <w:ins w:id="7400" w:author="Simon Johnson" w:date="2021-03-01T15:01:00Z">
        <w:r>
          <w:t>Return Code</w:t>
        </w:r>
        <w:bookmarkEnd w:id="7399"/>
      </w:ins>
    </w:p>
    <w:p w14:paraId="46C94348" w14:textId="451B8C53" w:rsidR="00360D89" w:rsidDel="00360D89" w:rsidRDefault="00360D89">
      <w:pPr>
        <w:spacing w:before="0" w:after="149" w:line="248" w:lineRule="auto"/>
        <w:ind w:right="990"/>
        <w:jc w:val="both"/>
        <w:rPr>
          <w:del w:id="7401" w:author="Simon Johnson" w:date="2021-03-01T15:01:00Z"/>
        </w:rPr>
        <w:pPrChange w:id="7402" w:author="Simon Johnson" w:date="2021-03-01T15:01:00Z">
          <w:pPr>
            <w:numPr>
              <w:numId w:val="67"/>
            </w:numPr>
            <w:spacing w:before="0" w:after="149" w:line="248" w:lineRule="auto"/>
            <w:ind w:left="498" w:right="990" w:hanging="199"/>
            <w:jc w:val="both"/>
          </w:pPr>
        </w:pPrChange>
      </w:pPr>
    </w:p>
    <w:p w14:paraId="226C4CA5" w14:textId="37716802" w:rsidR="00C84FE9" w:rsidRDefault="00C84FE9">
      <w:pPr>
        <w:spacing w:before="0" w:after="295" w:line="248" w:lineRule="auto"/>
        <w:ind w:right="990"/>
        <w:jc w:val="both"/>
        <w:pPrChange w:id="7403" w:author="Simon Johnson" w:date="2021-03-01T15:01:00Z">
          <w:pPr>
            <w:numPr>
              <w:numId w:val="67"/>
            </w:numPr>
            <w:spacing w:before="0" w:after="295" w:line="248" w:lineRule="auto"/>
            <w:ind w:left="498" w:right="990" w:hanging="199"/>
            <w:jc w:val="both"/>
          </w:pPr>
        </w:pPrChange>
      </w:pPr>
      <w:del w:id="7404" w:author="Simon Johnson" w:date="2021-03-01T15:01:00Z">
        <w:r w:rsidDel="00360D89">
          <w:delText xml:space="preserve">ReturnCode: </w:delText>
        </w:r>
      </w:del>
      <w:ins w:id="7405" w:author="Simon Johnson" w:date="2021-03-01T15:01:00Z">
        <w:r w:rsidR="00360D89">
          <w:t>A</w:t>
        </w:r>
      </w:ins>
      <w:del w:id="7406" w:author="Simon Johnson" w:date="2021-03-01T15:01:00Z">
        <w:r w:rsidDel="00360D89">
          <w:delText>“a</w:delText>
        </w:r>
      </w:del>
      <w:r>
        <w:t>ccepted”, or rejection reason.</w:t>
      </w:r>
    </w:p>
    <w:p w14:paraId="2FC51AA7" w14:textId="681CD7DF" w:rsidR="00C84FE9" w:rsidRDefault="6149D1D0" w:rsidP="00C84FE9">
      <w:pPr>
        <w:pStyle w:val="Heading3"/>
        <w:keepLines/>
        <w:spacing w:before="0" w:after="118" w:line="259" w:lineRule="auto"/>
        <w:ind w:left="682" w:hanging="697"/>
        <w:rPr>
          <w:ins w:id="7407" w:author="Simon Johnson" w:date="2021-03-01T15:04:00Z"/>
        </w:rPr>
      </w:pPr>
      <w:bookmarkStart w:id="7408" w:name="_Toc42707"/>
      <w:bookmarkStart w:id="7409" w:name="_Toc71106443"/>
      <w:r>
        <w:t>UNSUBSCRIBE</w:t>
      </w:r>
      <w:bookmarkEnd w:id="7408"/>
      <w:bookmarkEnd w:id="7409"/>
    </w:p>
    <w:tbl>
      <w:tblPr>
        <w:tblStyle w:val="TableGrid"/>
        <w:tblW w:w="0" w:type="auto"/>
        <w:tblLook w:val="04A0" w:firstRow="1" w:lastRow="0" w:firstColumn="1" w:lastColumn="0" w:noHBand="0" w:noVBand="1"/>
      </w:tblPr>
      <w:tblGrid>
        <w:gridCol w:w="1137"/>
        <w:gridCol w:w="1078"/>
        <w:gridCol w:w="49"/>
        <w:gridCol w:w="884"/>
        <w:gridCol w:w="867"/>
        <w:gridCol w:w="42"/>
        <w:gridCol w:w="965"/>
        <w:gridCol w:w="71"/>
        <w:gridCol w:w="177"/>
        <w:gridCol w:w="950"/>
        <w:gridCol w:w="1055"/>
        <w:gridCol w:w="73"/>
        <w:gridCol w:w="915"/>
        <w:gridCol w:w="26"/>
        <w:gridCol w:w="1061"/>
      </w:tblGrid>
      <w:tr w:rsidR="005729FF" w:rsidRPr="00E661CA" w14:paraId="08DC6489" w14:textId="77777777" w:rsidTr="00CE1037">
        <w:trPr>
          <w:ins w:id="7410" w:author="Simon Johnson" w:date="2021-03-01T15:04:00Z"/>
        </w:trPr>
        <w:tc>
          <w:tcPr>
            <w:tcW w:w="1144" w:type="dxa"/>
          </w:tcPr>
          <w:p w14:paraId="04A521FB" w14:textId="77777777" w:rsidR="00CE1037" w:rsidRPr="00E661CA" w:rsidRDefault="00CE1037" w:rsidP="00CE1037">
            <w:pPr>
              <w:jc w:val="center"/>
              <w:rPr>
                <w:ins w:id="7411" w:author="Simon Johnson" w:date="2021-03-01T15:04:00Z"/>
                <w:b/>
                <w:bCs/>
              </w:rPr>
            </w:pPr>
            <w:ins w:id="7412" w:author="Simon Johnson" w:date="2021-03-01T15:04:00Z">
              <w:r w:rsidRPr="00E661CA">
                <w:rPr>
                  <w:b/>
                  <w:bCs/>
                </w:rPr>
                <w:t>Bit</w:t>
              </w:r>
            </w:ins>
          </w:p>
        </w:tc>
        <w:tc>
          <w:tcPr>
            <w:tcW w:w="1078" w:type="dxa"/>
          </w:tcPr>
          <w:p w14:paraId="4E155AB2" w14:textId="77777777" w:rsidR="00CE1037" w:rsidRPr="00E661CA" w:rsidRDefault="00CE1037" w:rsidP="00CE1037">
            <w:pPr>
              <w:jc w:val="center"/>
              <w:rPr>
                <w:ins w:id="7413" w:author="Simon Johnson" w:date="2021-03-01T15:04:00Z"/>
                <w:b/>
                <w:bCs/>
              </w:rPr>
            </w:pPr>
            <w:ins w:id="7414" w:author="Simon Johnson" w:date="2021-03-01T15:04:00Z">
              <w:r w:rsidRPr="00E661CA">
                <w:rPr>
                  <w:b/>
                  <w:bCs/>
                </w:rPr>
                <w:t>7</w:t>
              </w:r>
            </w:ins>
          </w:p>
        </w:tc>
        <w:tc>
          <w:tcPr>
            <w:tcW w:w="937" w:type="dxa"/>
            <w:gridSpan w:val="2"/>
          </w:tcPr>
          <w:p w14:paraId="24454791" w14:textId="77777777" w:rsidR="00CE1037" w:rsidRPr="00E661CA" w:rsidRDefault="00CE1037" w:rsidP="00CE1037">
            <w:pPr>
              <w:jc w:val="center"/>
              <w:rPr>
                <w:ins w:id="7415" w:author="Simon Johnson" w:date="2021-03-01T15:04:00Z"/>
                <w:b/>
                <w:bCs/>
              </w:rPr>
            </w:pPr>
            <w:ins w:id="7416" w:author="Simon Johnson" w:date="2021-03-01T15:04:00Z">
              <w:r w:rsidRPr="00E661CA">
                <w:rPr>
                  <w:b/>
                  <w:bCs/>
                </w:rPr>
                <w:t>6</w:t>
              </w:r>
            </w:ins>
          </w:p>
        </w:tc>
        <w:tc>
          <w:tcPr>
            <w:tcW w:w="914" w:type="dxa"/>
            <w:gridSpan w:val="2"/>
          </w:tcPr>
          <w:p w14:paraId="10D7448B" w14:textId="77777777" w:rsidR="00CE1037" w:rsidRPr="00E661CA" w:rsidRDefault="00CE1037" w:rsidP="00CE1037">
            <w:pPr>
              <w:jc w:val="center"/>
              <w:rPr>
                <w:ins w:id="7417" w:author="Simon Johnson" w:date="2021-03-01T15:04:00Z"/>
                <w:b/>
                <w:bCs/>
              </w:rPr>
            </w:pPr>
            <w:ins w:id="7418" w:author="Simon Johnson" w:date="2021-03-01T15:04:00Z">
              <w:r w:rsidRPr="00E661CA">
                <w:rPr>
                  <w:b/>
                  <w:bCs/>
                </w:rPr>
                <w:t>5</w:t>
              </w:r>
            </w:ins>
          </w:p>
        </w:tc>
        <w:tc>
          <w:tcPr>
            <w:tcW w:w="948" w:type="dxa"/>
          </w:tcPr>
          <w:p w14:paraId="2D6D4B2F" w14:textId="77777777" w:rsidR="00CE1037" w:rsidRPr="00E661CA" w:rsidRDefault="00CE1037" w:rsidP="00CE1037">
            <w:pPr>
              <w:jc w:val="center"/>
              <w:rPr>
                <w:ins w:id="7419" w:author="Simon Johnson" w:date="2021-03-01T15:04:00Z"/>
                <w:b/>
                <w:bCs/>
              </w:rPr>
            </w:pPr>
            <w:ins w:id="7420" w:author="Simon Johnson" w:date="2021-03-01T15:04:00Z">
              <w:r w:rsidRPr="00E661CA">
                <w:rPr>
                  <w:b/>
                  <w:bCs/>
                </w:rPr>
                <w:t>4</w:t>
              </w:r>
            </w:ins>
          </w:p>
        </w:tc>
        <w:tc>
          <w:tcPr>
            <w:tcW w:w="1184" w:type="dxa"/>
            <w:gridSpan w:val="3"/>
          </w:tcPr>
          <w:p w14:paraId="54EA16E0" w14:textId="77777777" w:rsidR="00CE1037" w:rsidRPr="00E661CA" w:rsidRDefault="00CE1037" w:rsidP="00CE1037">
            <w:pPr>
              <w:jc w:val="center"/>
              <w:rPr>
                <w:ins w:id="7421" w:author="Simon Johnson" w:date="2021-03-01T15:04:00Z"/>
                <w:b/>
                <w:bCs/>
              </w:rPr>
            </w:pPr>
            <w:ins w:id="7422" w:author="Simon Johnson" w:date="2021-03-01T15:04:00Z">
              <w:r w:rsidRPr="00E661CA">
                <w:rPr>
                  <w:b/>
                  <w:bCs/>
                </w:rPr>
                <w:t>3</w:t>
              </w:r>
            </w:ins>
          </w:p>
        </w:tc>
        <w:tc>
          <w:tcPr>
            <w:tcW w:w="1055" w:type="dxa"/>
          </w:tcPr>
          <w:p w14:paraId="337C702F" w14:textId="77777777" w:rsidR="00CE1037" w:rsidRPr="00E661CA" w:rsidRDefault="00CE1037" w:rsidP="00CE1037">
            <w:pPr>
              <w:jc w:val="center"/>
              <w:rPr>
                <w:ins w:id="7423" w:author="Simon Johnson" w:date="2021-03-01T15:04:00Z"/>
                <w:b/>
                <w:bCs/>
              </w:rPr>
            </w:pPr>
            <w:ins w:id="7424" w:author="Simon Johnson" w:date="2021-03-01T15:04:00Z">
              <w:r w:rsidRPr="00E661CA">
                <w:rPr>
                  <w:b/>
                  <w:bCs/>
                </w:rPr>
                <w:t>2</w:t>
              </w:r>
            </w:ins>
          </w:p>
        </w:tc>
        <w:tc>
          <w:tcPr>
            <w:tcW w:w="995" w:type="dxa"/>
            <w:gridSpan w:val="2"/>
          </w:tcPr>
          <w:p w14:paraId="47E888A0" w14:textId="77777777" w:rsidR="00CE1037" w:rsidRPr="00E661CA" w:rsidRDefault="00CE1037" w:rsidP="00CE1037">
            <w:pPr>
              <w:jc w:val="center"/>
              <w:rPr>
                <w:ins w:id="7425" w:author="Simon Johnson" w:date="2021-03-01T15:04:00Z"/>
                <w:b/>
                <w:bCs/>
              </w:rPr>
            </w:pPr>
            <w:ins w:id="7426" w:author="Simon Johnson" w:date="2021-03-01T15:04:00Z">
              <w:r w:rsidRPr="00E661CA">
                <w:rPr>
                  <w:b/>
                  <w:bCs/>
                </w:rPr>
                <w:t>1</w:t>
              </w:r>
            </w:ins>
          </w:p>
        </w:tc>
        <w:tc>
          <w:tcPr>
            <w:tcW w:w="1095" w:type="dxa"/>
            <w:gridSpan w:val="2"/>
          </w:tcPr>
          <w:p w14:paraId="3ECE3BE4" w14:textId="77777777" w:rsidR="00CE1037" w:rsidRPr="00E661CA" w:rsidRDefault="00CE1037" w:rsidP="00CE1037">
            <w:pPr>
              <w:jc w:val="center"/>
              <w:rPr>
                <w:ins w:id="7427" w:author="Simon Johnson" w:date="2021-03-01T15:04:00Z"/>
                <w:b/>
                <w:bCs/>
              </w:rPr>
            </w:pPr>
            <w:ins w:id="7428" w:author="Simon Johnson" w:date="2021-03-01T15:04:00Z">
              <w:r w:rsidRPr="00E661CA">
                <w:rPr>
                  <w:b/>
                  <w:bCs/>
                </w:rPr>
                <w:t>0</w:t>
              </w:r>
            </w:ins>
          </w:p>
        </w:tc>
      </w:tr>
      <w:tr w:rsidR="00CE1037" w14:paraId="7C92CCFA" w14:textId="77777777" w:rsidTr="00CE1037">
        <w:trPr>
          <w:ins w:id="7429" w:author="Simon Johnson" w:date="2021-03-01T15:04:00Z"/>
        </w:trPr>
        <w:tc>
          <w:tcPr>
            <w:tcW w:w="1144" w:type="dxa"/>
          </w:tcPr>
          <w:p w14:paraId="0A0992EC" w14:textId="77777777" w:rsidR="00CE1037" w:rsidRDefault="00CE1037" w:rsidP="00CE1037">
            <w:pPr>
              <w:rPr>
                <w:ins w:id="7430" w:author="Simon Johnson" w:date="2021-03-01T15:04:00Z"/>
              </w:rPr>
            </w:pPr>
            <w:ins w:id="7431" w:author="Simon Johnson" w:date="2021-03-01T15:04:00Z">
              <w:r>
                <w:t>Byte 1</w:t>
              </w:r>
            </w:ins>
          </w:p>
        </w:tc>
        <w:tc>
          <w:tcPr>
            <w:tcW w:w="8206" w:type="dxa"/>
            <w:gridSpan w:val="14"/>
          </w:tcPr>
          <w:p w14:paraId="2C560F39" w14:textId="77777777" w:rsidR="00CE1037" w:rsidRDefault="00CE1037" w:rsidP="00CE1037">
            <w:pPr>
              <w:jc w:val="center"/>
              <w:rPr>
                <w:ins w:id="7432" w:author="Simon Johnson" w:date="2021-03-01T15:04:00Z"/>
              </w:rPr>
            </w:pPr>
            <w:ins w:id="7433" w:author="Simon Johnson" w:date="2021-03-01T15:04:00Z">
              <w:r>
                <w:t>Length</w:t>
              </w:r>
            </w:ins>
          </w:p>
        </w:tc>
      </w:tr>
      <w:tr w:rsidR="00CE1037" w14:paraId="64CF849D" w14:textId="77777777" w:rsidTr="00CE1037">
        <w:trPr>
          <w:ins w:id="7434" w:author="Simon Johnson" w:date="2021-03-01T15:04:00Z"/>
        </w:trPr>
        <w:tc>
          <w:tcPr>
            <w:tcW w:w="1144" w:type="dxa"/>
          </w:tcPr>
          <w:p w14:paraId="26CE99C5" w14:textId="77777777" w:rsidR="00CE1037" w:rsidRDefault="00CE1037" w:rsidP="00CE1037">
            <w:pPr>
              <w:rPr>
                <w:ins w:id="7435" w:author="Simon Johnson" w:date="2021-03-01T15:04:00Z"/>
              </w:rPr>
            </w:pPr>
            <w:ins w:id="7436" w:author="Simon Johnson" w:date="2021-03-01T15:04:00Z">
              <w:r>
                <w:t>Byte 2</w:t>
              </w:r>
            </w:ins>
          </w:p>
        </w:tc>
        <w:tc>
          <w:tcPr>
            <w:tcW w:w="8206" w:type="dxa"/>
            <w:gridSpan w:val="14"/>
          </w:tcPr>
          <w:p w14:paraId="5EEDD349" w14:textId="77777777" w:rsidR="00CE1037" w:rsidRDefault="00CE1037" w:rsidP="00CE1037">
            <w:pPr>
              <w:jc w:val="center"/>
              <w:rPr>
                <w:ins w:id="7437" w:author="Simon Johnson" w:date="2021-03-01T15:04:00Z"/>
              </w:rPr>
            </w:pPr>
            <w:ins w:id="7438" w:author="Simon Johnson" w:date="2021-03-01T15:04:00Z">
              <w:r>
                <w:t>Packet Type</w:t>
              </w:r>
            </w:ins>
          </w:p>
        </w:tc>
      </w:tr>
      <w:tr w:rsidR="00CE1037" w:rsidRPr="00E661CA" w14:paraId="5A8F2D58" w14:textId="77777777" w:rsidTr="00CE1037">
        <w:trPr>
          <w:ins w:id="7439" w:author="Simon Johnson" w:date="2021-03-01T15:04:00Z"/>
        </w:trPr>
        <w:tc>
          <w:tcPr>
            <w:tcW w:w="1144" w:type="dxa"/>
          </w:tcPr>
          <w:p w14:paraId="081F66DC" w14:textId="028554DC" w:rsidR="00CE1037" w:rsidRPr="00405798" w:rsidRDefault="00CE1037" w:rsidP="00CE1037">
            <w:pPr>
              <w:jc w:val="center"/>
              <w:rPr>
                <w:ins w:id="7440" w:author="Simon Johnson" w:date="2021-03-01T15:04:00Z"/>
                <w:i/>
                <w:iCs/>
              </w:rPr>
            </w:pPr>
          </w:p>
        </w:tc>
        <w:tc>
          <w:tcPr>
            <w:tcW w:w="1127" w:type="dxa"/>
            <w:gridSpan w:val="2"/>
          </w:tcPr>
          <w:p w14:paraId="6D3AD681" w14:textId="36FC3520" w:rsidR="00CE1037" w:rsidRPr="00405798" w:rsidRDefault="00037A5E">
            <w:pPr>
              <w:rPr>
                <w:ins w:id="7441" w:author="Simon Johnson" w:date="2021-03-01T15:04:00Z"/>
                <w:i/>
                <w:iCs/>
              </w:rPr>
              <w:pPrChange w:id="7442" w:author="Ian Craggs" w:date="2021-03-09T14:47:00Z">
                <w:pPr>
                  <w:jc w:val="center"/>
                </w:pPr>
              </w:pPrChange>
            </w:pPr>
            <w:ins w:id="7443" w:author="Simon Johnson" w:date="2021-03-03T14:14:00Z">
              <w:r w:rsidRPr="00037A5E">
                <w:rPr>
                  <w:i/>
                  <w:iCs/>
                  <w:rPrChange w:id="7444" w:author="Simon Johnson" w:date="2021-03-03T14:14:00Z">
                    <w:rPr/>
                  </w:rPrChange>
                </w:rPr>
                <w:t>Reserve</w:t>
              </w:r>
            </w:ins>
            <w:ins w:id="7445" w:author="Simon Johnson" w:date="2021-03-09T14:47:00Z">
              <w:r w:rsidR="005729FF">
                <w:rPr>
                  <w:i/>
                  <w:iCs/>
                </w:rPr>
                <w:t>d</w:t>
              </w:r>
            </w:ins>
          </w:p>
        </w:tc>
        <w:tc>
          <w:tcPr>
            <w:tcW w:w="1760" w:type="dxa"/>
            <w:gridSpan w:val="2"/>
          </w:tcPr>
          <w:p w14:paraId="1FD8A222" w14:textId="3C397F71" w:rsidR="00CE1037" w:rsidRPr="00405798" w:rsidRDefault="00037A5E" w:rsidP="00CE1037">
            <w:pPr>
              <w:jc w:val="center"/>
              <w:rPr>
                <w:ins w:id="7446" w:author="Simon Johnson" w:date="2021-03-01T15:04:00Z"/>
                <w:i/>
                <w:iCs/>
              </w:rPr>
            </w:pPr>
            <w:ins w:id="7447" w:author="Simon Johnson" w:date="2021-03-03T14:14:00Z">
              <w:r w:rsidRPr="00037A5E">
                <w:rPr>
                  <w:i/>
                  <w:iCs/>
                  <w:rPrChange w:id="7448" w:author="Simon Johnson" w:date="2021-03-03T14:14:00Z">
                    <w:rPr/>
                  </w:rPrChange>
                </w:rPr>
                <w:t>Reserved</w:t>
              </w:r>
            </w:ins>
          </w:p>
        </w:tc>
        <w:tc>
          <w:tcPr>
            <w:tcW w:w="1046" w:type="dxa"/>
            <w:gridSpan w:val="3"/>
          </w:tcPr>
          <w:p w14:paraId="67AC7730" w14:textId="27DD1251" w:rsidR="00CE1037" w:rsidRPr="00405798" w:rsidRDefault="00037A5E" w:rsidP="00CE1037">
            <w:pPr>
              <w:jc w:val="center"/>
              <w:rPr>
                <w:ins w:id="7449" w:author="Simon Johnson" w:date="2021-03-01T15:04:00Z"/>
                <w:i/>
                <w:iCs/>
              </w:rPr>
            </w:pPr>
            <w:ins w:id="7450" w:author="Simon Johnson" w:date="2021-03-03T14:14:00Z">
              <w:r w:rsidRPr="00037A5E">
                <w:rPr>
                  <w:i/>
                  <w:iCs/>
                  <w:rPrChange w:id="7451" w:author="Simon Johnson" w:date="2021-03-03T14:14:00Z">
                    <w:rPr/>
                  </w:rPrChange>
                </w:rPr>
                <w:t>Reserved</w:t>
              </w:r>
            </w:ins>
          </w:p>
        </w:tc>
        <w:tc>
          <w:tcPr>
            <w:tcW w:w="1128" w:type="dxa"/>
            <w:gridSpan w:val="2"/>
          </w:tcPr>
          <w:p w14:paraId="725394C7" w14:textId="38CF1966" w:rsidR="00CE1037" w:rsidRPr="00405798" w:rsidRDefault="00037A5E" w:rsidP="00CE1037">
            <w:pPr>
              <w:jc w:val="center"/>
              <w:rPr>
                <w:ins w:id="7452" w:author="Simon Johnson" w:date="2021-03-01T15:04:00Z"/>
                <w:i/>
                <w:iCs/>
              </w:rPr>
            </w:pPr>
            <w:ins w:id="7453" w:author="Simon Johnson" w:date="2021-03-03T14:14:00Z">
              <w:r w:rsidRPr="00037A5E">
                <w:rPr>
                  <w:i/>
                  <w:iCs/>
                  <w:rPrChange w:id="7454" w:author="Simon Johnson" w:date="2021-03-03T14:14:00Z">
                    <w:rPr/>
                  </w:rPrChange>
                </w:rPr>
                <w:t>Reserved</w:t>
              </w:r>
            </w:ins>
          </w:p>
        </w:tc>
        <w:tc>
          <w:tcPr>
            <w:tcW w:w="1128" w:type="dxa"/>
            <w:gridSpan w:val="2"/>
          </w:tcPr>
          <w:p w14:paraId="34312C56" w14:textId="61F16BDD" w:rsidR="00CE1037" w:rsidRPr="00405798" w:rsidRDefault="005729FF" w:rsidP="00CE1037">
            <w:pPr>
              <w:jc w:val="center"/>
              <w:rPr>
                <w:ins w:id="7455" w:author="Simon Johnson" w:date="2021-03-01T15:04:00Z"/>
                <w:i/>
                <w:iCs/>
              </w:rPr>
            </w:pPr>
            <w:ins w:id="7456" w:author="Simon Johnson" w:date="2021-03-09T14:48:00Z">
              <w:r>
                <w:rPr>
                  <w:i/>
                  <w:iCs/>
                </w:rPr>
                <w:t>R</w:t>
              </w:r>
            </w:ins>
            <w:ins w:id="7457" w:author="Simon Johnson" w:date="2021-03-03T14:14:00Z">
              <w:r w:rsidR="00037A5E" w:rsidRPr="00037A5E">
                <w:rPr>
                  <w:i/>
                  <w:iCs/>
                  <w:rPrChange w:id="7458" w:author="Simon Johnson" w:date="2021-03-03T14:14:00Z">
                    <w:rPr/>
                  </w:rPrChange>
                </w:rPr>
                <w:t>eserve</w:t>
              </w:r>
            </w:ins>
            <w:ins w:id="7459" w:author="Simon Johnson" w:date="2021-03-09T14:48:00Z">
              <w:r>
                <w:rPr>
                  <w:i/>
                  <w:iCs/>
                </w:rPr>
                <w:t>d</w:t>
              </w:r>
            </w:ins>
          </w:p>
        </w:tc>
        <w:tc>
          <w:tcPr>
            <w:tcW w:w="2017" w:type="dxa"/>
            <w:gridSpan w:val="3"/>
          </w:tcPr>
          <w:p w14:paraId="5D7EB39C" w14:textId="3E990203" w:rsidR="00CE1037" w:rsidRPr="00DD448B" w:rsidRDefault="00CE1037" w:rsidP="00CE1037">
            <w:pPr>
              <w:jc w:val="center"/>
              <w:rPr>
                <w:ins w:id="7460" w:author="Simon Johnson" w:date="2021-03-01T15:04:00Z"/>
                <w:i/>
                <w:iCs/>
              </w:rPr>
            </w:pPr>
            <w:ins w:id="7461" w:author="Simon Johnson" w:date="2021-03-01T15:04:00Z">
              <w:r w:rsidRPr="00DD448B">
                <w:rPr>
                  <w:i/>
                  <w:iCs/>
                </w:rPr>
                <w:t>Topic Type</w:t>
              </w:r>
            </w:ins>
          </w:p>
          <w:p w14:paraId="60BD55BD" w14:textId="77777777" w:rsidR="00CE1037" w:rsidRPr="00037A5E" w:rsidRDefault="00CE1037" w:rsidP="00CE1037">
            <w:pPr>
              <w:rPr>
                <w:ins w:id="7462" w:author="Simon Johnson" w:date="2021-03-01T15:04:00Z"/>
                <w:i/>
                <w:iCs/>
              </w:rPr>
            </w:pPr>
          </w:p>
        </w:tc>
      </w:tr>
      <w:tr w:rsidR="005729FF" w:rsidRPr="00E661CA" w14:paraId="635F17F2" w14:textId="77777777" w:rsidTr="00CE1037">
        <w:trPr>
          <w:ins w:id="7463" w:author="Simon Johnson" w:date="2021-03-01T15:04:00Z"/>
        </w:trPr>
        <w:tc>
          <w:tcPr>
            <w:tcW w:w="1144" w:type="dxa"/>
          </w:tcPr>
          <w:p w14:paraId="41CB6235" w14:textId="77777777" w:rsidR="00CE1037" w:rsidRDefault="00CE1037" w:rsidP="00CE1037">
            <w:pPr>
              <w:rPr>
                <w:ins w:id="7464" w:author="Simon Johnson" w:date="2021-03-01T15:04:00Z"/>
              </w:rPr>
            </w:pPr>
            <w:ins w:id="7465" w:author="Simon Johnson" w:date="2021-03-01T15:04:00Z">
              <w:r>
                <w:t>Byte 3</w:t>
              </w:r>
            </w:ins>
          </w:p>
        </w:tc>
        <w:tc>
          <w:tcPr>
            <w:tcW w:w="1127" w:type="dxa"/>
            <w:gridSpan w:val="2"/>
          </w:tcPr>
          <w:p w14:paraId="328371E8" w14:textId="0B92D47E" w:rsidR="00CE1037" w:rsidRPr="00E661CA" w:rsidRDefault="00CE1037" w:rsidP="00CE1037">
            <w:pPr>
              <w:jc w:val="center"/>
              <w:rPr>
                <w:ins w:id="7466" w:author="Simon Johnson" w:date="2021-03-01T15:04:00Z"/>
                <w:i/>
                <w:iCs/>
              </w:rPr>
            </w:pPr>
            <w:ins w:id="7467" w:author="Simon Johnson" w:date="2021-03-01T15:06:00Z">
              <w:r>
                <w:rPr>
                  <w:i/>
                  <w:iCs/>
                </w:rPr>
                <w:t>0</w:t>
              </w:r>
            </w:ins>
          </w:p>
        </w:tc>
        <w:tc>
          <w:tcPr>
            <w:tcW w:w="888" w:type="dxa"/>
          </w:tcPr>
          <w:p w14:paraId="77B5A546" w14:textId="5BE477CF" w:rsidR="00CE1037" w:rsidRPr="00E661CA" w:rsidRDefault="00CE1037" w:rsidP="00CE1037">
            <w:pPr>
              <w:jc w:val="center"/>
              <w:rPr>
                <w:ins w:id="7468" w:author="Simon Johnson" w:date="2021-03-01T15:04:00Z"/>
                <w:i/>
                <w:iCs/>
              </w:rPr>
            </w:pPr>
            <w:ins w:id="7469" w:author="Simon Johnson" w:date="2021-03-01T15:06:00Z">
              <w:r>
                <w:rPr>
                  <w:i/>
                  <w:iCs/>
                </w:rPr>
                <w:t>0</w:t>
              </w:r>
            </w:ins>
          </w:p>
        </w:tc>
        <w:tc>
          <w:tcPr>
            <w:tcW w:w="872" w:type="dxa"/>
          </w:tcPr>
          <w:p w14:paraId="0E926006" w14:textId="508487A9" w:rsidR="00CE1037" w:rsidRPr="00E661CA" w:rsidRDefault="00CE1037" w:rsidP="00CE1037">
            <w:pPr>
              <w:jc w:val="center"/>
              <w:rPr>
                <w:ins w:id="7470" w:author="Simon Johnson" w:date="2021-03-01T15:04:00Z"/>
                <w:i/>
                <w:iCs/>
              </w:rPr>
            </w:pPr>
            <w:ins w:id="7471" w:author="Simon Johnson" w:date="2021-03-01T15:06:00Z">
              <w:r>
                <w:rPr>
                  <w:i/>
                  <w:iCs/>
                </w:rPr>
                <w:t>0</w:t>
              </w:r>
            </w:ins>
          </w:p>
        </w:tc>
        <w:tc>
          <w:tcPr>
            <w:tcW w:w="1046" w:type="dxa"/>
            <w:gridSpan w:val="3"/>
          </w:tcPr>
          <w:p w14:paraId="207A87BF" w14:textId="77777777" w:rsidR="00CE1037" w:rsidRPr="00E661CA" w:rsidRDefault="00CE1037" w:rsidP="00CE1037">
            <w:pPr>
              <w:jc w:val="center"/>
              <w:rPr>
                <w:ins w:id="7472" w:author="Simon Johnson" w:date="2021-03-01T15:04:00Z"/>
                <w:i/>
                <w:iCs/>
              </w:rPr>
            </w:pPr>
            <w:ins w:id="7473" w:author="Simon Johnson" w:date="2021-03-01T15:04:00Z">
              <w:r>
                <w:rPr>
                  <w:i/>
                  <w:iCs/>
                </w:rPr>
                <w:t>0</w:t>
              </w:r>
            </w:ins>
          </w:p>
        </w:tc>
        <w:tc>
          <w:tcPr>
            <w:tcW w:w="1128" w:type="dxa"/>
            <w:gridSpan w:val="2"/>
          </w:tcPr>
          <w:p w14:paraId="17B65B65" w14:textId="77777777" w:rsidR="00CE1037" w:rsidRPr="00E661CA" w:rsidRDefault="00CE1037" w:rsidP="00CE1037">
            <w:pPr>
              <w:jc w:val="center"/>
              <w:rPr>
                <w:ins w:id="7474" w:author="Simon Johnson" w:date="2021-03-01T15:04:00Z"/>
                <w:i/>
                <w:iCs/>
              </w:rPr>
            </w:pPr>
            <w:ins w:id="7475" w:author="Simon Johnson" w:date="2021-03-01T15:04:00Z">
              <w:r w:rsidRPr="00E661CA">
                <w:rPr>
                  <w:i/>
                  <w:iCs/>
                </w:rPr>
                <w:t>0</w:t>
              </w:r>
            </w:ins>
          </w:p>
        </w:tc>
        <w:tc>
          <w:tcPr>
            <w:tcW w:w="1128" w:type="dxa"/>
            <w:gridSpan w:val="2"/>
          </w:tcPr>
          <w:p w14:paraId="49DCDD39" w14:textId="77777777" w:rsidR="00CE1037" w:rsidRPr="00E661CA" w:rsidRDefault="00CE1037" w:rsidP="00CE1037">
            <w:pPr>
              <w:jc w:val="center"/>
              <w:rPr>
                <w:ins w:id="7476" w:author="Simon Johnson" w:date="2021-03-01T15:04:00Z"/>
                <w:i/>
                <w:iCs/>
              </w:rPr>
            </w:pPr>
            <w:ins w:id="7477" w:author="Simon Johnson" w:date="2021-03-01T15:04:00Z">
              <w:r>
                <w:rPr>
                  <w:i/>
                  <w:iCs/>
                </w:rPr>
                <w:t>0</w:t>
              </w:r>
            </w:ins>
          </w:p>
        </w:tc>
        <w:tc>
          <w:tcPr>
            <w:tcW w:w="948" w:type="dxa"/>
            <w:gridSpan w:val="2"/>
          </w:tcPr>
          <w:p w14:paraId="391FC201" w14:textId="77777777" w:rsidR="00CE1037" w:rsidRPr="00E661CA" w:rsidRDefault="00CE1037" w:rsidP="00CE1037">
            <w:pPr>
              <w:jc w:val="center"/>
              <w:rPr>
                <w:ins w:id="7478" w:author="Simon Johnson" w:date="2021-03-01T15:04:00Z"/>
                <w:i/>
                <w:iCs/>
              </w:rPr>
            </w:pPr>
            <w:ins w:id="7479" w:author="Simon Johnson" w:date="2021-03-01T15:04:00Z">
              <w:r>
                <w:rPr>
                  <w:i/>
                  <w:iCs/>
                </w:rPr>
                <w:t>X</w:t>
              </w:r>
            </w:ins>
          </w:p>
        </w:tc>
        <w:tc>
          <w:tcPr>
            <w:tcW w:w="1069" w:type="dxa"/>
          </w:tcPr>
          <w:p w14:paraId="1262623A" w14:textId="77777777" w:rsidR="00CE1037" w:rsidRPr="00E661CA" w:rsidRDefault="00CE1037" w:rsidP="00CE1037">
            <w:pPr>
              <w:jc w:val="center"/>
              <w:rPr>
                <w:ins w:id="7480" w:author="Simon Johnson" w:date="2021-03-01T15:04:00Z"/>
                <w:i/>
                <w:iCs/>
              </w:rPr>
            </w:pPr>
            <w:ins w:id="7481" w:author="Simon Johnson" w:date="2021-03-01T15:04:00Z">
              <w:r>
                <w:rPr>
                  <w:i/>
                  <w:iCs/>
                </w:rPr>
                <w:t>X</w:t>
              </w:r>
            </w:ins>
          </w:p>
        </w:tc>
      </w:tr>
      <w:tr w:rsidR="00CE1037" w14:paraId="3957C913" w14:textId="77777777" w:rsidTr="00CE1037">
        <w:trPr>
          <w:ins w:id="7482" w:author="Simon Johnson" w:date="2021-03-01T15:04:00Z"/>
        </w:trPr>
        <w:tc>
          <w:tcPr>
            <w:tcW w:w="1144" w:type="dxa"/>
          </w:tcPr>
          <w:p w14:paraId="522686B0" w14:textId="77777777" w:rsidR="00CE1037" w:rsidRDefault="00CE1037" w:rsidP="00CE1037">
            <w:pPr>
              <w:rPr>
                <w:ins w:id="7483" w:author="Simon Johnson" w:date="2021-03-01T15:04:00Z"/>
              </w:rPr>
            </w:pPr>
            <w:ins w:id="7484" w:author="Simon Johnson" w:date="2021-03-01T15:04:00Z">
              <w:r>
                <w:t>Byte 4</w:t>
              </w:r>
            </w:ins>
          </w:p>
        </w:tc>
        <w:tc>
          <w:tcPr>
            <w:tcW w:w="8206" w:type="dxa"/>
            <w:gridSpan w:val="14"/>
          </w:tcPr>
          <w:p w14:paraId="2B09FDBB" w14:textId="4FBACBB1" w:rsidR="00CE1037" w:rsidRDefault="00DB32D3" w:rsidP="00CE1037">
            <w:pPr>
              <w:jc w:val="center"/>
              <w:rPr>
                <w:ins w:id="7485" w:author="Simon Johnson" w:date="2021-03-01T15:04:00Z"/>
              </w:rPr>
            </w:pPr>
            <w:ins w:id="7486" w:author="Simon Johnson" w:date="2021-03-09T10:52:00Z">
              <w:r>
                <w:t xml:space="preserve">Packet Id </w:t>
              </w:r>
            </w:ins>
            <w:ins w:id="7487" w:author="Simon Johnson" w:date="2021-03-01T15:04:00Z">
              <w:r w:rsidR="00CE1037">
                <w:t>MSB</w:t>
              </w:r>
            </w:ins>
          </w:p>
        </w:tc>
      </w:tr>
      <w:tr w:rsidR="00CE1037" w14:paraId="5A22185A" w14:textId="77777777" w:rsidTr="00CE1037">
        <w:trPr>
          <w:ins w:id="7488" w:author="Simon Johnson" w:date="2021-03-01T15:04:00Z"/>
        </w:trPr>
        <w:tc>
          <w:tcPr>
            <w:tcW w:w="1144" w:type="dxa"/>
          </w:tcPr>
          <w:p w14:paraId="77C9A515" w14:textId="77777777" w:rsidR="00CE1037" w:rsidRDefault="00CE1037" w:rsidP="00CE1037">
            <w:pPr>
              <w:rPr>
                <w:ins w:id="7489" w:author="Simon Johnson" w:date="2021-03-01T15:04:00Z"/>
              </w:rPr>
            </w:pPr>
            <w:ins w:id="7490" w:author="Simon Johnson" w:date="2021-03-01T15:04:00Z">
              <w:r>
                <w:t>Byte 5</w:t>
              </w:r>
            </w:ins>
          </w:p>
        </w:tc>
        <w:tc>
          <w:tcPr>
            <w:tcW w:w="8206" w:type="dxa"/>
            <w:gridSpan w:val="14"/>
          </w:tcPr>
          <w:p w14:paraId="0DCF05E7" w14:textId="69451D7A" w:rsidR="00CE1037" w:rsidRDefault="00DB32D3" w:rsidP="00CE1037">
            <w:pPr>
              <w:jc w:val="center"/>
              <w:rPr>
                <w:ins w:id="7491" w:author="Simon Johnson" w:date="2021-03-01T15:04:00Z"/>
              </w:rPr>
            </w:pPr>
            <w:ins w:id="7492" w:author="Simon Johnson" w:date="2021-03-09T10:52:00Z">
              <w:r>
                <w:t xml:space="preserve">Packet Id </w:t>
              </w:r>
            </w:ins>
            <w:ins w:id="7493" w:author="Simon Johnson" w:date="2021-03-01T15:04:00Z">
              <w:r w:rsidR="00CE1037">
                <w:t>LSB</w:t>
              </w:r>
            </w:ins>
          </w:p>
        </w:tc>
      </w:tr>
      <w:tr w:rsidR="00CE1037" w14:paraId="0056F30D" w14:textId="77777777" w:rsidTr="00CE1037">
        <w:trPr>
          <w:ins w:id="7494" w:author="Simon Johnson" w:date="2021-03-01T15:04:00Z"/>
        </w:trPr>
        <w:tc>
          <w:tcPr>
            <w:tcW w:w="1144" w:type="dxa"/>
          </w:tcPr>
          <w:p w14:paraId="690D1FB1" w14:textId="77777777" w:rsidR="00CE1037" w:rsidRDefault="00CE1037" w:rsidP="00CE1037">
            <w:pPr>
              <w:rPr>
                <w:ins w:id="7495" w:author="Simon Johnson" w:date="2021-03-01T15:04:00Z"/>
              </w:rPr>
            </w:pPr>
            <w:ins w:id="7496" w:author="Simon Johnson" w:date="2021-03-01T15:04:00Z">
              <w:r>
                <w:t>Byte 6</w:t>
              </w:r>
            </w:ins>
          </w:p>
        </w:tc>
        <w:tc>
          <w:tcPr>
            <w:tcW w:w="4110" w:type="dxa"/>
            <w:gridSpan w:val="8"/>
          </w:tcPr>
          <w:p w14:paraId="3785B1D4" w14:textId="4A917910" w:rsidR="00CE1037" w:rsidRDefault="00CE1037" w:rsidP="00CE1037">
            <w:pPr>
              <w:jc w:val="center"/>
              <w:rPr>
                <w:ins w:id="7497" w:author="Simon Johnson" w:date="2021-03-01T15:04:00Z"/>
              </w:rPr>
            </w:pPr>
            <w:ins w:id="7498" w:author="Simon Johnson" w:date="2021-03-01T15:04:00Z">
              <w:r>
                <w:t xml:space="preserve">Topic </w:t>
              </w:r>
            </w:ins>
            <w:ins w:id="7499" w:author="Simon Johnson" w:date="2021-03-09T12:20:00Z">
              <w:r w:rsidR="00F02E04">
                <w:t>Alias</w:t>
              </w:r>
            </w:ins>
            <w:ins w:id="7500" w:author="Simon Johnson" w:date="2021-03-01T15:04:00Z">
              <w:r>
                <w:t xml:space="preserve"> MSB</w:t>
              </w:r>
            </w:ins>
          </w:p>
        </w:tc>
        <w:tc>
          <w:tcPr>
            <w:tcW w:w="4096" w:type="dxa"/>
            <w:gridSpan w:val="6"/>
            <w:vMerge w:val="restart"/>
          </w:tcPr>
          <w:p w14:paraId="1F03D468" w14:textId="77777777" w:rsidR="00CE1037" w:rsidRDefault="00CE1037" w:rsidP="00CE1037">
            <w:pPr>
              <w:jc w:val="center"/>
              <w:rPr>
                <w:ins w:id="7501" w:author="Simon Johnson" w:date="2021-03-01T15:04:00Z"/>
              </w:rPr>
            </w:pPr>
            <w:ins w:id="7502" w:author="Simon Johnson" w:date="2021-03-01T15:04:00Z">
              <w:r>
                <w:t>Topic Name</w:t>
              </w:r>
            </w:ins>
          </w:p>
          <w:p w14:paraId="70F84AB5" w14:textId="77777777" w:rsidR="00CE1037" w:rsidRDefault="00CE1037" w:rsidP="00CE1037">
            <w:pPr>
              <w:jc w:val="center"/>
              <w:rPr>
                <w:ins w:id="7503" w:author="Simon Johnson" w:date="2021-03-01T15:04:00Z"/>
              </w:rPr>
            </w:pPr>
            <w:ins w:id="7504" w:author="Simon Johnson" w:date="2021-03-01T15:04:00Z">
              <w:r>
                <w:t>Byte 6 … N</w:t>
              </w:r>
            </w:ins>
          </w:p>
        </w:tc>
      </w:tr>
      <w:tr w:rsidR="00CE1037" w14:paraId="7566F774" w14:textId="77777777" w:rsidTr="00CE1037">
        <w:trPr>
          <w:ins w:id="7505" w:author="Simon Johnson" w:date="2021-03-01T15:04:00Z"/>
        </w:trPr>
        <w:tc>
          <w:tcPr>
            <w:tcW w:w="1144" w:type="dxa"/>
          </w:tcPr>
          <w:p w14:paraId="22B6DF6A" w14:textId="77777777" w:rsidR="00CE1037" w:rsidRDefault="00CE1037" w:rsidP="00CE1037">
            <w:pPr>
              <w:rPr>
                <w:ins w:id="7506" w:author="Simon Johnson" w:date="2021-03-01T15:04:00Z"/>
              </w:rPr>
            </w:pPr>
            <w:ins w:id="7507" w:author="Simon Johnson" w:date="2021-03-01T15:04:00Z">
              <w:r>
                <w:t>Byte 7</w:t>
              </w:r>
            </w:ins>
          </w:p>
        </w:tc>
        <w:tc>
          <w:tcPr>
            <w:tcW w:w="4110" w:type="dxa"/>
            <w:gridSpan w:val="8"/>
          </w:tcPr>
          <w:p w14:paraId="5CA5A6FF" w14:textId="38BB0F9D" w:rsidR="00CE1037" w:rsidRDefault="00CE1037" w:rsidP="00CE1037">
            <w:pPr>
              <w:jc w:val="center"/>
              <w:rPr>
                <w:ins w:id="7508" w:author="Simon Johnson" w:date="2021-03-01T15:04:00Z"/>
              </w:rPr>
            </w:pPr>
            <w:ins w:id="7509" w:author="Simon Johnson" w:date="2021-03-01T15:04:00Z">
              <w:r>
                <w:t xml:space="preserve">Topic </w:t>
              </w:r>
            </w:ins>
            <w:ins w:id="7510" w:author="Simon Johnson" w:date="2021-03-09T12:20:00Z">
              <w:r w:rsidR="00F02E04">
                <w:t>Alias</w:t>
              </w:r>
            </w:ins>
            <w:ins w:id="7511" w:author="Simon Johnson" w:date="2021-03-01T15:04:00Z">
              <w:r>
                <w:t xml:space="preserve"> LSB</w:t>
              </w:r>
            </w:ins>
          </w:p>
        </w:tc>
        <w:tc>
          <w:tcPr>
            <w:tcW w:w="4096" w:type="dxa"/>
            <w:gridSpan w:val="6"/>
            <w:vMerge/>
          </w:tcPr>
          <w:p w14:paraId="5A04636B" w14:textId="77777777" w:rsidR="00CE1037" w:rsidRDefault="00CE1037" w:rsidP="00CE1037">
            <w:pPr>
              <w:jc w:val="center"/>
              <w:rPr>
                <w:ins w:id="7512" w:author="Simon Johnson" w:date="2021-03-01T15:04:00Z"/>
              </w:rPr>
            </w:pPr>
          </w:p>
        </w:tc>
      </w:tr>
    </w:tbl>
    <w:p w14:paraId="35927761" w14:textId="09781334" w:rsidR="00CE1037" w:rsidRPr="00CE1037" w:rsidRDefault="00CE1037">
      <w:pPr>
        <w:spacing w:after="398" w:line="265" w:lineRule="auto"/>
        <w:jc w:val="center"/>
        <w:pPrChange w:id="7513" w:author="Simon Johnson" w:date="2021-03-01T15:13:00Z">
          <w:pPr>
            <w:pStyle w:val="Heading3"/>
            <w:keepLines/>
            <w:spacing w:before="0" w:after="118" w:line="259" w:lineRule="auto"/>
            <w:ind w:left="682" w:hanging="697"/>
          </w:pPr>
        </w:pPrChange>
      </w:pPr>
      <w:ins w:id="7514" w:author="Simon Johnson" w:date="2021-03-01T15:05:00Z">
        <w:r>
          <w:t xml:space="preserve">Table </w:t>
        </w:r>
      </w:ins>
      <w:ins w:id="7515" w:author="Simon Johnson" w:date="2021-03-01T15:11:00Z">
        <w:r>
          <w:t>21</w:t>
        </w:r>
      </w:ins>
      <w:ins w:id="7516" w:author="Simon Johnson" w:date="2021-03-01T15:05:00Z">
        <w:r>
          <w:t xml:space="preserve">: UNSUBSCRIBE </w:t>
        </w:r>
      </w:ins>
      <w:ins w:id="7517" w:author="Simon Johnson" w:date="2021-03-09T11:43:00Z">
        <w:r w:rsidR="0018058B">
          <w:t>packet</w:t>
        </w:r>
      </w:ins>
    </w:p>
    <w:p w14:paraId="379C41CC" w14:textId="6CD1DF2C" w:rsidR="00C84FE9" w:rsidRDefault="00C84FE9" w:rsidP="00C84FE9">
      <w:pPr>
        <w:spacing w:after="119"/>
        <w:ind w:left="-5" w:right="990"/>
      </w:pPr>
      <w:r>
        <w:t xml:space="preserve">An UNSUBSCRIBE </w:t>
      </w:r>
      <w:ins w:id="7518" w:author="Simon Johnson" w:date="2021-03-09T11:43:00Z">
        <w:r w:rsidR="0018058B">
          <w:t>packet</w:t>
        </w:r>
      </w:ins>
      <w:del w:id="7519" w:author="Simon Johnson" w:date="2021-03-09T11:43:00Z">
        <w:r w:rsidDel="0018058B">
          <w:delText>message</w:delText>
        </w:r>
      </w:del>
      <w:r>
        <w:t xml:space="preserve"> is sent by the client to the GW to unsubscribe from named topics. Its format is illustrated in Table </w:t>
      </w:r>
      <w:ins w:id="7520" w:author="Simon Johnson" w:date="2021-03-01T15:13:00Z">
        <w:r w:rsidR="00BB2188">
          <w:t>21</w:t>
        </w:r>
      </w:ins>
      <w:del w:id="7521" w:author="Simon Johnson" w:date="2021-03-01T15:13:00Z">
        <w:r w:rsidDel="00BB2188">
          <w:delText>19</w:delText>
        </w:r>
      </w:del>
      <w:r>
        <w:t>:</w:t>
      </w:r>
    </w:p>
    <w:p w14:paraId="2EA1E5A2" w14:textId="77777777" w:rsidR="006C4474" w:rsidRPr="00080C94" w:rsidRDefault="006C4474" w:rsidP="006C4474">
      <w:pPr>
        <w:pStyle w:val="Heading4"/>
        <w:rPr>
          <w:ins w:id="7522" w:author="Simon Johnson" w:date="2021-03-01T16:11:00Z"/>
        </w:rPr>
      </w:pPr>
      <w:bookmarkStart w:id="7523" w:name="_Toc71106444"/>
      <w:ins w:id="7524" w:author="Simon Johnson" w:date="2021-03-01T16:11:00Z">
        <w:r>
          <w:lastRenderedPageBreak/>
          <w:t>Length &amp; Packet Type</w:t>
        </w:r>
        <w:bookmarkEnd w:id="7523"/>
      </w:ins>
    </w:p>
    <w:p w14:paraId="13F34541" w14:textId="042A611B" w:rsidR="006C4474" w:rsidRDefault="006C4474">
      <w:pPr>
        <w:spacing w:before="0" w:after="174" w:line="248" w:lineRule="auto"/>
        <w:ind w:right="4"/>
        <w:jc w:val="both"/>
        <w:rPr>
          <w:ins w:id="7525" w:author="Simon Johnson" w:date="2021-03-01T16:11:00Z"/>
        </w:rPr>
        <w:pPrChange w:id="7526" w:author="Simon Johnson" w:date="2021-03-26T11:40:00Z">
          <w:pPr>
            <w:spacing w:before="0" w:after="174" w:line="248" w:lineRule="auto"/>
            <w:ind w:right="990"/>
            <w:jc w:val="both"/>
          </w:pPr>
        </w:pPrChange>
      </w:pPr>
      <w:ins w:id="7527" w:author="Simon Johnson" w:date="2021-03-01T16:11:00Z">
        <w:r>
          <w:t xml:space="preserve">The first 2 or 4 bytes of the packet are encoded according to the variable length packet header format. Please refer to figure </w:t>
        </w:r>
      </w:ins>
      <w:ins w:id="7528" w:author="Simon Johnson" w:date="2021-03-09T16:47:00Z">
        <w:r w:rsidR="00643FDB">
          <w:t>3.1.2</w:t>
        </w:r>
      </w:ins>
      <w:ins w:id="7529" w:author="Simon Johnson" w:date="2021-03-01T16:11:00Z">
        <w:r>
          <w:t xml:space="preserve"> for a detailed description.</w:t>
        </w:r>
      </w:ins>
    </w:p>
    <w:p w14:paraId="2C029BB9" w14:textId="7FF43602" w:rsidR="00CE1037" w:rsidRDefault="00C84FE9">
      <w:pPr>
        <w:pStyle w:val="Heading4"/>
        <w:ind w:right="4"/>
        <w:rPr>
          <w:ins w:id="7530" w:author="Simon Johnson" w:date="2021-03-09T14:48:00Z"/>
        </w:rPr>
        <w:pPrChange w:id="7531" w:author="Simon Johnson" w:date="2021-03-26T11:40:00Z">
          <w:pPr>
            <w:pStyle w:val="Heading4"/>
          </w:pPr>
        </w:pPrChange>
      </w:pPr>
      <w:del w:id="7532" w:author="Simon Johnson" w:date="2021-03-01T16:11:00Z">
        <w:r w:rsidDel="006C4474">
          <w:delText>Length and MsgType: see Section 5.2.</w:delText>
        </w:r>
      </w:del>
      <w:bookmarkStart w:id="7533" w:name="_Toc71106445"/>
      <w:ins w:id="7534" w:author="Simon Johnson" w:date="2021-03-01T15:07:00Z">
        <w:r w:rsidR="00CE1037">
          <w:t>Flags</w:t>
        </w:r>
      </w:ins>
      <w:bookmarkEnd w:id="7533"/>
    </w:p>
    <w:p w14:paraId="56C8F950" w14:textId="26F16607" w:rsidR="005729FF" w:rsidRPr="005729FF" w:rsidRDefault="005729FF">
      <w:pPr>
        <w:ind w:right="4"/>
        <w:rPr>
          <w:ins w:id="7535" w:author="Simon Johnson" w:date="2021-03-01T15:07:00Z"/>
          <w:rPrChange w:id="7536" w:author="Simon Johnson" w:date="2021-03-09T14:48:00Z">
            <w:rPr>
              <w:ins w:id="7537" w:author="Simon Johnson" w:date="2021-03-01T15:07:00Z"/>
            </w:rPr>
          </w:rPrChange>
        </w:rPr>
        <w:pPrChange w:id="7538" w:author="Simon Johnson" w:date="2021-03-26T11:40:00Z">
          <w:pPr>
            <w:pStyle w:val="Heading4"/>
          </w:pPr>
        </w:pPrChange>
      </w:pPr>
      <w:ins w:id="7539" w:author="Simon Johnson" w:date="2021-03-09T14:48:00Z">
        <w:r>
          <w:t>For a detailed description of the subscribe flags please refer to figure 3.2.3.</w:t>
        </w:r>
      </w:ins>
    </w:p>
    <w:p w14:paraId="59CE5D40" w14:textId="2A880025" w:rsidR="00CE1037" w:rsidDel="005729FF" w:rsidRDefault="00CE1037">
      <w:pPr>
        <w:spacing w:before="0" w:after="147" w:line="248" w:lineRule="auto"/>
        <w:ind w:left="498" w:right="4"/>
        <w:jc w:val="both"/>
        <w:rPr>
          <w:del w:id="7540" w:author="Simon Johnson" w:date="2021-03-09T14:48:00Z"/>
        </w:rPr>
        <w:pPrChange w:id="7541" w:author="Simon Johnson" w:date="2021-03-26T11:40:00Z">
          <w:pPr>
            <w:numPr>
              <w:numId w:val="68"/>
            </w:numPr>
            <w:spacing w:before="0" w:after="147" w:line="248" w:lineRule="auto"/>
            <w:ind w:left="498" w:right="990" w:hanging="199"/>
            <w:jc w:val="both"/>
          </w:pPr>
        </w:pPrChange>
      </w:pPr>
      <w:bookmarkStart w:id="7542" w:name="_Toc66201246"/>
      <w:bookmarkStart w:id="7543" w:name="_Toc66710326"/>
      <w:bookmarkStart w:id="7544" w:name="_Toc67648582"/>
      <w:bookmarkStart w:id="7545" w:name="_Toc67651065"/>
      <w:bookmarkStart w:id="7546" w:name="_Toc71106446"/>
      <w:bookmarkEnd w:id="7542"/>
      <w:bookmarkEnd w:id="7543"/>
      <w:bookmarkEnd w:id="7544"/>
      <w:bookmarkEnd w:id="7545"/>
      <w:bookmarkEnd w:id="7546"/>
    </w:p>
    <w:p w14:paraId="72231153" w14:textId="6134F6EB" w:rsidR="00C84FE9" w:rsidDel="00CE1037" w:rsidRDefault="00C84FE9">
      <w:pPr>
        <w:numPr>
          <w:ilvl w:val="0"/>
          <w:numId w:val="68"/>
        </w:numPr>
        <w:spacing w:before="0" w:after="150" w:line="248" w:lineRule="auto"/>
        <w:ind w:right="4" w:hanging="199"/>
        <w:jc w:val="both"/>
        <w:rPr>
          <w:del w:id="7547" w:author="Simon Johnson" w:date="2021-03-01T15:10:00Z"/>
        </w:rPr>
        <w:pPrChange w:id="7548" w:author="Simon Johnson" w:date="2021-03-26T11:40:00Z">
          <w:pPr>
            <w:numPr>
              <w:numId w:val="68"/>
            </w:numPr>
            <w:spacing w:before="0" w:after="150" w:line="248" w:lineRule="auto"/>
            <w:ind w:left="498" w:right="990" w:hanging="199"/>
            <w:jc w:val="both"/>
          </w:pPr>
        </w:pPrChange>
      </w:pPr>
      <w:del w:id="7549" w:author="Simon Johnson" w:date="2021-03-01T15:10:00Z">
        <w:r w:rsidDel="00CE1037">
          <w:delText>Flags:</w:delText>
        </w:r>
        <w:bookmarkStart w:id="7550" w:name="_Toc66201247"/>
        <w:bookmarkStart w:id="7551" w:name="_Toc66710327"/>
        <w:bookmarkStart w:id="7552" w:name="_Toc67648583"/>
        <w:bookmarkStart w:id="7553" w:name="_Toc67651066"/>
        <w:bookmarkStart w:id="7554" w:name="_Toc71106447"/>
        <w:bookmarkEnd w:id="7550"/>
        <w:bookmarkEnd w:id="7551"/>
        <w:bookmarkEnd w:id="7552"/>
        <w:bookmarkEnd w:id="7553"/>
        <w:bookmarkEnd w:id="7554"/>
      </w:del>
    </w:p>
    <w:p w14:paraId="465C8AEC" w14:textId="66E45233" w:rsidR="00C84FE9" w:rsidDel="00CE1037" w:rsidRDefault="00C84FE9">
      <w:pPr>
        <w:numPr>
          <w:ilvl w:val="1"/>
          <w:numId w:val="68"/>
        </w:numPr>
        <w:spacing w:before="0" w:after="69" w:line="248" w:lineRule="auto"/>
        <w:ind w:right="4" w:hanging="199"/>
        <w:jc w:val="both"/>
        <w:rPr>
          <w:del w:id="7555" w:author="Simon Johnson" w:date="2021-03-01T15:09:00Z"/>
        </w:rPr>
        <w:pPrChange w:id="7556" w:author="Simon Johnson" w:date="2021-03-26T11:40:00Z">
          <w:pPr>
            <w:numPr>
              <w:ilvl w:val="1"/>
              <w:numId w:val="68"/>
            </w:numPr>
            <w:spacing w:before="0" w:after="69" w:line="248" w:lineRule="auto"/>
            <w:ind w:left="936" w:right="990" w:hanging="199"/>
            <w:jc w:val="both"/>
          </w:pPr>
        </w:pPrChange>
      </w:pPr>
      <w:del w:id="7557" w:author="Simon Johnson" w:date="2021-03-01T15:09:00Z">
        <w:r w:rsidDel="00CE1037">
          <w:delText>DUP: not used.</w:delText>
        </w:r>
        <w:bookmarkStart w:id="7558" w:name="_Toc66201248"/>
        <w:bookmarkStart w:id="7559" w:name="_Toc66710328"/>
        <w:bookmarkStart w:id="7560" w:name="_Toc67648584"/>
        <w:bookmarkStart w:id="7561" w:name="_Toc67651067"/>
        <w:bookmarkStart w:id="7562" w:name="_Toc71106448"/>
        <w:bookmarkEnd w:id="7558"/>
        <w:bookmarkEnd w:id="7559"/>
        <w:bookmarkEnd w:id="7560"/>
        <w:bookmarkEnd w:id="7561"/>
        <w:bookmarkEnd w:id="7562"/>
      </w:del>
    </w:p>
    <w:p w14:paraId="674A6928" w14:textId="043A2DE2" w:rsidR="00C84FE9" w:rsidDel="00CE1037" w:rsidRDefault="00C84FE9">
      <w:pPr>
        <w:numPr>
          <w:ilvl w:val="1"/>
          <w:numId w:val="68"/>
        </w:numPr>
        <w:spacing w:before="0" w:after="70" w:line="248" w:lineRule="auto"/>
        <w:ind w:right="4" w:hanging="199"/>
        <w:jc w:val="both"/>
        <w:rPr>
          <w:del w:id="7563" w:author="Simon Johnson" w:date="2021-03-01T15:09:00Z"/>
        </w:rPr>
        <w:pPrChange w:id="7564" w:author="Simon Johnson" w:date="2021-03-26T11:40:00Z">
          <w:pPr>
            <w:numPr>
              <w:ilvl w:val="1"/>
              <w:numId w:val="68"/>
            </w:numPr>
            <w:spacing w:before="0" w:after="70" w:line="248" w:lineRule="auto"/>
            <w:ind w:left="936" w:right="990" w:hanging="199"/>
            <w:jc w:val="both"/>
          </w:pPr>
        </w:pPrChange>
      </w:pPr>
      <w:del w:id="7565" w:author="Simon Johnson" w:date="2021-03-01T15:09:00Z">
        <w:r w:rsidDel="00CE1037">
          <w:delText>QoS: not used.</w:delText>
        </w:r>
        <w:bookmarkStart w:id="7566" w:name="_Toc66201249"/>
        <w:bookmarkStart w:id="7567" w:name="_Toc66710329"/>
        <w:bookmarkStart w:id="7568" w:name="_Toc67648585"/>
        <w:bookmarkStart w:id="7569" w:name="_Toc67651068"/>
        <w:bookmarkStart w:id="7570" w:name="_Toc71106449"/>
        <w:bookmarkEnd w:id="7566"/>
        <w:bookmarkEnd w:id="7567"/>
        <w:bookmarkEnd w:id="7568"/>
        <w:bookmarkEnd w:id="7569"/>
        <w:bookmarkEnd w:id="7570"/>
      </w:del>
    </w:p>
    <w:p w14:paraId="2CB1132D" w14:textId="3EA4C87A" w:rsidR="00C84FE9" w:rsidDel="00CE1037" w:rsidRDefault="00C84FE9">
      <w:pPr>
        <w:numPr>
          <w:ilvl w:val="1"/>
          <w:numId w:val="68"/>
        </w:numPr>
        <w:spacing w:before="0" w:after="69" w:line="248" w:lineRule="auto"/>
        <w:ind w:right="4" w:hanging="199"/>
        <w:jc w:val="both"/>
        <w:rPr>
          <w:del w:id="7571" w:author="Simon Johnson" w:date="2021-03-01T15:09:00Z"/>
        </w:rPr>
        <w:pPrChange w:id="7572" w:author="Simon Johnson" w:date="2021-03-26T11:40:00Z">
          <w:pPr>
            <w:numPr>
              <w:ilvl w:val="1"/>
              <w:numId w:val="68"/>
            </w:numPr>
            <w:spacing w:before="0" w:after="69" w:line="248" w:lineRule="auto"/>
            <w:ind w:left="936" w:right="990" w:hanging="199"/>
            <w:jc w:val="both"/>
          </w:pPr>
        </w:pPrChange>
      </w:pPr>
      <w:del w:id="7573" w:author="Simon Johnson" w:date="2021-03-01T15:09:00Z">
        <w:r w:rsidDel="00CE1037">
          <w:delText>Retain: not used.</w:delText>
        </w:r>
        <w:bookmarkStart w:id="7574" w:name="_Toc66201250"/>
        <w:bookmarkStart w:id="7575" w:name="_Toc66710330"/>
        <w:bookmarkStart w:id="7576" w:name="_Toc67648586"/>
        <w:bookmarkStart w:id="7577" w:name="_Toc67651069"/>
        <w:bookmarkStart w:id="7578" w:name="_Toc71106450"/>
        <w:bookmarkEnd w:id="7574"/>
        <w:bookmarkEnd w:id="7575"/>
        <w:bookmarkEnd w:id="7576"/>
        <w:bookmarkEnd w:id="7577"/>
        <w:bookmarkEnd w:id="7578"/>
      </w:del>
    </w:p>
    <w:p w14:paraId="2039718D" w14:textId="24EFE7A0" w:rsidR="00C84FE9" w:rsidDel="00CE1037" w:rsidRDefault="00C84FE9">
      <w:pPr>
        <w:numPr>
          <w:ilvl w:val="1"/>
          <w:numId w:val="68"/>
        </w:numPr>
        <w:spacing w:before="0" w:after="70" w:line="248" w:lineRule="auto"/>
        <w:ind w:right="4" w:hanging="199"/>
        <w:jc w:val="both"/>
        <w:rPr>
          <w:del w:id="7579" w:author="Simon Johnson" w:date="2021-03-01T15:09:00Z"/>
        </w:rPr>
        <w:pPrChange w:id="7580" w:author="Simon Johnson" w:date="2021-03-26T11:40:00Z">
          <w:pPr>
            <w:numPr>
              <w:ilvl w:val="1"/>
              <w:numId w:val="68"/>
            </w:numPr>
            <w:spacing w:before="0" w:after="70" w:line="248" w:lineRule="auto"/>
            <w:ind w:left="936" w:right="990" w:hanging="199"/>
            <w:jc w:val="both"/>
          </w:pPr>
        </w:pPrChange>
      </w:pPr>
      <w:del w:id="7581" w:author="Simon Johnson" w:date="2021-03-01T15:09:00Z">
        <w:r w:rsidDel="00CE1037">
          <w:delText>Will: not used</w:delText>
        </w:r>
        <w:bookmarkStart w:id="7582" w:name="_Toc66201251"/>
        <w:bookmarkStart w:id="7583" w:name="_Toc66710331"/>
        <w:bookmarkStart w:id="7584" w:name="_Toc67648587"/>
        <w:bookmarkStart w:id="7585" w:name="_Toc67651070"/>
        <w:bookmarkStart w:id="7586" w:name="_Toc71106451"/>
        <w:bookmarkEnd w:id="7582"/>
        <w:bookmarkEnd w:id="7583"/>
        <w:bookmarkEnd w:id="7584"/>
        <w:bookmarkEnd w:id="7585"/>
        <w:bookmarkEnd w:id="7586"/>
      </w:del>
    </w:p>
    <w:p w14:paraId="56C5FDA5" w14:textId="655040F6" w:rsidR="00C84FE9" w:rsidDel="00CE1037" w:rsidRDefault="00C84FE9">
      <w:pPr>
        <w:numPr>
          <w:ilvl w:val="1"/>
          <w:numId w:val="68"/>
        </w:numPr>
        <w:spacing w:before="0" w:after="70" w:line="248" w:lineRule="auto"/>
        <w:ind w:right="4" w:hanging="199"/>
        <w:jc w:val="both"/>
        <w:rPr>
          <w:del w:id="7587" w:author="Simon Johnson" w:date="2021-03-01T15:09:00Z"/>
        </w:rPr>
        <w:pPrChange w:id="7588" w:author="Simon Johnson" w:date="2021-03-26T11:40:00Z">
          <w:pPr>
            <w:numPr>
              <w:ilvl w:val="1"/>
              <w:numId w:val="68"/>
            </w:numPr>
            <w:spacing w:before="0" w:after="70" w:line="248" w:lineRule="auto"/>
            <w:ind w:left="936" w:right="990" w:hanging="199"/>
            <w:jc w:val="both"/>
          </w:pPr>
        </w:pPrChange>
      </w:pPr>
      <w:del w:id="7589" w:author="Simon Johnson" w:date="2021-03-01T15:09:00Z">
        <w:r w:rsidDel="00CE1037">
          <w:delText>CleanSession: not used</w:delText>
        </w:r>
        <w:bookmarkStart w:id="7590" w:name="_Toc66201252"/>
        <w:bookmarkStart w:id="7591" w:name="_Toc66710332"/>
        <w:bookmarkStart w:id="7592" w:name="_Toc67648588"/>
        <w:bookmarkStart w:id="7593" w:name="_Toc67651071"/>
        <w:bookmarkStart w:id="7594" w:name="_Toc71106452"/>
        <w:bookmarkEnd w:id="7590"/>
        <w:bookmarkEnd w:id="7591"/>
        <w:bookmarkEnd w:id="7592"/>
        <w:bookmarkEnd w:id="7593"/>
        <w:bookmarkEnd w:id="7594"/>
      </w:del>
    </w:p>
    <w:p w14:paraId="525FF6B0" w14:textId="6AF97B18" w:rsidR="00CE1037" w:rsidRDefault="00C84FE9">
      <w:pPr>
        <w:pStyle w:val="Heading4"/>
        <w:ind w:right="4"/>
        <w:rPr>
          <w:ins w:id="7595" w:author="Simon Johnson" w:date="2021-03-01T15:10:00Z"/>
        </w:rPr>
        <w:pPrChange w:id="7596" w:author="Simon Johnson" w:date="2021-03-26T11:40:00Z">
          <w:pPr>
            <w:pStyle w:val="Heading4"/>
          </w:pPr>
        </w:pPrChange>
      </w:pPr>
      <w:del w:id="7597" w:author="Simon Johnson" w:date="2021-03-09T14:48:00Z">
        <w:r w:rsidDel="005729FF">
          <w:delText>Topic</w:delText>
        </w:r>
      </w:del>
      <w:del w:id="7598" w:author="Simon Johnson" w:date="2021-03-09T12:20:00Z">
        <w:r w:rsidDel="00F02E04">
          <w:delText>Id</w:delText>
        </w:r>
      </w:del>
      <w:del w:id="7599" w:author="Simon Johnson" w:date="2021-03-09T14:48:00Z">
        <w:r w:rsidDel="005729FF">
          <w:delText xml:space="preserve">Type: indicates the type of information included at the end of the </w:delText>
        </w:r>
      </w:del>
      <w:del w:id="7600" w:author="Simon Johnson" w:date="2021-03-09T11:43:00Z">
        <w:r w:rsidDel="0018058B">
          <w:delText>message</w:delText>
        </w:r>
      </w:del>
      <w:del w:id="7601" w:author="Simon Johnson" w:date="2021-03-09T14:48:00Z">
        <w:r w:rsidDel="005729FF">
          <w:delText xml:space="preserve">, namely “0b00” topic name, “0b01” pre-defined topic </w:delText>
        </w:r>
      </w:del>
      <w:del w:id="7602" w:author="Simon Johnson" w:date="2021-03-09T12:20:00Z">
        <w:r w:rsidDel="00F02E04">
          <w:delText>id</w:delText>
        </w:r>
      </w:del>
      <w:del w:id="7603" w:author="Simon Johnson" w:date="2021-03-09T14:48:00Z">
        <w:r w:rsidDel="005729FF">
          <w:delText>, “0b10” short topic name, and “0b11” reserved.</w:delText>
        </w:r>
      </w:del>
      <w:bookmarkStart w:id="7604" w:name="_Toc71106453"/>
      <w:ins w:id="7605" w:author="Simon Johnson" w:date="2021-03-09T10:52:00Z">
        <w:r w:rsidR="00DB32D3">
          <w:t>Packet</w:t>
        </w:r>
      </w:ins>
      <w:ins w:id="7606" w:author="Simon Johnson" w:date="2021-03-01T15:10:00Z">
        <w:r w:rsidR="00CE1037">
          <w:t xml:space="preserve"> Id</w:t>
        </w:r>
        <w:bookmarkEnd w:id="7604"/>
      </w:ins>
    </w:p>
    <w:p w14:paraId="70E4E342" w14:textId="17EC70E2" w:rsidR="00CE1037" w:rsidDel="00CE1037" w:rsidRDefault="00CE1037">
      <w:pPr>
        <w:spacing w:before="0" w:after="147" w:line="248" w:lineRule="auto"/>
        <w:ind w:right="4"/>
        <w:jc w:val="both"/>
        <w:rPr>
          <w:del w:id="7607" w:author="Simon Johnson" w:date="2021-03-01T15:10:00Z"/>
        </w:rPr>
        <w:pPrChange w:id="7608" w:author="Simon Johnson" w:date="2021-03-26T11:40:00Z">
          <w:pPr>
            <w:numPr>
              <w:ilvl w:val="1"/>
              <w:numId w:val="68"/>
            </w:numPr>
            <w:spacing w:before="0" w:after="147" w:line="248" w:lineRule="auto"/>
            <w:ind w:left="936" w:right="990" w:hanging="199"/>
            <w:jc w:val="both"/>
          </w:pPr>
        </w:pPrChange>
      </w:pPr>
    </w:p>
    <w:p w14:paraId="1EF932A3" w14:textId="236B914F" w:rsidR="00C84FE9" w:rsidRDefault="00C84FE9">
      <w:pPr>
        <w:spacing w:before="0" w:after="149" w:line="248" w:lineRule="auto"/>
        <w:ind w:right="4"/>
        <w:jc w:val="both"/>
        <w:rPr>
          <w:ins w:id="7609" w:author="Simon Johnson" w:date="2021-03-01T15:10:00Z"/>
        </w:rPr>
        <w:pPrChange w:id="7610" w:author="Simon Johnson" w:date="2021-03-26T11:40:00Z">
          <w:pPr>
            <w:spacing w:before="0" w:after="149" w:line="248" w:lineRule="auto"/>
            <w:ind w:right="990"/>
            <w:jc w:val="both"/>
          </w:pPr>
        </w:pPrChange>
      </w:pPr>
      <w:del w:id="7611" w:author="Simon Johnson" w:date="2021-03-01T15:10:00Z">
        <w:r w:rsidDel="00CE1037">
          <w:delText>MsgId: s</w:delText>
        </w:r>
      </w:del>
      <w:ins w:id="7612" w:author="Simon Johnson" w:date="2021-03-01T15:10:00Z">
        <w:r w:rsidR="00CE1037">
          <w:t>S</w:t>
        </w:r>
      </w:ins>
      <w:r>
        <w:t xml:space="preserve">hould be coded such that it can be used to identify the corresponding SUBACK </w:t>
      </w:r>
      <w:ins w:id="7613" w:author="Simon Johnson" w:date="2021-03-09T11:43:00Z">
        <w:r w:rsidR="0018058B">
          <w:t>packet</w:t>
        </w:r>
      </w:ins>
      <w:del w:id="7614" w:author="Simon Johnson" w:date="2021-03-09T11:43:00Z">
        <w:r w:rsidDel="0018058B">
          <w:delText>message</w:delText>
        </w:r>
      </w:del>
      <w:r>
        <w:t>.</w:t>
      </w:r>
    </w:p>
    <w:p w14:paraId="7BA1A09C" w14:textId="313E73F8" w:rsidR="00CE1037" w:rsidRDefault="00CE1037">
      <w:pPr>
        <w:pStyle w:val="Heading4"/>
        <w:ind w:right="4"/>
        <w:rPr>
          <w:ins w:id="7615" w:author="Simon Johnson" w:date="2021-03-01T15:10:00Z"/>
        </w:rPr>
        <w:pPrChange w:id="7616" w:author="Simon Johnson" w:date="2021-03-26T11:40:00Z">
          <w:pPr>
            <w:pStyle w:val="Heading4"/>
          </w:pPr>
        </w:pPrChange>
      </w:pPr>
      <w:bookmarkStart w:id="7617" w:name="_Toc71106454"/>
      <w:ins w:id="7618" w:author="Simon Johnson" w:date="2021-03-01T15:10:00Z">
        <w:r>
          <w:t xml:space="preserve">Topic </w:t>
        </w:r>
      </w:ins>
      <w:ins w:id="7619" w:author="Simon Johnson" w:date="2021-03-09T12:20:00Z">
        <w:r w:rsidR="00F02E04">
          <w:t>Alias</w:t>
        </w:r>
      </w:ins>
      <w:ins w:id="7620" w:author="Simon Johnson" w:date="2021-03-01T15:10:00Z">
        <w:r>
          <w:t xml:space="preserve"> or Topic Name</w:t>
        </w:r>
        <w:bookmarkEnd w:id="7617"/>
      </w:ins>
    </w:p>
    <w:p w14:paraId="63849B1F" w14:textId="1C3E7657" w:rsidR="00CE1037" w:rsidDel="00CE1037" w:rsidRDefault="00CE1037">
      <w:pPr>
        <w:spacing w:before="0" w:after="149" w:line="248" w:lineRule="auto"/>
        <w:ind w:right="4"/>
        <w:jc w:val="both"/>
        <w:rPr>
          <w:del w:id="7621" w:author="Simon Johnson" w:date="2021-03-01T15:11:00Z"/>
        </w:rPr>
        <w:pPrChange w:id="7622" w:author="Simon Johnson" w:date="2021-03-26T11:40:00Z">
          <w:pPr>
            <w:numPr>
              <w:numId w:val="68"/>
            </w:numPr>
            <w:spacing w:before="0" w:after="149" w:line="248" w:lineRule="auto"/>
            <w:ind w:left="498" w:right="990" w:hanging="199"/>
            <w:jc w:val="both"/>
          </w:pPr>
        </w:pPrChange>
      </w:pPr>
    </w:p>
    <w:p w14:paraId="17A3B178" w14:textId="50CD1767" w:rsidR="00BB2188" w:rsidRDefault="00C84FE9">
      <w:pPr>
        <w:spacing w:before="0" w:after="296" w:line="248" w:lineRule="auto"/>
        <w:ind w:right="4"/>
        <w:jc w:val="both"/>
        <w:pPrChange w:id="7623" w:author="Simon Johnson" w:date="2021-03-26T11:40:00Z">
          <w:pPr>
            <w:numPr>
              <w:numId w:val="68"/>
            </w:numPr>
            <w:spacing w:before="0" w:after="296" w:line="248" w:lineRule="auto"/>
            <w:ind w:left="498" w:right="990" w:hanging="199"/>
            <w:jc w:val="both"/>
          </w:pPr>
        </w:pPrChange>
      </w:pPr>
      <w:del w:id="7624" w:author="Simon Johnson" w:date="2021-03-01T15:11:00Z">
        <w:r w:rsidDel="00CE1037">
          <w:delText>TopicName or TopicId: c</w:delText>
        </w:r>
      </w:del>
      <w:ins w:id="7625" w:author="Simon Johnson" w:date="2021-03-01T15:11:00Z">
        <w:r w:rsidR="00CE1037">
          <w:t>C</w:t>
        </w:r>
      </w:ins>
      <w:r>
        <w:t xml:space="preserve">ontains topic name, pre-defined topic </w:t>
      </w:r>
      <w:ins w:id="7626" w:author="Simon Johnson" w:date="2021-03-09T12:21:00Z">
        <w:r w:rsidR="00F02E04">
          <w:t>alias</w:t>
        </w:r>
      </w:ins>
      <w:del w:id="7627" w:author="Simon Johnson" w:date="2021-03-09T12:21:00Z">
        <w:r w:rsidDel="00F02E04">
          <w:delText>id</w:delText>
        </w:r>
      </w:del>
      <w:r>
        <w:t xml:space="preserve">, or short topic name as indicated in the </w:t>
      </w:r>
      <w:r>
        <w:rPr>
          <w:i/>
        </w:rPr>
        <w:t>Topi</w:t>
      </w:r>
      <w:del w:id="7628" w:author="Simon Johnson" w:date="2021-03-09T12:20:00Z">
        <w:r w:rsidDel="00F02E04">
          <w:rPr>
            <w:i/>
          </w:rPr>
          <w:delText>cId</w:delText>
        </w:r>
      </w:del>
      <w:ins w:id="7629" w:author="Simon Johnson" w:date="2021-03-09T12:20:00Z">
        <w:r w:rsidR="00F02E04">
          <w:rPr>
            <w:i/>
          </w:rPr>
          <w:t xml:space="preserve">c Alias </w:t>
        </w:r>
      </w:ins>
      <w:r>
        <w:rPr>
          <w:i/>
        </w:rPr>
        <w:t xml:space="preserve">Type </w:t>
      </w:r>
      <w:r>
        <w:t>field.</w:t>
      </w:r>
    </w:p>
    <w:p w14:paraId="15EA6379" w14:textId="1D9C2A2C" w:rsidR="00C84FE9" w:rsidRDefault="6149D1D0">
      <w:pPr>
        <w:pStyle w:val="Heading3"/>
        <w:keepLines/>
        <w:spacing w:before="0" w:after="48" w:line="259" w:lineRule="auto"/>
        <w:ind w:left="682" w:right="4" w:hanging="697"/>
        <w:rPr>
          <w:ins w:id="7630" w:author="Simon Johnson" w:date="2021-03-01T15:12:00Z"/>
        </w:rPr>
        <w:pPrChange w:id="7631" w:author="Simon Johnson" w:date="2021-03-26T11:40:00Z">
          <w:pPr>
            <w:pStyle w:val="Heading3"/>
            <w:keepLines/>
            <w:spacing w:before="0" w:after="48" w:line="259" w:lineRule="auto"/>
            <w:ind w:left="682" w:hanging="697"/>
          </w:pPr>
        </w:pPrChange>
      </w:pPr>
      <w:bookmarkStart w:id="7632" w:name="_Toc42708"/>
      <w:bookmarkStart w:id="7633" w:name="_Toc71106455"/>
      <w:r>
        <w:t>UNSUBACK</w:t>
      </w:r>
      <w:bookmarkEnd w:id="7632"/>
      <w:bookmarkEnd w:id="7633"/>
    </w:p>
    <w:p w14:paraId="0B0A8C6A" w14:textId="5888DA9D" w:rsidR="00CE1037" w:rsidRDefault="00CE1037">
      <w:pPr>
        <w:ind w:right="4"/>
        <w:rPr>
          <w:ins w:id="7634" w:author="Simon Johnson" w:date="2021-03-01T15:12:00Z"/>
        </w:rPr>
        <w:pPrChange w:id="7635" w:author="Simon Johnson" w:date="2021-03-26T11:40:00Z">
          <w:pPr/>
        </w:pPrChange>
      </w:pPr>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CE1037" w:rsidRPr="00E661CA" w14:paraId="4270A587" w14:textId="77777777" w:rsidTr="00CE1037">
        <w:trPr>
          <w:ins w:id="7636" w:author="Simon Johnson" w:date="2021-03-01T15:12:00Z"/>
        </w:trPr>
        <w:tc>
          <w:tcPr>
            <w:tcW w:w="1271" w:type="dxa"/>
          </w:tcPr>
          <w:p w14:paraId="0DCF8E08" w14:textId="77777777" w:rsidR="00CE1037" w:rsidRPr="00E661CA" w:rsidRDefault="00CE1037">
            <w:pPr>
              <w:ind w:right="4"/>
              <w:jc w:val="center"/>
              <w:rPr>
                <w:ins w:id="7637" w:author="Simon Johnson" w:date="2021-03-01T15:12:00Z"/>
                <w:b/>
                <w:bCs/>
              </w:rPr>
              <w:pPrChange w:id="7638" w:author="Andrew Banks" w:date="2021-03-26T11:40:00Z">
                <w:pPr>
                  <w:jc w:val="center"/>
                </w:pPr>
              </w:pPrChange>
            </w:pPr>
            <w:ins w:id="7639" w:author="Simon Johnson" w:date="2021-03-01T15:12:00Z">
              <w:r w:rsidRPr="00E661CA">
                <w:rPr>
                  <w:b/>
                  <w:bCs/>
                </w:rPr>
                <w:t>Bit</w:t>
              </w:r>
            </w:ins>
          </w:p>
        </w:tc>
        <w:tc>
          <w:tcPr>
            <w:tcW w:w="806" w:type="dxa"/>
          </w:tcPr>
          <w:p w14:paraId="6E88703E" w14:textId="77777777" w:rsidR="00CE1037" w:rsidRPr="00E661CA" w:rsidRDefault="00CE1037">
            <w:pPr>
              <w:ind w:right="4"/>
              <w:jc w:val="center"/>
              <w:rPr>
                <w:ins w:id="7640" w:author="Simon Johnson" w:date="2021-03-01T15:12:00Z"/>
                <w:b/>
                <w:bCs/>
              </w:rPr>
              <w:pPrChange w:id="7641" w:author="Andrew Banks" w:date="2021-03-26T11:40:00Z">
                <w:pPr>
                  <w:jc w:val="center"/>
                </w:pPr>
              </w:pPrChange>
            </w:pPr>
            <w:ins w:id="7642" w:author="Simon Johnson" w:date="2021-03-01T15:12:00Z">
              <w:r w:rsidRPr="00E661CA">
                <w:rPr>
                  <w:b/>
                  <w:bCs/>
                </w:rPr>
                <w:t>7</w:t>
              </w:r>
            </w:ins>
          </w:p>
        </w:tc>
        <w:tc>
          <w:tcPr>
            <w:tcW w:w="1039" w:type="dxa"/>
          </w:tcPr>
          <w:p w14:paraId="0346E23A" w14:textId="77777777" w:rsidR="00CE1037" w:rsidRPr="00E661CA" w:rsidRDefault="00CE1037">
            <w:pPr>
              <w:ind w:right="4"/>
              <w:jc w:val="center"/>
              <w:rPr>
                <w:ins w:id="7643" w:author="Simon Johnson" w:date="2021-03-01T15:12:00Z"/>
                <w:b/>
                <w:bCs/>
              </w:rPr>
              <w:pPrChange w:id="7644" w:author="Andrew Banks" w:date="2021-03-26T11:40:00Z">
                <w:pPr>
                  <w:jc w:val="center"/>
                </w:pPr>
              </w:pPrChange>
            </w:pPr>
            <w:ins w:id="7645" w:author="Simon Johnson" w:date="2021-03-01T15:12:00Z">
              <w:r w:rsidRPr="00E661CA">
                <w:rPr>
                  <w:b/>
                  <w:bCs/>
                </w:rPr>
                <w:t>6</w:t>
              </w:r>
            </w:ins>
          </w:p>
        </w:tc>
        <w:tc>
          <w:tcPr>
            <w:tcW w:w="1039" w:type="dxa"/>
          </w:tcPr>
          <w:p w14:paraId="51618D88" w14:textId="77777777" w:rsidR="00CE1037" w:rsidRPr="00E661CA" w:rsidRDefault="00CE1037">
            <w:pPr>
              <w:ind w:right="4"/>
              <w:jc w:val="center"/>
              <w:rPr>
                <w:ins w:id="7646" w:author="Simon Johnson" w:date="2021-03-01T15:12:00Z"/>
                <w:b/>
                <w:bCs/>
              </w:rPr>
              <w:pPrChange w:id="7647" w:author="Andrew Banks" w:date="2021-03-26T11:40:00Z">
                <w:pPr>
                  <w:jc w:val="center"/>
                </w:pPr>
              </w:pPrChange>
            </w:pPr>
            <w:ins w:id="7648" w:author="Simon Johnson" w:date="2021-03-01T15:12:00Z">
              <w:r w:rsidRPr="00E661CA">
                <w:rPr>
                  <w:b/>
                  <w:bCs/>
                </w:rPr>
                <w:t>5</w:t>
              </w:r>
            </w:ins>
          </w:p>
        </w:tc>
        <w:tc>
          <w:tcPr>
            <w:tcW w:w="1039" w:type="dxa"/>
          </w:tcPr>
          <w:p w14:paraId="267F78AC" w14:textId="77777777" w:rsidR="00CE1037" w:rsidRPr="00E661CA" w:rsidRDefault="00CE1037">
            <w:pPr>
              <w:ind w:right="4"/>
              <w:jc w:val="center"/>
              <w:rPr>
                <w:ins w:id="7649" w:author="Simon Johnson" w:date="2021-03-01T15:12:00Z"/>
                <w:b/>
                <w:bCs/>
              </w:rPr>
              <w:pPrChange w:id="7650" w:author="Andrew Banks" w:date="2021-03-26T11:40:00Z">
                <w:pPr>
                  <w:jc w:val="center"/>
                </w:pPr>
              </w:pPrChange>
            </w:pPr>
            <w:ins w:id="7651" w:author="Simon Johnson" w:date="2021-03-01T15:12:00Z">
              <w:r w:rsidRPr="00E661CA">
                <w:rPr>
                  <w:b/>
                  <w:bCs/>
                </w:rPr>
                <w:t>4</w:t>
              </w:r>
            </w:ins>
          </w:p>
        </w:tc>
        <w:tc>
          <w:tcPr>
            <w:tcW w:w="1039" w:type="dxa"/>
          </w:tcPr>
          <w:p w14:paraId="034515EF" w14:textId="77777777" w:rsidR="00CE1037" w:rsidRPr="00E661CA" w:rsidRDefault="00CE1037">
            <w:pPr>
              <w:ind w:right="4"/>
              <w:jc w:val="center"/>
              <w:rPr>
                <w:ins w:id="7652" w:author="Simon Johnson" w:date="2021-03-01T15:12:00Z"/>
                <w:b/>
                <w:bCs/>
              </w:rPr>
              <w:pPrChange w:id="7653" w:author="Andrew Banks" w:date="2021-03-26T11:40:00Z">
                <w:pPr>
                  <w:jc w:val="center"/>
                </w:pPr>
              </w:pPrChange>
            </w:pPr>
            <w:ins w:id="7654" w:author="Simon Johnson" w:date="2021-03-01T15:12:00Z">
              <w:r w:rsidRPr="00E661CA">
                <w:rPr>
                  <w:b/>
                  <w:bCs/>
                </w:rPr>
                <w:t>3</w:t>
              </w:r>
            </w:ins>
          </w:p>
        </w:tc>
        <w:tc>
          <w:tcPr>
            <w:tcW w:w="1039" w:type="dxa"/>
          </w:tcPr>
          <w:p w14:paraId="0C673530" w14:textId="77777777" w:rsidR="00CE1037" w:rsidRPr="00E661CA" w:rsidRDefault="00CE1037">
            <w:pPr>
              <w:ind w:right="4"/>
              <w:jc w:val="center"/>
              <w:rPr>
                <w:ins w:id="7655" w:author="Simon Johnson" w:date="2021-03-01T15:12:00Z"/>
                <w:b/>
                <w:bCs/>
              </w:rPr>
              <w:pPrChange w:id="7656" w:author="Andrew Banks" w:date="2021-03-26T11:40:00Z">
                <w:pPr>
                  <w:jc w:val="center"/>
                </w:pPr>
              </w:pPrChange>
            </w:pPr>
            <w:ins w:id="7657" w:author="Simon Johnson" w:date="2021-03-01T15:12:00Z">
              <w:r w:rsidRPr="00E661CA">
                <w:rPr>
                  <w:b/>
                  <w:bCs/>
                </w:rPr>
                <w:t>2</w:t>
              </w:r>
            </w:ins>
          </w:p>
        </w:tc>
        <w:tc>
          <w:tcPr>
            <w:tcW w:w="1039" w:type="dxa"/>
          </w:tcPr>
          <w:p w14:paraId="6E70313A" w14:textId="77777777" w:rsidR="00CE1037" w:rsidRPr="00E661CA" w:rsidRDefault="00CE1037">
            <w:pPr>
              <w:ind w:right="4"/>
              <w:jc w:val="center"/>
              <w:rPr>
                <w:ins w:id="7658" w:author="Simon Johnson" w:date="2021-03-01T15:12:00Z"/>
                <w:b/>
                <w:bCs/>
              </w:rPr>
              <w:pPrChange w:id="7659" w:author="Andrew Banks" w:date="2021-03-26T11:40:00Z">
                <w:pPr>
                  <w:jc w:val="center"/>
                </w:pPr>
              </w:pPrChange>
            </w:pPr>
            <w:ins w:id="7660" w:author="Simon Johnson" w:date="2021-03-01T15:12:00Z">
              <w:r w:rsidRPr="00E661CA">
                <w:rPr>
                  <w:b/>
                  <w:bCs/>
                </w:rPr>
                <w:t>1</w:t>
              </w:r>
            </w:ins>
          </w:p>
        </w:tc>
        <w:tc>
          <w:tcPr>
            <w:tcW w:w="1039" w:type="dxa"/>
          </w:tcPr>
          <w:p w14:paraId="611D7725" w14:textId="77777777" w:rsidR="00CE1037" w:rsidRPr="00E661CA" w:rsidRDefault="00CE1037">
            <w:pPr>
              <w:ind w:right="4"/>
              <w:jc w:val="center"/>
              <w:rPr>
                <w:ins w:id="7661" w:author="Simon Johnson" w:date="2021-03-01T15:12:00Z"/>
                <w:b/>
                <w:bCs/>
              </w:rPr>
              <w:pPrChange w:id="7662" w:author="Andrew Banks" w:date="2021-03-26T11:40:00Z">
                <w:pPr>
                  <w:jc w:val="center"/>
                </w:pPr>
              </w:pPrChange>
            </w:pPr>
            <w:ins w:id="7663" w:author="Simon Johnson" w:date="2021-03-01T15:12:00Z">
              <w:r w:rsidRPr="00E661CA">
                <w:rPr>
                  <w:b/>
                  <w:bCs/>
                </w:rPr>
                <w:t>0</w:t>
              </w:r>
            </w:ins>
          </w:p>
        </w:tc>
      </w:tr>
      <w:tr w:rsidR="00CE1037" w14:paraId="01CE8B47" w14:textId="77777777" w:rsidTr="00CE1037">
        <w:trPr>
          <w:ins w:id="7664" w:author="Simon Johnson" w:date="2021-03-01T15:12:00Z"/>
        </w:trPr>
        <w:tc>
          <w:tcPr>
            <w:tcW w:w="1271" w:type="dxa"/>
          </w:tcPr>
          <w:p w14:paraId="768AF2C6" w14:textId="77777777" w:rsidR="00CE1037" w:rsidRDefault="00CE1037">
            <w:pPr>
              <w:ind w:right="4"/>
              <w:rPr>
                <w:ins w:id="7665" w:author="Simon Johnson" w:date="2021-03-01T15:12:00Z"/>
              </w:rPr>
              <w:pPrChange w:id="7666" w:author="Andrew Banks" w:date="2021-03-26T11:40:00Z">
                <w:pPr/>
              </w:pPrChange>
            </w:pPr>
            <w:ins w:id="7667" w:author="Simon Johnson" w:date="2021-03-01T15:12:00Z">
              <w:r>
                <w:t>Byte 1</w:t>
              </w:r>
            </w:ins>
          </w:p>
        </w:tc>
        <w:tc>
          <w:tcPr>
            <w:tcW w:w="8079" w:type="dxa"/>
            <w:gridSpan w:val="8"/>
          </w:tcPr>
          <w:p w14:paraId="4B9081C0" w14:textId="77777777" w:rsidR="00CE1037" w:rsidRDefault="00CE1037">
            <w:pPr>
              <w:ind w:right="4"/>
              <w:jc w:val="center"/>
              <w:rPr>
                <w:ins w:id="7668" w:author="Simon Johnson" w:date="2021-03-01T15:12:00Z"/>
              </w:rPr>
              <w:pPrChange w:id="7669" w:author="Andrew Banks" w:date="2021-03-26T11:40:00Z">
                <w:pPr>
                  <w:jc w:val="center"/>
                </w:pPr>
              </w:pPrChange>
            </w:pPr>
            <w:ins w:id="7670" w:author="Simon Johnson" w:date="2021-03-01T15:12:00Z">
              <w:r>
                <w:t>Length</w:t>
              </w:r>
            </w:ins>
          </w:p>
        </w:tc>
      </w:tr>
      <w:tr w:rsidR="00CE1037" w14:paraId="7B6E214B" w14:textId="77777777" w:rsidTr="00CE1037">
        <w:trPr>
          <w:ins w:id="7671" w:author="Simon Johnson" w:date="2021-03-01T15:12:00Z"/>
        </w:trPr>
        <w:tc>
          <w:tcPr>
            <w:tcW w:w="1271" w:type="dxa"/>
          </w:tcPr>
          <w:p w14:paraId="6BC1E52D" w14:textId="77777777" w:rsidR="00CE1037" w:rsidRDefault="00CE1037">
            <w:pPr>
              <w:ind w:right="4"/>
              <w:rPr>
                <w:ins w:id="7672" w:author="Simon Johnson" w:date="2021-03-01T15:12:00Z"/>
              </w:rPr>
              <w:pPrChange w:id="7673" w:author="Andrew Banks" w:date="2021-03-26T11:40:00Z">
                <w:pPr/>
              </w:pPrChange>
            </w:pPr>
            <w:ins w:id="7674" w:author="Simon Johnson" w:date="2021-03-01T15:12:00Z">
              <w:r>
                <w:t>Byte 2</w:t>
              </w:r>
            </w:ins>
          </w:p>
        </w:tc>
        <w:tc>
          <w:tcPr>
            <w:tcW w:w="8079" w:type="dxa"/>
            <w:gridSpan w:val="8"/>
          </w:tcPr>
          <w:p w14:paraId="0881ED02" w14:textId="77777777" w:rsidR="00CE1037" w:rsidRDefault="00CE1037">
            <w:pPr>
              <w:ind w:right="4"/>
              <w:jc w:val="center"/>
              <w:rPr>
                <w:ins w:id="7675" w:author="Simon Johnson" w:date="2021-03-01T15:12:00Z"/>
              </w:rPr>
              <w:pPrChange w:id="7676" w:author="Andrew Banks" w:date="2021-03-26T11:40:00Z">
                <w:pPr>
                  <w:jc w:val="center"/>
                </w:pPr>
              </w:pPrChange>
            </w:pPr>
            <w:ins w:id="7677" w:author="Simon Johnson" w:date="2021-03-01T15:12:00Z">
              <w:r>
                <w:t>Packet Type</w:t>
              </w:r>
            </w:ins>
          </w:p>
        </w:tc>
      </w:tr>
      <w:tr w:rsidR="00CE1037" w14:paraId="5D17EF41" w14:textId="77777777" w:rsidTr="00CE1037">
        <w:trPr>
          <w:ins w:id="7678" w:author="Simon Johnson" w:date="2021-03-01T15:12:00Z"/>
        </w:trPr>
        <w:tc>
          <w:tcPr>
            <w:tcW w:w="1271" w:type="dxa"/>
          </w:tcPr>
          <w:p w14:paraId="4B002398" w14:textId="77777777" w:rsidR="00CE1037" w:rsidRDefault="00CE1037">
            <w:pPr>
              <w:ind w:right="4"/>
              <w:rPr>
                <w:ins w:id="7679" w:author="Simon Johnson" w:date="2021-03-01T15:12:00Z"/>
              </w:rPr>
              <w:pPrChange w:id="7680" w:author="Andrew Banks" w:date="2021-03-26T11:40:00Z">
                <w:pPr/>
              </w:pPrChange>
            </w:pPr>
            <w:ins w:id="7681" w:author="Simon Johnson" w:date="2021-03-01T15:12:00Z">
              <w:r>
                <w:t>Byte 3</w:t>
              </w:r>
            </w:ins>
          </w:p>
        </w:tc>
        <w:tc>
          <w:tcPr>
            <w:tcW w:w="8079" w:type="dxa"/>
            <w:gridSpan w:val="8"/>
          </w:tcPr>
          <w:p w14:paraId="5F62670B" w14:textId="366718F9" w:rsidR="00CE1037" w:rsidRDefault="00DB32D3">
            <w:pPr>
              <w:ind w:right="4"/>
              <w:jc w:val="center"/>
              <w:rPr>
                <w:ins w:id="7682" w:author="Simon Johnson" w:date="2021-03-01T15:12:00Z"/>
              </w:rPr>
              <w:pPrChange w:id="7683" w:author="Andrew Banks" w:date="2021-03-26T11:40:00Z">
                <w:pPr>
                  <w:jc w:val="center"/>
                </w:pPr>
              </w:pPrChange>
            </w:pPr>
            <w:ins w:id="7684" w:author="Simon Johnson" w:date="2021-03-09T10:52:00Z">
              <w:r>
                <w:t xml:space="preserve">Packet Id </w:t>
              </w:r>
            </w:ins>
            <w:ins w:id="7685" w:author="Simon Johnson" w:date="2021-03-01T15:12:00Z">
              <w:r w:rsidR="00CE1037">
                <w:t>MSB</w:t>
              </w:r>
            </w:ins>
          </w:p>
        </w:tc>
      </w:tr>
      <w:tr w:rsidR="00CE1037" w14:paraId="30147DBF" w14:textId="77777777" w:rsidTr="00CE1037">
        <w:trPr>
          <w:ins w:id="7686" w:author="Simon Johnson" w:date="2021-03-01T15:12:00Z"/>
        </w:trPr>
        <w:tc>
          <w:tcPr>
            <w:tcW w:w="1271" w:type="dxa"/>
          </w:tcPr>
          <w:p w14:paraId="7A427DC8" w14:textId="77777777" w:rsidR="00CE1037" w:rsidRDefault="00CE1037">
            <w:pPr>
              <w:ind w:right="4"/>
              <w:rPr>
                <w:ins w:id="7687" w:author="Simon Johnson" w:date="2021-03-01T15:12:00Z"/>
              </w:rPr>
              <w:pPrChange w:id="7688" w:author="Andrew Banks" w:date="2021-03-26T11:40:00Z">
                <w:pPr/>
              </w:pPrChange>
            </w:pPr>
            <w:ins w:id="7689" w:author="Simon Johnson" w:date="2021-03-01T15:12:00Z">
              <w:r>
                <w:t>Byte 4</w:t>
              </w:r>
            </w:ins>
          </w:p>
        </w:tc>
        <w:tc>
          <w:tcPr>
            <w:tcW w:w="8079" w:type="dxa"/>
            <w:gridSpan w:val="8"/>
          </w:tcPr>
          <w:p w14:paraId="63E05472" w14:textId="52364D3C" w:rsidR="00CE1037" w:rsidRDefault="00DB32D3">
            <w:pPr>
              <w:ind w:right="4"/>
              <w:jc w:val="center"/>
              <w:rPr>
                <w:ins w:id="7690" w:author="Simon Johnson" w:date="2021-03-01T15:12:00Z"/>
              </w:rPr>
              <w:pPrChange w:id="7691" w:author="Andrew Banks" w:date="2021-03-26T11:40:00Z">
                <w:pPr>
                  <w:jc w:val="center"/>
                </w:pPr>
              </w:pPrChange>
            </w:pPr>
            <w:ins w:id="7692" w:author="Simon Johnson" w:date="2021-03-09T10:52:00Z">
              <w:r>
                <w:t xml:space="preserve">Packet Id </w:t>
              </w:r>
            </w:ins>
            <w:ins w:id="7693" w:author="Simon Johnson" w:date="2021-03-01T15:12:00Z">
              <w:r w:rsidR="00CE1037">
                <w:t>LSB</w:t>
              </w:r>
            </w:ins>
          </w:p>
        </w:tc>
      </w:tr>
      <w:tr w:rsidR="00CE1037" w14:paraId="18ED2042" w14:textId="77777777" w:rsidTr="00CE1037">
        <w:trPr>
          <w:ins w:id="7694" w:author="Simon Johnson" w:date="2021-03-01T15:12:00Z"/>
        </w:trPr>
        <w:tc>
          <w:tcPr>
            <w:tcW w:w="1271" w:type="dxa"/>
          </w:tcPr>
          <w:p w14:paraId="1D28C42F" w14:textId="77777777" w:rsidR="00CE1037" w:rsidRDefault="00CE1037">
            <w:pPr>
              <w:ind w:right="4"/>
              <w:rPr>
                <w:ins w:id="7695" w:author="Simon Johnson" w:date="2021-03-01T15:12:00Z"/>
              </w:rPr>
              <w:pPrChange w:id="7696" w:author="Andrew Banks" w:date="2021-03-26T11:40:00Z">
                <w:pPr/>
              </w:pPrChange>
            </w:pPr>
            <w:ins w:id="7697" w:author="Simon Johnson" w:date="2021-03-01T15:12:00Z">
              <w:r>
                <w:t>Byte 5</w:t>
              </w:r>
            </w:ins>
          </w:p>
        </w:tc>
        <w:tc>
          <w:tcPr>
            <w:tcW w:w="8079" w:type="dxa"/>
            <w:gridSpan w:val="8"/>
          </w:tcPr>
          <w:p w14:paraId="3FFAF09A" w14:textId="77777777" w:rsidR="00CE1037" w:rsidRDefault="00CE1037">
            <w:pPr>
              <w:ind w:right="4"/>
              <w:jc w:val="center"/>
              <w:rPr>
                <w:ins w:id="7698" w:author="Simon Johnson" w:date="2021-03-01T15:12:00Z"/>
              </w:rPr>
              <w:pPrChange w:id="7699" w:author="Andrew Banks" w:date="2021-03-26T11:40:00Z">
                <w:pPr>
                  <w:jc w:val="center"/>
                </w:pPr>
              </w:pPrChange>
            </w:pPr>
            <w:ins w:id="7700" w:author="Simon Johnson" w:date="2021-03-01T15:12:00Z">
              <w:r>
                <w:t>Return Code</w:t>
              </w:r>
            </w:ins>
          </w:p>
        </w:tc>
      </w:tr>
    </w:tbl>
    <w:p w14:paraId="0924E90E" w14:textId="7255A306" w:rsidR="00CE1037" w:rsidRPr="00CE1037" w:rsidDel="00BB2188" w:rsidRDefault="00CE1037">
      <w:pPr>
        <w:ind w:right="4"/>
        <w:rPr>
          <w:del w:id="7701" w:author="Simon Johnson" w:date="2021-03-01T15:12:00Z"/>
        </w:rPr>
        <w:pPrChange w:id="7702" w:author="Simon Johnson" w:date="2021-03-26T11:40:00Z">
          <w:pPr>
            <w:pStyle w:val="Heading3"/>
            <w:keepLines/>
            <w:spacing w:before="0" w:after="48" w:line="259" w:lineRule="auto"/>
            <w:ind w:left="682" w:hanging="697"/>
          </w:pPr>
        </w:pPrChange>
      </w:pPr>
    </w:p>
    <w:tbl>
      <w:tblPr>
        <w:tblStyle w:val="TableGrid0"/>
        <w:tblW w:w="4905" w:type="dxa"/>
        <w:jc w:val="center"/>
        <w:tblInd w:w="0" w:type="dxa"/>
        <w:tblCellMar>
          <w:top w:w="30" w:type="dxa"/>
          <w:left w:w="120" w:type="dxa"/>
          <w:right w:w="115" w:type="dxa"/>
        </w:tblCellMar>
        <w:tblLook w:val="04A0" w:firstRow="1" w:lastRow="0" w:firstColumn="1" w:lastColumn="0" w:noHBand="0" w:noVBand="1"/>
        <w:tblPrChange w:id="7703" w:author="Ian Craggs" w:date="2021-02-17T12:48:00Z">
          <w:tblPr>
            <w:tblStyle w:val="TableGrid0"/>
            <w:tblW w:w="2655" w:type="dxa"/>
            <w:tblInd w:w="3173" w:type="dxa"/>
            <w:tblLook w:val="04A0" w:firstRow="1" w:lastRow="0" w:firstColumn="1" w:lastColumn="0" w:noHBand="0" w:noVBand="1"/>
          </w:tblPr>
        </w:tblPrChange>
      </w:tblPr>
      <w:tblGrid>
        <w:gridCol w:w="1155"/>
        <w:gridCol w:w="1230"/>
        <w:gridCol w:w="915"/>
        <w:gridCol w:w="1605"/>
        <w:tblGridChange w:id="7704">
          <w:tblGrid>
            <w:gridCol w:w="360"/>
            <w:gridCol w:w="360"/>
            <w:gridCol w:w="360"/>
            <w:gridCol w:w="360"/>
          </w:tblGrid>
        </w:tblGridChange>
      </w:tblGrid>
      <w:tr w:rsidR="00C84FE9" w:rsidDel="00BB2188" w14:paraId="1A829097" w14:textId="50715673" w:rsidTr="1462A0EF">
        <w:trPr>
          <w:trHeight w:val="245"/>
          <w:jc w:val="center"/>
          <w:del w:id="7705" w:author="Simon Johnson" w:date="2021-03-01T15:12:00Z"/>
          <w:trPrChange w:id="7706" w:author="Ian Craggs" w:date="2021-02-17T12:48:00Z">
            <w:trPr>
              <w:trHeight w:val="245"/>
            </w:trPr>
          </w:trPrChange>
        </w:trPr>
        <w:tc>
          <w:tcPr>
            <w:tcW w:w="1155" w:type="dxa"/>
            <w:tcBorders>
              <w:top w:val="single" w:sz="3" w:space="0" w:color="000000" w:themeColor="text1"/>
              <w:left w:val="single" w:sz="3" w:space="0" w:color="000000" w:themeColor="text1"/>
              <w:bottom w:val="nil"/>
              <w:right w:val="single" w:sz="3" w:space="0" w:color="000000" w:themeColor="text1"/>
            </w:tcBorders>
            <w:tcPrChange w:id="7707" w:author="Ian Craggs" w:date="2021-02-17T12:48:00Z">
              <w:tcPr>
                <w:tcW w:w="961" w:type="dxa"/>
                <w:tcBorders>
                  <w:top w:val="single" w:sz="3" w:space="0" w:color="000000" w:themeColor="text1"/>
                  <w:left w:val="single" w:sz="3" w:space="0" w:color="000000" w:themeColor="text1"/>
                  <w:bottom w:val="nil"/>
                  <w:right w:val="single" w:sz="3" w:space="0" w:color="000000" w:themeColor="text1"/>
                </w:tcBorders>
              </w:tcPr>
            </w:tcPrChange>
          </w:tcPr>
          <w:p w14:paraId="5BF6D7D2" w14:textId="19CEF690" w:rsidR="00C84FE9" w:rsidDel="00BB2188" w:rsidRDefault="1462A0EF">
            <w:pPr>
              <w:ind w:right="4"/>
              <w:rPr>
                <w:del w:id="7708" w:author="Simon Johnson" w:date="2021-03-01T15:12:00Z"/>
              </w:rPr>
              <w:pPrChange w:id="7709" w:author="Andrew Banks" w:date="2021-03-26T11:40:00Z">
                <w:pPr>
                  <w:spacing w:after="0" w:line="259" w:lineRule="auto"/>
                  <w:ind w:left="53"/>
                </w:pPr>
              </w:pPrChange>
            </w:pPr>
            <w:del w:id="7710" w:author="Simon Johnson" w:date="2021-03-01T15:12:00Z">
              <w:r w:rsidDel="00BB2188">
                <w:delText>Length</w:delText>
              </w:r>
            </w:del>
          </w:p>
        </w:tc>
        <w:tc>
          <w:tcPr>
            <w:tcW w:w="1230" w:type="dxa"/>
            <w:tcBorders>
              <w:top w:val="single" w:sz="3" w:space="0" w:color="000000" w:themeColor="text1"/>
              <w:left w:val="single" w:sz="3" w:space="0" w:color="000000" w:themeColor="text1"/>
              <w:bottom w:val="nil"/>
              <w:right w:val="single" w:sz="3" w:space="0" w:color="000000" w:themeColor="text1"/>
            </w:tcBorders>
            <w:tcPrChange w:id="7711" w:author="Ian Craggs" w:date="2021-02-17T12:48:00Z">
              <w:tcPr>
                <w:tcW w:w="1140" w:type="dxa"/>
                <w:tcBorders>
                  <w:top w:val="single" w:sz="3" w:space="0" w:color="000000" w:themeColor="text1"/>
                  <w:left w:val="single" w:sz="3" w:space="0" w:color="000000" w:themeColor="text1"/>
                  <w:bottom w:val="nil"/>
                  <w:right w:val="single" w:sz="3" w:space="0" w:color="000000" w:themeColor="text1"/>
                </w:tcBorders>
              </w:tcPr>
            </w:tcPrChange>
          </w:tcPr>
          <w:p w14:paraId="27C27C57" w14:textId="27629B41" w:rsidR="00C84FE9" w:rsidDel="00BB2188" w:rsidRDefault="00C84FE9">
            <w:pPr>
              <w:spacing w:after="0" w:line="259" w:lineRule="auto"/>
              <w:ind w:right="4"/>
              <w:rPr>
                <w:del w:id="7712" w:author="Simon Johnson" w:date="2021-03-01T15:12:00Z"/>
              </w:rPr>
              <w:pPrChange w:id="7713" w:author="Andrew Banks" w:date="2021-03-26T11:40:00Z">
                <w:pPr>
                  <w:spacing w:after="0" w:line="259" w:lineRule="auto"/>
                </w:pPr>
              </w:pPrChange>
            </w:pPr>
            <w:del w:id="7714" w:author="Simon Johnson" w:date="2021-03-01T15:12:00Z">
              <w:r w:rsidDel="00BB2188">
                <w:delText>MsgType</w:delText>
              </w:r>
            </w:del>
          </w:p>
        </w:tc>
        <w:tc>
          <w:tcPr>
            <w:tcW w:w="915" w:type="dxa"/>
            <w:tcBorders>
              <w:top w:val="single" w:sz="3" w:space="0" w:color="000000" w:themeColor="text1"/>
              <w:left w:val="single" w:sz="3" w:space="0" w:color="000000" w:themeColor="text1"/>
              <w:bottom w:val="nil"/>
              <w:right w:val="single" w:sz="3" w:space="0" w:color="000000" w:themeColor="text1"/>
            </w:tcBorders>
            <w:tcPrChange w:id="7715" w:author="Ian Craggs" w:date="2021-02-17T12:48:00Z">
              <w:tcPr>
                <w:tcW w:w="835" w:type="dxa"/>
                <w:tcBorders>
                  <w:top w:val="single" w:sz="3" w:space="0" w:color="000000" w:themeColor="text1"/>
                  <w:left w:val="single" w:sz="3" w:space="0" w:color="000000" w:themeColor="text1"/>
                  <w:bottom w:val="nil"/>
                  <w:right w:val="single" w:sz="3" w:space="0" w:color="000000" w:themeColor="text1"/>
                </w:tcBorders>
              </w:tcPr>
            </w:tcPrChange>
          </w:tcPr>
          <w:p w14:paraId="6B28E268" w14:textId="26E04C9F" w:rsidR="00C84FE9" w:rsidDel="00BB2188" w:rsidRDefault="3621F86E">
            <w:pPr>
              <w:ind w:right="4"/>
              <w:rPr>
                <w:del w:id="7716" w:author="Simon Johnson" w:date="2021-03-01T15:12:00Z"/>
              </w:rPr>
              <w:pPrChange w:id="7717" w:author="Andrew Banks" w:date="2021-03-26T11:40:00Z">
                <w:pPr>
                  <w:spacing w:after="0" w:line="259" w:lineRule="auto"/>
                </w:pPr>
              </w:pPrChange>
            </w:pPr>
            <w:del w:id="7718" w:author="Simon Johnson" w:date="2021-03-01T15:12:00Z">
              <w:r w:rsidDel="00BB2188">
                <w:delText>MsgId</w:delText>
              </w:r>
            </w:del>
          </w:p>
        </w:tc>
        <w:tc>
          <w:tcPr>
            <w:tcW w:w="1605" w:type="dxa"/>
            <w:tcBorders>
              <w:top w:val="single" w:sz="3" w:space="0" w:color="000000" w:themeColor="text1"/>
              <w:left w:val="single" w:sz="3" w:space="0" w:color="000000" w:themeColor="text1"/>
              <w:bottom w:val="nil"/>
              <w:right w:val="single" w:sz="3" w:space="0" w:color="000000" w:themeColor="text1"/>
            </w:tcBorders>
            <w:tcPrChange w:id="7719" w:author="Ian Craggs" w:date="2021-02-17T12:48:00Z">
              <w:tcPr>
                <w:tcW w:w="0" w:type="auto"/>
                <w:tcBorders>
                  <w:top w:val="single" w:sz="3" w:space="0" w:color="000000" w:themeColor="text1"/>
                  <w:left w:val="single" w:sz="3" w:space="0" w:color="000000" w:themeColor="text1"/>
                  <w:bottom w:val="nil"/>
                  <w:right w:val="single" w:sz="3" w:space="0" w:color="000000" w:themeColor="text1"/>
                </w:tcBorders>
              </w:tcPr>
            </w:tcPrChange>
          </w:tcPr>
          <w:p w14:paraId="08ABB56A" w14:textId="38BEA8C0" w:rsidR="3621F86E" w:rsidDel="00BB2188" w:rsidRDefault="3621F86E">
            <w:pPr>
              <w:spacing w:line="259" w:lineRule="auto"/>
              <w:ind w:right="4"/>
              <w:jc w:val="center"/>
              <w:rPr>
                <w:ins w:id="7720" w:author="Ian Craggs" w:date="2021-02-17T12:39:00Z"/>
                <w:del w:id="7721" w:author="Simon Johnson" w:date="2021-03-01T15:12:00Z"/>
              </w:rPr>
              <w:pPrChange w:id="7722" w:author="Andrew Banks" w:date="2021-03-26T11:40:00Z">
                <w:pPr>
                  <w:spacing w:line="259" w:lineRule="auto"/>
                </w:pPr>
              </w:pPrChange>
            </w:pPr>
            <w:ins w:id="7723" w:author="Ian Craggs" w:date="2021-02-17T12:39:00Z">
              <w:del w:id="7724" w:author="Simon Johnson" w:date="2021-03-01T15:12:00Z">
                <w:r w:rsidDel="00BB2188">
                  <w:delText>ReturnCode</w:delText>
                </w:r>
              </w:del>
            </w:ins>
          </w:p>
          <w:p w14:paraId="6FDA83CD" w14:textId="4EAFFC5D" w:rsidR="3621F86E" w:rsidDel="00BB2188" w:rsidRDefault="3621F86E">
            <w:pPr>
              <w:spacing w:line="259" w:lineRule="auto"/>
              <w:ind w:right="4"/>
              <w:jc w:val="center"/>
              <w:rPr>
                <w:del w:id="7725" w:author="Simon Johnson" w:date="2021-03-01T15:12:00Z"/>
              </w:rPr>
              <w:pPrChange w:id="7726" w:author="Andrew Banks" w:date="2021-03-26T11:40:00Z">
                <w:pPr>
                  <w:spacing w:line="259" w:lineRule="auto"/>
                </w:pPr>
              </w:pPrChange>
            </w:pPr>
            <w:ins w:id="7727" w:author="Ian Craggs" w:date="2021-02-17T12:39:00Z">
              <w:del w:id="7728" w:author="Simon Johnson" w:date="2021-03-01T15:12:00Z">
                <w:r w:rsidDel="00BB2188">
                  <w:delText>(4)</w:delText>
                </w:r>
              </w:del>
            </w:ins>
          </w:p>
        </w:tc>
      </w:tr>
      <w:tr w:rsidR="00C84FE9" w:rsidDel="00BB2188" w14:paraId="1E13DFD3" w14:textId="562E8C36" w:rsidTr="1462A0EF">
        <w:trPr>
          <w:trHeight w:val="300"/>
          <w:jc w:val="center"/>
          <w:del w:id="7729" w:author="Simon Johnson" w:date="2021-03-01T15:12:00Z"/>
          <w:trPrChange w:id="7730" w:author="Ian Craggs" w:date="2021-02-17T12:48:00Z">
            <w:trPr>
              <w:trHeight w:val="241"/>
            </w:trPr>
          </w:trPrChange>
        </w:trPr>
        <w:tc>
          <w:tcPr>
            <w:tcW w:w="1155" w:type="dxa"/>
            <w:tcBorders>
              <w:top w:val="nil"/>
              <w:left w:val="single" w:sz="3" w:space="0" w:color="000000" w:themeColor="text1"/>
              <w:bottom w:val="single" w:sz="3" w:space="0" w:color="000000" w:themeColor="text1"/>
              <w:right w:val="single" w:sz="3" w:space="0" w:color="000000" w:themeColor="text1"/>
            </w:tcBorders>
            <w:tcPrChange w:id="7731" w:author="Ian Craggs" w:date="2021-02-17T12:48:00Z">
              <w:tcPr>
                <w:tcW w:w="961" w:type="dxa"/>
                <w:tcBorders>
                  <w:top w:val="nil"/>
                  <w:left w:val="single" w:sz="3" w:space="0" w:color="000000" w:themeColor="text1"/>
                  <w:bottom w:val="single" w:sz="3" w:space="0" w:color="000000" w:themeColor="text1"/>
                  <w:right w:val="single" w:sz="3" w:space="0" w:color="000000" w:themeColor="text1"/>
                </w:tcBorders>
              </w:tcPr>
            </w:tcPrChange>
          </w:tcPr>
          <w:p w14:paraId="1DF1BE69" w14:textId="6A6E744B" w:rsidR="00C84FE9" w:rsidDel="00BB2188" w:rsidRDefault="3621F86E">
            <w:pPr>
              <w:pStyle w:val="NoSpacing"/>
              <w:ind w:right="4"/>
              <w:rPr>
                <w:del w:id="7732" w:author="Simon Johnson" w:date="2021-03-01T15:12:00Z"/>
              </w:rPr>
              <w:pPrChange w:id="7733" w:author="Andrew Banks" w:date="2021-03-26T11:40:00Z">
                <w:pPr>
                  <w:spacing w:after="0" w:line="259" w:lineRule="auto"/>
                </w:pPr>
              </w:pPrChange>
            </w:pPr>
            <w:del w:id="7734" w:author="Simon Johnson" w:date="2021-03-01T15:12:00Z">
              <w:r w:rsidDel="00BB2188">
                <w:delText>(byte 0)</w:delText>
              </w:r>
            </w:del>
          </w:p>
        </w:tc>
        <w:tc>
          <w:tcPr>
            <w:tcW w:w="1230" w:type="dxa"/>
            <w:tcBorders>
              <w:top w:val="nil"/>
              <w:left w:val="single" w:sz="3" w:space="0" w:color="000000" w:themeColor="text1"/>
              <w:bottom w:val="single" w:sz="3" w:space="0" w:color="000000" w:themeColor="text1"/>
              <w:right w:val="single" w:sz="3" w:space="0" w:color="000000" w:themeColor="text1"/>
            </w:tcBorders>
            <w:tcPrChange w:id="7735" w:author="Ian Craggs" w:date="2021-02-17T12:48:00Z">
              <w:tcPr>
                <w:tcW w:w="1140" w:type="dxa"/>
                <w:tcBorders>
                  <w:top w:val="nil"/>
                  <w:left w:val="single" w:sz="3" w:space="0" w:color="000000" w:themeColor="text1"/>
                  <w:bottom w:val="single" w:sz="3" w:space="0" w:color="000000" w:themeColor="text1"/>
                  <w:right w:val="single" w:sz="3" w:space="0" w:color="000000" w:themeColor="text1"/>
                </w:tcBorders>
              </w:tcPr>
            </w:tcPrChange>
          </w:tcPr>
          <w:p w14:paraId="5E22758B" w14:textId="3337D762" w:rsidR="00C84FE9" w:rsidDel="00BB2188" w:rsidRDefault="00C84FE9">
            <w:pPr>
              <w:spacing w:after="0" w:line="259" w:lineRule="auto"/>
              <w:ind w:right="4"/>
              <w:jc w:val="center"/>
              <w:rPr>
                <w:del w:id="7736" w:author="Simon Johnson" w:date="2021-03-01T15:12:00Z"/>
              </w:rPr>
            </w:pPr>
            <w:del w:id="7737" w:author="Simon Johnson" w:date="2021-03-01T15:12:00Z">
              <w:r w:rsidDel="00BB2188">
                <w:delText>(1)</w:delText>
              </w:r>
            </w:del>
          </w:p>
        </w:tc>
        <w:tc>
          <w:tcPr>
            <w:tcW w:w="915" w:type="dxa"/>
            <w:tcBorders>
              <w:top w:val="nil"/>
              <w:left w:val="single" w:sz="3" w:space="0" w:color="000000" w:themeColor="text1"/>
              <w:bottom w:val="single" w:sz="3" w:space="0" w:color="000000" w:themeColor="text1"/>
              <w:right w:val="single" w:sz="3" w:space="0" w:color="000000" w:themeColor="text1"/>
            </w:tcBorders>
            <w:tcPrChange w:id="7738" w:author="Ian Craggs" w:date="2021-02-17T12:48:00Z">
              <w:tcPr>
                <w:tcW w:w="835" w:type="dxa"/>
                <w:tcBorders>
                  <w:top w:val="nil"/>
                  <w:left w:val="single" w:sz="3" w:space="0" w:color="000000" w:themeColor="text1"/>
                  <w:bottom w:val="single" w:sz="3" w:space="0" w:color="000000" w:themeColor="text1"/>
                  <w:right w:val="single" w:sz="3" w:space="0" w:color="000000" w:themeColor="text1"/>
                </w:tcBorders>
              </w:tcPr>
            </w:tcPrChange>
          </w:tcPr>
          <w:p w14:paraId="6B044690" w14:textId="627AA691" w:rsidR="00C84FE9" w:rsidDel="00BB2188" w:rsidRDefault="00C84FE9">
            <w:pPr>
              <w:spacing w:after="0" w:line="259" w:lineRule="auto"/>
              <w:ind w:right="4"/>
              <w:jc w:val="center"/>
              <w:rPr>
                <w:del w:id="7739" w:author="Simon Johnson" w:date="2021-03-01T15:12:00Z"/>
              </w:rPr>
            </w:pPr>
            <w:del w:id="7740" w:author="Simon Johnson" w:date="2021-03-01T15:12:00Z">
              <w:r w:rsidDel="00BB2188">
                <w:delText>(2-3)</w:delText>
              </w:r>
            </w:del>
          </w:p>
        </w:tc>
        <w:tc>
          <w:tcPr>
            <w:tcW w:w="1605" w:type="dxa"/>
            <w:tcBorders>
              <w:top w:val="nil"/>
              <w:left w:val="single" w:sz="3" w:space="0" w:color="000000" w:themeColor="text1"/>
              <w:bottom w:val="single" w:sz="3" w:space="0" w:color="000000" w:themeColor="text1"/>
              <w:right w:val="single" w:sz="3" w:space="0" w:color="000000" w:themeColor="text1"/>
            </w:tcBorders>
            <w:tcPrChange w:id="7741" w:author="Ian Craggs" w:date="2021-02-17T12:48:00Z">
              <w:tcPr>
                <w:tcW w:w="0" w:type="auto"/>
                <w:tcBorders>
                  <w:top w:val="nil"/>
                  <w:left w:val="single" w:sz="3" w:space="0" w:color="000000" w:themeColor="text1"/>
                  <w:bottom w:val="single" w:sz="3" w:space="0" w:color="000000" w:themeColor="text1"/>
                  <w:right w:val="single" w:sz="3" w:space="0" w:color="000000" w:themeColor="text1"/>
                </w:tcBorders>
              </w:tcPr>
            </w:tcPrChange>
          </w:tcPr>
          <w:p w14:paraId="70105D2E" w14:textId="165501B0" w:rsidR="3621F86E" w:rsidDel="00BB2188" w:rsidRDefault="3621F86E">
            <w:pPr>
              <w:spacing w:line="259" w:lineRule="auto"/>
              <w:ind w:right="4"/>
              <w:jc w:val="center"/>
              <w:rPr>
                <w:del w:id="7742" w:author="Simon Johnson" w:date="2021-03-01T15:12:00Z"/>
              </w:rPr>
              <w:pPrChange w:id="7743" w:author="Andrew Banks" w:date="2021-03-26T11:40:00Z">
                <w:pPr>
                  <w:spacing w:line="259" w:lineRule="auto"/>
                  <w:jc w:val="center"/>
                </w:pPr>
              </w:pPrChange>
            </w:pPr>
          </w:p>
        </w:tc>
      </w:tr>
    </w:tbl>
    <w:p w14:paraId="7B7E6F80" w14:textId="1FF4B2F3" w:rsidR="00C84FE9" w:rsidRDefault="00C84FE9">
      <w:pPr>
        <w:spacing w:after="221" w:line="265" w:lineRule="auto"/>
        <w:ind w:right="4"/>
        <w:jc w:val="center"/>
        <w:pPrChange w:id="7744" w:author="Simon Johnson" w:date="2021-03-26T11:40:00Z">
          <w:pPr>
            <w:spacing w:after="221" w:line="265" w:lineRule="auto"/>
            <w:jc w:val="center"/>
          </w:pPr>
        </w:pPrChange>
      </w:pPr>
      <w:r>
        <w:t>Table 2</w:t>
      </w:r>
      <w:ins w:id="7745" w:author="Simon Johnson" w:date="2021-03-01T15:12:00Z">
        <w:r w:rsidR="00BB2188">
          <w:t>2</w:t>
        </w:r>
      </w:ins>
      <w:del w:id="7746" w:author="Simon Johnson" w:date="2021-03-01T15:12:00Z">
        <w:r w:rsidDel="00BB2188">
          <w:delText>1</w:delText>
        </w:r>
      </w:del>
      <w:r>
        <w:t xml:space="preserve">: UNSUBACK </w:t>
      </w:r>
      <w:ins w:id="7747" w:author="Simon Johnson" w:date="2021-03-09T11:44:00Z">
        <w:r w:rsidR="0018058B">
          <w:t>packet</w:t>
        </w:r>
      </w:ins>
      <w:del w:id="7748" w:author="Simon Johnson" w:date="2021-03-09T11:44:00Z">
        <w:r w:rsidDel="0018058B">
          <w:delText>Message</w:delText>
        </w:r>
      </w:del>
    </w:p>
    <w:p w14:paraId="3C887723" w14:textId="2A3A991A" w:rsidR="00C84FE9" w:rsidRDefault="3621F86E">
      <w:pPr>
        <w:spacing w:after="144"/>
        <w:ind w:left="-15" w:right="4"/>
        <w:pPrChange w:id="7749" w:author="Simon Johnson" w:date="2021-03-26T11:40:00Z">
          <w:pPr>
            <w:spacing w:after="144"/>
            <w:ind w:left="-15" w:right="990" w:firstLine="299"/>
          </w:pPr>
        </w:pPrChange>
      </w:pPr>
      <w:r>
        <w:t xml:space="preserve">An UNSUBACK </w:t>
      </w:r>
      <w:ins w:id="7750" w:author="Simon Johnson" w:date="2021-03-09T11:44:00Z">
        <w:r w:rsidR="0018058B">
          <w:t>packet</w:t>
        </w:r>
      </w:ins>
      <w:del w:id="7751" w:author="Simon Johnson" w:date="2021-03-09T11:44:00Z">
        <w:r w:rsidDel="0018058B">
          <w:delText>message</w:delText>
        </w:r>
      </w:del>
      <w:r>
        <w:t xml:space="preserve"> is sent by a GW to acknowledge the receipt and processing of an UNSUBSCRIBE </w:t>
      </w:r>
      <w:ins w:id="7752" w:author="Simon Johnson" w:date="2021-03-09T11:44:00Z">
        <w:r w:rsidR="0018058B">
          <w:t>packet</w:t>
        </w:r>
      </w:ins>
      <w:del w:id="7753" w:author="Simon Johnson" w:date="2021-03-09T11:44:00Z">
        <w:r w:rsidDel="0018058B">
          <w:delText>message</w:delText>
        </w:r>
      </w:del>
      <w:r>
        <w:t>. Its format is illustrated in Table 21:</w:t>
      </w:r>
    </w:p>
    <w:p w14:paraId="21F2E9BD" w14:textId="77777777" w:rsidR="006C4474" w:rsidRPr="00080C94" w:rsidRDefault="006C4474">
      <w:pPr>
        <w:pStyle w:val="Heading4"/>
        <w:ind w:right="4"/>
        <w:rPr>
          <w:ins w:id="7754" w:author="Simon Johnson" w:date="2021-03-01T16:10:00Z"/>
        </w:rPr>
        <w:pPrChange w:id="7755" w:author="Simon Johnson" w:date="2021-03-26T11:40:00Z">
          <w:pPr>
            <w:pStyle w:val="Heading4"/>
          </w:pPr>
        </w:pPrChange>
      </w:pPr>
      <w:bookmarkStart w:id="7756" w:name="_Toc71106456"/>
      <w:ins w:id="7757" w:author="Simon Johnson" w:date="2021-03-01T16:10:00Z">
        <w:r>
          <w:t>Length &amp; Packet Type</w:t>
        </w:r>
        <w:bookmarkEnd w:id="7756"/>
      </w:ins>
    </w:p>
    <w:p w14:paraId="7EFDB7CC" w14:textId="6DBB9526" w:rsidR="006C4474" w:rsidRDefault="006C4474">
      <w:pPr>
        <w:spacing w:before="0" w:after="174" w:line="248" w:lineRule="auto"/>
        <w:ind w:right="4"/>
        <w:jc w:val="both"/>
        <w:rPr>
          <w:ins w:id="7758" w:author="Simon Johnson" w:date="2021-03-01T16:10:00Z"/>
        </w:rPr>
        <w:pPrChange w:id="7759" w:author="Simon Johnson" w:date="2021-03-26T11:40:00Z">
          <w:pPr>
            <w:spacing w:before="0" w:after="174" w:line="248" w:lineRule="auto"/>
            <w:ind w:right="990"/>
            <w:jc w:val="both"/>
          </w:pPr>
        </w:pPrChange>
      </w:pPr>
      <w:ins w:id="7760" w:author="Simon Johnson" w:date="2021-03-01T16:10:00Z">
        <w:r>
          <w:t xml:space="preserve">The first 2 or 4 bytes of the packet are encoded according to the variable length packet header format. Please refer to figure </w:t>
        </w:r>
      </w:ins>
      <w:ins w:id="7761" w:author="Simon Johnson" w:date="2021-03-09T16:47:00Z">
        <w:r w:rsidR="00643FDB">
          <w:t>3.1.2</w:t>
        </w:r>
      </w:ins>
      <w:ins w:id="7762" w:author="Simon Johnson" w:date="2021-03-01T16:10:00Z">
        <w:r>
          <w:t xml:space="preserve"> for a detailed description.</w:t>
        </w:r>
      </w:ins>
    </w:p>
    <w:p w14:paraId="03EE4581" w14:textId="4F5C8990" w:rsidR="00BB2188" w:rsidRDefault="00C84FE9">
      <w:pPr>
        <w:pStyle w:val="Heading4"/>
        <w:ind w:right="4"/>
        <w:rPr>
          <w:ins w:id="7763" w:author="Simon Johnson" w:date="2021-03-01T15:13:00Z"/>
        </w:rPr>
        <w:pPrChange w:id="7764" w:author="Simon Johnson" w:date="2021-03-26T11:40:00Z">
          <w:pPr>
            <w:pStyle w:val="Heading4"/>
          </w:pPr>
        </w:pPrChange>
      </w:pPr>
      <w:del w:id="7765" w:author="Simon Johnson" w:date="2021-03-01T16:10:00Z">
        <w:r w:rsidDel="006C4474">
          <w:delText>Length and MsgType: see Section 5.2.</w:delText>
        </w:r>
      </w:del>
      <w:bookmarkStart w:id="7766" w:name="_Toc71106457"/>
      <w:ins w:id="7767" w:author="Simon Johnson" w:date="2021-03-09T11:05:00Z">
        <w:r w:rsidR="00DB32D3">
          <w:t>Packet</w:t>
        </w:r>
      </w:ins>
      <w:ins w:id="7768" w:author="Simon Johnson" w:date="2021-03-01T15:13:00Z">
        <w:r w:rsidR="00BB2188">
          <w:t xml:space="preserve"> Id</w:t>
        </w:r>
        <w:bookmarkEnd w:id="7766"/>
      </w:ins>
    </w:p>
    <w:p w14:paraId="3F317779" w14:textId="43FBC87E" w:rsidR="00BB2188" w:rsidDel="00BB2188" w:rsidRDefault="00BB2188">
      <w:pPr>
        <w:spacing w:before="0" w:after="149" w:line="248" w:lineRule="auto"/>
        <w:ind w:right="4"/>
        <w:jc w:val="both"/>
        <w:rPr>
          <w:del w:id="7769" w:author="Simon Johnson" w:date="2021-03-01T15:13:00Z"/>
        </w:rPr>
        <w:pPrChange w:id="7770" w:author="Simon Johnson" w:date="2021-03-26T11:40:00Z">
          <w:pPr>
            <w:numPr>
              <w:numId w:val="69"/>
            </w:numPr>
            <w:spacing w:before="0" w:after="149" w:line="248" w:lineRule="auto"/>
            <w:ind w:left="498" w:right="990" w:hanging="199"/>
            <w:jc w:val="both"/>
          </w:pPr>
        </w:pPrChange>
      </w:pPr>
    </w:p>
    <w:p w14:paraId="314DB45C" w14:textId="7B1BEEC2" w:rsidR="00C84FE9" w:rsidRDefault="3621F86E">
      <w:pPr>
        <w:spacing w:before="0" w:after="295" w:line="248" w:lineRule="auto"/>
        <w:ind w:right="4"/>
        <w:jc w:val="both"/>
        <w:rPr>
          <w:ins w:id="7771" w:author="Simon Johnson" w:date="2021-03-01T15:13:00Z"/>
        </w:rPr>
        <w:pPrChange w:id="7772" w:author="Simon Johnson" w:date="2021-03-26T11:40:00Z">
          <w:pPr>
            <w:spacing w:before="0" w:after="295" w:line="248" w:lineRule="auto"/>
            <w:ind w:right="990"/>
            <w:jc w:val="both"/>
          </w:pPr>
        </w:pPrChange>
      </w:pPr>
      <w:del w:id="7773" w:author="Simon Johnson" w:date="2021-03-01T15:13:00Z">
        <w:r w:rsidDel="00BB2188">
          <w:delText>MsgId: s</w:delText>
        </w:r>
      </w:del>
      <w:ins w:id="7774" w:author="Simon Johnson" w:date="2021-03-01T15:13:00Z">
        <w:r w:rsidR="00BB2188">
          <w:t>S</w:t>
        </w:r>
      </w:ins>
      <w:r>
        <w:t xml:space="preserve">ame value as the one contained in the corresponding UNSUBSCRIBE </w:t>
      </w:r>
      <w:ins w:id="7775" w:author="Simon Johnson" w:date="2021-03-09T11:44:00Z">
        <w:r w:rsidR="0018058B">
          <w:t>packet</w:t>
        </w:r>
      </w:ins>
      <w:del w:id="7776" w:author="Simon Johnson" w:date="2021-03-09T11:44:00Z">
        <w:r w:rsidDel="0018058B">
          <w:delText>message</w:delText>
        </w:r>
      </w:del>
      <w:r>
        <w:t>.</w:t>
      </w:r>
    </w:p>
    <w:p w14:paraId="5E6EE3B5" w14:textId="76AEA87A" w:rsidR="00BB2188" w:rsidRDefault="00BB2188">
      <w:pPr>
        <w:pStyle w:val="Heading4"/>
        <w:ind w:right="4"/>
        <w:rPr>
          <w:ins w:id="7777" w:author="Simon Johnson" w:date="2021-03-01T15:13:00Z"/>
        </w:rPr>
        <w:pPrChange w:id="7778" w:author="Simon Johnson" w:date="2021-03-26T11:40:00Z">
          <w:pPr>
            <w:pStyle w:val="Heading4"/>
          </w:pPr>
        </w:pPrChange>
      </w:pPr>
      <w:bookmarkStart w:id="7779" w:name="_Toc71106458"/>
      <w:ins w:id="7780" w:author="Simon Johnson" w:date="2021-03-01T15:13:00Z">
        <w:r>
          <w:t>Return Code</w:t>
        </w:r>
        <w:bookmarkEnd w:id="7779"/>
      </w:ins>
    </w:p>
    <w:p w14:paraId="0FED025B" w14:textId="742D49A4" w:rsidR="00BB2188" w:rsidDel="00BB2188" w:rsidRDefault="00BB2188">
      <w:pPr>
        <w:spacing w:before="0" w:after="295" w:line="248" w:lineRule="auto"/>
        <w:ind w:right="4"/>
        <w:jc w:val="both"/>
        <w:rPr>
          <w:ins w:id="7781" w:author="Ian Craggs" w:date="2021-02-17T12:43:00Z"/>
          <w:del w:id="7782" w:author="Simon Johnson" w:date="2021-03-01T15:13:00Z"/>
        </w:rPr>
        <w:pPrChange w:id="7783" w:author="Simon Johnson" w:date="2021-03-26T11:40:00Z">
          <w:pPr>
            <w:numPr>
              <w:numId w:val="69"/>
            </w:numPr>
            <w:spacing w:before="0" w:after="295" w:line="248" w:lineRule="auto"/>
            <w:ind w:left="498" w:right="990" w:hanging="199"/>
            <w:jc w:val="both"/>
          </w:pPr>
        </w:pPrChange>
      </w:pPr>
    </w:p>
    <w:p w14:paraId="089FE7AB" w14:textId="20282E63" w:rsidR="3621F86E" w:rsidRDefault="3621F86E">
      <w:pPr>
        <w:spacing w:before="0" w:after="295" w:line="248" w:lineRule="auto"/>
        <w:ind w:right="4"/>
        <w:jc w:val="both"/>
        <w:rPr>
          <w:ins w:id="7784" w:author="Simon Johnson" w:date="2021-03-09T15:20:00Z"/>
        </w:rPr>
        <w:pPrChange w:id="7785" w:author="Simon Johnson" w:date="2021-03-26T11:40:00Z">
          <w:pPr>
            <w:spacing w:before="0" w:after="295" w:line="248" w:lineRule="auto"/>
            <w:ind w:right="990"/>
            <w:jc w:val="both"/>
          </w:pPr>
        </w:pPrChange>
      </w:pPr>
      <w:ins w:id="7786" w:author="Ian Craggs" w:date="2021-02-17T12:43:00Z">
        <w:del w:id="7787" w:author="Simon Johnson" w:date="2021-03-01T15:13:00Z">
          <w:r w:rsidDel="00BB2188">
            <w:delText>ReturnCode: "</w:delText>
          </w:r>
        </w:del>
        <w:del w:id="7788" w:author="Simon Johnson" w:date="2021-03-01T15:14:00Z">
          <w:r w:rsidDel="00BB2188">
            <w:delText>a</w:delText>
          </w:r>
        </w:del>
      </w:ins>
      <w:ins w:id="7789" w:author="Simon Johnson" w:date="2021-03-01T15:14:00Z">
        <w:r w:rsidR="00BB2188">
          <w:t>A</w:t>
        </w:r>
      </w:ins>
      <w:ins w:id="7790" w:author="Ian Craggs" w:date="2021-02-17T12:43:00Z">
        <w:r>
          <w:t>ccepted</w:t>
        </w:r>
      </w:ins>
      <w:ins w:id="7791" w:author="Simon Johnson" w:date="2021-03-01T15:14:00Z">
        <w:r w:rsidR="00BB2188">
          <w:t>,</w:t>
        </w:r>
      </w:ins>
      <w:ins w:id="7792" w:author="Ian Craggs" w:date="2021-02-17T12:43:00Z">
        <w:del w:id="7793" w:author="Simon Johnson" w:date="2021-03-01T15:14:00Z">
          <w:r w:rsidDel="00BB2188">
            <w:delText>"</w:delText>
          </w:r>
        </w:del>
        <w:r>
          <w:t xml:space="preserve"> or rejection reason.  S</w:t>
        </w:r>
      </w:ins>
      <w:ins w:id="7794" w:author="Ian Craggs" w:date="2021-02-17T12:44:00Z">
        <w:r>
          <w:t>ee section 5.3.10.</w:t>
        </w:r>
      </w:ins>
    </w:p>
    <w:p w14:paraId="408841D7" w14:textId="77777777" w:rsidR="008F7213" w:rsidRDefault="008F7213">
      <w:pPr>
        <w:spacing w:before="0" w:after="295" w:line="248" w:lineRule="auto"/>
        <w:ind w:right="990"/>
        <w:jc w:val="both"/>
        <w:pPrChange w:id="7795" w:author="Simon Johnson" w:date="2021-03-01T15:13:00Z">
          <w:pPr>
            <w:numPr>
              <w:numId w:val="69"/>
            </w:numPr>
            <w:spacing w:before="0" w:after="295" w:line="248" w:lineRule="auto"/>
            <w:ind w:left="498" w:right="990" w:hanging="199"/>
            <w:jc w:val="both"/>
          </w:pPr>
        </w:pPrChange>
      </w:pPr>
    </w:p>
    <w:p w14:paraId="0D0D0B4F" w14:textId="68189B82" w:rsidR="00C84FE9" w:rsidRDefault="6149D1D0" w:rsidP="00C84FE9">
      <w:pPr>
        <w:pStyle w:val="Heading3"/>
        <w:keepLines/>
        <w:spacing w:before="0" w:after="77" w:line="259" w:lineRule="auto"/>
        <w:ind w:left="682" w:hanging="697"/>
        <w:rPr>
          <w:ins w:id="7796" w:author="Simon Johnson" w:date="2021-03-01T15:14:00Z"/>
        </w:rPr>
      </w:pPr>
      <w:bookmarkStart w:id="7797" w:name="_Toc42709"/>
      <w:bookmarkStart w:id="7798" w:name="_Toc71106459"/>
      <w:r>
        <w:t>PINGREQ</w:t>
      </w:r>
      <w:bookmarkEnd w:id="7797"/>
      <w:bookmarkEnd w:id="7798"/>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BB2188" w:rsidRPr="00E661CA" w14:paraId="7ADBF86C" w14:textId="77777777" w:rsidTr="00405798">
        <w:trPr>
          <w:ins w:id="7799" w:author="Simon Johnson" w:date="2021-03-01T15:14:00Z"/>
        </w:trPr>
        <w:tc>
          <w:tcPr>
            <w:tcW w:w="1271" w:type="dxa"/>
          </w:tcPr>
          <w:p w14:paraId="0B06CE92" w14:textId="77777777" w:rsidR="00BB2188" w:rsidRPr="00E661CA" w:rsidRDefault="00BB2188" w:rsidP="00405798">
            <w:pPr>
              <w:jc w:val="center"/>
              <w:rPr>
                <w:ins w:id="7800" w:author="Simon Johnson" w:date="2021-03-01T15:14:00Z"/>
                <w:b/>
                <w:bCs/>
              </w:rPr>
            </w:pPr>
            <w:ins w:id="7801" w:author="Simon Johnson" w:date="2021-03-01T15:14:00Z">
              <w:r w:rsidRPr="00E661CA">
                <w:rPr>
                  <w:b/>
                  <w:bCs/>
                </w:rPr>
                <w:t>Bit</w:t>
              </w:r>
            </w:ins>
          </w:p>
        </w:tc>
        <w:tc>
          <w:tcPr>
            <w:tcW w:w="806" w:type="dxa"/>
          </w:tcPr>
          <w:p w14:paraId="1F2F7F1F" w14:textId="77777777" w:rsidR="00BB2188" w:rsidRPr="00E661CA" w:rsidRDefault="00BB2188" w:rsidP="00405798">
            <w:pPr>
              <w:jc w:val="center"/>
              <w:rPr>
                <w:ins w:id="7802" w:author="Simon Johnson" w:date="2021-03-01T15:14:00Z"/>
                <w:b/>
                <w:bCs/>
              </w:rPr>
            </w:pPr>
            <w:ins w:id="7803" w:author="Simon Johnson" w:date="2021-03-01T15:14:00Z">
              <w:r w:rsidRPr="00E661CA">
                <w:rPr>
                  <w:b/>
                  <w:bCs/>
                </w:rPr>
                <w:t>7</w:t>
              </w:r>
            </w:ins>
          </w:p>
        </w:tc>
        <w:tc>
          <w:tcPr>
            <w:tcW w:w="1039" w:type="dxa"/>
          </w:tcPr>
          <w:p w14:paraId="7C2C980F" w14:textId="77777777" w:rsidR="00BB2188" w:rsidRPr="00E661CA" w:rsidRDefault="00BB2188" w:rsidP="00405798">
            <w:pPr>
              <w:jc w:val="center"/>
              <w:rPr>
                <w:ins w:id="7804" w:author="Simon Johnson" w:date="2021-03-01T15:14:00Z"/>
                <w:b/>
                <w:bCs/>
              </w:rPr>
            </w:pPr>
            <w:ins w:id="7805" w:author="Simon Johnson" w:date="2021-03-01T15:14:00Z">
              <w:r w:rsidRPr="00E661CA">
                <w:rPr>
                  <w:b/>
                  <w:bCs/>
                </w:rPr>
                <w:t>6</w:t>
              </w:r>
            </w:ins>
          </w:p>
        </w:tc>
        <w:tc>
          <w:tcPr>
            <w:tcW w:w="1039" w:type="dxa"/>
          </w:tcPr>
          <w:p w14:paraId="55D26272" w14:textId="77777777" w:rsidR="00BB2188" w:rsidRPr="00E661CA" w:rsidRDefault="00BB2188" w:rsidP="00405798">
            <w:pPr>
              <w:jc w:val="center"/>
              <w:rPr>
                <w:ins w:id="7806" w:author="Simon Johnson" w:date="2021-03-01T15:14:00Z"/>
                <w:b/>
                <w:bCs/>
              </w:rPr>
            </w:pPr>
            <w:ins w:id="7807" w:author="Simon Johnson" w:date="2021-03-01T15:14:00Z">
              <w:r w:rsidRPr="00E661CA">
                <w:rPr>
                  <w:b/>
                  <w:bCs/>
                </w:rPr>
                <w:t>5</w:t>
              </w:r>
            </w:ins>
          </w:p>
        </w:tc>
        <w:tc>
          <w:tcPr>
            <w:tcW w:w="1039" w:type="dxa"/>
          </w:tcPr>
          <w:p w14:paraId="031797F1" w14:textId="77777777" w:rsidR="00BB2188" w:rsidRPr="00E661CA" w:rsidRDefault="00BB2188" w:rsidP="00405798">
            <w:pPr>
              <w:jc w:val="center"/>
              <w:rPr>
                <w:ins w:id="7808" w:author="Simon Johnson" w:date="2021-03-01T15:14:00Z"/>
                <w:b/>
                <w:bCs/>
              </w:rPr>
            </w:pPr>
            <w:ins w:id="7809" w:author="Simon Johnson" w:date="2021-03-01T15:14:00Z">
              <w:r w:rsidRPr="00E661CA">
                <w:rPr>
                  <w:b/>
                  <w:bCs/>
                </w:rPr>
                <w:t>4</w:t>
              </w:r>
            </w:ins>
          </w:p>
        </w:tc>
        <w:tc>
          <w:tcPr>
            <w:tcW w:w="1039" w:type="dxa"/>
          </w:tcPr>
          <w:p w14:paraId="3B2CBAF0" w14:textId="77777777" w:rsidR="00BB2188" w:rsidRPr="00E661CA" w:rsidRDefault="00BB2188" w:rsidP="00405798">
            <w:pPr>
              <w:jc w:val="center"/>
              <w:rPr>
                <w:ins w:id="7810" w:author="Simon Johnson" w:date="2021-03-01T15:14:00Z"/>
                <w:b/>
                <w:bCs/>
              </w:rPr>
            </w:pPr>
            <w:ins w:id="7811" w:author="Simon Johnson" w:date="2021-03-01T15:14:00Z">
              <w:r w:rsidRPr="00E661CA">
                <w:rPr>
                  <w:b/>
                  <w:bCs/>
                </w:rPr>
                <w:t>3</w:t>
              </w:r>
            </w:ins>
          </w:p>
        </w:tc>
        <w:tc>
          <w:tcPr>
            <w:tcW w:w="1039" w:type="dxa"/>
          </w:tcPr>
          <w:p w14:paraId="3E0C607B" w14:textId="77777777" w:rsidR="00BB2188" w:rsidRPr="00E661CA" w:rsidRDefault="00BB2188" w:rsidP="00405798">
            <w:pPr>
              <w:jc w:val="center"/>
              <w:rPr>
                <w:ins w:id="7812" w:author="Simon Johnson" w:date="2021-03-01T15:14:00Z"/>
                <w:b/>
                <w:bCs/>
              </w:rPr>
            </w:pPr>
            <w:ins w:id="7813" w:author="Simon Johnson" w:date="2021-03-01T15:14:00Z">
              <w:r w:rsidRPr="00E661CA">
                <w:rPr>
                  <w:b/>
                  <w:bCs/>
                </w:rPr>
                <w:t>2</w:t>
              </w:r>
            </w:ins>
          </w:p>
        </w:tc>
        <w:tc>
          <w:tcPr>
            <w:tcW w:w="1039" w:type="dxa"/>
          </w:tcPr>
          <w:p w14:paraId="7BDE309D" w14:textId="77777777" w:rsidR="00BB2188" w:rsidRPr="00E661CA" w:rsidRDefault="00BB2188" w:rsidP="00405798">
            <w:pPr>
              <w:jc w:val="center"/>
              <w:rPr>
                <w:ins w:id="7814" w:author="Simon Johnson" w:date="2021-03-01T15:14:00Z"/>
                <w:b/>
                <w:bCs/>
              </w:rPr>
            </w:pPr>
            <w:ins w:id="7815" w:author="Simon Johnson" w:date="2021-03-01T15:14:00Z">
              <w:r w:rsidRPr="00E661CA">
                <w:rPr>
                  <w:b/>
                  <w:bCs/>
                </w:rPr>
                <w:t>1</w:t>
              </w:r>
            </w:ins>
          </w:p>
        </w:tc>
        <w:tc>
          <w:tcPr>
            <w:tcW w:w="1039" w:type="dxa"/>
          </w:tcPr>
          <w:p w14:paraId="15FBE063" w14:textId="77777777" w:rsidR="00BB2188" w:rsidRPr="00E661CA" w:rsidRDefault="00BB2188" w:rsidP="00405798">
            <w:pPr>
              <w:jc w:val="center"/>
              <w:rPr>
                <w:ins w:id="7816" w:author="Simon Johnson" w:date="2021-03-01T15:14:00Z"/>
                <w:b/>
                <w:bCs/>
              </w:rPr>
            </w:pPr>
            <w:ins w:id="7817" w:author="Simon Johnson" w:date="2021-03-01T15:14:00Z">
              <w:r w:rsidRPr="00E661CA">
                <w:rPr>
                  <w:b/>
                  <w:bCs/>
                </w:rPr>
                <w:t>0</w:t>
              </w:r>
            </w:ins>
          </w:p>
        </w:tc>
      </w:tr>
      <w:tr w:rsidR="00BB2188" w14:paraId="52A07B1A" w14:textId="77777777" w:rsidTr="00405798">
        <w:trPr>
          <w:ins w:id="7818" w:author="Simon Johnson" w:date="2021-03-01T15:14:00Z"/>
        </w:trPr>
        <w:tc>
          <w:tcPr>
            <w:tcW w:w="1271" w:type="dxa"/>
          </w:tcPr>
          <w:p w14:paraId="63D64BDB" w14:textId="77777777" w:rsidR="00BB2188" w:rsidRDefault="00BB2188" w:rsidP="00405798">
            <w:pPr>
              <w:rPr>
                <w:ins w:id="7819" w:author="Simon Johnson" w:date="2021-03-01T15:14:00Z"/>
              </w:rPr>
            </w:pPr>
            <w:ins w:id="7820" w:author="Simon Johnson" w:date="2021-03-01T15:14:00Z">
              <w:r>
                <w:t>Byte 1</w:t>
              </w:r>
            </w:ins>
          </w:p>
        </w:tc>
        <w:tc>
          <w:tcPr>
            <w:tcW w:w="8079" w:type="dxa"/>
            <w:gridSpan w:val="8"/>
          </w:tcPr>
          <w:p w14:paraId="2F28FDE1" w14:textId="77777777" w:rsidR="00BB2188" w:rsidRDefault="00BB2188" w:rsidP="00405798">
            <w:pPr>
              <w:jc w:val="center"/>
              <w:rPr>
                <w:ins w:id="7821" w:author="Simon Johnson" w:date="2021-03-01T15:14:00Z"/>
              </w:rPr>
            </w:pPr>
            <w:ins w:id="7822" w:author="Simon Johnson" w:date="2021-03-01T15:14:00Z">
              <w:r>
                <w:t>Length</w:t>
              </w:r>
            </w:ins>
          </w:p>
        </w:tc>
      </w:tr>
      <w:tr w:rsidR="00BB2188" w14:paraId="622571E9" w14:textId="77777777" w:rsidTr="00405798">
        <w:trPr>
          <w:ins w:id="7823" w:author="Simon Johnson" w:date="2021-03-01T15:14:00Z"/>
        </w:trPr>
        <w:tc>
          <w:tcPr>
            <w:tcW w:w="1271" w:type="dxa"/>
          </w:tcPr>
          <w:p w14:paraId="719F7088" w14:textId="77777777" w:rsidR="00BB2188" w:rsidRDefault="00BB2188" w:rsidP="00405798">
            <w:pPr>
              <w:rPr>
                <w:ins w:id="7824" w:author="Simon Johnson" w:date="2021-03-01T15:14:00Z"/>
              </w:rPr>
            </w:pPr>
            <w:ins w:id="7825" w:author="Simon Johnson" w:date="2021-03-01T15:14:00Z">
              <w:r>
                <w:lastRenderedPageBreak/>
                <w:t>Byte 2</w:t>
              </w:r>
            </w:ins>
          </w:p>
        </w:tc>
        <w:tc>
          <w:tcPr>
            <w:tcW w:w="8079" w:type="dxa"/>
            <w:gridSpan w:val="8"/>
          </w:tcPr>
          <w:p w14:paraId="0CACF451" w14:textId="77777777" w:rsidR="00BB2188" w:rsidRDefault="00BB2188" w:rsidP="00405798">
            <w:pPr>
              <w:jc w:val="center"/>
              <w:rPr>
                <w:ins w:id="7826" w:author="Simon Johnson" w:date="2021-03-01T15:14:00Z"/>
              </w:rPr>
            </w:pPr>
            <w:ins w:id="7827" w:author="Simon Johnson" w:date="2021-03-01T15:14:00Z">
              <w:r>
                <w:t>Packet Type</w:t>
              </w:r>
            </w:ins>
          </w:p>
        </w:tc>
      </w:tr>
      <w:tr w:rsidR="00BB2188" w14:paraId="1D8C81C8" w14:textId="77777777" w:rsidTr="00405798">
        <w:trPr>
          <w:ins w:id="7828" w:author="Simon Johnson" w:date="2021-03-01T15:14:00Z"/>
        </w:trPr>
        <w:tc>
          <w:tcPr>
            <w:tcW w:w="1271" w:type="dxa"/>
          </w:tcPr>
          <w:p w14:paraId="518FD11C" w14:textId="43FED647" w:rsidR="00BB2188" w:rsidRDefault="00BB2188" w:rsidP="00405798">
            <w:pPr>
              <w:rPr>
                <w:ins w:id="7829" w:author="Simon Johnson" w:date="2021-03-01T15:14:00Z"/>
              </w:rPr>
            </w:pPr>
            <w:ins w:id="7830" w:author="Simon Johnson" w:date="2021-03-01T15:14:00Z">
              <w:r>
                <w:t>Byte 3</w:t>
              </w:r>
            </w:ins>
          </w:p>
        </w:tc>
        <w:tc>
          <w:tcPr>
            <w:tcW w:w="8079" w:type="dxa"/>
            <w:gridSpan w:val="8"/>
          </w:tcPr>
          <w:p w14:paraId="1555F45E" w14:textId="51ACF6EA" w:rsidR="00BB2188" w:rsidRDefault="008F7213" w:rsidP="00405798">
            <w:pPr>
              <w:jc w:val="center"/>
              <w:rPr>
                <w:ins w:id="7831" w:author="Simon Johnson" w:date="2021-03-01T15:14:00Z"/>
              </w:rPr>
            </w:pPr>
            <w:ins w:id="7832" w:author="Simon Johnson" w:date="2021-03-09T15:21:00Z">
              <w:r>
                <w:t>Max Messages (optional)</w:t>
              </w:r>
            </w:ins>
          </w:p>
        </w:tc>
      </w:tr>
      <w:tr w:rsidR="008F7213" w14:paraId="06AC09A1" w14:textId="77777777" w:rsidTr="00405798">
        <w:trPr>
          <w:ins w:id="7833" w:author="Simon Johnson" w:date="2021-03-09T15:20:00Z"/>
        </w:trPr>
        <w:tc>
          <w:tcPr>
            <w:tcW w:w="1271" w:type="dxa"/>
          </w:tcPr>
          <w:p w14:paraId="0A13C74D" w14:textId="36F083D8" w:rsidR="008F7213" w:rsidRDefault="008F7213" w:rsidP="008F7213">
            <w:pPr>
              <w:rPr>
                <w:ins w:id="7834" w:author="Simon Johnson" w:date="2021-03-09T15:20:00Z"/>
              </w:rPr>
            </w:pPr>
            <w:ins w:id="7835" w:author="Simon Johnson" w:date="2021-03-09T15:21:00Z">
              <w:r>
                <w:t>Byte 4 … N</w:t>
              </w:r>
            </w:ins>
          </w:p>
        </w:tc>
        <w:tc>
          <w:tcPr>
            <w:tcW w:w="8079" w:type="dxa"/>
            <w:gridSpan w:val="8"/>
          </w:tcPr>
          <w:p w14:paraId="33D17CC3" w14:textId="2B8565C3" w:rsidR="008F7213" w:rsidRDefault="008F7213" w:rsidP="008F7213">
            <w:pPr>
              <w:jc w:val="center"/>
              <w:rPr>
                <w:ins w:id="7836" w:author="Simon Johnson" w:date="2021-03-09T15:20:00Z"/>
              </w:rPr>
            </w:pPr>
            <w:ins w:id="7837" w:author="Simon Johnson" w:date="2021-03-09T15:21:00Z">
              <w:r>
                <w:t>Client Identifier (optional)</w:t>
              </w:r>
            </w:ins>
          </w:p>
        </w:tc>
      </w:tr>
    </w:tbl>
    <w:p w14:paraId="22BC72EB" w14:textId="7F7BA1C7" w:rsidR="00BB2188" w:rsidRPr="00BB2188" w:rsidDel="00BB2188" w:rsidRDefault="00BB2188">
      <w:pPr>
        <w:rPr>
          <w:del w:id="7838" w:author="Simon Johnson" w:date="2021-03-01T15:14:00Z"/>
        </w:rPr>
        <w:pPrChange w:id="7839" w:author="Simon Johnson" w:date="2021-03-01T15:14:00Z">
          <w:pPr>
            <w:pStyle w:val="Heading3"/>
            <w:keepLines/>
            <w:spacing w:before="0" w:after="77" w:line="259" w:lineRule="auto"/>
            <w:ind w:left="682" w:hanging="697"/>
          </w:pPr>
        </w:pPrChange>
      </w:pPr>
    </w:p>
    <w:tbl>
      <w:tblPr>
        <w:tblStyle w:val="TableGrid0"/>
        <w:tblW w:w="3623" w:type="dxa"/>
        <w:tblInd w:w="2688" w:type="dxa"/>
        <w:tblCellMar>
          <w:top w:w="30" w:type="dxa"/>
          <w:left w:w="120" w:type="dxa"/>
          <w:right w:w="115" w:type="dxa"/>
        </w:tblCellMar>
        <w:tblLook w:val="04A0" w:firstRow="1" w:lastRow="0" w:firstColumn="1" w:lastColumn="0" w:noHBand="0" w:noVBand="1"/>
      </w:tblPr>
      <w:tblGrid>
        <w:gridCol w:w="961"/>
        <w:gridCol w:w="1140"/>
        <w:gridCol w:w="1522"/>
      </w:tblGrid>
      <w:tr w:rsidR="00C84FE9" w:rsidDel="00BB2188" w14:paraId="3DB09F53" w14:textId="3B95210D" w:rsidTr="00C84FE9">
        <w:trPr>
          <w:trHeight w:val="245"/>
          <w:del w:id="7840" w:author="Simon Johnson" w:date="2021-03-01T15:14:00Z"/>
        </w:trPr>
        <w:tc>
          <w:tcPr>
            <w:tcW w:w="909" w:type="dxa"/>
            <w:tcBorders>
              <w:top w:val="single" w:sz="3" w:space="0" w:color="000000"/>
              <w:left w:val="single" w:sz="3" w:space="0" w:color="000000"/>
              <w:bottom w:val="nil"/>
              <w:right w:val="single" w:sz="3" w:space="0" w:color="000000"/>
            </w:tcBorders>
          </w:tcPr>
          <w:p w14:paraId="4877A007" w14:textId="4FC0445E" w:rsidR="00C84FE9" w:rsidDel="00BB2188" w:rsidRDefault="00C84FE9" w:rsidP="00C84FE9">
            <w:pPr>
              <w:spacing w:after="0" w:line="259" w:lineRule="auto"/>
              <w:ind w:left="53"/>
              <w:rPr>
                <w:del w:id="7841" w:author="Simon Johnson" w:date="2021-03-01T15:14:00Z"/>
              </w:rPr>
            </w:pPr>
            <w:del w:id="7842" w:author="Simon Johnson" w:date="2021-03-01T15:14:00Z">
              <w:r w:rsidDel="00BB2188">
                <w:delText>Length</w:delText>
              </w:r>
            </w:del>
          </w:p>
        </w:tc>
        <w:tc>
          <w:tcPr>
            <w:tcW w:w="987" w:type="dxa"/>
            <w:tcBorders>
              <w:top w:val="single" w:sz="3" w:space="0" w:color="000000"/>
              <w:left w:val="single" w:sz="3" w:space="0" w:color="000000"/>
              <w:bottom w:val="nil"/>
              <w:right w:val="single" w:sz="3" w:space="0" w:color="000000"/>
            </w:tcBorders>
          </w:tcPr>
          <w:p w14:paraId="30430D94" w14:textId="3E712029" w:rsidR="00C84FE9" w:rsidDel="00BB2188" w:rsidRDefault="00C84FE9" w:rsidP="00C84FE9">
            <w:pPr>
              <w:spacing w:after="0" w:line="259" w:lineRule="auto"/>
              <w:rPr>
                <w:del w:id="7843" w:author="Simon Johnson" w:date="2021-03-01T15:14:00Z"/>
              </w:rPr>
            </w:pPr>
            <w:del w:id="7844" w:author="Simon Johnson" w:date="2021-03-01T15:14:00Z">
              <w:r w:rsidDel="00BB2188">
                <w:delText>MsgType</w:delText>
              </w:r>
            </w:del>
          </w:p>
        </w:tc>
        <w:tc>
          <w:tcPr>
            <w:tcW w:w="1728" w:type="dxa"/>
            <w:tcBorders>
              <w:top w:val="single" w:sz="3" w:space="0" w:color="000000"/>
              <w:left w:val="single" w:sz="3" w:space="0" w:color="000000"/>
              <w:bottom w:val="nil"/>
              <w:right w:val="single" w:sz="3" w:space="0" w:color="000000"/>
            </w:tcBorders>
          </w:tcPr>
          <w:p w14:paraId="176CA2DC" w14:textId="54F7A581" w:rsidR="00C84FE9" w:rsidDel="00BB2188" w:rsidRDefault="00C84FE9" w:rsidP="00C84FE9">
            <w:pPr>
              <w:spacing w:after="0" w:line="259" w:lineRule="auto"/>
              <w:rPr>
                <w:del w:id="7845" w:author="Simon Johnson" w:date="2021-03-01T15:14:00Z"/>
              </w:rPr>
            </w:pPr>
            <w:del w:id="7846" w:author="Simon Johnson" w:date="2021-03-01T15:14:00Z">
              <w:r w:rsidDel="00BB2188">
                <w:delText>ClientId (optional)</w:delText>
              </w:r>
            </w:del>
          </w:p>
        </w:tc>
      </w:tr>
      <w:tr w:rsidR="00C84FE9" w:rsidDel="00BB2188" w14:paraId="684056A4" w14:textId="0DF21021" w:rsidTr="00C84FE9">
        <w:trPr>
          <w:trHeight w:val="241"/>
          <w:del w:id="7847" w:author="Simon Johnson" w:date="2021-03-01T15:14:00Z"/>
        </w:trPr>
        <w:tc>
          <w:tcPr>
            <w:tcW w:w="909" w:type="dxa"/>
            <w:tcBorders>
              <w:top w:val="nil"/>
              <w:left w:val="single" w:sz="3" w:space="0" w:color="000000"/>
              <w:bottom w:val="single" w:sz="3" w:space="0" w:color="000000"/>
              <w:right w:val="single" w:sz="3" w:space="0" w:color="000000"/>
            </w:tcBorders>
          </w:tcPr>
          <w:p w14:paraId="3BDCFEFB" w14:textId="6CA3C14A" w:rsidR="00C84FE9" w:rsidDel="00BB2188" w:rsidRDefault="00C84FE9" w:rsidP="00C84FE9">
            <w:pPr>
              <w:spacing w:after="0" w:line="259" w:lineRule="auto"/>
              <w:rPr>
                <w:del w:id="7848" w:author="Simon Johnson" w:date="2021-03-01T15:14:00Z"/>
              </w:rPr>
            </w:pPr>
            <w:del w:id="7849" w:author="Simon Johnson" w:date="2021-03-01T15:14:00Z">
              <w:r w:rsidDel="00BB2188">
                <w:delText>(</w:delText>
              </w:r>
              <w:r w:rsidR="00FB5396" w:rsidDel="00BB2188">
                <w:delText>byte</w:delText>
              </w:r>
              <w:r w:rsidDel="00BB2188">
                <w:delText xml:space="preserve"> 0)</w:delText>
              </w:r>
            </w:del>
          </w:p>
        </w:tc>
        <w:tc>
          <w:tcPr>
            <w:tcW w:w="987" w:type="dxa"/>
            <w:tcBorders>
              <w:top w:val="nil"/>
              <w:left w:val="single" w:sz="3" w:space="0" w:color="000000"/>
              <w:bottom w:val="single" w:sz="3" w:space="0" w:color="000000"/>
              <w:right w:val="single" w:sz="3" w:space="0" w:color="000000"/>
            </w:tcBorders>
          </w:tcPr>
          <w:p w14:paraId="282EB622" w14:textId="371EE39B" w:rsidR="00C84FE9" w:rsidDel="00BB2188" w:rsidRDefault="00C84FE9" w:rsidP="00C84FE9">
            <w:pPr>
              <w:spacing w:after="0" w:line="259" w:lineRule="auto"/>
              <w:ind w:right="4"/>
              <w:jc w:val="center"/>
              <w:rPr>
                <w:del w:id="7850" w:author="Simon Johnson" w:date="2021-03-01T15:14:00Z"/>
              </w:rPr>
            </w:pPr>
            <w:del w:id="7851" w:author="Simon Johnson" w:date="2021-03-01T15:14:00Z">
              <w:r w:rsidDel="00BB2188">
                <w:delText>(1)</w:delText>
              </w:r>
            </w:del>
          </w:p>
        </w:tc>
        <w:tc>
          <w:tcPr>
            <w:tcW w:w="1728" w:type="dxa"/>
            <w:tcBorders>
              <w:top w:val="nil"/>
              <w:left w:val="single" w:sz="3" w:space="0" w:color="000000"/>
              <w:bottom w:val="single" w:sz="3" w:space="0" w:color="000000"/>
              <w:right w:val="single" w:sz="3" w:space="0" w:color="000000"/>
            </w:tcBorders>
          </w:tcPr>
          <w:p w14:paraId="230DECC0" w14:textId="41AFBCFD" w:rsidR="00C84FE9" w:rsidDel="00BB2188" w:rsidRDefault="00C84FE9" w:rsidP="00C84FE9">
            <w:pPr>
              <w:spacing w:after="0" w:line="259" w:lineRule="auto"/>
              <w:ind w:right="4"/>
              <w:jc w:val="center"/>
              <w:rPr>
                <w:del w:id="7852" w:author="Simon Johnson" w:date="2021-03-01T15:14:00Z"/>
              </w:rPr>
            </w:pPr>
            <w:del w:id="7853" w:author="Simon Johnson" w:date="2021-03-01T15:14:00Z">
              <w:r w:rsidDel="00BB2188">
                <w:delText>(2:n)</w:delText>
              </w:r>
            </w:del>
          </w:p>
        </w:tc>
      </w:tr>
    </w:tbl>
    <w:p w14:paraId="0748CA11" w14:textId="12221A02" w:rsidR="00C84FE9" w:rsidRDefault="00C84FE9" w:rsidP="00C84FE9">
      <w:pPr>
        <w:spacing w:after="189" w:line="265" w:lineRule="auto"/>
        <w:jc w:val="center"/>
      </w:pPr>
      <w:r>
        <w:t>Table 2</w:t>
      </w:r>
      <w:ins w:id="7854" w:author="Simon Johnson" w:date="2021-03-01T15:15:00Z">
        <w:r w:rsidR="00BB2188">
          <w:t>3</w:t>
        </w:r>
      </w:ins>
      <w:del w:id="7855" w:author="Simon Johnson" w:date="2021-03-01T15:15:00Z">
        <w:r w:rsidDel="00BB2188">
          <w:delText>2</w:delText>
        </w:r>
      </w:del>
      <w:r>
        <w:t xml:space="preserve">: PINGREQ </w:t>
      </w:r>
      <w:ins w:id="7856" w:author="Simon Johnson" w:date="2021-03-09T11:44:00Z">
        <w:r w:rsidR="0018058B">
          <w:t>packet</w:t>
        </w:r>
      </w:ins>
      <w:del w:id="7857" w:author="Simon Johnson" w:date="2021-03-09T11:44:00Z">
        <w:r w:rsidDel="0018058B">
          <w:delText>Message</w:delText>
        </w:r>
      </w:del>
    </w:p>
    <w:p w14:paraId="0E7CA4A7" w14:textId="669DB8E8" w:rsidR="00C84FE9" w:rsidRDefault="00C84FE9">
      <w:pPr>
        <w:ind w:left="-15" w:right="4" w:firstLine="299"/>
        <w:pPrChange w:id="7858" w:author="Simon Johnson" w:date="2021-03-26T11:40:00Z">
          <w:pPr>
            <w:ind w:left="-15" w:right="990" w:firstLine="299"/>
          </w:pPr>
        </w:pPrChange>
      </w:pPr>
      <w:r>
        <w:t xml:space="preserve">As with MQTT, the PINGREQ </w:t>
      </w:r>
      <w:ins w:id="7859" w:author="Simon Johnson" w:date="2021-03-09T11:44:00Z">
        <w:r w:rsidR="0018058B">
          <w:t>packet</w:t>
        </w:r>
      </w:ins>
      <w:del w:id="7860" w:author="Simon Johnson" w:date="2021-03-09T11:44:00Z">
        <w:r w:rsidDel="0018058B">
          <w:delText>message</w:delText>
        </w:r>
      </w:del>
      <w:r>
        <w:t xml:space="preserve"> is an ”are you alive” </w:t>
      </w:r>
      <w:ins w:id="7861" w:author="Simon Johnson" w:date="2021-03-09T11:44:00Z">
        <w:r w:rsidR="0018058B">
          <w:t>packet</w:t>
        </w:r>
      </w:ins>
      <w:del w:id="7862" w:author="Simon Johnson" w:date="2021-03-09T11:44:00Z">
        <w:r w:rsidDel="0018058B">
          <w:delText>message</w:delText>
        </w:r>
      </w:del>
      <w:r>
        <w:t xml:space="preserve"> that is sent from or received by a connected client. Its format is illustrated in Table 22:</w:t>
      </w:r>
    </w:p>
    <w:p w14:paraId="59301444" w14:textId="77777777" w:rsidR="006C4474" w:rsidRPr="00080C94" w:rsidRDefault="006C4474">
      <w:pPr>
        <w:pStyle w:val="Heading4"/>
        <w:ind w:right="4"/>
        <w:rPr>
          <w:ins w:id="7863" w:author="Simon Johnson" w:date="2021-03-01T16:10:00Z"/>
        </w:rPr>
        <w:pPrChange w:id="7864" w:author="Simon Johnson" w:date="2021-03-26T11:40:00Z">
          <w:pPr>
            <w:pStyle w:val="Heading4"/>
          </w:pPr>
        </w:pPrChange>
      </w:pPr>
      <w:bookmarkStart w:id="7865" w:name="_Toc71106460"/>
      <w:ins w:id="7866" w:author="Simon Johnson" w:date="2021-03-01T16:10:00Z">
        <w:r>
          <w:t>Length &amp; Packet Type</w:t>
        </w:r>
        <w:bookmarkEnd w:id="7865"/>
      </w:ins>
    </w:p>
    <w:p w14:paraId="24866925" w14:textId="5ACB3482" w:rsidR="006C4474" w:rsidRDefault="006C4474">
      <w:pPr>
        <w:spacing w:before="0" w:after="174" w:line="248" w:lineRule="auto"/>
        <w:ind w:right="4"/>
        <w:jc w:val="both"/>
        <w:rPr>
          <w:ins w:id="7867" w:author="Simon Johnson" w:date="2021-03-09T15:21:00Z"/>
        </w:rPr>
        <w:pPrChange w:id="7868" w:author="Simon Johnson" w:date="2021-03-26T11:40:00Z">
          <w:pPr>
            <w:spacing w:before="0" w:after="174" w:line="248" w:lineRule="auto"/>
            <w:ind w:right="990"/>
            <w:jc w:val="both"/>
          </w:pPr>
        </w:pPrChange>
      </w:pPr>
      <w:ins w:id="7869" w:author="Simon Johnson" w:date="2021-03-01T16:10:00Z">
        <w:r>
          <w:t xml:space="preserve">The first 2 or 4 bytes of the packet are encoded according to the variable length packet header format. Please refer to figure </w:t>
        </w:r>
      </w:ins>
      <w:ins w:id="7870" w:author="Simon Johnson" w:date="2021-03-09T16:47:00Z">
        <w:r w:rsidR="00643FDB">
          <w:t>3.1.2</w:t>
        </w:r>
      </w:ins>
      <w:ins w:id="7871" w:author="Simon Johnson" w:date="2021-03-01T16:10:00Z">
        <w:r>
          <w:t xml:space="preserve"> for a detailed description.</w:t>
        </w:r>
      </w:ins>
    </w:p>
    <w:p w14:paraId="6341F829" w14:textId="249A5C8D" w:rsidR="008F7213" w:rsidRDefault="008F7213">
      <w:pPr>
        <w:pStyle w:val="Heading4"/>
        <w:ind w:right="4"/>
        <w:rPr>
          <w:ins w:id="7872" w:author="Simon Johnson" w:date="2021-03-09T15:21:00Z"/>
        </w:rPr>
        <w:pPrChange w:id="7873" w:author="Simon Johnson" w:date="2021-03-26T11:40:00Z">
          <w:pPr>
            <w:pStyle w:val="Heading4"/>
          </w:pPr>
        </w:pPrChange>
      </w:pPr>
      <w:bookmarkStart w:id="7874" w:name="_Toc71106461"/>
      <w:ins w:id="7875" w:author="Simon Johnson" w:date="2021-03-09T15:21:00Z">
        <w:r>
          <w:t>Max Messages</w:t>
        </w:r>
        <w:bookmarkEnd w:id="7874"/>
      </w:ins>
    </w:p>
    <w:p w14:paraId="7829370E" w14:textId="72E3E277" w:rsidR="008F7213" w:rsidRDefault="008F7213">
      <w:pPr>
        <w:spacing w:before="0" w:after="174" w:line="248" w:lineRule="auto"/>
        <w:ind w:right="4"/>
        <w:jc w:val="both"/>
        <w:rPr>
          <w:ins w:id="7876" w:author="Simon Johnson" w:date="2021-03-01T16:10:00Z"/>
        </w:rPr>
        <w:pPrChange w:id="7877" w:author="Simon Johnson" w:date="2021-03-26T11:40:00Z">
          <w:pPr>
            <w:spacing w:before="0" w:after="174" w:line="248" w:lineRule="auto"/>
            <w:ind w:right="990"/>
            <w:jc w:val="both"/>
          </w:pPr>
        </w:pPrChange>
      </w:pPr>
      <w:ins w:id="7878" w:author="Simon Johnson" w:date="2021-03-09T15:22:00Z">
        <w:r>
          <w:t>T</w:t>
        </w:r>
        <w:r w:rsidRPr="008F7213">
          <w:t xml:space="preserve">he maximum number of messages that can be received by a client during its awake state.  0 means no limit. This field is optional, </w:t>
        </w:r>
      </w:ins>
      <w:ins w:id="7879" w:author="Simon Johnson" w:date="2021-03-09T15:23:00Z">
        <w:r>
          <w:t xml:space="preserve">only </w:t>
        </w:r>
      </w:ins>
      <w:ins w:id="7880" w:author="Simon Johnson" w:date="2021-03-09T15:22:00Z">
        <w:r w:rsidRPr="008F7213">
          <w:t>included when a sleeping client goes to the awake state.</w:t>
        </w:r>
      </w:ins>
    </w:p>
    <w:p w14:paraId="4D809546" w14:textId="4DF8B477" w:rsidR="00BB2188" w:rsidRDefault="00C84FE9">
      <w:pPr>
        <w:pStyle w:val="Heading4"/>
        <w:ind w:right="4"/>
        <w:rPr>
          <w:ins w:id="7881" w:author="Simon Johnson" w:date="2021-03-01T15:15:00Z"/>
        </w:rPr>
        <w:pPrChange w:id="7882" w:author="Simon Johnson" w:date="2021-03-26T11:40:00Z">
          <w:pPr>
            <w:pStyle w:val="Heading4"/>
          </w:pPr>
        </w:pPrChange>
      </w:pPr>
      <w:del w:id="7883" w:author="Simon Johnson" w:date="2021-03-01T16:10:00Z">
        <w:r w:rsidDel="006C4474">
          <w:delText>Length and MsgType: see Section 5.2.</w:delText>
        </w:r>
      </w:del>
      <w:bookmarkStart w:id="7884" w:name="_Toc71106462"/>
      <w:ins w:id="7885" w:author="Simon Johnson" w:date="2021-03-01T15:15:00Z">
        <w:r w:rsidR="00BB2188">
          <w:t>Client Identifier</w:t>
        </w:r>
        <w:bookmarkEnd w:id="7884"/>
      </w:ins>
    </w:p>
    <w:p w14:paraId="15477862" w14:textId="36BA6FAE" w:rsidR="00BB2188" w:rsidDel="00BB2188" w:rsidRDefault="00BB2188">
      <w:pPr>
        <w:spacing w:before="0" w:after="174" w:line="248" w:lineRule="auto"/>
        <w:ind w:right="4"/>
        <w:rPr>
          <w:del w:id="7886" w:author="Simon Johnson" w:date="2021-03-01T15:15:00Z"/>
        </w:rPr>
        <w:pPrChange w:id="7887" w:author="Simon Johnson" w:date="2021-03-26T11:40:00Z">
          <w:pPr>
            <w:numPr>
              <w:numId w:val="70"/>
            </w:numPr>
            <w:spacing w:before="0" w:after="174" w:line="248" w:lineRule="auto"/>
            <w:ind w:left="498" w:right="972" w:hanging="199"/>
          </w:pPr>
        </w:pPrChange>
      </w:pPr>
    </w:p>
    <w:p w14:paraId="7B904DF7" w14:textId="2CB22B89" w:rsidR="00BB2188" w:rsidRDefault="00C84FE9">
      <w:pPr>
        <w:spacing w:before="0" w:after="308" w:line="246" w:lineRule="auto"/>
        <w:ind w:right="4"/>
        <w:pPrChange w:id="7888" w:author="Simon Johnson" w:date="2021-03-26T11:40:00Z">
          <w:pPr>
            <w:numPr>
              <w:numId w:val="70"/>
            </w:numPr>
            <w:spacing w:before="0" w:after="308" w:line="246" w:lineRule="auto"/>
            <w:ind w:left="498" w:right="972" w:hanging="199"/>
          </w:pPr>
        </w:pPrChange>
      </w:pPr>
      <w:del w:id="7889" w:author="Simon Johnson" w:date="2021-03-01T15:15:00Z">
        <w:r w:rsidDel="00BB2188">
          <w:delText>ClientId: c</w:delText>
        </w:r>
      </w:del>
      <w:ins w:id="7890" w:author="Simon Johnson" w:date="2021-03-01T15:15:00Z">
        <w:r w:rsidR="00BB2188">
          <w:t>C</w:t>
        </w:r>
      </w:ins>
      <w:r>
        <w:t xml:space="preserve">ontains the </w:t>
      </w:r>
      <w:ins w:id="7891" w:author="Simon Johnson" w:date="2021-03-01T15:15:00Z">
        <w:r w:rsidR="00BB2188">
          <w:t>client identifier (</w:t>
        </w:r>
      </w:ins>
      <w:r>
        <w:t>client id</w:t>
      </w:r>
      <w:ins w:id="7892" w:author="Simon Johnson" w:date="2021-03-01T15:15:00Z">
        <w:r w:rsidR="00BB2188">
          <w:t>)</w:t>
        </w:r>
      </w:ins>
      <w:r>
        <w:t xml:space="preserve">; this field is optional and is included by a “sleeping” client when it goes to the “awake” state and is waiting for </w:t>
      </w:r>
      <w:ins w:id="7893" w:author="Simon Johnson" w:date="2021-03-09T11:44:00Z">
        <w:r w:rsidR="0018058B">
          <w:t>packet</w:t>
        </w:r>
      </w:ins>
      <w:del w:id="7894" w:author="Simon Johnson" w:date="2021-03-09T11:44:00Z">
        <w:r w:rsidDel="0018058B">
          <w:delText>message</w:delText>
        </w:r>
      </w:del>
      <w:r>
        <w:t>s sent by the server/gateway, see Section 6.14 for further details.</w:t>
      </w:r>
    </w:p>
    <w:p w14:paraId="117863FA" w14:textId="4160B959" w:rsidR="00C84FE9" w:rsidRDefault="6149D1D0">
      <w:pPr>
        <w:pStyle w:val="Heading3"/>
        <w:keepLines/>
        <w:spacing w:before="0" w:after="77" w:line="259" w:lineRule="auto"/>
        <w:ind w:left="682" w:right="4" w:hanging="697"/>
        <w:rPr>
          <w:ins w:id="7895" w:author="Simon Johnson" w:date="2021-03-01T15:16:00Z"/>
        </w:rPr>
        <w:pPrChange w:id="7896" w:author="Simon Johnson" w:date="2021-03-26T11:40:00Z">
          <w:pPr>
            <w:pStyle w:val="Heading3"/>
            <w:keepLines/>
            <w:spacing w:before="0" w:after="77" w:line="259" w:lineRule="auto"/>
            <w:ind w:left="682" w:hanging="697"/>
          </w:pPr>
        </w:pPrChange>
      </w:pPr>
      <w:bookmarkStart w:id="7897" w:name="_Toc42710"/>
      <w:bookmarkStart w:id="7898" w:name="_Toc71106463"/>
      <w:r>
        <w:t>PINGRESP</w:t>
      </w:r>
      <w:bookmarkEnd w:id="7897"/>
      <w:bookmarkEnd w:id="7898"/>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BB2188" w:rsidRPr="00E661CA" w14:paraId="1536A52B" w14:textId="77777777" w:rsidTr="00405798">
        <w:trPr>
          <w:ins w:id="7899" w:author="Simon Johnson" w:date="2021-03-01T15:16:00Z"/>
        </w:trPr>
        <w:tc>
          <w:tcPr>
            <w:tcW w:w="1271" w:type="dxa"/>
          </w:tcPr>
          <w:p w14:paraId="49DC404B" w14:textId="77777777" w:rsidR="00BB2188" w:rsidRPr="00E661CA" w:rsidRDefault="00BB2188">
            <w:pPr>
              <w:ind w:right="4"/>
              <w:jc w:val="center"/>
              <w:rPr>
                <w:ins w:id="7900" w:author="Simon Johnson" w:date="2021-03-01T15:16:00Z"/>
                <w:b/>
                <w:bCs/>
              </w:rPr>
              <w:pPrChange w:id="7901" w:author="Andrew Banks" w:date="2021-03-26T11:40:00Z">
                <w:pPr>
                  <w:jc w:val="center"/>
                </w:pPr>
              </w:pPrChange>
            </w:pPr>
            <w:ins w:id="7902" w:author="Simon Johnson" w:date="2021-03-01T15:16:00Z">
              <w:r w:rsidRPr="00E661CA">
                <w:rPr>
                  <w:b/>
                  <w:bCs/>
                </w:rPr>
                <w:t>Bit</w:t>
              </w:r>
            </w:ins>
          </w:p>
        </w:tc>
        <w:tc>
          <w:tcPr>
            <w:tcW w:w="806" w:type="dxa"/>
          </w:tcPr>
          <w:p w14:paraId="219B4FAB" w14:textId="77777777" w:rsidR="00BB2188" w:rsidRPr="00E661CA" w:rsidRDefault="00BB2188">
            <w:pPr>
              <w:ind w:right="4"/>
              <w:jc w:val="center"/>
              <w:rPr>
                <w:ins w:id="7903" w:author="Simon Johnson" w:date="2021-03-01T15:16:00Z"/>
                <w:b/>
                <w:bCs/>
              </w:rPr>
              <w:pPrChange w:id="7904" w:author="Andrew Banks" w:date="2021-03-26T11:40:00Z">
                <w:pPr>
                  <w:jc w:val="center"/>
                </w:pPr>
              </w:pPrChange>
            </w:pPr>
            <w:ins w:id="7905" w:author="Simon Johnson" w:date="2021-03-01T15:16:00Z">
              <w:r w:rsidRPr="00E661CA">
                <w:rPr>
                  <w:b/>
                  <w:bCs/>
                </w:rPr>
                <w:t>7</w:t>
              </w:r>
            </w:ins>
          </w:p>
        </w:tc>
        <w:tc>
          <w:tcPr>
            <w:tcW w:w="1039" w:type="dxa"/>
          </w:tcPr>
          <w:p w14:paraId="5E4C2577" w14:textId="77777777" w:rsidR="00BB2188" w:rsidRPr="00E661CA" w:rsidRDefault="00BB2188">
            <w:pPr>
              <w:ind w:right="4"/>
              <w:jc w:val="center"/>
              <w:rPr>
                <w:ins w:id="7906" w:author="Simon Johnson" w:date="2021-03-01T15:16:00Z"/>
                <w:b/>
                <w:bCs/>
              </w:rPr>
              <w:pPrChange w:id="7907" w:author="Andrew Banks" w:date="2021-03-26T11:40:00Z">
                <w:pPr>
                  <w:jc w:val="center"/>
                </w:pPr>
              </w:pPrChange>
            </w:pPr>
            <w:ins w:id="7908" w:author="Simon Johnson" w:date="2021-03-01T15:16:00Z">
              <w:r w:rsidRPr="00E661CA">
                <w:rPr>
                  <w:b/>
                  <w:bCs/>
                </w:rPr>
                <w:t>6</w:t>
              </w:r>
            </w:ins>
          </w:p>
        </w:tc>
        <w:tc>
          <w:tcPr>
            <w:tcW w:w="1039" w:type="dxa"/>
          </w:tcPr>
          <w:p w14:paraId="2A4637F9" w14:textId="77777777" w:rsidR="00BB2188" w:rsidRPr="00E661CA" w:rsidRDefault="00BB2188">
            <w:pPr>
              <w:ind w:right="4"/>
              <w:jc w:val="center"/>
              <w:rPr>
                <w:ins w:id="7909" w:author="Simon Johnson" w:date="2021-03-01T15:16:00Z"/>
                <w:b/>
                <w:bCs/>
              </w:rPr>
              <w:pPrChange w:id="7910" w:author="Andrew Banks" w:date="2021-03-26T11:40:00Z">
                <w:pPr>
                  <w:jc w:val="center"/>
                </w:pPr>
              </w:pPrChange>
            </w:pPr>
            <w:ins w:id="7911" w:author="Simon Johnson" w:date="2021-03-01T15:16:00Z">
              <w:r w:rsidRPr="00E661CA">
                <w:rPr>
                  <w:b/>
                  <w:bCs/>
                </w:rPr>
                <w:t>5</w:t>
              </w:r>
            </w:ins>
          </w:p>
        </w:tc>
        <w:tc>
          <w:tcPr>
            <w:tcW w:w="1039" w:type="dxa"/>
          </w:tcPr>
          <w:p w14:paraId="62DE1AF4" w14:textId="77777777" w:rsidR="00BB2188" w:rsidRPr="00E661CA" w:rsidRDefault="00BB2188">
            <w:pPr>
              <w:ind w:right="4"/>
              <w:jc w:val="center"/>
              <w:rPr>
                <w:ins w:id="7912" w:author="Simon Johnson" w:date="2021-03-01T15:16:00Z"/>
                <w:b/>
                <w:bCs/>
              </w:rPr>
              <w:pPrChange w:id="7913" w:author="Andrew Banks" w:date="2021-03-26T11:40:00Z">
                <w:pPr>
                  <w:jc w:val="center"/>
                </w:pPr>
              </w:pPrChange>
            </w:pPr>
            <w:ins w:id="7914" w:author="Simon Johnson" w:date="2021-03-01T15:16:00Z">
              <w:r w:rsidRPr="00E661CA">
                <w:rPr>
                  <w:b/>
                  <w:bCs/>
                </w:rPr>
                <w:t>4</w:t>
              </w:r>
            </w:ins>
          </w:p>
        </w:tc>
        <w:tc>
          <w:tcPr>
            <w:tcW w:w="1039" w:type="dxa"/>
          </w:tcPr>
          <w:p w14:paraId="7DBCF820" w14:textId="77777777" w:rsidR="00BB2188" w:rsidRPr="00E661CA" w:rsidRDefault="00BB2188">
            <w:pPr>
              <w:ind w:right="4"/>
              <w:jc w:val="center"/>
              <w:rPr>
                <w:ins w:id="7915" w:author="Simon Johnson" w:date="2021-03-01T15:16:00Z"/>
                <w:b/>
                <w:bCs/>
              </w:rPr>
              <w:pPrChange w:id="7916" w:author="Andrew Banks" w:date="2021-03-26T11:40:00Z">
                <w:pPr>
                  <w:jc w:val="center"/>
                </w:pPr>
              </w:pPrChange>
            </w:pPr>
            <w:ins w:id="7917" w:author="Simon Johnson" w:date="2021-03-01T15:16:00Z">
              <w:r w:rsidRPr="00E661CA">
                <w:rPr>
                  <w:b/>
                  <w:bCs/>
                </w:rPr>
                <w:t>3</w:t>
              </w:r>
            </w:ins>
          </w:p>
        </w:tc>
        <w:tc>
          <w:tcPr>
            <w:tcW w:w="1039" w:type="dxa"/>
          </w:tcPr>
          <w:p w14:paraId="5587DCA2" w14:textId="77777777" w:rsidR="00BB2188" w:rsidRPr="00E661CA" w:rsidRDefault="00BB2188">
            <w:pPr>
              <w:ind w:right="4"/>
              <w:jc w:val="center"/>
              <w:rPr>
                <w:ins w:id="7918" w:author="Simon Johnson" w:date="2021-03-01T15:16:00Z"/>
                <w:b/>
                <w:bCs/>
              </w:rPr>
              <w:pPrChange w:id="7919" w:author="Andrew Banks" w:date="2021-03-26T11:40:00Z">
                <w:pPr>
                  <w:jc w:val="center"/>
                </w:pPr>
              </w:pPrChange>
            </w:pPr>
            <w:ins w:id="7920" w:author="Simon Johnson" w:date="2021-03-01T15:16:00Z">
              <w:r w:rsidRPr="00E661CA">
                <w:rPr>
                  <w:b/>
                  <w:bCs/>
                </w:rPr>
                <w:t>2</w:t>
              </w:r>
            </w:ins>
          </w:p>
        </w:tc>
        <w:tc>
          <w:tcPr>
            <w:tcW w:w="1039" w:type="dxa"/>
          </w:tcPr>
          <w:p w14:paraId="58281A2D" w14:textId="77777777" w:rsidR="00BB2188" w:rsidRPr="00E661CA" w:rsidRDefault="00BB2188">
            <w:pPr>
              <w:ind w:right="4"/>
              <w:jc w:val="center"/>
              <w:rPr>
                <w:ins w:id="7921" w:author="Simon Johnson" w:date="2021-03-01T15:16:00Z"/>
                <w:b/>
                <w:bCs/>
              </w:rPr>
              <w:pPrChange w:id="7922" w:author="Andrew Banks" w:date="2021-03-26T11:40:00Z">
                <w:pPr>
                  <w:jc w:val="center"/>
                </w:pPr>
              </w:pPrChange>
            </w:pPr>
            <w:ins w:id="7923" w:author="Simon Johnson" w:date="2021-03-01T15:16:00Z">
              <w:r w:rsidRPr="00E661CA">
                <w:rPr>
                  <w:b/>
                  <w:bCs/>
                </w:rPr>
                <w:t>1</w:t>
              </w:r>
            </w:ins>
          </w:p>
        </w:tc>
        <w:tc>
          <w:tcPr>
            <w:tcW w:w="1039" w:type="dxa"/>
          </w:tcPr>
          <w:p w14:paraId="15811CB2" w14:textId="77777777" w:rsidR="00BB2188" w:rsidRPr="00E661CA" w:rsidRDefault="00BB2188">
            <w:pPr>
              <w:ind w:right="4"/>
              <w:jc w:val="center"/>
              <w:rPr>
                <w:ins w:id="7924" w:author="Simon Johnson" w:date="2021-03-01T15:16:00Z"/>
                <w:b/>
                <w:bCs/>
              </w:rPr>
              <w:pPrChange w:id="7925" w:author="Andrew Banks" w:date="2021-03-26T11:40:00Z">
                <w:pPr>
                  <w:jc w:val="center"/>
                </w:pPr>
              </w:pPrChange>
            </w:pPr>
            <w:ins w:id="7926" w:author="Simon Johnson" w:date="2021-03-01T15:16:00Z">
              <w:r w:rsidRPr="00E661CA">
                <w:rPr>
                  <w:b/>
                  <w:bCs/>
                </w:rPr>
                <w:t>0</w:t>
              </w:r>
            </w:ins>
          </w:p>
        </w:tc>
      </w:tr>
      <w:tr w:rsidR="00BB2188" w14:paraId="5CF6BC1A" w14:textId="77777777" w:rsidTr="00405798">
        <w:trPr>
          <w:ins w:id="7927" w:author="Simon Johnson" w:date="2021-03-01T15:16:00Z"/>
        </w:trPr>
        <w:tc>
          <w:tcPr>
            <w:tcW w:w="1271" w:type="dxa"/>
          </w:tcPr>
          <w:p w14:paraId="6C6B278E" w14:textId="77777777" w:rsidR="00BB2188" w:rsidRDefault="00BB2188">
            <w:pPr>
              <w:ind w:right="4"/>
              <w:rPr>
                <w:ins w:id="7928" w:author="Simon Johnson" w:date="2021-03-01T15:16:00Z"/>
              </w:rPr>
              <w:pPrChange w:id="7929" w:author="Andrew Banks" w:date="2021-03-26T11:40:00Z">
                <w:pPr/>
              </w:pPrChange>
            </w:pPr>
            <w:ins w:id="7930" w:author="Simon Johnson" w:date="2021-03-01T15:16:00Z">
              <w:r>
                <w:t>Byte 1</w:t>
              </w:r>
            </w:ins>
          </w:p>
        </w:tc>
        <w:tc>
          <w:tcPr>
            <w:tcW w:w="8079" w:type="dxa"/>
            <w:gridSpan w:val="8"/>
          </w:tcPr>
          <w:p w14:paraId="65D9509E" w14:textId="77777777" w:rsidR="00BB2188" w:rsidRDefault="00BB2188">
            <w:pPr>
              <w:ind w:right="4"/>
              <w:jc w:val="center"/>
              <w:rPr>
                <w:ins w:id="7931" w:author="Simon Johnson" w:date="2021-03-01T15:16:00Z"/>
              </w:rPr>
              <w:pPrChange w:id="7932" w:author="Andrew Banks" w:date="2021-03-26T11:40:00Z">
                <w:pPr>
                  <w:jc w:val="center"/>
                </w:pPr>
              </w:pPrChange>
            </w:pPr>
            <w:ins w:id="7933" w:author="Simon Johnson" w:date="2021-03-01T15:16:00Z">
              <w:r>
                <w:t>Length</w:t>
              </w:r>
            </w:ins>
          </w:p>
        </w:tc>
      </w:tr>
      <w:tr w:rsidR="00BB2188" w14:paraId="2716FB8E" w14:textId="77777777" w:rsidTr="00405798">
        <w:trPr>
          <w:ins w:id="7934" w:author="Simon Johnson" w:date="2021-03-01T15:16:00Z"/>
        </w:trPr>
        <w:tc>
          <w:tcPr>
            <w:tcW w:w="1271" w:type="dxa"/>
          </w:tcPr>
          <w:p w14:paraId="009B1135" w14:textId="77777777" w:rsidR="00BB2188" w:rsidRDefault="00BB2188">
            <w:pPr>
              <w:ind w:right="4"/>
              <w:rPr>
                <w:ins w:id="7935" w:author="Simon Johnson" w:date="2021-03-01T15:16:00Z"/>
              </w:rPr>
              <w:pPrChange w:id="7936" w:author="Andrew Banks" w:date="2021-03-26T11:40:00Z">
                <w:pPr/>
              </w:pPrChange>
            </w:pPr>
            <w:ins w:id="7937" w:author="Simon Johnson" w:date="2021-03-01T15:16:00Z">
              <w:r>
                <w:t>Byte 2</w:t>
              </w:r>
            </w:ins>
          </w:p>
        </w:tc>
        <w:tc>
          <w:tcPr>
            <w:tcW w:w="8079" w:type="dxa"/>
            <w:gridSpan w:val="8"/>
          </w:tcPr>
          <w:p w14:paraId="57EFD6F9" w14:textId="77777777" w:rsidR="00BB2188" w:rsidRDefault="00BB2188">
            <w:pPr>
              <w:ind w:right="4"/>
              <w:jc w:val="center"/>
              <w:rPr>
                <w:ins w:id="7938" w:author="Simon Johnson" w:date="2021-03-01T15:16:00Z"/>
              </w:rPr>
              <w:pPrChange w:id="7939" w:author="Andrew Banks" w:date="2021-03-26T11:40:00Z">
                <w:pPr>
                  <w:jc w:val="center"/>
                </w:pPr>
              </w:pPrChange>
            </w:pPr>
            <w:ins w:id="7940" w:author="Simon Johnson" w:date="2021-03-01T15:16:00Z">
              <w:r>
                <w:t>Packet Type</w:t>
              </w:r>
            </w:ins>
          </w:p>
        </w:tc>
      </w:tr>
      <w:tr w:rsidR="008F7213" w14:paraId="77510268" w14:textId="77777777" w:rsidTr="00405798">
        <w:trPr>
          <w:ins w:id="7941" w:author="Simon Johnson" w:date="2021-03-09T15:23:00Z"/>
        </w:trPr>
        <w:tc>
          <w:tcPr>
            <w:tcW w:w="1271" w:type="dxa"/>
          </w:tcPr>
          <w:p w14:paraId="7426DB94" w14:textId="6A33649E" w:rsidR="008F7213" w:rsidRDefault="008F7213">
            <w:pPr>
              <w:ind w:right="4"/>
              <w:rPr>
                <w:ins w:id="7942" w:author="Simon Johnson" w:date="2021-03-09T15:23:00Z"/>
              </w:rPr>
              <w:pPrChange w:id="7943" w:author="Andrew Banks" w:date="2021-03-26T11:40:00Z">
                <w:pPr/>
              </w:pPrChange>
            </w:pPr>
            <w:ins w:id="7944" w:author="Simon Johnson" w:date="2021-03-09T15:23:00Z">
              <w:r>
                <w:t>Byte 3</w:t>
              </w:r>
            </w:ins>
          </w:p>
        </w:tc>
        <w:tc>
          <w:tcPr>
            <w:tcW w:w="8079" w:type="dxa"/>
            <w:gridSpan w:val="8"/>
          </w:tcPr>
          <w:p w14:paraId="11C2C01E" w14:textId="3CA76D1B" w:rsidR="008F7213" w:rsidRDefault="008F7213">
            <w:pPr>
              <w:ind w:right="4"/>
              <w:jc w:val="center"/>
              <w:rPr>
                <w:ins w:id="7945" w:author="Simon Johnson" w:date="2021-03-09T15:23:00Z"/>
              </w:rPr>
              <w:pPrChange w:id="7946" w:author="Andrew Banks" w:date="2021-03-26T11:40:00Z">
                <w:pPr>
                  <w:jc w:val="center"/>
                </w:pPr>
              </w:pPrChange>
            </w:pPr>
            <w:ins w:id="7947" w:author="Simon Johnson" w:date="2021-03-09T15:23:00Z">
              <w:r>
                <w:t>Messages Remaining</w:t>
              </w:r>
            </w:ins>
            <w:ins w:id="7948" w:author="Simon Johnson" w:date="2021-03-09T15:24:00Z">
              <w:r>
                <w:t xml:space="preserve"> (optional)</w:t>
              </w:r>
            </w:ins>
          </w:p>
        </w:tc>
      </w:tr>
    </w:tbl>
    <w:p w14:paraId="7979C9B5" w14:textId="7186A4F8" w:rsidR="00BB2188" w:rsidRPr="00BB2188" w:rsidDel="00BB2188" w:rsidRDefault="00BB2188">
      <w:pPr>
        <w:ind w:right="4"/>
        <w:rPr>
          <w:del w:id="7949" w:author="Simon Johnson" w:date="2021-03-01T15:16:00Z"/>
        </w:rPr>
        <w:pPrChange w:id="7950" w:author="Simon Johnson" w:date="2021-03-26T11:40:00Z">
          <w:pPr>
            <w:pStyle w:val="Heading3"/>
            <w:keepLines/>
            <w:spacing w:before="0" w:after="77" w:line="259" w:lineRule="auto"/>
            <w:ind w:left="682" w:hanging="697"/>
          </w:pPr>
        </w:pPrChange>
      </w:pPr>
    </w:p>
    <w:tbl>
      <w:tblPr>
        <w:tblStyle w:val="TableGrid0"/>
        <w:tblW w:w="1895" w:type="dxa"/>
        <w:tblInd w:w="3552" w:type="dxa"/>
        <w:tblCellMar>
          <w:top w:w="30" w:type="dxa"/>
          <w:left w:w="120" w:type="dxa"/>
          <w:right w:w="115" w:type="dxa"/>
        </w:tblCellMar>
        <w:tblLook w:val="04A0" w:firstRow="1" w:lastRow="0" w:firstColumn="1" w:lastColumn="0" w:noHBand="0" w:noVBand="1"/>
      </w:tblPr>
      <w:tblGrid>
        <w:gridCol w:w="965"/>
        <w:gridCol w:w="1144"/>
      </w:tblGrid>
      <w:tr w:rsidR="00C84FE9" w:rsidDel="00BB2188" w14:paraId="245787BC" w14:textId="51F4CEFC" w:rsidTr="00C84FE9">
        <w:trPr>
          <w:trHeight w:val="245"/>
          <w:del w:id="7951" w:author="Simon Johnson" w:date="2021-03-01T15:16:00Z"/>
        </w:trPr>
        <w:tc>
          <w:tcPr>
            <w:tcW w:w="909" w:type="dxa"/>
            <w:tcBorders>
              <w:top w:val="single" w:sz="3" w:space="0" w:color="000000"/>
              <w:left w:val="single" w:sz="3" w:space="0" w:color="000000"/>
              <w:bottom w:val="nil"/>
              <w:right w:val="single" w:sz="3" w:space="0" w:color="000000"/>
            </w:tcBorders>
          </w:tcPr>
          <w:p w14:paraId="52A01FCC" w14:textId="539D6F3A" w:rsidR="00C84FE9" w:rsidDel="00BB2188" w:rsidRDefault="00C84FE9">
            <w:pPr>
              <w:spacing w:after="0" w:line="259" w:lineRule="auto"/>
              <w:ind w:left="53" w:right="4"/>
              <w:rPr>
                <w:del w:id="7952" w:author="Simon Johnson" w:date="2021-03-01T15:16:00Z"/>
              </w:rPr>
              <w:pPrChange w:id="7953" w:author="Andrew Banks" w:date="2021-03-26T11:40:00Z">
                <w:pPr>
                  <w:spacing w:after="0" w:line="259" w:lineRule="auto"/>
                  <w:ind w:left="53"/>
                </w:pPr>
              </w:pPrChange>
            </w:pPr>
            <w:del w:id="7954" w:author="Simon Johnson" w:date="2021-03-01T15:16:00Z">
              <w:r w:rsidDel="00BB2188">
                <w:delText>Length</w:delText>
              </w:r>
            </w:del>
          </w:p>
        </w:tc>
        <w:tc>
          <w:tcPr>
            <w:tcW w:w="987" w:type="dxa"/>
            <w:tcBorders>
              <w:top w:val="single" w:sz="3" w:space="0" w:color="000000"/>
              <w:left w:val="single" w:sz="3" w:space="0" w:color="000000"/>
              <w:bottom w:val="nil"/>
              <w:right w:val="single" w:sz="3" w:space="0" w:color="000000"/>
            </w:tcBorders>
          </w:tcPr>
          <w:p w14:paraId="63F0B4DE" w14:textId="56BAA911" w:rsidR="00C84FE9" w:rsidDel="00BB2188" w:rsidRDefault="00C84FE9">
            <w:pPr>
              <w:spacing w:after="0" w:line="259" w:lineRule="auto"/>
              <w:ind w:right="4"/>
              <w:rPr>
                <w:del w:id="7955" w:author="Simon Johnson" w:date="2021-03-01T15:16:00Z"/>
              </w:rPr>
              <w:pPrChange w:id="7956" w:author="Andrew Banks" w:date="2021-03-26T11:40:00Z">
                <w:pPr>
                  <w:spacing w:after="0" w:line="259" w:lineRule="auto"/>
                </w:pPr>
              </w:pPrChange>
            </w:pPr>
            <w:del w:id="7957" w:author="Simon Johnson" w:date="2021-03-01T15:16:00Z">
              <w:r w:rsidDel="00BB2188">
                <w:delText>MsgType</w:delText>
              </w:r>
            </w:del>
          </w:p>
        </w:tc>
      </w:tr>
      <w:tr w:rsidR="00C84FE9" w:rsidDel="00BB2188" w14:paraId="39B95E3C" w14:textId="4DE9DDCF" w:rsidTr="00C84FE9">
        <w:trPr>
          <w:trHeight w:val="241"/>
          <w:del w:id="7958" w:author="Simon Johnson" w:date="2021-03-01T15:16:00Z"/>
        </w:trPr>
        <w:tc>
          <w:tcPr>
            <w:tcW w:w="909" w:type="dxa"/>
            <w:tcBorders>
              <w:top w:val="nil"/>
              <w:left w:val="single" w:sz="3" w:space="0" w:color="000000"/>
              <w:bottom w:val="single" w:sz="3" w:space="0" w:color="000000"/>
              <w:right w:val="single" w:sz="3" w:space="0" w:color="000000"/>
            </w:tcBorders>
          </w:tcPr>
          <w:p w14:paraId="4CFEFE07" w14:textId="28A93F86" w:rsidR="00C84FE9" w:rsidDel="00BB2188" w:rsidRDefault="00C84FE9">
            <w:pPr>
              <w:spacing w:after="0" w:line="259" w:lineRule="auto"/>
              <w:ind w:right="4"/>
              <w:rPr>
                <w:del w:id="7959" w:author="Simon Johnson" w:date="2021-03-01T15:16:00Z"/>
              </w:rPr>
              <w:pPrChange w:id="7960" w:author="Andrew Banks" w:date="2021-03-26T11:40:00Z">
                <w:pPr>
                  <w:spacing w:after="0" w:line="259" w:lineRule="auto"/>
                </w:pPr>
              </w:pPrChange>
            </w:pPr>
            <w:del w:id="7961" w:author="Simon Johnson" w:date="2021-03-01T15:16:00Z">
              <w:r w:rsidDel="00BB2188">
                <w:delText>(</w:delText>
              </w:r>
              <w:r w:rsidR="00FB5396" w:rsidDel="00BB2188">
                <w:delText>byte</w:delText>
              </w:r>
              <w:r w:rsidDel="00BB2188">
                <w:delText xml:space="preserve"> 0)</w:delText>
              </w:r>
            </w:del>
          </w:p>
        </w:tc>
        <w:tc>
          <w:tcPr>
            <w:tcW w:w="987" w:type="dxa"/>
            <w:tcBorders>
              <w:top w:val="nil"/>
              <w:left w:val="single" w:sz="3" w:space="0" w:color="000000"/>
              <w:bottom w:val="single" w:sz="3" w:space="0" w:color="000000"/>
              <w:right w:val="single" w:sz="3" w:space="0" w:color="000000"/>
            </w:tcBorders>
          </w:tcPr>
          <w:p w14:paraId="6D643E5D" w14:textId="360DE3D3" w:rsidR="00C84FE9" w:rsidDel="00BB2188" w:rsidRDefault="00C84FE9">
            <w:pPr>
              <w:spacing w:after="0" w:line="259" w:lineRule="auto"/>
              <w:ind w:right="4"/>
              <w:jc w:val="center"/>
              <w:rPr>
                <w:del w:id="7962" w:author="Simon Johnson" w:date="2021-03-01T15:16:00Z"/>
              </w:rPr>
            </w:pPr>
            <w:del w:id="7963" w:author="Simon Johnson" w:date="2021-03-01T15:16:00Z">
              <w:r w:rsidDel="00BB2188">
                <w:delText>(1)</w:delText>
              </w:r>
            </w:del>
          </w:p>
        </w:tc>
      </w:tr>
    </w:tbl>
    <w:p w14:paraId="176105BB" w14:textId="5E658169" w:rsidR="00C84FE9" w:rsidRDefault="00C84FE9">
      <w:pPr>
        <w:spacing w:after="245" w:line="265" w:lineRule="auto"/>
        <w:ind w:right="4"/>
        <w:jc w:val="center"/>
        <w:pPrChange w:id="7964" w:author="Simon Johnson" w:date="2021-03-26T11:40:00Z">
          <w:pPr>
            <w:spacing w:after="245" w:line="265" w:lineRule="auto"/>
            <w:jc w:val="center"/>
          </w:pPr>
        </w:pPrChange>
      </w:pPr>
      <w:r>
        <w:t>Table 2</w:t>
      </w:r>
      <w:ins w:id="7965" w:author="Simon Johnson" w:date="2021-03-01T15:16:00Z">
        <w:r w:rsidR="00BB2188">
          <w:t>4</w:t>
        </w:r>
      </w:ins>
      <w:del w:id="7966" w:author="Simon Johnson" w:date="2021-03-01T15:16:00Z">
        <w:r w:rsidDel="00BB2188">
          <w:delText>3</w:delText>
        </w:r>
      </w:del>
      <w:r>
        <w:t xml:space="preserve">: PINGRESP </w:t>
      </w:r>
      <w:ins w:id="7967" w:author="Simon Johnson" w:date="2021-03-09T11:44:00Z">
        <w:r w:rsidR="0018058B">
          <w:t>packet</w:t>
        </w:r>
      </w:ins>
      <w:del w:id="7968" w:author="Simon Johnson" w:date="2021-03-09T11:44:00Z">
        <w:r w:rsidDel="0018058B">
          <w:delText>Message</w:delText>
        </w:r>
      </w:del>
    </w:p>
    <w:p w14:paraId="002599EC" w14:textId="4A326B50" w:rsidR="00C84FE9" w:rsidRDefault="00C84FE9">
      <w:pPr>
        <w:spacing w:after="0"/>
        <w:ind w:left="-15" w:right="4" w:firstLine="299"/>
        <w:pPrChange w:id="7969" w:author="Simon Johnson" w:date="2021-03-26T11:40:00Z">
          <w:pPr>
            <w:spacing w:after="0"/>
            <w:ind w:left="-15" w:right="990" w:firstLine="299"/>
          </w:pPr>
        </w:pPrChange>
      </w:pPr>
      <w:r>
        <w:t xml:space="preserve">As with MQTT, a PINGRESP </w:t>
      </w:r>
      <w:ins w:id="7970" w:author="Simon Johnson" w:date="2021-03-09T11:44:00Z">
        <w:r w:rsidR="0018058B">
          <w:t>packet</w:t>
        </w:r>
      </w:ins>
      <w:del w:id="7971" w:author="Simon Johnson" w:date="2021-03-09T11:44:00Z">
        <w:r w:rsidDel="0018058B">
          <w:delText>message</w:delText>
        </w:r>
      </w:del>
      <w:r>
        <w:t xml:space="preserve"> is the response to a PINGREQ </w:t>
      </w:r>
      <w:ins w:id="7972" w:author="Simon Johnson" w:date="2021-03-09T11:44:00Z">
        <w:r w:rsidR="0018058B">
          <w:t>packet</w:t>
        </w:r>
      </w:ins>
      <w:del w:id="7973" w:author="Simon Johnson" w:date="2021-03-09T11:44:00Z">
        <w:r w:rsidDel="0018058B">
          <w:delText>message</w:delText>
        </w:r>
      </w:del>
      <w:r>
        <w:t xml:space="preserve"> and means ”yes I am alive”. Keep Alive </w:t>
      </w:r>
      <w:ins w:id="7974" w:author="Simon Johnson" w:date="2021-03-09T11:44:00Z">
        <w:r w:rsidR="0018058B">
          <w:t>packet</w:t>
        </w:r>
      </w:ins>
      <w:del w:id="7975" w:author="Simon Johnson" w:date="2021-03-09T11:44:00Z">
        <w:r w:rsidDel="0018058B">
          <w:delText>message</w:delText>
        </w:r>
      </w:del>
      <w:r>
        <w:t>s flow in either direction, sent either by a connected client or the gateway. Its format is illustrated in Table 23: it has only a header and no variable part.</w:t>
      </w:r>
    </w:p>
    <w:p w14:paraId="3D8EB50C" w14:textId="2608346F" w:rsidR="00C84FE9" w:rsidRDefault="00C84FE9">
      <w:pPr>
        <w:spacing w:after="307"/>
        <w:ind w:left="-15" w:right="4" w:firstLine="299"/>
        <w:rPr>
          <w:ins w:id="7976" w:author="Simon Johnson" w:date="2021-03-09T15:24:00Z"/>
        </w:rPr>
        <w:pPrChange w:id="7977" w:author="Simon Johnson" w:date="2021-03-26T11:40:00Z">
          <w:pPr>
            <w:spacing w:after="307"/>
            <w:ind w:left="-15" w:right="990" w:firstLine="299"/>
          </w:pPr>
        </w:pPrChange>
      </w:pPr>
      <w:r>
        <w:t xml:space="preserve">Moreover, a PINGRESP </w:t>
      </w:r>
      <w:ins w:id="7978" w:author="Simon Johnson" w:date="2021-03-09T11:44:00Z">
        <w:r w:rsidR="0018058B">
          <w:t>packet</w:t>
        </w:r>
      </w:ins>
      <w:del w:id="7979" w:author="Simon Johnson" w:date="2021-03-09T11:44:00Z">
        <w:r w:rsidDel="0018058B">
          <w:delText>message</w:delText>
        </w:r>
      </w:del>
      <w:r>
        <w:t xml:space="preserve"> is sent by a gateway to inform a sleeping client that it has no more buffered </w:t>
      </w:r>
      <w:ins w:id="7980" w:author="Simon Johnson" w:date="2021-03-09T11:44:00Z">
        <w:r w:rsidR="0018058B">
          <w:t>packet</w:t>
        </w:r>
      </w:ins>
      <w:del w:id="7981" w:author="Simon Johnson" w:date="2021-03-09T11:44:00Z">
        <w:r w:rsidDel="0018058B">
          <w:delText>message</w:delText>
        </w:r>
      </w:del>
      <w:r>
        <w:t>s for that client, see Section 6.14 for further details.</w:t>
      </w:r>
    </w:p>
    <w:p w14:paraId="7897578C" w14:textId="77777777" w:rsidR="008F7213" w:rsidRPr="00080C94" w:rsidRDefault="008F7213">
      <w:pPr>
        <w:pStyle w:val="Heading4"/>
        <w:ind w:right="4"/>
        <w:rPr>
          <w:ins w:id="7982" w:author="Simon Johnson" w:date="2021-03-09T15:24:00Z"/>
        </w:rPr>
        <w:pPrChange w:id="7983" w:author="Simon Johnson" w:date="2021-03-26T11:40:00Z">
          <w:pPr>
            <w:pStyle w:val="Heading4"/>
          </w:pPr>
        </w:pPrChange>
      </w:pPr>
      <w:bookmarkStart w:id="7984" w:name="_Toc71106464"/>
      <w:ins w:id="7985" w:author="Simon Johnson" w:date="2021-03-09T15:24:00Z">
        <w:r>
          <w:t>Length &amp; Packet Type</w:t>
        </w:r>
        <w:bookmarkEnd w:id="7984"/>
      </w:ins>
    </w:p>
    <w:p w14:paraId="6106A053" w14:textId="32CFB638" w:rsidR="008F7213" w:rsidRDefault="008F7213">
      <w:pPr>
        <w:spacing w:before="0" w:after="174" w:line="248" w:lineRule="auto"/>
        <w:ind w:right="4"/>
        <w:jc w:val="both"/>
        <w:rPr>
          <w:ins w:id="7986" w:author="Simon Johnson" w:date="2021-03-09T15:24:00Z"/>
        </w:rPr>
        <w:pPrChange w:id="7987" w:author="Simon Johnson" w:date="2021-03-26T11:40:00Z">
          <w:pPr>
            <w:spacing w:before="0" w:after="174" w:line="248" w:lineRule="auto"/>
            <w:ind w:right="990"/>
            <w:jc w:val="both"/>
          </w:pPr>
        </w:pPrChange>
      </w:pPr>
      <w:ins w:id="7988" w:author="Simon Johnson" w:date="2021-03-09T15:24:00Z">
        <w:r>
          <w:t xml:space="preserve">The first 2 or 4 bytes of the packet are encoded according to the variable length packet header format. Please refer to figure </w:t>
        </w:r>
      </w:ins>
      <w:ins w:id="7989" w:author="Simon Johnson" w:date="2021-03-09T16:47:00Z">
        <w:r w:rsidR="00643FDB">
          <w:t>3.1.2</w:t>
        </w:r>
      </w:ins>
      <w:ins w:id="7990" w:author="Simon Johnson" w:date="2021-03-09T15:24:00Z">
        <w:r>
          <w:t xml:space="preserve"> for a detailed description.</w:t>
        </w:r>
      </w:ins>
    </w:p>
    <w:p w14:paraId="564183C4" w14:textId="5074FEB1" w:rsidR="008F7213" w:rsidRPr="00080C94" w:rsidRDefault="008F7213">
      <w:pPr>
        <w:pStyle w:val="Heading4"/>
        <w:ind w:right="4"/>
        <w:rPr>
          <w:ins w:id="7991" w:author="Simon Johnson" w:date="2021-03-09T15:24:00Z"/>
        </w:rPr>
        <w:pPrChange w:id="7992" w:author="Simon Johnson" w:date="2021-03-26T11:40:00Z">
          <w:pPr>
            <w:pStyle w:val="Heading4"/>
          </w:pPr>
        </w:pPrChange>
      </w:pPr>
      <w:bookmarkStart w:id="7993" w:name="_Toc71106465"/>
      <w:ins w:id="7994" w:author="Simon Johnson" w:date="2021-03-09T15:24:00Z">
        <w:r>
          <w:t>Messages Remaining</w:t>
        </w:r>
        <w:bookmarkEnd w:id="7993"/>
      </w:ins>
    </w:p>
    <w:p w14:paraId="60188D4C" w14:textId="3EB67898" w:rsidR="008F7213" w:rsidRDefault="008F7213">
      <w:pPr>
        <w:spacing w:after="307"/>
        <w:ind w:left="-15" w:right="4"/>
        <w:rPr>
          <w:ins w:id="7995" w:author="Simon Johnson" w:date="2021-03-09T15:27:00Z"/>
        </w:rPr>
        <w:pPrChange w:id="7996" w:author="Simon Johnson" w:date="2021-03-26T11:40:00Z">
          <w:pPr>
            <w:spacing w:after="307"/>
            <w:ind w:left="-15" w:right="990"/>
          </w:pPr>
        </w:pPrChange>
      </w:pPr>
      <w:ins w:id="7997" w:author="Simon Johnson" w:date="2021-03-09T15:25:00Z">
        <w:r>
          <w:t>The number of messages left when a client is sent back to sleep.  Optional - only used at the end of a client awake period.  Values can be:</w:t>
        </w:r>
      </w:ins>
    </w:p>
    <w:tbl>
      <w:tblPr>
        <w:tblStyle w:val="TableGrid"/>
        <w:tblW w:w="0" w:type="auto"/>
        <w:tblInd w:w="-15" w:type="dxa"/>
        <w:tblLook w:val="04A0" w:firstRow="1" w:lastRow="0" w:firstColumn="1" w:lastColumn="0" w:noHBand="0" w:noVBand="1"/>
        <w:tblPrChange w:id="7998" w:author="Simon Johnson" w:date="2021-03-09T15:29:00Z">
          <w:tblPr>
            <w:tblStyle w:val="TableGrid"/>
            <w:tblW w:w="0" w:type="auto"/>
            <w:tblInd w:w="-15" w:type="dxa"/>
            <w:tblLook w:val="04A0" w:firstRow="1" w:lastRow="0" w:firstColumn="1" w:lastColumn="0" w:noHBand="0" w:noVBand="1"/>
          </w:tblPr>
        </w:tblPrChange>
      </w:tblPr>
      <w:tblGrid>
        <w:gridCol w:w="4664"/>
        <w:gridCol w:w="4664"/>
        <w:tblGridChange w:id="7999">
          <w:tblGrid>
            <w:gridCol w:w="4675"/>
            <w:gridCol w:w="4675"/>
          </w:tblGrid>
        </w:tblGridChange>
      </w:tblGrid>
      <w:tr w:rsidR="008F7213" w14:paraId="55583BA8" w14:textId="77777777" w:rsidTr="008F7213">
        <w:trPr>
          <w:trHeight w:val="533"/>
          <w:ins w:id="8000" w:author="Simon Johnson" w:date="2021-03-09T15:27:00Z"/>
        </w:trPr>
        <w:tc>
          <w:tcPr>
            <w:tcW w:w="4664" w:type="dxa"/>
            <w:tcPrChange w:id="8001" w:author="Simon Johnson" w:date="2021-03-09T15:29:00Z">
              <w:tcPr>
                <w:tcW w:w="4675" w:type="dxa"/>
              </w:tcPr>
            </w:tcPrChange>
          </w:tcPr>
          <w:p w14:paraId="6482A238" w14:textId="769DECBE" w:rsidR="008F7213" w:rsidRPr="008F7213" w:rsidRDefault="008F7213">
            <w:pPr>
              <w:spacing w:after="307"/>
              <w:ind w:right="990"/>
              <w:jc w:val="center"/>
              <w:rPr>
                <w:ins w:id="8002" w:author="Simon Johnson" w:date="2021-03-09T15:27:00Z"/>
                <w:b/>
                <w:bCs/>
                <w:rPrChange w:id="8003" w:author="Simon Johnson" w:date="2021-03-09T15:27:00Z">
                  <w:rPr>
                    <w:ins w:id="8004" w:author="Simon Johnson" w:date="2021-03-09T15:27:00Z"/>
                  </w:rPr>
                </w:rPrChange>
              </w:rPr>
              <w:pPrChange w:id="8005" w:author="Ian Craggs" w:date="2021-03-09T15:27:00Z">
                <w:pPr>
                  <w:spacing w:after="307"/>
                  <w:ind w:right="990"/>
                </w:pPr>
              </w:pPrChange>
            </w:pPr>
            <w:ins w:id="8006" w:author="Simon Johnson" w:date="2021-03-09T15:27:00Z">
              <w:r w:rsidRPr="008F7213">
                <w:rPr>
                  <w:b/>
                  <w:bCs/>
                  <w:rPrChange w:id="8007" w:author="Simon Johnson" w:date="2021-03-09T15:27:00Z">
                    <w:rPr/>
                  </w:rPrChange>
                </w:rPr>
                <w:t>Allowed Value</w:t>
              </w:r>
            </w:ins>
            <w:ins w:id="8008" w:author="Simon Johnson" w:date="2021-03-09T15:30:00Z">
              <w:r>
                <w:rPr>
                  <w:b/>
                  <w:bCs/>
                </w:rPr>
                <w:t>s</w:t>
              </w:r>
            </w:ins>
          </w:p>
        </w:tc>
        <w:tc>
          <w:tcPr>
            <w:tcW w:w="4664" w:type="dxa"/>
            <w:tcPrChange w:id="8009" w:author="Simon Johnson" w:date="2021-03-09T15:29:00Z">
              <w:tcPr>
                <w:tcW w:w="4675" w:type="dxa"/>
              </w:tcPr>
            </w:tcPrChange>
          </w:tcPr>
          <w:p w14:paraId="029626B9" w14:textId="4C09625D" w:rsidR="008F7213" w:rsidRPr="008F7213" w:rsidRDefault="008F7213">
            <w:pPr>
              <w:spacing w:after="307"/>
              <w:ind w:right="990"/>
              <w:jc w:val="center"/>
              <w:rPr>
                <w:ins w:id="8010" w:author="Simon Johnson" w:date="2021-03-09T15:27:00Z"/>
                <w:b/>
                <w:bCs/>
                <w:rPrChange w:id="8011" w:author="Simon Johnson" w:date="2021-03-09T15:27:00Z">
                  <w:rPr>
                    <w:ins w:id="8012" w:author="Simon Johnson" w:date="2021-03-09T15:27:00Z"/>
                  </w:rPr>
                </w:rPrChange>
              </w:rPr>
              <w:pPrChange w:id="8013" w:author="Ian Craggs" w:date="2021-03-09T15:27:00Z">
                <w:pPr>
                  <w:spacing w:after="307"/>
                  <w:ind w:right="990"/>
                </w:pPr>
              </w:pPrChange>
            </w:pPr>
            <w:ins w:id="8014" w:author="Simon Johnson" w:date="2021-03-09T15:27:00Z">
              <w:r w:rsidRPr="008F7213">
                <w:rPr>
                  <w:b/>
                  <w:bCs/>
                  <w:rPrChange w:id="8015" w:author="Simon Johnson" w:date="2021-03-09T15:27:00Z">
                    <w:rPr/>
                  </w:rPrChange>
                </w:rPr>
                <w:t>Description</w:t>
              </w:r>
            </w:ins>
          </w:p>
        </w:tc>
      </w:tr>
      <w:tr w:rsidR="008F7213" w14:paraId="2F4EA3F4" w14:textId="77777777" w:rsidTr="008F7213">
        <w:trPr>
          <w:trHeight w:val="533"/>
          <w:ins w:id="8016" w:author="Simon Johnson" w:date="2021-03-09T15:27:00Z"/>
        </w:trPr>
        <w:tc>
          <w:tcPr>
            <w:tcW w:w="4664" w:type="dxa"/>
            <w:tcPrChange w:id="8017" w:author="Simon Johnson" w:date="2021-03-09T15:29:00Z">
              <w:tcPr>
                <w:tcW w:w="4675" w:type="dxa"/>
              </w:tcPr>
            </w:tcPrChange>
          </w:tcPr>
          <w:p w14:paraId="34F57B91" w14:textId="1F0F741C" w:rsidR="008F7213" w:rsidRDefault="008F7213">
            <w:pPr>
              <w:spacing w:after="100" w:afterAutospacing="1"/>
              <w:ind w:right="992"/>
              <w:jc w:val="center"/>
              <w:rPr>
                <w:ins w:id="8018" w:author="Simon Johnson" w:date="2021-03-09T15:27:00Z"/>
              </w:rPr>
              <w:pPrChange w:id="8019" w:author="Ian Craggs" w:date="2021-03-09T15:30:00Z">
                <w:pPr>
                  <w:spacing w:after="307"/>
                  <w:ind w:right="990"/>
                </w:pPr>
              </w:pPrChange>
            </w:pPr>
            <w:ins w:id="8020" w:author="Simon Johnson" w:date="2021-03-09T15:27:00Z">
              <w:r>
                <w:lastRenderedPageBreak/>
                <w:t>0</w:t>
              </w:r>
            </w:ins>
          </w:p>
        </w:tc>
        <w:tc>
          <w:tcPr>
            <w:tcW w:w="4664" w:type="dxa"/>
            <w:tcPrChange w:id="8021" w:author="Simon Johnson" w:date="2021-03-09T15:29:00Z">
              <w:tcPr>
                <w:tcW w:w="4675" w:type="dxa"/>
              </w:tcPr>
            </w:tcPrChange>
          </w:tcPr>
          <w:p w14:paraId="48924ADC" w14:textId="46F97188" w:rsidR="008F7213" w:rsidRDefault="008F7213">
            <w:pPr>
              <w:spacing w:after="100" w:afterAutospacing="1"/>
              <w:ind w:right="992"/>
              <w:rPr>
                <w:ins w:id="8022" w:author="Simon Johnson" w:date="2021-03-09T15:27:00Z"/>
              </w:rPr>
              <w:pPrChange w:id="8023" w:author="Ian Craggs" w:date="2021-03-09T15:30:00Z">
                <w:pPr>
                  <w:spacing w:after="307"/>
                  <w:ind w:right="990"/>
                </w:pPr>
              </w:pPrChange>
            </w:pPr>
            <w:ins w:id="8024" w:author="Simon Johnson" w:date="2021-03-09T15:27:00Z">
              <w:r>
                <w:t>No messages remain in the queue</w:t>
              </w:r>
            </w:ins>
          </w:p>
        </w:tc>
      </w:tr>
      <w:tr w:rsidR="008F7213" w14:paraId="54F9FBC6" w14:textId="77777777" w:rsidTr="008F7213">
        <w:trPr>
          <w:trHeight w:val="721"/>
          <w:ins w:id="8025" w:author="Simon Johnson" w:date="2021-03-09T15:27:00Z"/>
        </w:trPr>
        <w:tc>
          <w:tcPr>
            <w:tcW w:w="4664" w:type="dxa"/>
            <w:tcPrChange w:id="8026" w:author="Simon Johnson" w:date="2021-03-09T15:29:00Z">
              <w:tcPr>
                <w:tcW w:w="4675" w:type="dxa"/>
              </w:tcPr>
            </w:tcPrChange>
          </w:tcPr>
          <w:p w14:paraId="76F48CCC" w14:textId="0EB24512" w:rsidR="008F7213" w:rsidRDefault="008F7213">
            <w:pPr>
              <w:spacing w:after="100" w:afterAutospacing="1"/>
              <w:ind w:right="992"/>
              <w:jc w:val="center"/>
              <w:rPr>
                <w:ins w:id="8027" w:author="Simon Johnson" w:date="2021-03-09T15:27:00Z"/>
              </w:rPr>
              <w:pPrChange w:id="8028" w:author="Ian Craggs" w:date="2021-03-09T15:30:00Z">
                <w:pPr>
                  <w:spacing w:after="307"/>
                  <w:ind w:right="990"/>
                </w:pPr>
              </w:pPrChange>
            </w:pPr>
            <w:ins w:id="8029" w:author="Simon Johnson" w:date="2021-03-09T15:27:00Z">
              <w:r>
                <w:t>1 – 65534 (in</w:t>
              </w:r>
            </w:ins>
            <w:ins w:id="8030" w:author="Simon Johnson" w:date="2021-03-09T15:28:00Z">
              <w:r>
                <w:t>cl.)</w:t>
              </w:r>
            </w:ins>
          </w:p>
        </w:tc>
        <w:tc>
          <w:tcPr>
            <w:tcW w:w="4664" w:type="dxa"/>
            <w:tcPrChange w:id="8031" w:author="Simon Johnson" w:date="2021-03-09T15:29:00Z">
              <w:tcPr>
                <w:tcW w:w="4675" w:type="dxa"/>
              </w:tcPr>
            </w:tcPrChange>
          </w:tcPr>
          <w:p w14:paraId="1ECA610D" w14:textId="2C726630" w:rsidR="008F7213" w:rsidRDefault="008F7213">
            <w:pPr>
              <w:spacing w:after="100" w:afterAutospacing="1"/>
              <w:ind w:right="992"/>
              <w:rPr>
                <w:ins w:id="8032" w:author="Simon Johnson" w:date="2021-03-09T15:27:00Z"/>
              </w:rPr>
              <w:pPrChange w:id="8033" w:author="Ian Craggs" w:date="2021-03-09T15:30:00Z">
                <w:pPr>
                  <w:spacing w:after="307"/>
                  <w:ind w:right="990"/>
                </w:pPr>
              </w:pPrChange>
            </w:pPr>
            <w:ins w:id="8034" w:author="Simon Johnson" w:date="2021-03-09T15:28:00Z">
              <w:r>
                <w:t>The number of messages remaining in the queue</w:t>
              </w:r>
            </w:ins>
          </w:p>
        </w:tc>
      </w:tr>
      <w:tr w:rsidR="008F7213" w14:paraId="52259FBD" w14:textId="77777777" w:rsidTr="008F7213">
        <w:trPr>
          <w:trHeight w:val="703"/>
          <w:ins w:id="8035" w:author="Simon Johnson" w:date="2021-03-09T15:28:00Z"/>
        </w:trPr>
        <w:tc>
          <w:tcPr>
            <w:tcW w:w="4664" w:type="dxa"/>
            <w:tcPrChange w:id="8036" w:author="Simon Johnson" w:date="2021-03-09T15:29:00Z">
              <w:tcPr>
                <w:tcW w:w="4675" w:type="dxa"/>
              </w:tcPr>
            </w:tcPrChange>
          </w:tcPr>
          <w:p w14:paraId="5CFBC348" w14:textId="5E79B4D5" w:rsidR="008F7213" w:rsidRDefault="008F7213">
            <w:pPr>
              <w:spacing w:after="100" w:afterAutospacing="1"/>
              <w:ind w:right="992"/>
              <w:jc w:val="center"/>
              <w:rPr>
                <w:ins w:id="8037" w:author="Simon Johnson" w:date="2021-03-09T15:28:00Z"/>
              </w:rPr>
              <w:pPrChange w:id="8038" w:author="Ian Craggs" w:date="2021-03-09T15:30:00Z">
                <w:pPr>
                  <w:spacing w:after="307"/>
                  <w:ind w:right="990"/>
                </w:pPr>
              </w:pPrChange>
            </w:pPr>
            <w:ins w:id="8039" w:author="Simon Johnson" w:date="2021-03-09T15:28:00Z">
              <w:r>
                <w:t>65535 (0xFFFF)</w:t>
              </w:r>
            </w:ins>
          </w:p>
        </w:tc>
        <w:tc>
          <w:tcPr>
            <w:tcW w:w="4664" w:type="dxa"/>
            <w:tcPrChange w:id="8040" w:author="Simon Johnson" w:date="2021-03-09T15:29:00Z">
              <w:tcPr>
                <w:tcW w:w="4675" w:type="dxa"/>
              </w:tcPr>
            </w:tcPrChange>
          </w:tcPr>
          <w:p w14:paraId="417F77D9" w14:textId="62FC4CF3" w:rsidR="008F7213" w:rsidRDefault="008F7213">
            <w:pPr>
              <w:spacing w:after="100" w:afterAutospacing="1"/>
              <w:ind w:right="992"/>
              <w:rPr>
                <w:ins w:id="8041" w:author="Simon Johnson" w:date="2021-03-09T15:28:00Z"/>
              </w:rPr>
              <w:pPrChange w:id="8042" w:author="Ian Craggs" w:date="2021-03-09T15:30:00Z">
                <w:pPr>
                  <w:spacing w:after="307"/>
                  <w:ind w:right="990"/>
                </w:pPr>
              </w:pPrChange>
            </w:pPr>
            <w:ins w:id="8043" w:author="Simon Johnson" w:date="2021-03-09T15:28:00Z">
              <w:r>
                <w:t xml:space="preserve">An unspecified </w:t>
              </w:r>
            </w:ins>
            <w:ins w:id="8044" w:author="Simon Johnson" w:date="2021-03-09T15:29:00Z">
              <w:r>
                <w:t xml:space="preserve">positive </w:t>
              </w:r>
            </w:ins>
            <w:ins w:id="8045" w:author="Simon Johnson" w:date="2021-03-09T15:28:00Z">
              <w:r>
                <w:t>number of messages remain in the queu</w:t>
              </w:r>
            </w:ins>
            <w:ins w:id="8046" w:author="Simon Johnson" w:date="2021-03-09T15:29:00Z">
              <w:r>
                <w:t>e greater than 0.</w:t>
              </w:r>
            </w:ins>
          </w:p>
        </w:tc>
      </w:tr>
    </w:tbl>
    <w:p w14:paraId="18612D04" w14:textId="2BAA9CFB" w:rsidR="008F7213" w:rsidDel="008F7213" w:rsidRDefault="008F7213" w:rsidP="00C84FE9">
      <w:pPr>
        <w:pStyle w:val="Heading3"/>
        <w:keepLines/>
        <w:spacing w:before="0" w:after="77" w:line="259" w:lineRule="auto"/>
        <w:ind w:left="682" w:hanging="697"/>
        <w:rPr>
          <w:del w:id="8047" w:author="Simon Johnson" w:date="2021-03-09T15:29:00Z"/>
        </w:rPr>
      </w:pPr>
    </w:p>
    <w:p w14:paraId="4B551D54" w14:textId="77777777" w:rsidR="008F7213" w:rsidRPr="008F7213" w:rsidRDefault="008F7213">
      <w:pPr>
        <w:rPr>
          <w:ins w:id="8048" w:author="Simon Johnson" w:date="2021-03-09T15:29:00Z"/>
        </w:rPr>
        <w:pPrChange w:id="8049" w:author="Simon Johnson" w:date="2021-03-09T15:29:00Z">
          <w:pPr>
            <w:spacing w:after="307"/>
            <w:ind w:left="-15" w:right="990" w:firstLine="299"/>
          </w:pPr>
        </w:pPrChange>
      </w:pPr>
    </w:p>
    <w:p w14:paraId="26C45DB0" w14:textId="3520D674" w:rsidR="00C84FE9" w:rsidRDefault="6149D1D0" w:rsidP="00C84FE9">
      <w:pPr>
        <w:pStyle w:val="Heading3"/>
        <w:keepLines/>
        <w:spacing w:before="0" w:after="77" w:line="259" w:lineRule="auto"/>
        <w:ind w:left="682" w:hanging="697"/>
        <w:rPr>
          <w:ins w:id="8050" w:author="Simon Johnson" w:date="2021-03-01T15:20:00Z"/>
        </w:rPr>
      </w:pPr>
      <w:bookmarkStart w:id="8051" w:name="_Toc42711"/>
      <w:bookmarkStart w:id="8052" w:name="_Toc71106466"/>
      <w:r>
        <w:t>DISCONNECT</w:t>
      </w:r>
      <w:bookmarkEnd w:id="8051"/>
      <w:bookmarkEnd w:id="8052"/>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BB2188" w:rsidRPr="00E661CA" w14:paraId="48BBE9DF" w14:textId="77777777" w:rsidTr="00405798">
        <w:trPr>
          <w:ins w:id="8053" w:author="Simon Johnson" w:date="2021-03-01T15:20:00Z"/>
        </w:trPr>
        <w:tc>
          <w:tcPr>
            <w:tcW w:w="1271" w:type="dxa"/>
          </w:tcPr>
          <w:p w14:paraId="6CF0D39F" w14:textId="77777777" w:rsidR="00BB2188" w:rsidRPr="00E661CA" w:rsidRDefault="00BB2188" w:rsidP="00405798">
            <w:pPr>
              <w:jc w:val="center"/>
              <w:rPr>
                <w:ins w:id="8054" w:author="Simon Johnson" w:date="2021-03-01T15:20:00Z"/>
                <w:b/>
                <w:bCs/>
              </w:rPr>
            </w:pPr>
            <w:ins w:id="8055" w:author="Simon Johnson" w:date="2021-03-01T15:20:00Z">
              <w:r w:rsidRPr="00E661CA">
                <w:rPr>
                  <w:b/>
                  <w:bCs/>
                </w:rPr>
                <w:t>Bit</w:t>
              </w:r>
            </w:ins>
          </w:p>
        </w:tc>
        <w:tc>
          <w:tcPr>
            <w:tcW w:w="806" w:type="dxa"/>
          </w:tcPr>
          <w:p w14:paraId="6DF367B4" w14:textId="77777777" w:rsidR="00BB2188" w:rsidRPr="00E661CA" w:rsidRDefault="00BB2188" w:rsidP="00405798">
            <w:pPr>
              <w:jc w:val="center"/>
              <w:rPr>
                <w:ins w:id="8056" w:author="Simon Johnson" w:date="2021-03-01T15:20:00Z"/>
                <w:b/>
                <w:bCs/>
              </w:rPr>
            </w:pPr>
            <w:ins w:id="8057" w:author="Simon Johnson" w:date="2021-03-01T15:20:00Z">
              <w:r w:rsidRPr="00E661CA">
                <w:rPr>
                  <w:b/>
                  <w:bCs/>
                </w:rPr>
                <w:t>7</w:t>
              </w:r>
            </w:ins>
          </w:p>
        </w:tc>
        <w:tc>
          <w:tcPr>
            <w:tcW w:w="1039" w:type="dxa"/>
          </w:tcPr>
          <w:p w14:paraId="2DDE68CA" w14:textId="77777777" w:rsidR="00BB2188" w:rsidRPr="00E661CA" w:rsidRDefault="00BB2188" w:rsidP="00405798">
            <w:pPr>
              <w:jc w:val="center"/>
              <w:rPr>
                <w:ins w:id="8058" w:author="Simon Johnson" w:date="2021-03-01T15:20:00Z"/>
                <w:b/>
                <w:bCs/>
              </w:rPr>
            </w:pPr>
            <w:ins w:id="8059" w:author="Simon Johnson" w:date="2021-03-01T15:20:00Z">
              <w:r w:rsidRPr="00E661CA">
                <w:rPr>
                  <w:b/>
                  <w:bCs/>
                </w:rPr>
                <w:t>6</w:t>
              </w:r>
            </w:ins>
          </w:p>
        </w:tc>
        <w:tc>
          <w:tcPr>
            <w:tcW w:w="1039" w:type="dxa"/>
          </w:tcPr>
          <w:p w14:paraId="4866E5B9" w14:textId="77777777" w:rsidR="00BB2188" w:rsidRPr="00E661CA" w:rsidRDefault="00BB2188" w:rsidP="00405798">
            <w:pPr>
              <w:jc w:val="center"/>
              <w:rPr>
                <w:ins w:id="8060" w:author="Simon Johnson" w:date="2021-03-01T15:20:00Z"/>
                <w:b/>
                <w:bCs/>
              </w:rPr>
            </w:pPr>
            <w:ins w:id="8061" w:author="Simon Johnson" w:date="2021-03-01T15:20:00Z">
              <w:r w:rsidRPr="00E661CA">
                <w:rPr>
                  <w:b/>
                  <w:bCs/>
                </w:rPr>
                <w:t>5</w:t>
              </w:r>
            </w:ins>
          </w:p>
        </w:tc>
        <w:tc>
          <w:tcPr>
            <w:tcW w:w="1039" w:type="dxa"/>
          </w:tcPr>
          <w:p w14:paraId="2E87C9F7" w14:textId="77777777" w:rsidR="00BB2188" w:rsidRPr="00E661CA" w:rsidRDefault="00BB2188" w:rsidP="00405798">
            <w:pPr>
              <w:jc w:val="center"/>
              <w:rPr>
                <w:ins w:id="8062" w:author="Simon Johnson" w:date="2021-03-01T15:20:00Z"/>
                <w:b/>
                <w:bCs/>
              </w:rPr>
            </w:pPr>
            <w:ins w:id="8063" w:author="Simon Johnson" w:date="2021-03-01T15:20:00Z">
              <w:r w:rsidRPr="00E661CA">
                <w:rPr>
                  <w:b/>
                  <w:bCs/>
                </w:rPr>
                <w:t>4</w:t>
              </w:r>
            </w:ins>
          </w:p>
        </w:tc>
        <w:tc>
          <w:tcPr>
            <w:tcW w:w="1039" w:type="dxa"/>
          </w:tcPr>
          <w:p w14:paraId="2A5BE7D1" w14:textId="77777777" w:rsidR="00BB2188" w:rsidRPr="00E661CA" w:rsidRDefault="00BB2188" w:rsidP="00405798">
            <w:pPr>
              <w:jc w:val="center"/>
              <w:rPr>
                <w:ins w:id="8064" w:author="Simon Johnson" w:date="2021-03-01T15:20:00Z"/>
                <w:b/>
                <w:bCs/>
              </w:rPr>
            </w:pPr>
            <w:ins w:id="8065" w:author="Simon Johnson" w:date="2021-03-01T15:20:00Z">
              <w:r w:rsidRPr="00E661CA">
                <w:rPr>
                  <w:b/>
                  <w:bCs/>
                </w:rPr>
                <w:t>3</w:t>
              </w:r>
            </w:ins>
          </w:p>
        </w:tc>
        <w:tc>
          <w:tcPr>
            <w:tcW w:w="1039" w:type="dxa"/>
          </w:tcPr>
          <w:p w14:paraId="22D903A9" w14:textId="77777777" w:rsidR="00BB2188" w:rsidRPr="00E661CA" w:rsidRDefault="00BB2188" w:rsidP="00405798">
            <w:pPr>
              <w:jc w:val="center"/>
              <w:rPr>
                <w:ins w:id="8066" w:author="Simon Johnson" w:date="2021-03-01T15:20:00Z"/>
                <w:b/>
                <w:bCs/>
              </w:rPr>
            </w:pPr>
            <w:ins w:id="8067" w:author="Simon Johnson" w:date="2021-03-01T15:20:00Z">
              <w:r w:rsidRPr="00E661CA">
                <w:rPr>
                  <w:b/>
                  <w:bCs/>
                </w:rPr>
                <w:t>2</w:t>
              </w:r>
            </w:ins>
          </w:p>
        </w:tc>
        <w:tc>
          <w:tcPr>
            <w:tcW w:w="1039" w:type="dxa"/>
          </w:tcPr>
          <w:p w14:paraId="7A6E2FDA" w14:textId="77777777" w:rsidR="00BB2188" w:rsidRPr="00E661CA" w:rsidRDefault="00BB2188" w:rsidP="00405798">
            <w:pPr>
              <w:jc w:val="center"/>
              <w:rPr>
                <w:ins w:id="8068" w:author="Simon Johnson" w:date="2021-03-01T15:20:00Z"/>
                <w:b/>
                <w:bCs/>
              </w:rPr>
            </w:pPr>
            <w:ins w:id="8069" w:author="Simon Johnson" w:date="2021-03-01T15:20:00Z">
              <w:r w:rsidRPr="00E661CA">
                <w:rPr>
                  <w:b/>
                  <w:bCs/>
                </w:rPr>
                <w:t>1</w:t>
              </w:r>
            </w:ins>
          </w:p>
        </w:tc>
        <w:tc>
          <w:tcPr>
            <w:tcW w:w="1039" w:type="dxa"/>
          </w:tcPr>
          <w:p w14:paraId="702EA6A5" w14:textId="77777777" w:rsidR="00BB2188" w:rsidRPr="00E661CA" w:rsidRDefault="00BB2188" w:rsidP="00405798">
            <w:pPr>
              <w:jc w:val="center"/>
              <w:rPr>
                <w:ins w:id="8070" w:author="Simon Johnson" w:date="2021-03-01T15:20:00Z"/>
                <w:b/>
                <w:bCs/>
              </w:rPr>
            </w:pPr>
            <w:ins w:id="8071" w:author="Simon Johnson" w:date="2021-03-01T15:20:00Z">
              <w:r w:rsidRPr="00E661CA">
                <w:rPr>
                  <w:b/>
                  <w:bCs/>
                </w:rPr>
                <w:t>0</w:t>
              </w:r>
            </w:ins>
          </w:p>
        </w:tc>
      </w:tr>
      <w:tr w:rsidR="00BB2188" w14:paraId="548D2472" w14:textId="77777777" w:rsidTr="00405798">
        <w:trPr>
          <w:ins w:id="8072" w:author="Simon Johnson" w:date="2021-03-01T15:20:00Z"/>
        </w:trPr>
        <w:tc>
          <w:tcPr>
            <w:tcW w:w="1271" w:type="dxa"/>
          </w:tcPr>
          <w:p w14:paraId="6C07F96F" w14:textId="77777777" w:rsidR="00BB2188" w:rsidRDefault="00BB2188" w:rsidP="00405798">
            <w:pPr>
              <w:rPr>
                <w:ins w:id="8073" w:author="Simon Johnson" w:date="2021-03-01T15:20:00Z"/>
              </w:rPr>
            </w:pPr>
            <w:ins w:id="8074" w:author="Simon Johnson" w:date="2021-03-01T15:20:00Z">
              <w:r>
                <w:t>Byte 1</w:t>
              </w:r>
            </w:ins>
          </w:p>
        </w:tc>
        <w:tc>
          <w:tcPr>
            <w:tcW w:w="8079" w:type="dxa"/>
            <w:gridSpan w:val="8"/>
          </w:tcPr>
          <w:p w14:paraId="08F906F9" w14:textId="77777777" w:rsidR="00BB2188" w:rsidRDefault="00BB2188" w:rsidP="00405798">
            <w:pPr>
              <w:jc w:val="center"/>
              <w:rPr>
                <w:ins w:id="8075" w:author="Simon Johnson" w:date="2021-03-01T15:20:00Z"/>
              </w:rPr>
            </w:pPr>
            <w:ins w:id="8076" w:author="Simon Johnson" w:date="2021-03-01T15:20:00Z">
              <w:r>
                <w:t>Length</w:t>
              </w:r>
            </w:ins>
          </w:p>
        </w:tc>
      </w:tr>
      <w:tr w:rsidR="00BB2188" w14:paraId="564688C5" w14:textId="77777777" w:rsidTr="00405798">
        <w:trPr>
          <w:ins w:id="8077" w:author="Simon Johnson" w:date="2021-03-01T15:20:00Z"/>
        </w:trPr>
        <w:tc>
          <w:tcPr>
            <w:tcW w:w="1271" w:type="dxa"/>
          </w:tcPr>
          <w:p w14:paraId="45BC06C6" w14:textId="77777777" w:rsidR="00BB2188" w:rsidRDefault="00BB2188" w:rsidP="00405798">
            <w:pPr>
              <w:rPr>
                <w:ins w:id="8078" w:author="Simon Johnson" w:date="2021-03-01T15:20:00Z"/>
              </w:rPr>
            </w:pPr>
            <w:ins w:id="8079" w:author="Simon Johnson" w:date="2021-03-01T15:20:00Z">
              <w:r>
                <w:t>Byte 2</w:t>
              </w:r>
            </w:ins>
          </w:p>
        </w:tc>
        <w:tc>
          <w:tcPr>
            <w:tcW w:w="8079" w:type="dxa"/>
            <w:gridSpan w:val="8"/>
          </w:tcPr>
          <w:p w14:paraId="595CC035" w14:textId="77777777" w:rsidR="00BB2188" w:rsidRDefault="00BB2188" w:rsidP="00405798">
            <w:pPr>
              <w:jc w:val="center"/>
              <w:rPr>
                <w:ins w:id="8080" w:author="Simon Johnson" w:date="2021-03-01T15:20:00Z"/>
              </w:rPr>
            </w:pPr>
            <w:ins w:id="8081" w:author="Simon Johnson" w:date="2021-03-01T15:20:00Z">
              <w:r>
                <w:t>Packet Type</w:t>
              </w:r>
            </w:ins>
          </w:p>
        </w:tc>
      </w:tr>
      <w:tr w:rsidR="00BB2188" w14:paraId="5F57B3C1" w14:textId="77777777" w:rsidTr="00405798">
        <w:trPr>
          <w:ins w:id="8082" w:author="Simon Johnson" w:date="2021-03-01T15:20:00Z"/>
        </w:trPr>
        <w:tc>
          <w:tcPr>
            <w:tcW w:w="1271" w:type="dxa"/>
          </w:tcPr>
          <w:p w14:paraId="711176AA" w14:textId="79003E6A" w:rsidR="00BB2188" w:rsidRDefault="00BB2188" w:rsidP="00405798">
            <w:pPr>
              <w:rPr>
                <w:ins w:id="8083" w:author="Simon Johnson" w:date="2021-03-01T15:20:00Z"/>
              </w:rPr>
            </w:pPr>
            <w:ins w:id="8084" w:author="Simon Johnson" w:date="2021-03-01T15:20:00Z">
              <w:r>
                <w:t>Byte 3</w:t>
              </w:r>
            </w:ins>
          </w:p>
        </w:tc>
        <w:tc>
          <w:tcPr>
            <w:tcW w:w="8079" w:type="dxa"/>
            <w:gridSpan w:val="8"/>
          </w:tcPr>
          <w:p w14:paraId="46023FD5" w14:textId="0FE0EEFE" w:rsidR="00BB2188" w:rsidRDefault="00BB2188" w:rsidP="00405798">
            <w:pPr>
              <w:jc w:val="center"/>
              <w:rPr>
                <w:ins w:id="8085" w:author="Simon Johnson" w:date="2021-03-01T15:20:00Z"/>
              </w:rPr>
            </w:pPr>
            <w:ins w:id="8086" w:author="Simon Johnson" w:date="2021-03-01T15:20:00Z">
              <w:r>
                <w:t>Return Code</w:t>
              </w:r>
            </w:ins>
            <w:ins w:id="8087" w:author="Simon Johnson" w:date="2021-03-01T15:30:00Z">
              <w:r w:rsidR="00EF3434">
                <w:t xml:space="preserve"> (optional)</w:t>
              </w:r>
            </w:ins>
          </w:p>
        </w:tc>
      </w:tr>
      <w:tr w:rsidR="00BB2188" w14:paraId="758C99B4" w14:textId="77777777" w:rsidTr="00405798">
        <w:trPr>
          <w:ins w:id="8088" w:author="Simon Johnson" w:date="2021-03-01T15:20:00Z"/>
        </w:trPr>
        <w:tc>
          <w:tcPr>
            <w:tcW w:w="1271" w:type="dxa"/>
          </w:tcPr>
          <w:p w14:paraId="18C03C86" w14:textId="64ED401A" w:rsidR="00BB2188" w:rsidRDefault="00BB2188" w:rsidP="00405798">
            <w:pPr>
              <w:rPr>
                <w:ins w:id="8089" w:author="Simon Johnson" w:date="2021-03-01T15:20:00Z"/>
              </w:rPr>
            </w:pPr>
            <w:ins w:id="8090" w:author="Simon Johnson" w:date="2021-03-01T15:20:00Z">
              <w:r>
                <w:t>Byte 4</w:t>
              </w:r>
            </w:ins>
          </w:p>
        </w:tc>
        <w:tc>
          <w:tcPr>
            <w:tcW w:w="8079" w:type="dxa"/>
            <w:gridSpan w:val="8"/>
          </w:tcPr>
          <w:p w14:paraId="21DEA5D5" w14:textId="7ABC5CD9" w:rsidR="00BB2188" w:rsidRDefault="00BB2188" w:rsidP="00405798">
            <w:pPr>
              <w:jc w:val="center"/>
              <w:rPr>
                <w:ins w:id="8091" w:author="Simon Johnson" w:date="2021-03-01T15:20:00Z"/>
              </w:rPr>
            </w:pPr>
            <w:ins w:id="8092" w:author="Simon Johnson" w:date="2021-03-01T15:20:00Z">
              <w:r>
                <w:t>Session Expiry Inter</w:t>
              </w:r>
            </w:ins>
            <w:ins w:id="8093" w:author="Simon Johnson" w:date="2021-03-01T15:21:00Z">
              <w:r>
                <w:t>val MSB (optional)</w:t>
              </w:r>
            </w:ins>
          </w:p>
        </w:tc>
      </w:tr>
      <w:tr w:rsidR="00BB2188" w14:paraId="458FD346" w14:textId="77777777" w:rsidTr="00405798">
        <w:trPr>
          <w:ins w:id="8094" w:author="Simon Johnson" w:date="2021-03-01T15:21:00Z"/>
        </w:trPr>
        <w:tc>
          <w:tcPr>
            <w:tcW w:w="1271" w:type="dxa"/>
          </w:tcPr>
          <w:p w14:paraId="4D8CFBA4" w14:textId="04732CB6" w:rsidR="00BB2188" w:rsidRDefault="00BB2188" w:rsidP="00BB2188">
            <w:pPr>
              <w:rPr>
                <w:ins w:id="8095" w:author="Simon Johnson" w:date="2021-03-01T15:21:00Z"/>
              </w:rPr>
            </w:pPr>
            <w:ins w:id="8096" w:author="Simon Johnson" w:date="2021-03-01T15:21:00Z">
              <w:r>
                <w:t>Byte 5</w:t>
              </w:r>
            </w:ins>
          </w:p>
        </w:tc>
        <w:tc>
          <w:tcPr>
            <w:tcW w:w="8079" w:type="dxa"/>
            <w:gridSpan w:val="8"/>
          </w:tcPr>
          <w:p w14:paraId="349EA795" w14:textId="1F03F150" w:rsidR="00BB2188" w:rsidRDefault="00BB2188" w:rsidP="00BB2188">
            <w:pPr>
              <w:jc w:val="center"/>
              <w:rPr>
                <w:ins w:id="8097" w:author="Simon Johnson" w:date="2021-03-01T15:21:00Z"/>
              </w:rPr>
            </w:pPr>
            <w:ins w:id="8098" w:author="Simon Johnson" w:date="2021-03-01T15:21:00Z">
              <w:r>
                <w:t>Session Expiry Interval (optional)</w:t>
              </w:r>
            </w:ins>
          </w:p>
        </w:tc>
      </w:tr>
      <w:tr w:rsidR="00BB2188" w14:paraId="2D059BB7" w14:textId="77777777" w:rsidTr="00405798">
        <w:trPr>
          <w:ins w:id="8099" w:author="Simon Johnson" w:date="2021-03-01T15:21:00Z"/>
        </w:trPr>
        <w:tc>
          <w:tcPr>
            <w:tcW w:w="1271" w:type="dxa"/>
          </w:tcPr>
          <w:p w14:paraId="71602CB1" w14:textId="10627F82" w:rsidR="00BB2188" w:rsidRDefault="00BB2188" w:rsidP="00BB2188">
            <w:pPr>
              <w:rPr>
                <w:ins w:id="8100" w:author="Simon Johnson" w:date="2021-03-01T15:21:00Z"/>
              </w:rPr>
            </w:pPr>
            <w:ins w:id="8101" w:author="Simon Johnson" w:date="2021-03-01T15:21:00Z">
              <w:r>
                <w:t>Byte 6</w:t>
              </w:r>
            </w:ins>
          </w:p>
        </w:tc>
        <w:tc>
          <w:tcPr>
            <w:tcW w:w="8079" w:type="dxa"/>
            <w:gridSpan w:val="8"/>
          </w:tcPr>
          <w:p w14:paraId="119F72D9" w14:textId="4B2472BB" w:rsidR="00BB2188" w:rsidRDefault="00BB2188" w:rsidP="00BB2188">
            <w:pPr>
              <w:jc w:val="center"/>
              <w:rPr>
                <w:ins w:id="8102" w:author="Simon Johnson" w:date="2021-03-01T15:21:00Z"/>
              </w:rPr>
            </w:pPr>
            <w:ins w:id="8103" w:author="Simon Johnson" w:date="2021-03-01T15:21:00Z">
              <w:r>
                <w:t>Session Expiry Interval (optional)</w:t>
              </w:r>
            </w:ins>
          </w:p>
        </w:tc>
      </w:tr>
      <w:tr w:rsidR="00BB2188" w14:paraId="49BE523C" w14:textId="77777777" w:rsidTr="00405798">
        <w:trPr>
          <w:ins w:id="8104" w:author="Simon Johnson" w:date="2021-03-01T15:21:00Z"/>
        </w:trPr>
        <w:tc>
          <w:tcPr>
            <w:tcW w:w="1271" w:type="dxa"/>
          </w:tcPr>
          <w:p w14:paraId="36F17C70" w14:textId="3F8D926C" w:rsidR="00BB2188" w:rsidRDefault="00BB2188" w:rsidP="00BB2188">
            <w:pPr>
              <w:rPr>
                <w:ins w:id="8105" w:author="Simon Johnson" w:date="2021-03-01T15:21:00Z"/>
              </w:rPr>
            </w:pPr>
            <w:ins w:id="8106" w:author="Simon Johnson" w:date="2021-03-01T15:21:00Z">
              <w:r>
                <w:t>Byte 7</w:t>
              </w:r>
            </w:ins>
          </w:p>
        </w:tc>
        <w:tc>
          <w:tcPr>
            <w:tcW w:w="8079" w:type="dxa"/>
            <w:gridSpan w:val="8"/>
          </w:tcPr>
          <w:p w14:paraId="693FA588" w14:textId="3E5E77C4" w:rsidR="00BB2188" w:rsidRDefault="00BB2188" w:rsidP="00BB2188">
            <w:pPr>
              <w:jc w:val="center"/>
              <w:rPr>
                <w:ins w:id="8107" w:author="Simon Johnson" w:date="2021-03-01T15:21:00Z"/>
              </w:rPr>
            </w:pPr>
            <w:ins w:id="8108" w:author="Simon Johnson" w:date="2021-03-01T15:21:00Z">
              <w:r>
                <w:t>Session Expiry Interval LSB (optional)</w:t>
              </w:r>
            </w:ins>
          </w:p>
        </w:tc>
      </w:tr>
      <w:tr w:rsidR="00BB2188" w14:paraId="4544B3EC" w14:textId="77777777" w:rsidTr="00405798">
        <w:trPr>
          <w:ins w:id="8109" w:author="Simon Johnson" w:date="2021-03-01T15:21:00Z"/>
        </w:trPr>
        <w:tc>
          <w:tcPr>
            <w:tcW w:w="1271" w:type="dxa"/>
          </w:tcPr>
          <w:p w14:paraId="0846D8B2" w14:textId="6546DF8F" w:rsidR="00BB2188" w:rsidRDefault="00BB2188" w:rsidP="00BB2188">
            <w:pPr>
              <w:rPr>
                <w:ins w:id="8110" w:author="Simon Johnson" w:date="2021-03-01T15:21:00Z"/>
              </w:rPr>
            </w:pPr>
            <w:ins w:id="8111" w:author="Simon Johnson" w:date="2021-03-01T15:21:00Z">
              <w:r>
                <w:t>Byte 8 … N</w:t>
              </w:r>
            </w:ins>
          </w:p>
        </w:tc>
        <w:tc>
          <w:tcPr>
            <w:tcW w:w="8079" w:type="dxa"/>
            <w:gridSpan w:val="8"/>
          </w:tcPr>
          <w:p w14:paraId="20F3D525" w14:textId="3AFB87EA" w:rsidR="00BB2188" w:rsidRDefault="00BB2188" w:rsidP="00BB2188">
            <w:pPr>
              <w:jc w:val="center"/>
              <w:rPr>
                <w:ins w:id="8112" w:author="Simon Johnson" w:date="2021-03-01T15:21:00Z"/>
              </w:rPr>
            </w:pPr>
            <w:ins w:id="8113" w:author="Simon Johnson" w:date="2021-03-01T15:21:00Z">
              <w:r>
                <w:t>Reason String (optional)</w:t>
              </w:r>
            </w:ins>
          </w:p>
        </w:tc>
      </w:tr>
    </w:tbl>
    <w:p w14:paraId="50E2C298" w14:textId="0457BB7E" w:rsidR="00BB2188" w:rsidRPr="00BB2188" w:rsidDel="00BB2188" w:rsidRDefault="00BB2188">
      <w:pPr>
        <w:rPr>
          <w:del w:id="8114" w:author="Simon Johnson" w:date="2021-03-01T15:22:00Z"/>
        </w:rPr>
        <w:pPrChange w:id="8115" w:author="Simon Johnson" w:date="2021-03-01T15:20:00Z">
          <w:pPr>
            <w:pStyle w:val="Heading3"/>
            <w:keepLines/>
            <w:spacing w:before="0" w:after="77" w:line="259" w:lineRule="auto"/>
            <w:ind w:left="682" w:hanging="697"/>
          </w:pPr>
        </w:pPrChange>
      </w:pPr>
    </w:p>
    <w:tbl>
      <w:tblPr>
        <w:tblStyle w:val="TableGrid0"/>
        <w:tblW w:w="7845" w:type="dxa"/>
        <w:jc w:val="center"/>
        <w:tblInd w:w="0" w:type="dxa"/>
        <w:tblCellMar>
          <w:top w:w="30" w:type="dxa"/>
          <w:left w:w="120" w:type="dxa"/>
          <w:right w:w="115" w:type="dxa"/>
        </w:tblCellMar>
        <w:tblLook w:val="04A0" w:firstRow="1" w:lastRow="0" w:firstColumn="1" w:lastColumn="0" w:noHBand="0" w:noVBand="1"/>
        <w:tblPrChange w:id="8116" w:author="Ian Craggs" w:date="2021-02-22T14:01:00Z">
          <w:tblPr>
            <w:tblStyle w:val="TableGrid0"/>
            <w:tblW w:w="3679" w:type="dxa"/>
            <w:tblInd w:w="2661" w:type="dxa"/>
            <w:tblLook w:val="04A0" w:firstRow="1" w:lastRow="0" w:firstColumn="1" w:lastColumn="0" w:noHBand="0" w:noVBand="1"/>
          </w:tblPr>
        </w:tblPrChange>
      </w:tblPr>
      <w:tblGrid>
        <w:gridCol w:w="961"/>
        <w:gridCol w:w="1140"/>
        <w:gridCol w:w="1422"/>
        <w:gridCol w:w="3182"/>
        <w:gridCol w:w="1568"/>
        <w:tblGridChange w:id="8117">
          <w:tblGrid>
            <w:gridCol w:w="961"/>
            <w:gridCol w:w="1140"/>
            <w:gridCol w:w="1578"/>
            <w:gridCol w:w="360"/>
            <w:gridCol w:w="360"/>
          </w:tblGrid>
        </w:tblGridChange>
      </w:tblGrid>
      <w:tr w:rsidR="00C84FE9" w:rsidDel="00BB2188" w14:paraId="43836367" w14:textId="3141D1B9" w:rsidTr="293E74FE">
        <w:trPr>
          <w:trHeight w:val="245"/>
          <w:jc w:val="center"/>
          <w:del w:id="8118" w:author="Simon Johnson" w:date="2021-03-01T15:22:00Z"/>
          <w:trPrChange w:id="8119" w:author="Ian Craggs" w:date="2021-02-22T14:01:00Z">
            <w:trPr>
              <w:trHeight w:val="245"/>
            </w:trPr>
          </w:trPrChange>
        </w:trPr>
        <w:tc>
          <w:tcPr>
            <w:tcW w:w="1095" w:type="dxa"/>
            <w:tcBorders>
              <w:top w:val="single" w:sz="3" w:space="0" w:color="000000" w:themeColor="text1"/>
              <w:left w:val="single" w:sz="3" w:space="0" w:color="000000" w:themeColor="text1"/>
              <w:bottom w:val="nil"/>
              <w:right w:val="single" w:sz="3" w:space="0" w:color="000000" w:themeColor="text1"/>
            </w:tcBorders>
            <w:tcPrChange w:id="8120" w:author="Ian Craggs" w:date="2021-02-22T14:01:00Z">
              <w:tcPr>
                <w:tcW w:w="961" w:type="dxa"/>
                <w:tcBorders>
                  <w:top w:val="single" w:sz="3" w:space="0" w:color="000000" w:themeColor="text1"/>
                  <w:left w:val="single" w:sz="3" w:space="0" w:color="000000" w:themeColor="text1"/>
                  <w:bottom w:val="nil"/>
                  <w:right w:val="single" w:sz="3" w:space="0" w:color="000000" w:themeColor="text1"/>
                </w:tcBorders>
              </w:tcPr>
            </w:tcPrChange>
          </w:tcPr>
          <w:p w14:paraId="564AE002" w14:textId="593F55AE" w:rsidR="00C84FE9" w:rsidDel="00BB2188" w:rsidRDefault="00C84FE9" w:rsidP="00C84FE9">
            <w:pPr>
              <w:spacing w:after="0" w:line="259" w:lineRule="auto"/>
              <w:ind w:left="53"/>
              <w:rPr>
                <w:del w:id="8121" w:author="Simon Johnson" w:date="2021-03-01T15:22:00Z"/>
              </w:rPr>
            </w:pPr>
            <w:del w:id="8122" w:author="Simon Johnson" w:date="2021-03-01T15:22:00Z">
              <w:r w:rsidDel="00BB2188">
                <w:delText>Length</w:delText>
              </w:r>
            </w:del>
          </w:p>
        </w:tc>
        <w:tc>
          <w:tcPr>
            <w:tcW w:w="1215" w:type="dxa"/>
            <w:tcBorders>
              <w:top w:val="single" w:sz="3" w:space="0" w:color="000000" w:themeColor="text1"/>
              <w:left w:val="single" w:sz="3" w:space="0" w:color="000000" w:themeColor="text1"/>
              <w:bottom w:val="nil"/>
              <w:right w:val="single" w:sz="3" w:space="0" w:color="000000" w:themeColor="text1"/>
            </w:tcBorders>
            <w:tcPrChange w:id="8123" w:author="Ian Craggs" w:date="2021-02-22T14:01:00Z">
              <w:tcPr>
                <w:tcW w:w="1140" w:type="dxa"/>
                <w:tcBorders>
                  <w:top w:val="single" w:sz="3" w:space="0" w:color="000000" w:themeColor="text1"/>
                  <w:left w:val="single" w:sz="3" w:space="0" w:color="000000" w:themeColor="text1"/>
                  <w:bottom w:val="nil"/>
                  <w:right w:val="single" w:sz="3" w:space="0" w:color="000000" w:themeColor="text1"/>
                </w:tcBorders>
              </w:tcPr>
            </w:tcPrChange>
          </w:tcPr>
          <w:p w14:paraId="118099FA" w14:textId="7EB35C34" w:rsidR="00C84FE9" w:rsidDel="00BB2188" w:rsidRDefault="00C84FE9" w:rsidP="00C84FE9">
            <w:pPr>
              <w:spacing w:after="0" w:line="259" w:lineRule="auto"/>
              <w:rPr>
                <w:del w:id="8124" w:author="Simon Johnson" w:date="2021-03-01T15:22:00Z"/>
              </w:rPr>
            </w:pPr>
            <w:del w:id="8125" w:author="Simon Johnson" w:date="2021-03-01T15:22:00Z">
              <w:r w:rsidDel="00BB2188">
                <w:delText>MsgType</w:delText>
              </w:r>
            </w:del>
          </w:p>
        </w:tc>
        <w:tc>
          <w:tcPr>
            <w:tcW w:w="1575" w:type="dxa"/>
            <w:tcBorders>
              <w:top w:val="single" w:sz="3" w:space="0" w:color="000000" w:themeColor="text1"/>
              <w:left w:val="single" w:sz="3" w:space="0" w:color="000000" w:themeColor="text1"/>
              <w:bottom w:val="nil"/>
              <w:right w:val="single" w:sz="3" w:space="0" w:color="000000" w:themeColor="text1"/>
            </w:tcBorders>
            <w:tcPrChange w:id="8126" w:author="Ian Craggs" w:date="2021-02-22T14:01:00Z">
              <w:tcPr>
                <w:tcW w:w="1578" w:type="dxa"/>
                <w:tcBorders>
                  <w:top w:val="single" w:sz="3" w:space="0" w:color="000000" w:themeColor="text1"/>
                  <w:left w:val="single" w:sz="3" w:space="0" w:color="000000" w:themeColor="text1"/>
                  <w:bottom w:val="nil"/>
                  <w:right w:val="single" w:sz="3" w:space="0" w:color="000000" w:themeColor="text1"/>
                </w:tcBorders>
              </w:tcPr>
            </w:tcPrChange>
          </w:tcPr>
          <w:p w14:paraId="6195264C" w14:textId="5FE0DB04" w:rsidR="4D36E069" w:rsidDel="00BB2188" w:rsidRDefault="293E74FE">
            <w:pPr>
              <w:spacing w:line="259" w:lineRule="auto"/>
              <w:jc w:val="center"/>
              <w:rPr>
                <w:ins w:id="8127" w:author="Ian Craggs" w:date="2021-02-22T14:01:00Z"/>
                <w:del w:id="8128" w:author="Simon Johnson" w:date="2021-03-01T15:22:00Z"/>
              </w:rPr>
              <w:pPrChange w:id="8129" w:author="Andrew Banks" w:date="2021-02-22T13:58:00Z">
                <w:pPr>
                  <w:spacing w:line="259" w:lineRule="auto"/>
                </w:pPr>
              </w:pPrChange>
            </w:pPr>
            <w:ins w:id="8130" w:author="Ian Craggs" w:date="2021-02-22T13:56:00Z">
              <w:del w:id="8131" w:author="Simon Johnson" w:date="2021-03-01T15:22:00Z">
                <w:r w:rsidDel="00BB2188">
                  <w:delText>ReturnCode</w:delText>
                </w:r>
              </w:del>
            </w:ins>
          </w:p>
          <w:p w14:paraId="4E20FD7E" w14:textId="1C92858F" w:rsidR="4D36E069" w:rsidDel="00BB2188" w:rsidRDefault="293E74FE" w:rsidP="293E74FE">
            <w:pPr>
              <w:spacing w:line="259" w:lineRule="auto"/>
              <w:jc w:val="center"/>
              <w:rPr>
                <w:del w:id="8132" w:author="Simon Johnson" w:date="2021-03-01T15:22:00Z"/>
              </w:rPr>
            </w:pPr>
            <w:ins w:id="8133" w:author="Ian Craggs" w:date="2021-02-22T13:56:00Z">
              <w:del w:id="8134" w:author="Simon Johnson" w:date="2021-03-01T15:22:00Z">
                <w:r w:rsidDel="00BB2188">
                  <w:delText>(2)</w:delText>
                </w:r>
              </w:del>
            </w:ins>
          </w:p>
        </w:tc>
        <w:tc>
          <w:tcPr>
            <w:tcW w:w="2370" w:type="dxa"/>
            <w:tcBorders>
              <w:top w:val="single" w:sz="3" w:space="0" w:color="000000" w:themeColor="text1"/>
              <w:left w:val="single" w:sz="3" w:space="0" w:color="000000" w:themeColor="text1"/>
              <w:bottom w:val="nil"/>
              <w:right w:val="single" w:sz="3" w:space="0" w:color="000000" w:themeColor="text1"/>
            </w:tcBorders>
            <w:tcPrChange w:id="8135" w:author="Ian Craggs" w:date="2021-02-22T14:01:00Z">
              <w:tcPr>
                <w:tcW w:w="0" w:type="auto"/>
                <w:tcBorders>
                  <w:top w:val="single" w:sz="3" w:space="0" w:color="000000" w:themeColor="text1"/>
                  <w:left w:val="single" w:sz="3" w:space="0" w:color="000000" w:themeColor="text1"/>
                  <w:bottom w:val="nil"/>
                  <w:right w:val="single" w:sz="3" w:space="0" w:color="000000" w:themeColor="text1"/>
                </w:tcBorders>
              </w:tcPr>
            </w:tcPrChange>
          </w:tcPr>
          <w:p w14:paraId="559E5E24" w14:textId="61BCF401" w:rsidR="00C84FE9" w:rsidDel="00BB2188" w:rsidRDefault="293E74FE">
            <w:pPr>
              <w:spacing w:after="0" w:line="259" w:lineRule="auto"/>
              <w:jc w:val="center"/>
              <w:rPr>
                <w:ins w:id="8136" w:author="Ian Craggs" w:date="2021-02-22T14:01:00Z"/>
                <w:del w:id="8137" w:author="Simon Johnson" w:date="2021-03-01T15:22:00Z"/>
              </w:rPr>
              <w:pPrChange w:id="8138" w:author="Andrew Banks" w:date="2021-02-22T14:02:00Z">
                <w:pPr>
                  <w:spacing w:after="0" w:line="259" w:lineRule="auto"/>
                </w:pPr>
              </w:pPrChange>
            </w:pPr>
            <w:ins w:id="8139" w:author="Ian Craggs" w:date="2021-02-22T13:56:00Z">
              <w:del w:id="8140" w:author="Simon Johnson" w:date="2021-03-01T15:22:00Z">
                <w:r w:rsidDel="00BB2188">
                  <w:delText>SessionExpiryInterval</w:delText>
                </w:r>
              </w:del>
            </w:ins>
            <w:del w:id="8141" w:author="Simon Johnson" w:date="2021-03-01T15:22:00Z">
              <w:r w:rsidR="00C84FE9" w:rsidDel="00BB2188">
                <w:delText xml:space="preserve">Duration </w:delText>
              </w:r>
            </w:del>
          </w:p>
          <w:p w14:paraId="0D9FB8DB" w14:textId="28E81290" w:rsidR="00C84FE9" w:rsidDel="00BB2188" w:rsidRDefault="293E74FE">
            <w:pPr>
              <w:spacing w:after="0" w:line="259" w:lineRule="auto"/>
              <w:jc w:val="center"/>
              <w:rPr>
                <w:del w:id="8142" w:author="Simon Johnson" w:date="2021-03-01T15:22:00Z"/>
              </w:rPr>
              <w:pPrChange w:id="8143" w:author="Andrew Banks" w:date="2021-02-22T14:02:00Z">
                <w:pPr>
                  <w:spacing w:after="0" w:line="259" w:lineRule="auto"/>
                </w:pPr>
              </w:pPrChange>
            </w:pPr>
            <w:del w:id="8144" w:author="Simon Johnson" w:date="2021-03-01T15:22:00Z">
              <w:r w:rsidDel="00BB2188">
                <w:delText>(optional)</w:delText>
              </w:r>
            </w:del>
          </w:p>
        </w:tc>
        <w:tc>
          <w:tcPr>
            <w:tcW w:w="1590" w:type="dxa"/>
            <w:tcBorders>
              <w:top w:val="single" w:sz="3" w:space="0" w:color="000000" w:themeColor="text1"/>
              <w:left w:val="single" w:sz="3" w:space="0" w:color="000000" w:themeColor="text1"/>
              <w:bottom w:val="nil"/>
              <w:right w:val="single" w:sz="3" w:space="0" w:color="000000" w:themeColor="text1"/>
            </w:tcBorders>
            <w:tcPrChange w:id="8145" w:author="Ian Craggs" w:date="2021-02-22T14:01:00Z">
              <w:tcPr>
                <w:tcW w:w="0" w:type="auto"/>
                <w:tcBorders>
                  <w:top w:val="single" w:sz="3" w:space="0" w:color="000000" w:themeColor="text1"/>
                  <w:left w:val="single" w:sz="3" w:space="0" w:color="000000" w:themeColor="text1"/>
                  <w:bottom w:val="nil"/>
                  <w:right w:val="single" w:sz="3" w:space="0" w:color="000000" w:themeColor="text1"/>
                </w:tcBorders>
              </w:tcPr>
            </w:tcPrChange>
          </w:tcPr>
          <w:p w14:paraId="0FB68AF5" w14:textId="0A6776C3" w:rsidR="4D36E069" w:rsidDel="00BB2188" w:rsidRDefault="293E74FE">
            <w:pPr>
              <w:spacing w:line="259" w:lineRule="auto"/>
              <w:jc w:val="center"/>
              <w:rPr>
                <w:ins w:id="8146" w:author="Ian Craggs" w:date="2021-02-22T13:59:00Z"/>
                <w:del w:id="8147" w:author="Simon Johnson" w:date="2021-03-01T15:22:00Z"/>
              </w:rPr>
              <w:pPrChange w:id="8148" w:author="Andrew Banks" w:date="2021-02-22T14:01:00Z">
                <w:pPr>
                  <w:spacing w:line="259" w:lineRule="auto"/>
                </w:pPr>
              </w:pPrChange>
            </w:pPr>
            <w:ins w:id="8149" w:author="Ian Craggs" w:date="2021-02-22T13:57:00Z">
              <w:del w:id="8150" w:author="Simon Johnson" w:date="2021-03-01T15:22:00Z">
                <w:r w:rsidDel="00BB2188">
                  <w:delText>ReasonStrin</w:delText>
                </w:r>
              </w:del>
            </w:ins>
            <w:ins w:id="8151" w:author="Ian Craggs" w:date="2021-02-22T13:59:00Z">
              <w:del w:id="8152" w:author="Simon Johnson" w:date="2021-03-01T15:22:00Z">
                <w:r w:rsidDel="00BB2188">
                  <w:delText>g</w:delText>
                </w:r>
              </w:del>
            </w:ins>
          </w:p>
          <w:p w14:paraId="6ED333A0" w14:textId="49E35507" w:rsidR="4D36E069" w:rsidDel="00BB2188" w:rsidRDefault="293E74FE">
            <w:pPr>
              <w:spacing w:line="259" w:lineRule="auto"/>
              <w:jc w:val="center"/>
              <w:rPr>
                <w:del w:id="8153" w:author="Simon Johnson" w:date="2021-03-01T15:22:00Z"/>
              </w:rPr>
              <w:pPrChange w:id="8154" w:author="Andrew Banks" w:date="2021-02-22T14:01:00Z">
                <w:pPr>
                  <w:spacing w:line="259" w:lineRule="auto"/>
                </w:pPr>
              </w:pPrChange>
            </w:pPr>
            <w:ins w:id="8155" w:author="Ian Craggs" w:date="2021-02-22T13:57:00Z">
              <w:del w:id="8156" w:author="Simon Johnson" w:date="2021-03-01T15:22:00Z">
                <w:r w:rsidDel="00BB2188">
                  <w:delText>(7:n)</w:delText>
                </w:r>
              </w:del>
            </w:ins>
          </w:p>
        </w:tc>
      </w:tr>
      <w:tr w:rsidR="00C84FE9" w:rsidDel="00BB2188" w14:paraId="4A096469" w14:textId="3C9D2373" w:rsidTr="293E74FE">
        <w:trPr>
          <w:trHeight w:val="241"/>
          <w:jc w:val="center"/>
          <w:del w:id="8157" w:author="Simon Johnson" w:date="2021-03-01T15:22:00Z"/>
          <w:trPrChange w:id="8158" w:author="Ian Craggs" w:date="2021-02-22T14:01:00Z">
            <w:trPr>
              <w:trHeight w:val="241"/>
            </w:trPr>
          </w:trPrChange>
        </w:trPr>
        <w:tc>
          <w:tcPr>
            <w:tcW w:w="1095" w:type="dxa"/>
            <w:tcBorders>
              <w:top w:val="nil"/>
              <w:left w:val="single" w:sz="3" w:space="0" w:color="000000" w:themeColor="text1"/>
              <w:bottom w:val="single" w:sz="3" w:space="0" w:color="000000" w:themeColor="text1"/>
              <w:right w:val="single" w:sz="3" w:space="0" w:color="000000" w:themeColor="text1"/>
            </w:tcBorders>
            <w:tcPrChange w:id="8159" w:author="Ian Craggs" w:date="2021-02-22T14:01:00Z">
              <w:tcPr>
                <w:tcW w:w="961" w:type="dxa"/>
                <w:tcBorders>
                  <w:top w:val="nil"/>
                  <w:left w:val="single" w:sz="3" w:space="0" w:color="000000" w:themeColor="text1"/>
                  <w:bottom w:val="single" w:sz="3" w:space="0" w:color="000000" w:themeColor="text1"/>
                  <w:right w:val="single" w:sz="3" w:space="0" w:color="000000" w:themeColor="text1"/>
                </w:tcBorders>
              </w:tcPr>
            </w:tcPrChange>
          </w:tcPr>
          <w:p w14:paraId="228948F3" w14:textId="336993D2" w:rsidR="00C84FE9" w:rsidDel="00BB2188" w:rsidRDefault="293E74FE" w:rsidP="00C84FE9">
            <w:pPr>
              <w:spacing w:after="0" w:line="259" w:lineRule="auto"/>
              <w:rPr>
                <w:del w:id="8160" w:author="Simon Johnson" w:date="2021-03-01T15:22:00Z"/>
              </w:rPr>
            </w:pPr>
            <w:del w:id="8161" w:author="Simon Johnson" w:date="2021-03-01T15:22:00Z">
              <w:r w:rsidDel="00BB2188">
                <w:delText>(byte</w:delText>
              </w:r>
              <w:r w:rsidR="00C84FE9" w:rsidDel="00BB2188">
                <w:delText xml:space="preserve"> </w:delText>
              </w:r>
              <w:r w:rsidDel="00BB2188">
                <w:delText>0)</w:delText>
              </w:r>
            </w:del>
          </w:p>
        </w:tc>
        <w:tc>
          <w:tcPr>
            <w:tcW w:w="1215" w:type="dxa"/>
            <w:tcBorders>
              <w:top w:val="nil"/>
              <w:left w:val="single" w:sz="3" w:space="0" w:color="000000" w:themeColor="text1"/>
              <w:bottom w:val="single" w:sz="3" w:space="0" w:color="000000" w:themeColor="text1"/>
              <w:right w:val="single" w:sz="3" w:space="0" w:color="000000" w:themeColor="text1"/>
            </w:tcBorders>
            <w:tcPrChange w:id="8162" w:author="Ian Craggs" w:date="2021-02-22T14:01:00Z">
              <w:tcPr>
                <w:tcW w:w="1140" w:type="dxa"/>
                <w:tcBorders>
                  <w:top w:val="nil"/>
                  <w:left w:val="single" w:sz="3" w:space="0" w:color="000000" w:themeColor="text1"/>
                  <w:bottom w:val="single" w:sz="3" w:space="0" w:color="000000" w:themeColor="text1"/>
                  <w:right w:val="single" w:sz="3" w:space="0" w:color="000000" w:themeColor="text1"/>
                </w:tcBorders>
              </w:tcPr>
            </w:tcPrChange>
          </w:tcPr>
          <w:p w14:paraId="07C066A6" w14:textId="0A4FFDD6" w:rsidR="00C84FE9" w:rsidDel="00BB2188" w:rsidRDefault="00C84FE9" w:rsidP="00C84FE9">
            <w:pPr>
              <w:spacing w:after="0" w:line="259" w:lineRule="auto"/>
              <w:ind w:right="4"/>
              <w:jc w:val="center"/>
              <w:rPr>
                <w:del w:id="8163" w:author="Simon Johnson" w:date="2021-03-01T15:22:00Z"/>
              </w:rPr>
            </w:pPr>
            <w:del w:id="8164" w:author="Simon Johnson" w:date="2021-03-01T15:22:00Z">
              <w:r w:rsidDel="00BB2188">
                <w:delText>(1)</w:delText>
              </w:r>
            </w:del>
          </w:p>
        </w:tc>
        <w:tc>
          <w:tcPr>
            <w:tcW w:w="1575" w:type="dxa"/>
            <w:tcBorders>
              <w:top w:val="nil"/>
              <w:left w:val="single" w:sz="3" w:space="0" w:color="000000" w:themeColor="text1"/>
              <w:bottom w:val="single" w:sz="3" w:space="0" w:color="000000" w:themeColor="text1"/>
              <w:right w:val="single" w:sz="3" w:space="0" w:color="000000" w:themeColor="text1"/>
            </w:tcBorders>
            <w:tcPrChange w:id="8165" w:author="Ian Craggs" w:date="2021-02-22T14:01:00Z">
              <w:tcPr>
                <w:tcW w:w="1578" w:type="dxa"/>
                <w:tcBorders>
                  <w:top w:val="nil"/>
                  <w:left w:val="single" w:sz="3" w:space="0" w:color="000000" w:themeColor="text1"/>
                  <w:bottom w:val="single" w:sz="3" w:space="0" w:color="000000" w:themeColor="text1"/>
                  <w:right w:val="single" w:sz="3" w:space="0" w:color="000000" w:themeColor="text1"/>
                </w:tcBorders>
              </w:tcPr>
            </w:tcPrChange>
          </w:tcPr>
          <w:p w14:paraId="24AC15A5" w14:textId="39C9B94F" w:rsidR="4D36E069" w:rsidDel="00BB2188" w:rsidRDefault="4D36E069" w:rsidP="4D36E069">
            <w:pPr>
              <w:spacing w:line="259" w:lineRule="auto"/>
              <w:jc w:val="center"/>
              <w:rPr>
                <w:del w:id="8166" w:author="Simon Johnson" w:date="2021-03-01T15:22:00Z"/>
              </w:rPr>
            </w:pPr>
          </w:p>
        </w:tc>
        <w:tc>
          <w:tcPr>
            <w:tcW w:w="2370" w:type="dxa"/>
            <w:tcBorders>
              <w:top w:val="nil"/>
              <w:left w:val="single" w:sz="3" w:space="0" w:color="000000" w:themeColor="text1"/>
              <w:bottom w:val="single" w:sz="3" w:space="0" w:color="000000" w:themeColor="text1"/>
              <w:right w:val="single" w:sz="3" w:space="0" w:color="000000" w:themeColor="text1"/>
            </w:tcBorders>
            <w:tcPrChange w:id="8167" w:author="Ian Craggs" w:date="2021-02-22T14:01:00Z">
              <w:tcPr>
                <w:tcW w:w="0" w:type="auto"/>
                <w:tcBorders>
                  <w:top w:val="nil"/>
                  <w:left w:val="single" w:sz="3" w:space="0" w:color="000000" w:themeColor="text1"/>
                  <w:bottom w:val="single" w:sz="3" w:space="0" w:color="000000" w:themeColor="text1"/>
                  <w:right w:val="single" w:sz="3" w:space="0" w:color="000000" w:themeColor="text1"/>
                </w:tcBorders>
              </w:tcPr>
            </w:tcPrChange>
          </w:tcPr>
          <w:p w14:paraId="7B2EB602" w14:textId="7929A2B8" w:rsidR="00C84FE9" w:rsidDel="00BB2188" w:rsidRDefault="293E74FE" w:rsidP="00C84FE9">
            <w:pPr>
              <w:spacing w:after="0" w:line="259" w:lineRule="auto"/>
              <w:ind w:right="4"/>
              <w:jc w:val="center"/>
              <w:rPr>
                <w:del w:id="8168" w:author="Simon Johnson" w:date="2021-03-01T15:22:00Z"/>
              </w:rPr>
            </w:pPr>
            <w:del w:id="8169" w:author="Simon Johnson" w:date="2021-03-01T15:22:00Z">
              <w:r w:rsidDel="00BB2188">
                <w:delText>(</w:delText>
              </w:r>
              <w:r w:rsidR="00C84FE9" w:rsidDel="00BB2188">
                <w:delText>2-3</w:delText>
              </w:r>
            </w:del>
            <w:ins w:id="8170" w:author="Ian Craggs" w:date="2021-02-22T14:01:00Z">
              <w:del w:id="8171" w:author="Simon Johnson" w:date="2021-03-01T15:22:00Z">
                <w:r w:rsidDel="00BB2188">
                  <w:delText>3</w:delText>
                </w:r>
              </w:del>
            </w:ins>
            <w:ins w:id="8172" w:author="Ian Craggs" w:date="2021-02-22T13:56:00Z">
              <w:del w:id="8173" w:author="Simon Johnson" w:date="2021-03-01T15:22:00Z">
                <w:r w:rsidDel="00BB2188">
                  <w:delText>:6</w:delText>
                </w:r>
              </w:del>
            </w:ins>
            <w:del w:id="8174" w:author="Simon Johnson" w:date="2021-03-01T15:22:00Z">
              <w:r w:rsidDel="00BB2188">
                <w:delText>)</w:delText>
              </w:r>
            </w:del>
          </w:p>
        </w:tc>
        <w:tc>
          <w:tcPr>
            <w:tcW w:w="1590" w:type="dxa"/>
            <w:tcBorders>
              <w:top w:val="nil"/>
              <w:left w:val="single" w:sz="3" w:space="0" w:color="000000" w:themeColor="text1"/>
              <w:bottom w:val="single" w:sz="3" w:space="0" w:color="000000" w:themeColor="text1"/>
              <w:right w:val="single" w:sz="3" w:space="0" w:color="000000" w:themeColor="text1"/>
            </w:tcBorders>
            <w:tcPrChange w:id="8175" w:author="Ian Craggs" w:date="2021-02-22T14:01:00Z">
              <w:tcPr>
                <w:tcW w:w="0" w:type="auto"/>
                <w:tcBorders>
                  <w:top w:val="nil"/>
                  <w:left w:val="single" w:sz="3" w:space="0" w:color="000000" w:themeColor="text1"/>
                  <w:bottom w:val="single" w:sz="3" w:space="0" w:color="000000" w:themeColor="text1"/>
                  <w:right w:val="single" w:sz="3" w:space="0" w:color="000000" w:themeColor="text1"/>
                </w:tcBorders>
              </w:tcPr>
            </w:tcPrChange>
          </w:tcPr>
          <w:p w14:paraId="3D7F6839" w14:textId="4D54786F" w:rsidR="4D36E069" w:rsidDel="00BB2188" w:rsidRDefault="4D36E069" w:rsidP="4D36E069">
            <w:pPr>
              <w:spacing w:line="259" w:lineRule="auto"/>
              <w:jc w:val="center"/>
              <w:rPr>
                <w:del w:id="8176" w:author="Simon Johnson" w:date="2021-03-01T15:22:00Z"/>
              </w:rPr>
            </w:pPr>
          </w:p>
        </w:tc>
      </w:tr>
    </w:tbl>
    <w:p w14:paraId="655DE962" w14:textId="614CBC71" w:rsidR="00C84FE9" w:rsidRDefault="00C84FE9" w:rsidP="00C84FE9">
      <w:pPr>
        <w:spacing w:after="245" w:line="265" w:lineRule="auto"/>
        <w:jc w:val="center"/>
      </w:pPr>
      <w:r>
        <w:t>Table 2</w:t>
      </w:r>
      <w:ins w:id="8177" w:author="Simon Johnson" w:date="2021-03-01T15:34:00Z">
        <w:r w:rsidR="00080C94">
          <w:t>5</w:t>
        </w:r>
      </w:ins>
      <w:del w:id="8178" w:author="Simon Johnson" w:date="2021-03-01T15:34:00Z">
        <w:r w:rsidDel="00080C94">
          <w:delText>4</w:delText>
        </w:r>
      </w:del>
      <w:r>
        <w:t xml:space="preserve">: DISCONNECT </w:t>
      </w:r>
      <w:ins w:id="8179" w:author="Simon Johnson" w:date="2021-03-09T11:44:00Z">
        <w:r w:rsidR="0018058B">
          <w:t>packet</w:t>
        </w:r>
      </w:ins>
      <w:del w:id="8180" w:author="Simon Johnson" w:date="2021-03-09T11:44:00Z">
        <w:r w:rsidDel="0018058B">
          <w:delText>Message</w:delText>
        </w:r>
      </w:del>
    </w:p>
    <w:p w14:paraId="63BC9FD7" w14:textId="5F391727" w:rsidR="00EF3434" w:rsidRDefault="00EF3434">
      <w:pPr>
        <w:spacing w:after="23"/>
        <w:ind w:right="4" w:firstLine="498"/>
        <w:rPr>
          <w:ins w:id="8181" w:author="Simon Johnson" w:date="2021-03-01T15:32:00Z"/>
        </w:rPr>
        <w:pPrChange w:id="8182" w:author="Simon Johnson" w:date="2021-03-26T11:40:00Z">
          <w:pPr>
            <w:spacing w:after="306"/>
            <w:ind w:right="990"/>
          </w:pPr>
        </w:pPrChange>
      </w:pPr>
      <w:ins w:id="8183" w:author="Simon Johnson" w:date="2021-03-01T15:32:00Z">
        <w:r>
          <w:t xml:space="preserve">As with MQTT, the DISCONNECT </w:t>
        </w:r>
      </w:ins>
      <w:ins w:id="8184" w:author="Simon Johnson" w:date="2021-03-09T11:44:00Z">
        <w:r w:rsidR="0018058B">
          <w:t>packet</w:t>
        </w:r>
      </w:ins>
      <w:ins w:id="8185" w:author="Simon Johnson" w:date="2021-03-01T15:32:00Z">
        <w:r>
          <w:t xml:space="preserve"> is sent by a client to indicate that it wants to close the connection. The gateway will acknowledge the receipt of that </w:t>
        </w:r>
      </w:ins>
      <w:ins w:id="8186" w:author="Simon Johnson" w:date="2021-03-09T11:44:00Z">
        <w:r w:rsidR="0018058B">
          <w:t>packet</w:t>
        </w:r>
      </w:ins>
      <w:ins w:id="8187" w:author="Simon Johnson" w:date="2021-03-01T15:32:00Z">
        <w:r>
          <w:t xml:space="preserve"> by returning a DISCONNECT to the client. A server or gateway may also sends a DISCONNECT to a client, e.g. in case a gateway, due to an error, cannot map a received </w:t>
        </w:r>
      </w:ins>
      <w:ins w:id="8188" w:author="Simon Johnson" w:date="2021-03-09T11:45:00Z">
        <w:r w:rsidR="0018058B">
          <w:t>packet</w:t>
        </w:r>
      </w:ins>
      <w:ins w:id="8189" w:author="Simon Johnson" w:date="2021-03-01T15:32:00Z">
        <w:r>
          <w:t xml:space="preserve"> to a client. Upon receiving such a DISCONNECT </w:t>
        </w:r>
      </w:ins>
      <w:ins w:id="8190" w:author="Simon Johnson" w:date="2021-03-09T11:45:00Z">
        <w:r w:rsidR="0018058B">
          <w:t>packet</w:t>
        </w:r>
      </w:ins>
      <w:ins w:id="8191" w:author="Simon Johnson" w:date="2021-03-01T15:32:00Z">
        <w:r>
          <w:t xml:space="preserve">, a client should try to setup the connection again by sending a CONNECT </w:t>
        </w:r>
      </w:ins>
      <w:ins w:id="8192" w:author="Simon Johnson" w:date="2021-03-09T11:45:00Z">
        <w:r w:rsidR="0018058B">
          <w:t>packet</w:t>
        </w:r>
      </w:ins>
      <w:ins w:id="8193" w:author="Simon Johnson" w:date="2021-03-01T15:32:00Z">
        <w:r>
          <w:t xml:space="preserve"> to the gateway or server. In all these cases the DISCONNECT </w:t>
        </w:r>
      </w:ins>
      <w:ins w:id="8194" w:author="Simon Johnson" w:date="2021-03-09T11:45:00Z">
        <w:r w:rsidR="0018058B">
          <w:t>packet</w:t>
        </w:r>
      </w:ins>
      <w:ins w:id="8195" w:author="Simon Johnson" w:date="2021-03-01T15:32:00Z">
        <w:r>
          <w:t xml:space="preserve"> does not contain the </w:t>
        </w:r>
        <w:r w:rsidRPr="00EF3434">
          <w:rPr>
            <w:i/>
          </w:rPr>
          <w:t xml:space="preserve">Duration </w:t>
        </w:r>
        <w:r>
          <w:t>field.</w:t>
        </w:r>
      </w:ins>
    </w:p>
    <w:p w14:paraId="0408A271" w14:textId="55222506" w:rsidR="00EF3434" w:rsidRDefault="00EF3434">
      <w:pPr>
        <w:spacing w:after="306"/>
        <w:ind w:right="4" w:firstLine="498"/>
        <w:rPr>
          <w:ins w:id="8196" w:author="Simon Johnson" w:date="2021-03-01T15:32:00Z"/>
        </w:rPr>
        <w:pPrChange w:id="8197" w:author="Simon Johnson" w:date="2021-03-26T11:40:00Z">
          <w:pPr>
            <w:pStyle w:val="ListParagraph"/>
            <w:numPr>
              <w:numId w:val="71"/>
            </w:numPr>
            <w:spacing w:after="306"/>
            <w:ind w:left="498" w:right="990"/>
          </w:pPr>
        </w:pPrChange>
      </w:pPr>
      <w:ins w:id="8198" w:author="Simon Johnson" w:date="2021-03-01T15:32:00Z">
        <w:r>
          <w:t xml:space="preserve">A DISCONNECT </w:t>
        </w:r>
      </w:ins>
      <w:ins w:id="8199" w:author="Simon Johnson" w:date="2021-03-09T11:45:00Z">
        <w:r w:rsidR="0018058B">
          <w:t>packet</w:t>
        </w:r>
      </w:ins>
      <w:ins w:id="8200" w:author="Simon Johnson" w:date="2021-03-01T15:32:00Z">
        <w:r>
          <w:t xml:space="preserve"> with a </w:t>
        </w:r>
        <w:r w:rsidRPr="00EF3434">
          <w:rPr>
            <w:i/>
            <w:iCs/>
          </w:rPr>
          <w:t>Session</w:t>
        </w:r>
      </w:ins>
      <w:ins w:id="8201" w:author="Simon Johnson" w:date="2021-03-01T16:16:00Z">
        <w:r w:rsidR="006C4474">
          <w:rPr>
            <w:i/>
            <w:iCs/>
          </w:rPr>
          <w:t xml:space="preserve"> </w:t>
        </w:r>
      </w:ins>
      <w:ins w:id="8202" w:author="Simon Johnson" w:date="2021-03-01T15:32:00Z">
        <w:r w:rsidRPr="00EF3434">
          <w:rPr>
            <w:i/>
            <w:iCs/>
          </w:rPr>
          <w:t>Expiry</w:t>
        </w:r>
      </w:ins>
      <w:ins w:id="8203" w:author="Simon Johnson" w:date="2021-03-01T16:16:00Z">
        <w:r w:rsidR="006C4474">
          <w:rPr>
            <w:i/>
            <w:iCs/>
          </w:rPr>
          <w:t xml:space="preserve"> </w:t>
        </w:r>
      </w:ins>
      <w:ins w:id="8204" w:author="Simon Johnson" w:date="2021-03-01T15:32:00Z">
        <w:r w:rsidRPr="00EF3434">
          <w:rPr>
            <w:i/>
            <w:iCs/>
          </w:rPr>
          <w:t xml:space="preserve">Interval </w:t>
        </w:r>
        <w:r>
          <w:t xml:space="preserve">field is sent by a client when it wants to go to the “asleep” state. The receipt of this </w:t>
        </w:r>
      </w:ins>
      <w:ins w:id="8205" w:author="Simon Johnson" w:date="2021-03-09T11:45:00Z">
        <w:r w:rsidR="0018058B">
          <w:t>packet</w:t>
        </w:r>
      </w:ins>
      <w:ins w:id="8206" w:author="Simon Johnson" w:date="2021-03-01T15:32:00Z">
        <w:r>
          <w:t xml:space="preserve"> is also acknowledged by the gateway by means of a DISCONNECT </w:t>
        </w:r>
      </w:ins>
      <w:ins w:id="8207" w:author="Simon Johnson" w:date="2021-03-09T11:45:00Z">
        <w:r w:rsidR="0018058B">
          <w:t>packet</w:t>
        </w:r>
      </w:ins>
      <w:ins w:id="8208" w:author="Simon Johnson" w:date="2021-03-01T15:32:00Z">
        <w:r>
          <w:t xml:space="preserve"> (without a duration field).</w:t>
        </w:r>
      </w:ins>
    </w:p>
    <w:p w14:paraId="5ECF3B40" w14:textId="3E65F775" w:rsidR="00C84FE9" w:rsidDel="00EF3434" w:rsidRDefault="00C84FE9">
      <w:pPr>
        <w:ind w:left="309" w:right="4"/>
        <w:rPr>
          <w:del w:id="8209" w:author="Simon Johnson" w:date="2021-03-01T15:32:00Z"/>
        </w:rPr>
        <w:pPrChange w:id="8210" w:author="Simon Johnson" w:date="2021-03-26T11:40:00Z">
          <w:pPr>
            <w:ind w:left="309" w:right="990"/>
          </w:pPr>
        </w:pPrChange>
      </w:pPr>
      <w:del w:id="8211" w:author="Simon Johnson" w:date="2021-03-01T15:32:00Z">
        <w:r w:rsidDel="00EF3434">
          <w:delText>The format of the DISCONNECT message is illustrated in Table 24:</w:delText>
        </w:r>
        <w:bookmarkStart w:id="8212" w:name="_Toc66180672"/>
        <w:bookmarkStart w:id="8213" w:name="_Toc66183660"/>
        <w:bookmarkStart w:id="8214" w:name="_Toc66185528"/>
        <w:bookmarkStart w:id="8215" w:name="_Toc66186274"/>
        <w:bookmarkStart w:id="8216" w:name="_Toc66186541"/>
        <w:bookmarkStart w:id="8217" w:name="_Toc66201267"/>
        <w:bookmarkStart w:id="8218" w:name="_Toc66710347"/>
        <w:bookmarkStart w:id="8219" w:name="_Toc67648603"/>
        <w:bookmarkStart w:id="8220" w:name="_Toc67651086"/>
        <w:bookmarkStart w:id="8221" w:name="_Toc71106467"/>
        <w:bookmarkEnd w:id="8212"/>
        <w:bookmarkEnd w:id="8213"/>
        <w:bookmarkEnd w:id="8214"/>
        <w:bookmarkEnd w:id="8215"/>
        <w:bookmarkEnd w:id="8216"/>
        <w:bookmarkEnd w:id="8217"/>
        <w:bookmarkEnd w:id="8218"/>
        <w:bookmarkEnd w:id="8219"/>
        <w:bookmarkEnd w:id="8220"/>
        <w:bookmarkEnd w:id="8221"/>
      </w:del>
    </w:p>
    <w:p w14:paraId="168D61B1" w14:textId="77777777" w:rsidR="006C4474" w:rsidRPr="00080C94" w:rsidRDefault="006C4474">
      <w:pPr>
        <w:pStyle w:val="Heading4"/>
        <w:ind w:right="4"/>
        <w:rPr>
          <w:ins w:id="8222" w:author="Simon Johnson" w:date="2021-03-01T16:10:00Z"/>
        </w:rPr>
        <w:pPrChange w:id="8223" w:author="Simon Johnson" w:date="2021-03-26T11:40:00Z">
          <w:pPr>
            <w:pStyle w:val="Heading4"/>
          </w:pPr>
        </w:pPrChange>
      </w:pPr>
      <w:bookmarkStart w:id="8224" w:name="_Toc71106468"/>
      <w:ins w:id="8225" w:author="Simon Johnson" w:date="2021-03-01T16:10:00Z">
        <w:r>
          <w:t>Length &amp; Packet Type</w:t>
        </w:r>
        <w:bookmarkEnd w:id="8224"/>
      </w:ins>
    </w:p>
    <w:p w14:paraId="48E97FEB" w14:textId="25F0BBE2" w:rsidR="006C4474" w:rsidRDefault="006C4474">
      <w:pPr>
        <w:spacing w:before="0" w:after="174" w:line="248" w:lineRule="auto"/>
        <w:ind w:right="4"/>
        <w:jc w:val="both"/>
        <w:rPr>
          <w:ins w:id="8226" w:author="Simon Johnson" w:date="2021-03-01T16:10:00Z"/>
        </w:rPr>
        <w:pPrChange w:id="8227" w:author="Simon Johnson" w:date="2021-03-26T11:40:00Z">
          <w:pPr>
            <w:spacing w:before="0" w:after="174" w:line="248" w:lineRule="auto"/>
            <w:ind w:right="990"/>
            <w:jc w:val="both"/>
          </w:pPr>
        </w:pPrChange>
      </w:pPr>
      <w:ins w:id="8228" w:author="Simon Johnson" w:date="2021-03-01T16:10:00Z">
        <w:r>
          <w:t xml:space="preserve">The first 2 or 4 bytes of the packet are encoded according to the variable length packet header format. Please refer to figure </w:t>
        </w:r>
      </w:ins>
      <w:ins w:id="8229" w:author="Simon Johnson" w:date="2021-03-09T16:48:00Z">
        <w:r w:rsidR="00643FDB">
          <w:t>3.1.2</w:t>
        </w:r>
      </w:ins>
      <w:ins w:id="8230" w:author="Simon Johnson" w:date="2021-03-01T16:10:00Z">
        <w:r>
          <w:t xml:space="preserve"> for a detailed description.</w:t>
        </w:r>
      </w:ins>
    </w:p>
    <w:p w14:paraId="060E1638" w14:textId="7FAFCE61" w:rsidR="00EF3434" w:rsidRDefault="6149D1D0">
      <w:pPr>
        <w:pStyle w:val="Heading4"/>
        <w:ind w:right="4"/>
        <w:rPr>
          <w:ins w:id="8231" w:author="Simon Johnson" w:date="2021-03-01T15:30:00Z"/>
        </w:rPr>
        <w:pPrChange w:id="8232" w:author="Simon Johnson" w:date="2021-03-26T11:40:00Z">
          <w:pPr>
            <w:pStyle w:val="Heading4"/>
          </w:pPr>
        </w:pPrChange>
      </w:pPr>
      <w:del w:id="8233" w:author="Simon Johnson" w:date="2021-03-01T16:10:00Z">
        <w:r w:rsidDel="006C4474">
          <w:delText>Length and MsgType: see Section 5.2.</w:delText>
        </w:r>
      </w:del>
      <w:bookmarkStart w:id="8234" w:name="_Toc71106469"/>
      <w:ins w:id="8235" w:author="Simon Johnson" w:date="2021-03-01T15:30:00Z">
        <w:r w:rsidR="00EF3434">
          <w:t>Return Code</w:t>
        </w:r>
        <w:bookmarkEnd w:id="8234"/>
      </w:ins>
    </w:p>
    <w:p w14:paraId="55A1C3D4" w14:textId="0E5AA485" w:rsidR="00BB2188" w:rsidDel="00EF3434" w:rsidRDefault="00BB2188">
      <w:pPr>
        <w:spacing w:before="0" w:after="174" w:line="248" w:lineRule="auto"/>
        <w:ind w:right="4"/>
        <w:jc w:val="both"/>
        <w:rPr>
          <w:ins w:id="8236" w:author="Ian Craggs" w:date="2021-02-22T14:17:00Z"/>
          <w:del w:id="8237" w:author="Simon Johnson" w:date="2021-03-01T15:30:00Z"/>
          <w:rFonts w:eastAsia="Liberation Sans" w:cs="Liberation Sans"/>
          <w:szCs w:val="20"/>
        </w:rPr>
        <w:pPrChange w:id="8238" w:author="Simon Johnson" w:date="2021-03-26T11:40:00Z">
          <w:pPr>
            <w:numPr>
              <w:numId w:val="71"/>
            </w:numPr>
            <w:spacing w:before="0" w:after="174" w:line="248" w:lineRule="auto"/>
            <w:ind w:left="498" w:right="990" w:hanging="199"/>
            <w:jc w:val="both"/>
          </w:pPr>
        </w:pPrChange>
      </w:pPr>
    </w:p>
    <w:p w14:paraId="70FF83F8" w14:textId="28964EB6" w:rsidR="4FA60AB4" w:rsidRDefault="6149D1D0">
      <w:pPr>
        <w:spacing w:before="0" w:after="174" w:line="248" w:lineRule="auto"/>
        <w:ind w:right="4"/>
        <w:jc w:val="both"/>
        <w:rPr>
          <w:ins w:id="8239" w:author="Simon Johnson" w:date="2021-03-01T15:30:00Z"/>
          <w:rFonts w:eastAsia="Liberation Sans" w:cs="Liberation Sans"/>
          <w:szCs w:val="20"/>
        </w:rPr>
        <w:pPrChange w:id="8240" w:author="Simon Johnson" w:date="2021-03-26T11:40:00Z">
          <w:pPr>
            <w:spacing w:before="0" w:after="174" w:line="248" w:lineRule="auto"/>
            <w:ind w:right="990"/>
            <w:jc w:val="both"/>
          </w:pPr>
        </w:pPrChange>
      </w:pPr>
      <w:ins w:id="8241" w:author="Ian Craggs" w:date="2021-02-22T14:02:00Z">
        <w:del w:id="8242" w:author="Simon Johnson" w:date="2021-03-01T15:30:00Z">
          <w:r w:rsidRPr="6149D1D0" w:rsidDel="00EF3434">
            <w:rPr>
              <w:rFonts w:eastAsia="Liberation Sans" w:cs="Liberation Sans"/>
              <w:szCs w:val="20"/>
            </w:rPr>
            <w:delText xml:space="preserve">ReturnCode: (optional) </w:delText>
          </w:r>
        </w:del>
        <w:r w:rsidRPr="6149D1D0">
          <w:rPr>
            <w:rFonts w:eastAsia="Liberation Sans" w:cs="Liberation Sans"/>
            <w:szCs w:val="20"/>
          </w:rPr>
          <w:t>Reason for disconnection. See section 5.3.10.</w:t>
        </w:r>
      </w:ins>
      <w:ins w:id="8243" w:author="Ian Craggs" w:date="2021-02-22T14:09:00Z">
        <w:r w:rsidRPr="6149D1D0">
          <w:rPr>
            <w:rFonts w:eastAsia="Liberation Sans" w:cs="Liberation Sans"/>
            <w:szCs w:val="20"/>
          </w:rPr>
          <w:t xml:space="preserve"> </w:t>
        </w:r>
      </w:ins>
    </w:p>
    <w:p w14:paraId="0DE6E665" w14:textId="6A0880DD" w:rsidR="00EF3434" w:rsidRDefault="00EF3434">
      <w:pPr>
        <w:pStyle w:val="Heading4"/>
        <w:ind w:right="4"/>
        <w:rPr>
          <w:ins w:id="8244" w:author="Simon Johnson" w:date="2021-03-01T15:30:00Z"/>
        </w:rPr>
        <w:pPrChange w:id="8245" w:author="Simon Johnson" w:date="2021-03-26T11:40:00Z">
          <w:pPr>
            <w:pStyle w:val="Heading4"/>
          </w:pPr>
        </w:pPrChange>
      </w:pPr>
      <w:bookmarkStart w:id="8246" w:name="_Toc71106470"/>
      <w:ins w:id="8247" w:author="Simon Johnson" w:date="2021-03-01T15:30:00Z">
        <w:r>
          <w:t xml:space="preserve">Session Expiry </w:t>
        </w:r>
      </w:ins>
      <w:ins w:id="8248" w:author="Simon Johnson" w:date="2021-03-01T15:31:00Z">
        <w:r>
          <w:t>Interval</w:t>
        </w:r>
      </w:ins>
      <w:bookmarkEnd w:id="8246"/>
    </w:p>
    <w:p w14:paraId="29565C08" w14:textId="77777777" w:rsidR="00EF3434" w:rsidDel="00EF3434" w:rsidRDefault="00EF3434">
      <w:pPr>
        <w:spacing w:before="0" w:after="174" w:line="248" w:lineRule="auto"/>
        <w:ind w:right="4"/>
        <w:jc w:val="both"/>
        <w:rPr>
          <w:ins w:id="8249" w:author="Ian Craggs" w:date="2021-02-22T14:17:00Z"/>
          <w:del w:id="8250" w:author="Simon Johnson" w:date="2021-03-01T15:30:00Z"/>
          <w:rFonts w:eastAsia="Liberation Sans" w:cs="Liberation Sans"/>
          <w:szCs w:val="20"/>
        </w:rPr>
        <w:pPrChange w:id="8251" w:author="Simon Johnson" w:date="2021-03-26T11:40:00Z">
          <w:pPr>
            <w:numPr>
              <w:numId w:val="71"/>
            </w:numPr>
            <w:spacing w:before="0" w:after="174" w:line="248" w:lineRule="auto"/>
            <w:ind w:left="498" w:right="990" w:hanging="199"/>
            <w:jc w:val="both"/>
          </w:pPr>
        </w:pPrChange>
      </w:pPr>
    </w:p>
    <w:p w14:paraId="06BD8AF7" w14:textId="112D9868" w:rsidR="00EF3434" w:rsidRDefault="6149D1D0">
      <w:pPr>
        <w:spacing w:before="0" w:after="174" w:line="248" w:lineRule="auto"/>
        <w:ind w:right="4"/>
        <w:jc w:val="both"/>
        <w:rPr>
          <w:ins w:id="8252" w:author="Simon Johnson" w:date="2021-03-01T15:31:00Z"/>
          <w:rFonts w:eastAsia="Liberation Sans" w:cs="Liberation Sans"/>
          <w:szCs w:val="20"/>
        </w:rPr>
        <w:pPrChange w:id="8253" w:author="Simon Johnson" w:date="2021-03-26T11:40:00Z">
          <w:pPr>
            <w:spacing w:before="0" w:after="174" w:line="248" w:lineRule="auto"/>
            <w:ind w:right="990"/>
            <w:jc w:val="both"/>
          </w:pPr>
        </w:pPrChange>
      </w:pPr>
      <w:ins w:id="8254" w:author="Ian Craggs" w:date="2021-02-22T14:09:00Z">
        <w:del w:id="8255" w:author="Simon Johnson" w:date="2021-03-01T15:31:00Z">
          <w:r w:rsidRPr="6149D1D0" w:rsidDel="00EF3434">
            <w:rPr>
              <w:rFonts w:eastAsia="Liberation Sans" w:cs="Liberation Sans"/>
              <w:szCs w:val="20"/>
            </w:rPr>
            <w:delText>Session Expiry Interval: (optional) c</w:delText>
          </w:r>
        </w:del>
      </w:ins>
      <w:ins w:id="8256" w:author="Simon Johnson" w:date="2021-03-01T15:31:00Z">
        <w:r w:rsidR="00EF3434">
          <w:rPr>
            <w:rFonts w:eastAsia="Liberation Sans" w:cs="Liberation Sans"/>
            <w:szCs w:val="20"/>
          </w:rPr>
          <w:t>C</w:t>
        </w:r>
      </w:ins>
      <w:ins w:id="8257" w:author="Ian Craggs" w:date="2021-02-22T14:09:00Z">
        <w:r w:rsidRPr="6149D1D0">
          <w:rPr>
            <w:rFonts w:eastAsia="Liberation Sans" w:cs="Liberation Sans"/>
            <w:szCs w:val="20"/>
          </w:rPr>
          <w:t>ontains the value of the Session Expiry Interval timer; when the value of this field is greater than zero, it is deemed to be sent by a client that wants to transition to the “asleep” state, see Section 6.14 for further details.</w:t>
        </w:r>
      </w:ins>
    </w:p>
    <w:p w14:paraId="0EDBEA50" w14:textId="478D1CD8" w:rsidR="00EF3434" w:rsidRDefault="00EF3434">
      <w:pPr>
        <w:pStyle w:val="Heading4"/>
        <w:ind w:right="4"/>
        <w:rPr>
          <w:ins w:id="8258" w:author="Simon Johnson" w:date="2021-03-01T15:31:00Z"/>
        </w:rPr>
        <w:pPrChange w:id="8259" w:author="Simon Johnson" w:date="2021-03-26T11:40:00Z">
          <w:pPr>
            <w:pStyle w:val="Heading4"/>
          </w:pPr>
        </w:pPrChange>
      </w:pPr>
      <w:bookmarkStart w:id="8260" w:name="_Toc71106471"/>
      <w:ins w:id="8261" w:author="Simon Johnson" w:date="2021-03-01T15:31:00Z">
        <w:r>
          <w:lastRenderedPageBreak/>
          <w:t>Reason String</w:t>
        </w:r>
        <w:bookmarkEnd w:id="8260"/>
      </w:ins>
    </w:p>
    <w:p w14:paraId="46D8061C" w14:textId="5CB61CD6" w:rsidR="00767E38" w:rsidRDefault="00767E38">
      <w:pPr>
        <w:spacing w:after="23"/>
        <w:ind w:right="4"/>
        <w:rPr>
          <w:ins w:id="8262" w:author="Simon Johnson" w:date="2021-02-22T16:01:00Z"/>
        </w:rPr>
        <w:pPrChange w:id="8263" w:author="Simon Johnson" w:date="2021-03-26T11:40:00Z">
          <w:pPr>
            <w:pStyle w:val="ListParagraph"/>
            <w:numPr>
              <w:numId w:val="71"/>
            </w:numPr>
            <w:spacing w:after="23"/>
            <w:ind w:left="498" w:right="990"/>
          </w:pPr>
        </w:pPrChange>
      </w:pPr>
      <w:ins w:id="8264" w:author="Simon Johnson" w:date="2021-02-22T16:01:00Z">
        <w:r w:rsidRPr="00EF3434">
          <w:rPr>
            <w:rFonts w:eastAsia="Liberation Sans" w:cs="Liberation Sans"/>
            <w:szCs w:val="20"/>
          </w:rPr>
          <w:t>A string representing a clear text description of disconnection.</w:t>
        </w:r>
      </w:ins>
    </w:p>
    <w:p w14:paraId="07111F37" w14:textId="6DA0A4E5" w:rsidR="00767E38" w:rsidDel="00080C94" w:rsidRDefault="00767E38" w:rsidP="00080C94">
      <w:pPr>
        <w:spacing w:after="306"/>
        <w:ind w:right="990"/>
        <w:rPr>
          <w:del w:id="8265" w:author="Simon Johnson" w:date="2021-03-01T15:34:00Z"/>
          <w:rFonts w:eastAsia="Liberation Sans" w:cs="Liberation Sans"/>
          <w:szCs w:val="20"/>
        </w:rPr>
      </w:pPr>
    </w:p>
    <w:p w14:paraId="72AAF620" w14:textId="4C1FA3E1" w:rsidR="4FA60AB4" w:rsidDel="00767E38" w:rsidRDefault="6149D1D0">
      <w:pPr>
        <w:numPr>
          <w:ilvl w:val="0"/>
          <w:numId w:val="71"/>
        </w:numPr>
        <w:spacing w:before="0" w:after="174" w:line="248" w:lineRule="auto"/>
        <w:ind w:left="0" w:right="990"/>
        <w:jc w:val="both"/>
        <w:rPr>
          <w:del w:id="8266" w:author="Simon Johnson" w:date="2021-02-22T16:01:00Z"/>
          <w:szCs w:val="20"/>
        </w:rPr>
        <w:pPrChange w:id="8267" w:author="Simon Johnson" w:date="2021-03-01T15:34:00Z">
          <w:pPr>
            <w:numPr>
              <w:numId w:val="71"/>
            </w:numPr>
            <w:spacing w:before="0" w:after="174" w:line="248" w:lineRule="auto"/>
            <w:ind w:left="498" w:right="990" w:hanging="199"/>
            <w:jc w:val="both"/>
          </w:pPr>
        </w:pPrChange>
      </w:pPr>
      <w:ins w:id="8268" w:author="Ian Craggs" w:date="2021-02-22T14:09:00Z">
        <w:del w:id="8269" w:author="Simon Johnson" w:date="2021-02-22T16:01:00Z">
          <w:r w:rsidRPr="6149D1D0" w:rsidDel="00767E38">
            <w:rPr>
              <w:rFonts w:eastAsia="Liberation Sans" w:cs="Liberation Sans"/>
              <w:szCs w:val="20"/>
            </w:rPr>
            <w:delText>ReasonString: (optional) A string representing a clear text description of disconnection.</w:delText>
          </w:r>
        </w:del>
      </w:ins>
    </w:p>
    <w:p w14:paraId="300C8379" w14:textId="1529488C" w:rsidR="4FA60AB4" w:rsidDel="00767E38" w:rsidRDefault="4FA60AB4">
      <w:pPr>
        <w:numPr>
          <w:ilvl w:val="0"/>
          <w:numId w:val="71"/>
        </w:numPr>
        <w:spacing w:before="0" w:after="149" w:line="248" w:lineRule="auto"/>
        <w:ind w:left="0" w:right="990"/>
        <w:jc w:val="both"/>
        <w:rPr>
          <w:del w:id="8270" w:author="Simon Johnson" w:date="2021-02-22T16:01:00Z"/>
          <w:rFonts w:eastAsia="Liberation Sans" w:cs="Liberation Sans"/>
          <w:szCs w:val="20"/>
        </w:rPr>
        <w:pPrChange w:id="8271" w:author="Simon Johnson" w:date="2021-03-01T15:34:00Z">
          <w:pPr>
            <w:numPr>
              <w:numId w:val="71"/>
            </w:numPr>
            <w:spacing w:before="0" w:after="149" w:line="248" w:lineRule="auto"/>
            <w:ind w:left="498" w:right="990" w:hanging="199"/>
            <w:jc w:val="both"/>
          </w:pPr>
        </w:pPrChange>
      </w:pPr>
      <w:del w:id="8272" w:author="Simon Johnson" w:date="2021-02-22T16:01:00Z">
        <w:r w:rsidDel="00767E38">
          <w:delText>Duration: contains the value of the sleep timer; this field is optional and is included by a “sleeping” client that wants to go the “asleep” state, see Section 6.14 for further details.</w:delText>
        </w:r>
      </w:del>
    </w:p>
    <w:p w14:paraId="37F5C599" w14:textId="6BD0DDC0" w:rsidR="75959519" w:rsidDel="00767E38" w:rsidRDefault="75959519">
      <w:pPr>
        <w:spacing w:after="23"/>
        <w:ind w:right="990"/>
        <w:rPr>
          <w:ins w:id="8273" w:author="Ian Craggs" w:date="2021-02-22T14:12:00Z"/>
          <w:del w:id="8274" w:author="Simon Johnson" w:date="2021-02-22T16:01:00Z"/>
        </w:rPr>
        <w:pPrChange w:id="8275" w:author="Simon Johnson" w:date="2021-03-01T15:34:00Z">
          <w:pPr>
            <w:spacing w:after="23"/>
            <w:ind w:left="-15" w:right="990" w:firstLine="299"/>
          </w:pPr>
        </w:pPrChange>
      </w:pPr>
    </w:p>
    <w:p w14:paraId="539DFE7B" w14:textId="30D1A4FF" w:rsidR="00C84FE9" w:rsidDel="00EF3434" w:rsidRDefault="00C84FE9">
      <w:pPr>
        <w:spacing w:after="23"/>
        <w:ind w:right="990"/>
        <w:rPr>
          <w:del w:id="8276" w:author="Simon Johnson" w:date="2021-03-01T15:32:00Z"/>
        </w:rPr>
        <w:pPrChange w:id="8277" w:author="Simon Johnson" w:date="2021-03-01T15:34:00Z">
          <w:pPr>
            <w:spacing w:after="23"/>
            <w:ind w:left="-15" w:right="990" w:firstLine="299"/>
          </w:pPr>
        </w:pPrChange>
      </w:pPr>
      <w:del w:id="8278" w:author="Simon Johnson" w:date="2021-03-01T15:32:00Z">
        <w:r w:rsidDel="00EF3434">
          <w:delText xml:space="preserve">As with MQTT, the DISCONNECT message is sent by a client to indicate that it wants to close the connection. The gateway will acknowledge the receipt of that message by returning a DISCONNECT to the client. A server or gateway may also sends a DISCONNECT to a client, e.g. in case a gateway, due to an error, cannot map a received message to a client. Upon receiving such a DISCONNECT message, a client should try to setup the connection again by sending a CONNECT message to the gateway or server. In all these cases the DISCONNECT message does not contain the </w:delText>
        </w:r>
        <w:r w:rsidDel="00EF3434">
          <w:rPr>
            <w:i/>
          </w:rPr>
          <w:delText xml:space="preserve">Duration </w:delText>
        </w:r>
        <w:r w:rsidDel="00EF3434">
          <w:delText>field.</w:delText>
        </w:r>
      </w:del>
    </w:p>
    <w:p w14:paraId="6F388C0C" w14:textId="647244EF" w:rsidR="00C84FE9" w:rsidDel="00EF3434" w:rsidRDefault="293E74FE">
      <w:pPr>
        <w:spacing w:after="306"/>
        <w:ind w:right="990"/>
        <w:rPr>
          <w:ins w:id="8279" w:author="Andrew Banks" w:date="2021-01-22T16:28:00Z"/>
          <w:del w:id="8280" w:author="Simon Johnson" w:date="2021-03-01T15:32:00Z"/>
        </w:rPr>
        <w:pPrChange w:id="8281" w:author="Simon Johnson" w:date="2021-03-01T15:34:00Z">
          <w:pPr>
            <w:spacing w:after="306"/>
            <w:ind w:left="-15" w:right="990" w:firstLine="299"/>
          </w:pPr>
        </w:pPrChange>
      </w:pPr>
      <w:del w:id="8282" w:author="Simon Johnson" w:date="2021-03-01T15:32:00Z">
        <w:r w:rsidDel="00EF3434">
          <w:delText xml:space="preserve">A DISCONNECT message with a </w:delText>
        </w:r>
        <w:r w:rsidR="00C84FE9" w:rsidRPr="293E74FE" w:rsidDel="00EF3434">
          <w:rPr>
            <w:i/>
            <w:iCs/>
          </w:rPr>
          <w:delText xml:space="preserve">Duration </w:delText>
        </w:r>
      </w:del>
      <w:ins w:id="8283" w:author="Ian Craggs" w:date="2021-02-22T14:03:00Z">
        <w:del w:id="8284" w:author="Simon Johnson" w:date="2021-03-01T15:32:00Z">
          <w:r w:rsidRPr="293E74FE" w:rsidDel="00EF3434">
            <w:rPr>
              <w:i/>
              <w:iCs/>
            </w:rPr>
            <w:delText xml:space="preserve">SessionExpiryInterval </w:delText>
          </w:r>
        </w:del>
      </w:ins>
      <w:del w:id="8285" w:author="Simon Johnson" w:date="2021-03-01T15:32:00Z">
        <w:r w:rsidDel="00EF3434">
          <w:delText>field is sent by a client when it wants to go to the “asleep” state. The receipt of this message is also acknowledged by the gateway by means of a DISCONNECT message (without a duration field).</w:delText>
        </w:r>
      </w:del>
    </w:p>
    <w:p w14:paraId="4D2A0987" w14:textId="5D92DE28" w:rsidR="00250EF3" w:rsidDel="00080C94" w:rsidRDefault="00250EF3">
      <w:pPr>
        <w:pStyle w:val="Heading4"/>
        <w:numPr>
          <w:ilvl w:val="3"/>
          <w:numId w:val="83"/>
        </w:numPr>
        <w:ind w:left="0" w:firstLine="0"/>
        <w:rPr>
          <w:ins w:id="8286" w:author="Andrew Banks" w:date="2021-01-22T16:28:00Z"/>
          <w:del w:id="8287" w:author="Simon Johnson" w:date="2021-03-01T15:34:00Z"/>
        </w:rPr>
        <w:pPrChange w:id="8288" w:author="Simon Johnson" w:date="2021-03-01T15:34:00Z">
          <w:pPr>
            <w:pStyle w:val="Heading4"/>
            <w:numPr>
              <w:numId w:val="83"/>
            </w:numPr>
            <w:ind w:left="2424"/>
          </w:pPr>
        </w:pPrChange>
      </w:pPr>
      <w:commentRangeStart w:id="8289"/>
      <w:ins w:id="8290" w:author="Andrew Banks" w:date="2021-01-22T16:28:00Z">
        <w:del w:id="8291" w:author="Simon Johnson" w:date="2021-03-01T15:34:00Z">
          <w:r w:rsidDel="00080C94">
            <w:delText>Duration</w:delText>
          </w:r>
        </w:del>
      </w:ins>
      <w:commentRangeEnd w:id="8289"/>
      <w:ins w:id="8292" w:author="Andrew Banks" w:date="2021-01-22T16:32:00Z">
        <w:del w:id="8293" w:author="Simon Johnson" w:date="2021-03-01T15:34:00Z">
          <w:r w:rsidDel="00080C94">
            <w:rPr>
              <w:rStyle w:val="CommentReference"/>
              <w:rFonts w:cs="Times New Roman"/>
              <w:b w:val="0"/>
              <w:iCs w:val="0"/>
              <w:color w:val="auto"/>
              <w:kern w:val="0"/>
            </w:rPr>
            <w:commentReference w:id="8289"/>
          </w:r>
        </w:del>
      </w:ins>
    </w:p>
    <w:p w14:paraId="573A2427" w14:textId="098665CD" w:rsidR="00250EF3" w:rsidDel="00080C94" w:rsidRDefault="00250EF3">
      <w:pPr>
        <w:numPr>
          <w:ilvl w:val="0"/>
          <w:numId w:val="71"/>
        </w:numPr>
        <w:spacing w:before="0" w:after="149" w:line="248" w:lineRule="auto"/>
        <w:ind w:left="0" w:right="990"/>
        <w:jc w:val="both"/>
        <w:rPr>
          <w:ins w:id="8294" w:author="Andrew Banks" w:date="2021-01-22T16:28:00Z"/>
          <w:del w:id="8295" w:author="Simon Johnson" w:date="2021-03-01T15:34:00Z"/>
        </w:rPr>
        <w:pPrChange w:id="8296" w:author="Simon Johnson" w:date="2021-03-01T15:34:00Z">
          <w:pPr>
            <w:numPr>
              <w:numId w:val="71"/>
            </w:numPr>
            <w:spacing w:before="0" w:after="149" w:line="248" w:lineRule="auto"/>
            <w:ind w:left="498" w:right="990" w:hanging="199"/>
            <w:jc w:val="both"/>
          </w:pPr>
        </w:pPrChange>
      </w:pPr>
      <w:ins w:id="8297" w:author="Andrew Banks" w:date="2021-01-22T16:28:00Z">
        <w:del w:id="8298" w:author="Simon Johnson" w:date="2021-03-01T15:34:00Z">
          <w:r w:rsidDel="00080C94">
            <w:delText xml:space="preserve">The </w:delText>
          </w:r>
          <w:r w:rsidDel="00080C94">
            <w:rPr>
              <w:i/>
            </w:rPr>
            <w:delText xml:space="preserve">Duration </w:delText>
          </w:r>
          <w:r w:rsidDel="00080C94">
            <w:delText xml:space="preserve">field is a 2-byte long. </w:delText>
          </w:r>
        </w:del>
      </w:ins>
      <w:ins w:id="8299" w:author="Andrew Banks" w:date="2021-01-22T16:32:00Z">
        <w:del w:id="8300" w:author="Simon Johnson" w:date="2021-03-01T15:34:00Z">
          <w:r w:rsidDel="00080C94">
            <w:delText>If present, i</w:delText>
          </w:r>
        </w:del>
      </w:ins>
      <w:ins w:id="8301" w:author="Andrew Banks" w:date="2021-01-22T16:28:00Z">
        <w:del w:id="8302" w:author="Simon Johnson" w:date="2021-03-01T15:34:00Z">
          <w:r w:rsidDel="00080C94">
            <w:delText>t specifies Duration: contains the value of the sleep time</w:delText>
          </w:r>
        </w:del>
      </w:ins>
      <w:ins w:id="8303" w:author="Andrew Banks" w:date="2021-01-22T16:29:00Z">
        <w:del w:id="8304" w:author="Simon Johnson" w:date="2021-03-01T15:34:00Z">
          <w:r w:rsidDel="00080C94">
            <w:delText xml:space="preserve"> in seconds</w:delText>
          </w:r>
        </w:del>
      </w:ins>
      <w:ins w:id="8305" w:author="Andrew Banks" w:date="2021-01-22T16:32:00Z">
        <w:del w:id="8306" w:author="Simon Johnson" w:date="2021-03-01T15:34:00Z">
          <w:r w:rsidDel="00080C94">
            <w:delText xml:space="preserve">. </w:delText>
          </w:r>
        </w:del>
      </w:ins>
      <w:ins w:id="8307" w:author="Andrew Banks" w:date="2021-01-22T16:33:00Z">
        <w:del w:id="8308" w:author="Simon Johnson" w:date="2021-03-01T15:34:00Z">
          <w:r w:rsidDel="00080C94">
            <w:delText xml:space="preserve">If this field is </w:delText>
          </w:r>
        </w:del>
      </w:ins>
      <w:ins w:id="8309" w:author="Andrew Banks" w:date="2021-01-22T16:28:00Z">
        <w:del w:id="8310" w:author="Simon Johnson" w:date="2021-03-01T15:34:00Z">
          <w:r w:rsidDel="00080C94">
            <w:delText xml:space="preserve">r; this field </w:delText>
          </w:r>
        </w:del>
      </w:ins>
      <w:ins w:id="8311" w:author="Andrew Banks" w:date="2021-01-22T16:30:00Z">
        <w:del w:id="8312" w:author="Simon Johnson" w:date="2021-03-01T15:34:00Z">
          <w:r w:rsidDel="00080C94">
            <w:delText xml:space="preserve"> omitted</w:delText>
          </w:r>
        </w:del>
      </w:ins>
      <w:ins w:id="8313" w:author="Andrew Banks" w:date="2021-01-22T16:33:00Z">
        <w:del w:id="8314" w:author="Simon Johnson" w:date="2021-03-01T15:34:00Z">
          <w:r w:rsidDel="00080C94">
            <w:delText xml:space="preserve"> the client will </w:delText>
          </w:r>
        </w:del>
      </w:ins>
      <w:ins w:id="8315" w:author="Andrew Banks" w:date="2021-01-22T16:34:00Z">
        <w:del w:id="8316" w:author="Simon Johnson" w:date="2021-03-01T15:34:00Z">
          <w:r w:rsidDel="00080C94">
            <w:delText>not wake.</w:delText>
          </w:r>
        </w:del>
      </w:ins>
      <w:ins w:id="8317" w:author="Andrew Banks" w:date="2021-01-22T16:28:00Z">
        <w:del w:id="8318" w:author="Simon Johnson" w:date="2021-03-01T15:34:00Z">
          <w:r w:rsidDel="00080C94">
            <w:delText>is optional and is included by a “sleeping” client that wants to go the “asleep” state, see Section 6.14 for further details.</w:delText>
          </w:r>
        </w:del>
      </w:ins>
    </w:p>
    <w:p w14:paraId="2B4690B4" w14:textId="6C89C1BC" w:rsidR="00250EF3" w:rsidRDefault="00250EF3">
      <w:pPr>
        <w:spacing w:after="306"/>
        <w:ind w:right="990"/>
        <w:pPrChange w:id="8319" w:author="Simon Johnson" w:date="2021-03-01T15:34:00Z">
          <w:pPr>
            <w:spacing w:after="306"/>
            <w:ind w:left="-15" w:right="990" w:firstLine="299"/>
          </w:pPr>
        </w:pPrChange>
      </w:pPr>
    </w:p>
    <w:p w14:paraId="6761A09E" w14:textId="72ABD19B" w:rsidR="00C84FE9" w:rsidRDefault="6149D1D0" w:rsidP="00C84FE9">
      <w:pPr>
        <w:pStyle w:val="Heading3"/>
        <w:keepLines/>
        <w:spacing w:before="0" w:after="77" w:line="259" w:lineRule="auto"/>
        <w:ind w:left="682" w:hanging="697"/>
        <w:rPr>
          <w:ins w:id="8320" w:author="Simon Johnson" w:date="2021-03-01T15:34:00Z"/>
        </w:rPr>
      </w:pPr>
      <w:bookmarkStart w:id="8321" w:name="_Toc42712"/>
      <w:bookmarkStart w:id="8322" w:name="_Toc71106472"/>
      <w:r>
        <w:t>WILLTOPICUPD</w:t>
      </w:r>
      <w:bookmarkEnd w:id="8321"/>
      <w:bookmarkEnd w:id="8322"/>
    </w:p>
    <w:tbl>
      <w:tblPr>
        <w:tblStyle w:val="TableGrid"/>
        <w:tblW w:w="0" w:type="auto"/>
        <w:tblLook w:val="04A0" w:firstRow="1" w:lastRow="0" w:firstColumn="1" w:lastColumn="0" w:noHBand="0" w:noVBand="1"/>
      </w:tblPr>
      <w:tblGrid>
        <w:gridCol w:w="1113"/>
        <w:gridCol w:w="1077"/>
        <w:gridCol w:w="47"/>
        <w:gridCol w:w="856"/>
        <w:gridCol w:w="842"/>
        <w:gridCol w:w="42"/>
        <w:gridCol w:w="933"/>
        <w:gridCol w:w="39"/>
        <w:gridCol w:w="1125"/>
        <w:gridCol w:w="1054"/>
        <w:gridCol w:w="71"/>
        <w:gridCol w:w="1079"/>
        <w:gridCol w:w="1072"/>
        <w:tblGridChange w:id="8323">
          <w:tblGrid>
            <w:gridCol w:w="1113"/>
            <w:gridCol w:w="22"/>
            <w:gridCol w:w="1055"/>
            <w:gridCol w:w="47"/>
            <w:gridCol w:w="25"/>
            <w:gridCol w:w="831"/>
            <w:gridCol w:w="842"/>
            <w:gridCol w:w="42"/>
            <w:gridCol w:w="26"/>
            <w:gridCol w:w="907"/>
            <w:gridCol w:w="39"/>
            <w:gridCol w:w="77"/>
            <w:gridCol w:w="1048"/>
            <w:gridCol w:w="79"/>
            <w:gridCol w:w="975"/>
            <w:gridCol w:w="71"/>
            <w:gridCol w:w="81"/>
            <w:gridCol w:w="998"/>
            <w:gridCol w:w="76"/>
            <w:gridCol w:w="996"/>
          </w:tblGrid>
        </w:tblGridChange>
      </w:tblGrid>
      <w:tr w:rsidR="005729FF" w:rsidRPr="00E661CA" w14:paraId="6036E802" w14:textId="77777777" w:rsidTr="005729FF">
        <w:trPr>
          <w:ins w:id="8324" w:author="Simon Johnson" w:date="2021-03-01T15:35:00Z"/>
        </w:trPr>
        <w:tc>
          <w:tcPr>
            <w:tcW w:w="1135" w:type="dxa"/>
          </w:tcPr>
          <w:p w14:paraId="530786FE" w14:textId="77777777" w:rsidR="00080C94" w:rsidRPr="00E661CA" w:rsidRDefault="00080C94" w:rsidP="00405798">
            <w:pPr>
              <w:jc w:val="center"/>
              <w:rPr>
                <w:ins w:id="8325" w:author="Simon Johnson" w:date="2021-03-01T15:35:00Z"/>
                <w:b/>
                <w:bCs/>
              </w:rPr>
            </w:pPr>
            <w:ins w:id="8326" w:author="Simon Johnson" w:date="2021-03-01T15:35:00Z">
              <w:r w:rsidRPr="00E661CA">
                <w:rPr>
                  <w:b/>
                  <w:bCs/>
                </w:rPr>
                <w:t>Bit</w:t>
              </w:r>
            </w:ins>
          </w:p>
        </w:tc>
        <w:tc>
          <w:tcPr>
            <w:tcW w:w="1079" w:type="dxa"/>
          </w:tcPr>
          <w:p w14:paraId="62D28ED2" w14:textId="77777777" w:rsidR="00080C94" w:rsidRPr="00E661CA" w:rsidRDefault="00080C94" w:rsidP="00405798">
            <w:pPr>
              <w:jc w:val="center"/>
              <w:rPr>
                <w:ins w:id="8327" w:author="Simon Johnson" w:date="2021-03-01T15:35:00Z"/>
                <w:b/>
                <w:bCs/>
              </w:rPr>
            </w:pPr>
            <w:ins w:id="8328" w:author="Simon Johnson" w:date="2021-03-01T15:35:00Z">
              <w:r w:rsidRPr="00E661CA">
                <w:rPr>
                  <w:b/>
                  <w:bCs/>
                </w:rPr>
                <w:t>7</w:t>
              </w:r>
            </w:ins>
          </w:p>
        </w:tc>
        <w:tc>
          <w:tcPr>
            <w:tcW w:w="926" w:type="dxa"/>
            <w:gridSpan w:val="2"/>
          </w:tcPr>
          <w:p w14:paraId="42BDF23E" w14:textId="77777777" w:rsidR="00080C94" w:rsidRPr="00E661CA" w:rsidRDefault="00080C94" w:rsidP="00405798">
            <w:pPr>
              <w:jc w:val="center"/>
              <w:rPr>
                <w:ins w:id="8329" w:author="Simon Johnson" w:date="2021-03-01T15:35:00Z"/>
                <w:b/>
                <w:bCs/>
              </w:rPr>
            </w:pPr>
            <w:ins w:id="8330" w:author="Simon Johnson" w:date="2021-03-01T15:35:00Z">
              <w:r w:rsidRPr="00E661CA">
                <w:rPr>
                  <w:b/>
                  <w:bCs/>
                </w:rPr>
                <w:t>6</w:t>
              </w:r>
            </w:ins>
          </w:p>
        </w:tc>
        <w:tc>
          <w:tcPr>
            <w:tcW w:w="905" w:type="dxa"/>
            <w:gridSpan w:val="2"/>
          </w:tcPr>
          <w:p w14:paraId="0C031A34" w14:textId="77777777" w:rsidR="00080C94" w:rsidRPr="00E661CA" w:rsidRDefault="00080C94" w:rsidP="00405798">
            <w:pPr>
              <w:jc w:val="center"/>
              <w:rPr>
                <w:ins w:id="8331" w:author="Simon Johnson" w:date="2021-03-01T15:35:00Z"/>
                <w:b/>
                <w:bCs/>
              </w:rPr>
            </w:pPr>
            <w:ins w:id="8332" w:author="Simon Johnson" w:date="2021-03-01T15:35:00Z">
              <w:r w:rsidRPr="00E661CA">
                <w:rPr>
                  <w:b/>
                  <w:bCs/>
                </w:rPr>
                <w:t>5</w:t>
              </w:r>
            </w:ins>
          </w:p>
        </w:tc>
        <w:tc>
          <w:tcPr>
            <w:tcW w:w="941" w:type="dxa"/>
          </w:tcPr>
          <w:p w14:paraId="6E110305" w14:textId="77777777" w:rsidR="00080C94" w:rsidRPr="00E661CA" w:rsidRDefault="00080C94" w:rsidP="00405798">
            <w:pPr>
              <w:jc w:val="center"/>
              <w:rPr>
                <w:ins w:id="8333" w:author="Simon Johnson" w:date="2021-03-01T15:35:00Z"/>
                <w:b/>
                <w:bCs/>
              </w:rPr>
            </w:pPr>
            <w:ins w:id="8334" w:author="Simon Johnson" w:date="2021-03-01T15:35:00Z">
              <w:r w:rsidRPr="00E661CA">
                <w:rPr>
                  <w:b/>
                  <w:bCs/>
                </w:rPr>
                <w:t>4</w:t>
              </w:r>
            </w:ins>
          </w:p>
        </w:tc>
        <w:tc>
          <w:tcPr>
            <w:tcW w:w="1167" w:type="dxa"/>
            <w:gridSpan w:val="2"/>
          </w:tcPr>
          <w:p w14:paraId="1DADD79F" w14:textId="77777777" w:rsidR="00080C94" w:rsidRPr="00E661CA" w:rsidRDefault="00080C94" w:rsidP="00405798">
            <w:pPr>
              <w:jc w:val="center"/>
              <w:rPr>
                <w:ins w:id="8335" w:author="Simon Johnson" w:date="2021-03-01T15:35:00Z"/>
                <w:b/>
                <w:bCs/>
              </w:rPr>
            </w:pPr>
            <w:ins w:id="8336" w:author="Simon Johnson" w:date="2021-03-01T15:35:00Z">
              <w:r w:rsidRPr="00E661CA">
                <w:rPr>
                  <w:b/>
                  <w:bCs/>
                </w:rPr>
                <w:t>3</w:t>
              </w:r>
            </w:ins>
          </w:p>
        </w:tc>
        <w:tc>
          <w:tcPr>
            <w:tcW w:w="1054" w:type="dxa"/>
          </w:tcPr>
          <w:p w14:paraId="3135AB88" w14:textId="77777777" w:rsidR="00080C94" w:rsidRPr="00E661CA" w:rsidRDefault="00080C94" w:rsidP="00405798">
            <w:pPr>
              <w:jc w:val="center"/>
              <w:rPr>
                <w:ins w:id="8337" w:author="Simon Johnson" w:date="2021-03-01T15:35:00Z"/>
                <w:b/>
                <w:bCs/>
              </w:rPr>
            </w:pPr>
            <w:ins w:id="8338" w:author="Simon Johnson" w:date="2021-03-01T15:35:00Z">
              <w:r w:rsidRPr="00E661CA">
                <w:rPr>
                  <w:b/>
                  <w:bCs/>
                </w:rPr>
                <w:t>2</w:t>
              </w:r>
            </w:ins>
          </w:p>
        </w:tc>
        <w:tc>
          <w:tcPr>
            <w:tcW w:w="1152" w:type="dxa"/>
            <w:gridSpan w:val="2"/>
          </w:tcPr>
          <w:p w14:paraId="73023FCB" w14:textId="77777777" w:rsidR="00080C94" w:rsidRPr="00E661CA" w:rsidRDefault="00080C94" w:rsidP="00405798">
            <w:pPr>
              <w:jc w:val="center"/>
              <w:rPr>
                <w:ins w:id="8339" w:author="Simon Johnson" w:date="2021-03-01T15:35:00Z"/>
                <w:b/>
                <w:bCs/>
              </w:rPr>
            </w:pPr>
            <w:ins w:id="8340" w:author="Simon Johnson" w:date="2021-03-01T15:35:00Z">
              <w:r w:rsidRPr="00E661CA">
                <w:rPr>
                  <w:b/>
                  <w:bCs/>
                </w:rPr>
                <w:t>1</w:t>
              </w:r>
            </w:ins>
          </w:p>
        </w:tc>
        <w:tc>
          <w:tcPr>
            <w:tcW w:w="991" w:type="dxa"/>
          </w:tcPr>
          <w:p w14:paraId="38564236" w14:textId="77777777" w:rsidR="00080C94" w:rsidRPr="00E661CA" w:rsidRDefault="00080C94" w:rsidP="00405798">
            <w:pPr>
              <w:jc w:val="center"/>
              <w:rPr>
                <w:ins w:id="8341" w:author="Simon Johnson" w:date="2021-03-01T15:35:00Z"/>
                <w:b/>
                <w:bCs/>
              </w:rPr>
            </w:pPr>
            <w:ins w:id="8342" w:author="Simon Johnson" w:date="2021-03-01T15:35:00Z">
              <w:r w:rsidRPr="00E661CA">
                <w:rPr>
                  <w:b/>
                  <w:bCs/>
                </w:rPr>
                <w:t>0</w:t>
              </w:r>
            </w:ins>
          </w:p>
        </w:tc>
      </w:tr>
      <w:tr w:rsidR="00080C94" w14:paraId="14EBD390" w14:textId="77777777" w:rsidTr="005729FF">
        <w:tblPrEx>
          <w:tblW w:w="0" w:type="auto"/>
          <w:tblPrExChange w:id="8343" w:author="Simon Johnson" w:date="2021-03-09T14:41:00Z">
            <w:tblPrEx>
              <w:tblW w:w="0" w:type="auto"/>
            </w:tblPrEx>
          </w:tblPrExChange>
        </w:tblPrEx>
        <w:trPr>
          <w:ins w:id="8344" w:author="Simon Johnson" w:date="2021-03-01T15:35:00Z"/>
        </w:trPr>
        <w:tc>
          <w:tcPr>
            <w:tcW w:w="1135" w:type="dxa"/>
            <w:tcPrChange w:id="8345" w:author="Simon Johnson" w:date="2021-03-09T14:41:00Z">
              <w:tcPr>
                <w:tcW w:w="1147" w:type="dxa"/>
                <w:gridSpan w:val="2"/>
              </w:tcPr>
            </w:tcPrChange>
          </w:tcPr>
          <w:p w14:paraId="356F7F20" w14:textId="77777777" w:rsidR="00080C94" w:rsidRDefault="00080C94" w:rsidP="00405798">
            <w:pPr>
              <w:rPr>
                <w:ins w:id="8346" w:author="Simon Johnson" w:date="2021-03-01T15:35:00Z"/>
              </w:rPr>
            </w:pPr>
            <w:ins w:id="8347" w:author="Simon Johnson" w:date="2021-03-01T15:35:00Z">
              <w:r>
                <w:t>Byte 1</w:t>
              </w:r>
            </w:ins>
          </w:p>
        </w:tc>
        <w:tc>
          <w:tcPr>
            <w:tcW w:w="8215" w:type="dxa"/>
            <w:gridSpan w:val="12"/>
            <w:tcPrChange w:id="8348" w:author="Simon Johnson" w:date="2021-03-09T14:41:00Z">
              <w:tcPr>
                <w:tcW w:w="8203" w:type="dxa"/>
                <w:gridSpan w:val="18"/>
              </w:tcPr>
            </w:tcPrChange>
          </w:tcPr>
          <w:p w14:paraId="116CC5C5" w14:textId="77777777" w:rsidR="00080C94" w:rsidRDefault="00080C94" w:rsidP="00405798">
            <w:pPr>
              <w:jc w:val="center"/>
              <w:rPr>
                <w:ins w:id="8349" w:author="Simon Johnson" w:date="2021-03-01T15:35:00Z"/>
              </w:rPr>
            </w:pPr>
            <w:ins w:id="8350" w:author="Simon Johnson" w:date="2021-03-01T15:35:00Z">
              <w:r>
                <w:t>Length</w:t>
              </w:r>
            </w:ins>
          </w:p>
        </w:tc>
      </w:tr>
      <w:tr w:rsidR="00080C94" w14:paraId="228D8F92" w14:textId="77777777" w:rsidTr="005729FF">
        <w:tblPrEx>
          <w:tblW w:w="0" w:type="auto"/>
          <w:tblPrExChange w:id="8351" w:author="Simon Johnson" w:date="2021-03-09T14:41:00Z">
            <w:tblPrEx>
              <w:tblW w:w="0" w:type="auto"/>
            </w:tblPrEx>
          </w:tblPrExChange>
        </w:tblPrEx>
        <w:trPr>
          <w:ins w:id="8352" w:author="Simon Johnson" w:date="2021-03-01T15:35:00Z"/>
        </w:trPr>
        <w:tc>
          <w:tcPr>
            <w:tcW w:w="1135" w:type="dxa"/>
            <w:tcPrChange w:id="8353" w:author="Simon Johnson" w:date="2021-03-09T14:41:00Z">
              <w:tcPr>
                <w:tcW w:w="1147" w:type="dxa"/>
                <w:gridSpan w:val="2"/>
              </w:tcPr>
            </w:tcPrChange>
          </w:tcPr>
          <w:p w14:paraId="361FE93F" w14:textId="77777777" w:rsidR="00080C94" w:rsidRDefault="00080C94" w:rsidP="00405798">
            <w:pPr>
              <w:rPr>
                <w:ins w:id="8354" w:author="Simon Johnson" w:date="2021-03-01T15:35:00Z"/>
              </w:rPr>
            </w:pPr>
            <w:ins w:id="8355" w:author="Simon Johnson" w:date="2021-03-01T15:35:00Z">
              <w:r>
                <w:t>Byte 2</w:t>
              </w:r>
            </w:ins>
          </w:p>
        </w:tc>
        <w:tc>
          <w:tcPr>
            <w:tcW w:w="8215" w:type="dxa"/>
            <w:gridSpan w:val="12"/>
            <w:tcPrChange w:id="8356" w:author="Simon Johnson" w:date="2021-03-09T14:41:00Z">
              <w:tcPr>
                <w:tcW w:w="8203" w:type="dxa"/>
                <w:gridSpan w:val="18"/>
              </w:tcPr>
            </w:tcPrChange>
          </w:tcPr>
          <w:p w14:paraId="0143D6A1" w14:textId="77777777" w:rsidR="00080C94" w:rsidRDefault="00080C94" w:rsidP="00405798">
            <w:pPr>
              <w:jc w:val="center"/>
              <w:rPr>
                <w:ins w:id="8357" w:author="Simon Johnson" w:date="2021-03-01T15:35:00Z"/>
              </w:rPr>
            </w:pPr>
            <w:ins w:id="8358" w:author="Simon Johnson" w:date="2021-03-01T15:35:00Z">
              <w:r>
                <w:t>Packet Type</w:t>
              </w:r>
            </w:ins>
          </w:p>
        </w:tc>
      </w:tr>
      <w:tr w:rsidR="005729FF" w:rsidRPr="00E661CA" w14:paraId="0858931A" w14:textId="77777777" w:rsidTr="005729FF">
        <w:tblPrEx>
          <w:tblW w:w="0" w:type="auto"/>
          <w:tblPrExChange w:id="8359" w:author="Simon Johnson" w:date="2021-03-09T14:41:00Z">
            <w:tblPrEx>
              <w:tblW w:w="0" w:type="auto"/>
            </w:tblPrEx>
          </w:tblPrExChange>
        </w:tblPrEx>
        <w:trPr>
          <w:ins w:id="8360" w:author="Simon Johnson" w:date="2021-03-01T15:35:00Z"/>
        </w:trPr>
        <w:tc>
          <w:tcPr>
            <w:tcW w:w="1135" w:type="dxa"/>
            <w:tcPrChange w:id="8361" w:author="Simon Johnson" w:date="2021-03-09T14:41:00Z">
              <w:tcPr>
                <w:tcW w:w="1147" w:type="dxa"/>
                <w:gridSpan w:val="2"/>
              </w:tcPr>
            </w:tcPrChange>
          </w:tcPr>
          <w:p w14:paraId="2BC9868B" w14:textId="4A9014D0" w:rsidR="005729FF" w:rsidRPr="00E661CA" w:rsidRDefault="005729FF" w:rsidP="00405798">
            <w:pPr>
              <w:jc w:val="center"/>
              <w:rPr>
                <w:ins w:id="8362" w:author="Simon Johnson" w:date="2021-03-01T15:35:00Z"/>
                <w:i/>
                <w:iCs/>
              </w:rPr>
            </w:pPr>
          </w:p>
        </w:tc>
        <w:tc>
          <w:tcPr>
            <w:tcW w:w="1127" w:type="dxa"/>
            <w:gridSpan w:val="2"/>
            <w:tcPrChange w:id="8363" w:author="Simon Johnson" w:date="2021-03-09T14:41:00Z">
              <w:tcPr>
                <w:tcW w:w="1129" w:type="dxa"/>
                <w:gridSpan w:val="3"/>
              </w:tcPr>
            </w:tcPrChange>
          </w:tcPr>
          <w:p w14:paraId="17BE4316" w14:textId="36BA6465" w:rsidR="005729FF" w:rsidRPr="00405798" w:rsidRDefault="005729FF" w:rsidP="00405798">
            <w:pPr>
              <w:jc w:val="center"/>
              <w:rPr>
                <w:ins w:id="8364" w:author="Simon Johnson" w:date="2021-03-01T15:35:00Z"/>
                <w:i/>
                <w:iCs/>
              </w:rPr>
            </w:pPr>
            <w:ins w:id="8365" w:author="Simon Johnson" w:date="2021-03-03T14:15:00Z">
              <w:r w:rsidRPr="00037A5E">
                <w:rPr>
                  <w:i/>
                  <w:iCs/>
                  <w:rPrChange w:id="8366" w:author="Simon Johnson" w:date="2021-03-03T14:15:00Z">
                    <w:rPr/>
                  </w:rPrChange>
                </w:rPr>
                <w:t>Reserved</w:t>
              </w:r>
            </w:ins>
          </w:p>
        </w:tc>
        <w:tc>
          <w:tcPr>
            <w:tcW w:w="1741" w:type="dxa"/>
            <w:gridSpan w:val="2"/>
            <w:tcPrChange w:id="8367" w:author="Simon Johnson" w:date="2021-03-09T14:41:00Z">
              <w:tcPr>
                <w:tcW w:w="1766" w:type="dxa"/>
                <w:gridSpan w:val="4"/>
              </w:tcPr>
            </w:tcPrChange>
          </w:tcPr>
          <w:p w14:paraId="79206CCB" w14:textId="58D997A1" w:rsidR="005729FF" w:rsidRPr="00DD448B" w:rsidRDefault="005729FF" w:rsidP="00405798">
            <w:pPr>
              <w:jc w:val="center"/>
              <w:rPr>
                <w:ins w:id="8368" w:author="Simon Johnson" w:date="2021-03-01T15:35:00Z"/>
                <w:i/>
                <w:iCs/>
              </w:rPr>
            </w:pPr>
            <w:ins w:id="8369" w:author="Simon Johnson" w:date="2021-03-09T14:41:00Z">
              <w:r>
                <w:rPr>
                  <w:i/>
                  <w:iCs/>
                </w:rPr>
                <w:t xml:space="preserve">Will </w:t>
              </w:r>
            </w:ins>
            <w:ins w:id="8370" w:author="Simon Johnson" w:date="2021-03-01T15:35:00Z">
              <w:r w:rsidRPr="00DD448B">
                <w:rPr>
                  <w:i/>
                  <w:iCs/>
                </w:rPr>
                <w:t>QoS</w:t>
              </w:r>
            </w:ins>
          </w:p>
          <w:p w14:paraId="6BFAA4B9" w14:textId="77777777" w:rsidR="005729FF" w:rsidRPr="00037A5E" w:rsidRDefault="005729FF" w:rsidP="00405798">
            <w:pPr>
              <w:jc w:val="center"/>
              <w:rPr>
                <w:ins w:id="8371" w:author="Simon Johnson" w:date="2021-03-01T15:35:00Z"/>
                <w:i/>
                <w:iCs/>
              </w:rPr>
            </w:pPr>
          </w:p>
        </w:tc>
        <w:tc>
          <w:tcPr>
            <w:tcW w:w="1023" w:type="dxa"/>
            <w:gridSpan w:val="3"/>
            <w:tcPrChange w:id="8372" w:author="Simon Johnson" w:date="2021-03-09T14:41:00Z">
              <w:tcPr>
                <w:tcW w:w="1029" w:type="dxa"/>
                <w:gridSpan w:val="3"/>
              </w:tcPr>
            </w:tcPrChange>
          </w:tcPr>
          <w:p w14:paraId="098E4C84" w14:textId="77777777" w:rsidR="005729FF" w:rsidRPr="00037A5E" w:rsidRDefault="005729FF" w:rsidP="00405798">
            <w:pPr>
              <w:jc w:val="center"/>
              <w:rPr>
                <w:ins w:id="8373" w:author="Simon Johnson" w:date="2021-03-01T15:35:00Z"/>
                <w:i/>
                <w:iCs/>
              </w:rPr>
            </w:pPr>
            <w:ins w:id="8374" w:author="Simon Johnson" w:date="2021-03-01T15:35:00Z">
              <w:r w:rsidRPr="00037A5E">
                <w:rPr>
                  <w:i/>
                  <w:iCs/>
                </w:rPr>
                <w:t>Retain</w:t>
              </w:r>
            </w:ins>
          </w:p>
        </w:tc>
        <w:tc>
          <w:tcPr>
            <w:tcW w:w="1127" w:type="dxa"/>
            <w:tcPrChange w:id="8375" w:author="Simon Johnson" w:date="2021-03-09T14:41:00Z">
              <w:tcPr>
                <w:tcW w:w="1128" w:type="dxa"/>
                <w:gridSpan w:val="2"/>
              </w:tcPr>
            </w:tcPrChange>
          </w:tcPr>
          <w:p w14:paraId="08C2C280" w14:textId="3DD6EE17" w:rsidR="005729FF" w:rsidRPr="00405798" w:rsidRDefault="005729FF" w:rsidP="00405798">
            <w:pPr>
              <w:jc w:val="center"/>
              <w:rPr>
                <w:ins w:id="8376" w:author="Simon Johnson" w:date="2021-03-01T15:35:00Z"/>
                <w:i/>
                <w:iCs/>
              </w:rPr>
            </w:pPr>
            <w:ins w:id="8377" w:author="Simon Johnson" w:date="2021-03-03T14:15:00Z">
              <w:r w:rsidRPr="00037A5E">
                <w:rPr>
                  <w:i/>
                  <w:iCs/>
                  <w:rPrChange w:id="8378" w:author="Simon Johnson" w:date="2021-03-03T14:15:00Z">
                    <w:rPr/>
                  </w:rPrChange>
                </w:rPr>
                <w:t>Reserved</w:t>
              </w:r>
            </w:ins>
          </w:p>
        </w:tc>
        <w:tc>
          <w:tcPr>
            <w:tcW w:w="1127" w:type="dxa"/>
            <w:gridSpan w:val="2"/>
            <w:tcPrChange w:id="8379" w:author="Simon Johnson" w:date="2021-03-09T14:41:00Z">
              <w:tcPr>
                <w:tcW w:w="1128" w:type="dxa"/>
                <w:gridSpan w:val="3"/>
              </w:tcPr>
            </w:tcPrChange>
          </w:tcPr>
          <w:p w14:paraId="1C08F833" w14:textId="02E0F26C" w:rsidR="005729FF" w:rsidRPr="00405798" w:rsidRDefault="005729FF" w:rsidP="00405798">
            <w:pPr>
              <w:jc w:val="center"/>
              <w:rPr>
                <w:ins w:id="8380" w:author="Simon Johnson" w:date="2021-03-01T15:35:00Z"/>
                <w:i/>
                <w:iCs/>
              </w:rPr>
            </w:pPr>
            <w:ins w:id="8381" w:author="Simon Johnson" w:date="2021-03-03T14:15:00Z">
              <w:r w:rsidRPr="00037A5E">
                <w:rPr>
                  <w:i/>
                  <w:iCs/>
                  <w:rPrChange w:id="8382" w:author="Simon Johnson" w:date="2021-03-03T14:15:00Z">
                    <w:rPr/>
                  </w:rPrChange>
                </w:rPr>
                <w:t>Reserved</w:t>
              </w:r>
            </w:ins>
          </w:p>
        </w:tc>
        <w:tc>
          <w:tcPr>
            <w:tcW w:w="1074" w:type="dxa"/>
            <w:tcPrChange w:id="8383" w:author="Simon Johnson" w:date="2021-03-09T14:41:00Z">
              <w:tcPr>
                <w:tcW w:w="1011" w:type="dxa"/>
                <w:gridSpan w:val="2"/>
              </w:tcPr>
            </w:tcPrChange>
          </w:tcPr>
          <w:p w14:paraId="4AD5C653" w14:textId="77777777" w:rsidR="005729FF" w:rsidRPr="00405798" w:rsidRDefault="005729FF" w:rsidP="00405798">
            <w:pPr>
              <w:jc w:val="center"/>
              <w:rPr>
                <w:ins w:id="8384" w:author="Simon Johnson" w:date="2021-03-01T15:35:00Z"/>
                <w:i/>
                <w:iCs/>
              </w:rPr>
            </w:pPr>
            <w:ins w:id="8385" w:author="Simon Johnson" w:date="2021-03-03T14:15:00Z">
              <w:r w:rsidRPr="00037A5E">
                <w:rPr>
                  <w:i/>
                  <w:iCs/>
                  <w:rPrChange w:id="8386" w:author="Simon Johnson" w:date="2021-03-03T14:15:00Z">
                    <w:rPr/>
                  </w:rPrChange>
                </w:rPr>
                <w:t>Reserved</w:t>
              </w:r>
            </w:ins>
          </w:p>
        </w:tc>
        <w:tc>
          <w:tcPr>
            <w:tcW w:w="996" w:type="dxa"/>
            <w:tcPrChange w:id="8387" w:author="Simon Johnson" w:date="2021-03-09T14:41:00Z">
              <w:tcPr>
                <w:tcW w:w="1012" w:type="dxa"/>
              </w:tcPr>
            </w:tcPrChange>
          </w:tcPr>
          <w:p w14:paraId="2098288E" w14:textId="07B9608B" w:rsidR="005729FF" w:rsidRPr="00405798" w:rsidRDefault="005729FF" w:rsidP="00405798">
            <w:pPr>
              <w:jc w:val="center"/>
              <w:rPr>
                <w:ins w:id="8388" w:author="Simon Johnson" w:date="2021-03-01T15:35:00Z"/>
                <w:i/>
                <w:iCs/>
              </w:rPr>
            </w:pPr>
            <w:ins w:id="8389" w:author="Simon Johnson" w:date="2021-03-09T14:41:00Z">
              <w:r>
                <w:rPr>
                  <w:i/>
                  <w:iCs/>
                </w:rPr>
                <w:t>R</w:t>
              </w:r>
            </w:ins>
            <w:ins w:id="8390" w:author="Simon Johnson" w:date="2021-03-09T14:42:00Z">
              <w:r>
                <w:rPr>
                  <w:i/>
                  <w:iCs/>
                </w:rPr>
                <w:t>eserved</w:t>
              </w:r>
            </w:ins>
          </w:p>
        </w:tc>
      </w:tr>
      <w:tr w:rsidR="005729FF" w:rsidRPr="00E661CA" w14:paraId="4849D1F6" w14:textId="77777777" w:rsidTr="005729FF">
        <w:trPr>
          <w:ins w:id="8391" w:author="Simon Johnson" w:date="2021-03-01T15:35:00Z"/>
        </w:trPr>
        <w:tc>
          <w:tcPr>
            <w:tcW w:w="1135" w:type="dxa"/>
          </w:tcPr>
          <w:p w14:paraId="490FF2CF" w14:textId="77777777" w:rsidR="00080C94" w:rsidRDefault="00080C94" w:rsidP="00405798">
            <w:pPr>
              <w:rPr>
                <w:ins w:id="8392" w:author="Simon Johnson" w:date="2021-03-01T15:35:00Z"/>
              </w:rPr>
            </w:pPr>
            <w:ins w:id="8393" w:author="Simon Johnson" w:date="2021-03-01T15:35:00Z">
              <w:r>
                <w:t>Byte 3</w:t>
              </w:r>
            </w:ins>
          </w:p>
        </w:tc>
        <w:tc>
          <w:tcPr>
            <w:tcW w:w="1127" w:type="dxa"/>
            <w:gridSpan w:val="2"/>
          </w:tcPr>
          <w:p w14:paraId="03E2C90B" w14:textId="77777777" w:rsidR="00080C94" w:rsidRPr="00E661CA" w:rsidRDefault="00080C94" w:rsidP="00405798">
            <w:pPr>
              <w:jc w:val="center"/>
              <w:rPr>
                <w:ins w:id="8394" w:author="Simon Johnson" w:date="2021-03-01T15:35:00Z"/>
                <w:i/>
                <w:iCs/>
              </w:rPr>
            </w:pPr>
            <w:ins w:id="8395" w:author="Simon Johnson" w:date="2021-03-01T15:35:00Z">
              <w:r w:rsidRPr="00E661CA">
                <w:rPr>
                  <w:i/>
                  <w:iCs/>
                </w:rPr>
                <w:t>0</w:t>
              </w:r>
            </w:ins>
          </w:p>
        </w:tc>
        <w:tc>
          <w:tcPr>
            <w:tcW w:w="878" w:type="dxa"/>
          </w:tcPr>
          <w:p w14:paraId="2E47564E" w14:textId="77777777" w:rsidR="00080C94" w:rsidRPr="00E661CA" w:rsidRDefault="00080C94" w:rsidP="00405798">
            <w:pPr>
              <w:jc w:val="center"/>
              <w:rPr>
                <w:ins w:id="8396" w:author="Simon Johnson" w:date="2021-03-01T15:35:00Z"/>
                <w:i/>
                <w:iCs/>
              </w:rPr>
            </w:pPr>
            <w:ins w:id="8397" w:author="Simon Johnson" w:date="2021-03-01T15:35:00Z">
              <w:r>
                <w:rPr>
                  <w:i/>
                  <w:iCs/>
                </w:rPr>
                <w:t>X</w:t>
              </w:r>
            </w:ins>
          </w:p>
        </w:tc>
        <w:tc>
          <w:tcPr>
            <w:tcW w:w="863" w:type="dxa"/>
          </w:tcPr>
          <w:p w14:paraId="01C6C7BB" w14:textId="77777777" w:rsidR="00080C94" w:rsidRPr="00E661CA" w:rsidRDefault="00080C94" w:rsidP="00405798">
            <w:pPr>
              <w:jc w:val="center"/>
              <w:rPr>
                <w:ins w:id="8398" w:author="Simon Johnson" w:date="2021-03-01T15:35:00Z"/>
                <w:i/>
                <w:iCs/>
              </w:rPr>
            </w:pPr>
            <w:ins w:id="8399" w:author="Simon Johnson" w:date="2021-03-01T15:35:00Z">
              <w:r>
                <w:rPr>
                  <w:i/>
                  <w:iCs/>
                </w:rPr>
                <w:t>X</w:t>
              </w:r>
            </w:ins>
          </w:p>
        </w:tc>
        <w:tc>
          <w:tcPr>
            <w:tcW w:w="1023" w:type="dxa"/>
            <w:gridSpan w:val="3"/>
          </w:tcPr>
          <w:p w14:paraId="41E8F8CC" w14:textId="77777777" w:rsidR="00080C94" w:rsidRPr="00E661CA" w:rsidRDefault="00080C94" w:rsidP="00405798">
            <w:pPr>
              <w:jc w:val="center"/>
              <w:rPr>
                <w:ins w:id="8400" w:author="Simon Johnson" w:date="2021-03-01T15:35:00Z"/>
                <w:i/>
                <w:iCs/>
              </w:rPr>
            </w:pPr>
            <w:ins w:id="8401" w:author="Simon Johnson" w:date="2021-03-01T15:35:00Z">
              <w:r>
                <w:rPr>
                  <w:i/>
                  <w:iCs/>
                </w:rPr>
                <w:t>X</w:t>
              </w:r>
            </w:ins>
          </w:p>
        </w:tc>
        <w:tc>
          <w:tcPr>
            <w:tcW w:w="1127" w:type="dxa"/>
          </w:tcPr>
          <w:p w14:paraId="219D75DE" w14:textId="77777777" w:rsidR="00080C94" w:rsidRPr="00E661CA" w:rsidRDefault="00080C94" w:rsidP="00405798">
            <w:pPr>
              <w:jc w:val="center"/>
              <w:rPr>
                <w:ins w:id="8402" w:author="Simon Johnson" w:date="2021-03-01T15:35:00Z"/>
                <w:i/>
                <w:iCs/>
              </w:rPr>
            </w:pPr>
            <w:ins w:id="8403" w:author="Simon Johnson" w:date="2021-03-01T15:35:00Z">
              <w:r w:rsidRPr="00E661CA">
                <w:rPr>
                  <w:i/>
                  <w:iCs/>
                </w:rPr>
                <w:t>0</w:t>
              </w:r>
            </w:ins>
          </w:p>
        </w:tc>
        <w:tc>
          <w:tcPr>
            <w:tcW w:w="1127" w:type="dxa"/>
            <w:gridSpan w:val="2"/>
          </w:tcPr>
          <w:p w14:paraId="30BF8244" w14:textId="77777777" w:rsidR="00080C94" w:rsidRPr="00E661CA" w:rsidRDefault="00080C94" w:rsidP="00405798">
            <w:pPr>
              <w:jc w:val="center"/>
              <w:rPr>
                <w:ins w:id="8404" w:author="Simon Johnson" w:date="2021-03-01T15:35:00Z"/>
                <w:i/>
                <w:iCs/>
              </w:rPr>
            </w:pPr>
            <w:ins w:id="8405" w:author="Simon Johnson" w:date="2021-03-01T15:35:00Z">
              <w:r>
                <w:rPr>
                  <w:i/>
                  <w:iCs/>
                </w:rPr>
                <w:t>0</w:t>
              </w:r>
            </w:ins>
          </w:p>
        </w:tc>
        <w:tc>
          <w:tcPr>
            <w:tcW w:w="1079" w:type="dxa"/>
          </w:tcPr>
          <w:p w14:paraId="3DF54285" w14:textId="77777777" w:rsidR="00080C94" w:rsidRPr="00E661CA" w:rsidRDefault="00080C94" w:rsidP="00405798">
            <w:pPr>
              <w:jc w:val="center"/>
              <w:rPr>
                <w:ins w:id="8406" w:author="Simon Johnson" w:date="2021-03-01T15:35:00Z"/>
                <w:i/>
                <w:iCs/>
              </w:rPr>
            </w:pPr>
            <w:ins w:id="8407" w:author="Simon Johnson" w:date="2021-03-01T15:35:00Z">
              <w:r>
                <w:rPr>
                  <w:i/>
                  <w:iCs/>
                </w:rPr>
                <w:t>0</w:t>
              </w:r>
            </w:ins>
          </w:p>
        </w:tc>
        <w:tc>
          <w:tcPr>
            <w:tcW w:w="991" w:type="dxa"/>
          </w:tcPr>
          <w:p w14:paraId="0505BDAA" w14:textId="77777777" w:rsidR="00080C94" w:rsidRPr="00E661CA" w:rsidRDefault="00080C94" w:rsidP="00405798">
            <w:pPr>
              <w:jc w:val="center"/>
              <w:rPr>
                <w:ins w:id="8408" w:author="Simon Johnson" w:date="2021-03-01T15:35:00Z"/>
                <w:i/>
                <w:iCs/>
              </w:rPr>
            </w:pPr>
            <w:ins w:id="8409" w:author="Simon Johnson" w:date="2021-03-01T15:35:00Z">
              <w:r w:rsidRPr="00E661CA">
                <w:rPr>
                  <w:i/>
                  <w:iCs/>
                </w:rPr>
                <w:t>0</w:t>
              </w:r>
            </w:ins>
          </w:p>
        </w:tc>
      </w:tr>
      <w:tr w:rsidR="00080C94" w14:paraId="16736F38" w14:textId="77777777" w:rsidTr="005729FF">
        <w:tblPrEx>
          <w:tblW w:w="0" w:type="auto"/>
          <w:tblPrExChange w:id="8410" w:author="Simon Johnson" w:date="2021-03-09T14:41:00Z">
            <w:tblPrEx>
              <w:tblW w:w="0" w:type="auto"/>
            </w:tblPrEx>
          </w:tblPrExChange>
        </w:tblPrEx>
        <w:trPr>
          <w:ins w:id="8411" w:author="Simon Johnson" w:date="2021-03-01T15:35:00Z"/>
        </w:trPr>
        <w:tc>
          <w:tcPr>
            <w:tcW w:w="1135" w:type="dxa"/>
            <w:tcPrChange w:id="8412" w:author="Simon Johnson" w:date="2021-03-09T14:41:00Z">
              <w:tcPr>
                <w:tcW w:w="1147" w:type="dxa"/>
                <w:gridSpan w:val="2"/>
              </w:tcPr>
            </w:tcPrChange>
          </w:tcPr>
          <w:p w14:paraId="5308B4D7" w14:textId="77777777" w:rsidR="00080C94" w:rsidRDefault="00080C94" w:rsidP="00405798">
            <w:pPr>
              <w:rPr>
                <w:ins w:id="8413" w:author="Simon Johnson" w:date="2021-03-01T15:35:00Z"/>
              </w:rPr>
            </w:pPr>
            <w:ins w:id="8414" w:author="Simon Johnson" w:date="2021-03-01T15:35:00Z">
              <w:r>
                <w:t>Byte 4.. N</w:t>
              </w:r>
            </w:ins>
          </w:p>
        </w:tc>
        <w:tc>
          <w:tcPr>
            <w:tcW w:w="8215" w:type="dxa"/>
            <w:gridSpan w:val="12"/>
            <w:tcPrChange w:id="8415" w:author="Simon Johnson" w:date="2021-03-09T14:41:00Z">
              <w:tcPr>
                <w:tcW w:w="8203" w:type="dxa"/>
                <w:gridSpan w:val="18"/>
              </w:tcPr>
            </w:tcPrChange>
          </w:tcPr>
          <w:p w14:paraId="100E7A38" w14:textId="77777777" w:rsidR="00080C94" w:rsidRDefault="00080C94" w:rsidP="00405798">
            <w:pPr>
              <w:jc w:val="center"/>
              <w:rPr>
                <w:ins w:id="8416" w:author="Simon Johnson" w:date="2021-03-01T15:35:00Z"/>
              </w:rPr>
            </w:pPr>
            <w:ins w:id="8417" w:author="Simon Johnson" w:date="2021-03-01T15:35:00Z">
              <w:r>
                <w:t>Will Topic</w:t>
              </w:r>
            </w:ins>
          </w:p>
        </w:tc>
      </w:tr>
    </w:tbl>
    <w:p w14:paraId="24C92FA3" w14:textId="6EE03E25" w:rsidR="00080C94" w:rsidRPr="00080C94" w:rsidDel="00080C94" w:rsidRDefault="00080C94">
      <w:pPr>
        <w:rPr>
          <w:del w:id="8418" w:author="Simon Johnson" w:date="2021-03-01T15:36:00Z"/>
        </w:rPr>
        <w:pPrChange w:id="8419" w:author="Simon Johnson" w:date="2021-03-01T15:34:00Z">
          <w:pPr>
            <w:pStyle w:val="Heading3"/>
            <w:keepLines/>
            <w:spacing w:before="0" w:after="77" w:line="259" w:lineRule="auto"/>
            <w:ind w:left="682" w:hanging="697"/>
          </w:pPr>
        </w:pPrChange>
      </w:pPr>
    </w:p>
    <w:tbl>
      <w:tblPr>
        <w:tblStyle w:val="TableGrid0"/>
        <w:tblW w:w="3601" w:type="dxa"/>
        <w:tblInd w:w="2700" w:type="dxa"/>
        <w:tblCellMar>
          <w:top w:w="30" w:type="dxa"/>
          <w:left w:w="120" w:type="dxa"/>
          <w:right w:w="115" w:type="dxa"/>
        </w:tblCellMar>
        <w:tblLook w:val="04A0" w:firstRow="1" w:lastRow="0" w:firstColumn="1" w:lastColumn="0" w:noHBand="0" w:noVBand="1"/>
      </w:tblPr>
      <w:tblGrid>
        <w:gridCol w:w="961"/>
        <w:gridCol w:w="1140"/>
        <w:gridCol w:w="773"/>
        <w:gridCol w:w="1128"/>
      </w:tblGrid>
      <w:tr w:rsidR="00C84FE9" w:rsidDel="00080C94" w14:paraId="78B7E59A" w14:textId="5AF8FE55" w:rsidTr="00C84FE9">
        <w:trPr>
          <w:trHeight w:val="245"/>
          <w:del w:id="8420" w:author="Simon Johnson" w:date="2021-03-01T15:36:00Z"/>
        </w:trPr>
        <w:tc>
          <w:tcPr>
            <w:tcW w:w="909" w:type="dxa"/>
            <w:tcBorders>
              <w:top w:val="single" w:sz="3" w:space="0" w:color="000000"/>
              <w:left w:val="single" w:sz="3" w:space="0" w:color="000000"/>
              <w:bottom w:val="nil"/>
              <w:right w:val="single" w:sz="3" w:space="0" w:color="000000"/>
            </w:tcBorders>
          </w:tcPr>
          <w:p w14:paraId="275BBBC5" w14:textId="0E3B45A0" w:rsidR="00C84FE9" w:rsidDel="00080C94" w:rsidRDefault="00C84FE9" w:rsidP="00C84FE9">
            <w:pPr>
              <w:spacing w:after="0" w:line="259" w:lineRule="auto"/>
              <w:ind w:left="53"/>
              <w:rPr>
                <w:del w:id="8421" w:author="Simon Johnson" w:date="2021-03-01T15:36:00Z"/>
              </w:rPr>
            </w:pPr>
            <w:del w:id="8422" w:author="Simon Johnson" w:date="2021-03-01T15:36:00Z">
              <w:r w:rsidDel="00080C94">
                <w:delText>Length</w:delText>
              </w:r>
            </w:del>
          </w:p>
        </w:tc>
        <w:tc>
          <w:tcPr>
            <w:tcW w:w="987" w:type="dxa"/>
            <w:tcBorders>
              <w:top w:val="single" w:sz="3" w:space="0" w:color="000000"/>
              <w:left w:val="single" w:sz="3" w:space="0" w:color="000000"/>
              <w:bottom w:val="nil"/>
              <w:right w:val="single" w:sz="3" w:space="0" w:color="000000"/>
            </w:tcBorders>
          </w:tcPr>
          <w:p w14:paraId="053F3D67" w14:textId="521D9170" w:rsidR="00C84FE9" w:rsidDel="00080C94" w:rsidRDefault="00C84FE9" w:rsidP="00C84FE9">
            <w:pPr>
              <w:spacing w:after="0" w:line="259" w:lineRule="auto"/>
              <w:rPr>
                <w:del w:id="8423" w:author="Simon Johnson" w:date="2021-03-01T15:36:00Z"/>
              </w:rPr>
            </w:pPr>
            <w:del w:id="8424" w:author="Simon Johnson" w:date="2021-03-01T15:36:00Z">
              <w:r w:rsidDel="00080C94">
                <w:delText>MsgType</w:delText>
              </w:r>
            </w:del>
          </w:p>
        </w:tc>
        <w:tc>
          <w:tcPr>
            <w:tcW w:w="671" w:type="dxa"/>
            <w:tcBorders>
              <w:top w:val="single" w:sz="3" w:space="0" w:color="000000"/>
              <w:left w:val="single" w:sz="3" w:space="0" w:color="000000"/>
              <w:bottom w:val="nil"/>
              <w:right w:val="single" w:sz="3" w:space="0" w:color="000000"/>
            </w:tcBorders>
          </w:tcPr>
          <w:p w14:paraId="66233ACF" w14:textId="562F2B7C" w:rsidR="00C84FE9" w:rsidDel="00080C94" w:rsidRDefault="00C84FE9" w:rsidP="00C84FE9">
            <w:pPr>
              <w:spacing w:after="0" w:line="259" w:lineRule="auto"/>
              <w:rPr>
                <w:del w:id="8425" w:author="Simon Johnson" w:date="2021-03-01T15:36:00Z"/>
              </w:rPr>
            </w:pPr>
            <w:del w:id="8426" w:author="Simon Johnson" w:date="2021-03-01T15:36:00Z">
              <w:r w:rsidDel="00080C94">
                <w:delText>Flags</w:delText>
              </w:r>
            </w:del>
          </w:p>
        </w:tc>
        <w:tc>
          <w:tcPr>
            <w:tcW w:w="1034" w:type="dxa"/>
            <w:tcBorders>
              <w:top w:val="single" w:sz="3" w:space="0" w:color="000000"/>
              <w:left w:val="single" w:sz="3" w:space="0" w:color="000000"/>
              <w:bottom w:val="nil"/>
              <w:right w:val="single" w:sz="3" w:space="0" w:color="000000"/>
            </w:tcBorders>
          </w:tcPr>
          <w:p w14:paraId="7093FF59" w14:textId="3159BEC9" w:rsidR="00C84FE9" w:rsidDel="00080C94" w:rsidRDefault="00C84FE9" w:rsidP="00C84FE9">
            <w:pPr>
              <w:spacing w:after="0" w:line="259" w:lineRule="auto"/>
              <w:rPr>
                <w:del w:id="8427" w:author="Simon Johnson" w:date="2021-03-01T15:36:00Z"/>
              </w:rPr>
            </w:pPr>
            <w:del w:id="8428" w:author="Simon Johnson" w:date="2021-03-01T15:36:00Z">
              <w:r w:rsidDel="00080C94">
                <w:delText>WillTopic</w:delText>
              </w:r>
            </w:del>
          </w:p>
        </w:tc>
      </w:tr>
      <w:tr w:rsidR="00C84FE9" w:rsidDel="00080C94" w14:paraId="6EB8374B" w14:textId="635D43ED" w:rsidTr="00C84FE9">
        <w:trPr>
          <w:trHeight w:val="241"/>
          <w:del w:id="8429" w:author="Simon Johnson" w:date="2021-03-01T15:36:00Z"/>
        </w:trPr>
        <w:tc>
          <w:tcPr>
            <w:tcW w:w="909" w:type="dxa"/>
            <w:tcBorders>
              <w:top w:val="nil"/>
              <w:left w:val="single" w:sz="3" w:space="0" w:color="000000"/>
              <w:bottom w:val="single" w:sz="3" w:space="0" w:color="000000"/>
              <w:right w:val="single" w:sz="3" w:space="0" w:color="000000"/>
            </w:tcBorders>
          </w:tcPr>
          <w:p w14:paraId="41F030EB" w14:textId="4F4100B9" w:rsidR="00C84FE9" w:rsidDel="00080C94" w:rsidRDefault="00C84FE9" w:rsidP="00C84FE9">
            <w:pPr>
              <w:spacing w:after="0" w:line="259" w:lineRule="auto"/>
              <w:rPr>
                <w:del w:id="8430" w:author="Simon Johnson" w:date="2021-03-01T15:36:00Z"/>
              </w:rPr>
            </w:pPr>
            <w:del w:id="8431" w:author="Simon Johnson" w:date="2021-03-01T15:36:00Z">
              <w:r w:rsidDel="00080C94">
                <w:delText>(</w:delText>
              </w:r>
              <w:r w:rsidR="00FB5396" w:rsidDel="00080C94">
                <w:delText>byte</w:delText>
              </w:r>
              <w:r w:rsidDel="00080C94">
                <w:delText xml:space="preserve"> 0)</w:delText>
              </w:r>
            </w:del>
          </w:p>
        </w:tc>
        <w:tc>
          <w:tcPr>
            <w:tcW w:w="987" w:type="dxa"/>
            <w:tcBorders>
              <w:top w:val="nil"/>
              <w:left w:val="single" w:sz="3" w:space="0" w:color="000000"/>
              <w:bottom w:val="single" w:sz="3" w:space="0" w:color="000000"/>
              <w:right w:val="single" w:sz="3" w:space="0" w:color="000000"/>
            </w:tcBorders>
          </w:tcPr>
          <w:p w14:paraId="36917778" w14:textId="37F16AA6" w:rsidR="00C84FE9" w:rsidDel="00080C94" w:rsidRDefault="00C84FE9" w:rsidP="00C84FE9">
            <w:pPr>
              <w:spacing w:after="0" w:line="259" w:lineRule="auto"/>
              <w:ind w:right="4"/>
              <w:jc w:val="center"/>
              <w:rPr>
                <w:del w:id="8432" w:author="Simon Johnson" w:date="2021-03-01T15:36:00Z"/>
              </w:rPr>
            </w:pPr>
            <w:del w:id="8433" w:author="Simon Johnson" w:date="2021-03-01T15:36:00Z">
              <w:r w:rsidDel="00080C94">
                <w:delText>(1)</w:delText>
              </w:r>
            </w:del>
          </w:p>
        </w:tc>
        <w:tc>
          <w:tcPr>
            <w:tcW w:w="671" w:type="dxa"/>
            <w:tcBorders>
              <w:top w:val="nil"/>
              <w:left w:val="single" w:sz="3" w:space="0" w:color="000000"/>
              <w:bottom w:val="single" w:sz="3" w:space="0" w:color="000000"/>
              <w:right w:val="single" w:sz="3" w:space="0" w:color="000000"/>
            </w:tcBorders>
          </w:tcPr>
          <w:p w14:paraId="05A1171B" w14:textId="4F9E6433" w:rsidR="00C84FE9" w:rsidDel="00080C94" w:rsidRDefault="00C84FE9" w:rsidP="00C84FE9">
            <w:pPr>
              <w:spacing w:after="0" w:line="259" w:lineRule="auto"/>
              <w:ind w:right="4"/>
              <w:jc w:val="center"/>
              <w:rPr>
                <w:del w:id="8434" w:author="Simon Johnson" w:date="2021-03-01T15:36:00Z"/>
              </w:rPr>
            </w:pPr>
            <w:del w:id="8435" w:author="Simon Johnson" w:date="2021-03-01T15:36:00Z">
              <w:r w:rsidDel="00080C94">
                <w:delText>(2)</w:delText>
              </w:r>
            </w:del>
          </w:p>
        </w:tc>
        <w:tc>
          <w:tcPr>
            <w:tcW w:w="1034" w:type="dxa"/>
            <w:tcBorders>
              <w:top w:val="nil"/>
              <w:left w:val="single" w:sz="3" w:space="0" w:color="000000"/>
              <w:bottom w:val="single" w:sz="3" w:space="0" w:color="000000"/>
              <w:right w:val="single" w:sz="3" w:space="0" w:color="000000"/>
            </w:tcBorders>
          </w:tcPr>
          <w:p w14:paraId="1000187D" w14:textId="0AE73808" w:rsidR="00C84FE9" w:rsidDel="00080C94" w:rsidRDefault="00C84FE9" w:rsidP="00C84FE9">
            <w:pPr>
              <w:spacing w:after="0" w:line="259" w:lineRule="auto"/>
              <w:ind w:right="4"/>
              <w:jc w:val="center"/>
              <w:rPr>
                <w:del w:id="8436" w:author="Simon Johnson" w:date="2021-03-01T15:36:00Z"/>
              </w:rPr>
            </w:pPr>
            <w:del w:id="8437" w:author="Simon Johnson" w:date="2021-03-01T15:36:00Z">
              <w:r w:rsidDel="00080C94">
                <w:delText>(3:n)</w:delText>
              </w:r>
            </w:del>
          </w:p>
        </w:tc>
      </w:tr>
    </w:tbl>
    <w:p w14:paraId="2C2E27D1" w14:textId="54706E8F" w:rsidR="00C84FE9" w:rsidRDefault="00C84FE9" w:rsidP="00C84FE9">
      <w:pPr>
        <w:spacing w:after="245" w:line="265" w:lineRule="auto"/>
        <w:jc w:val="center"/>
      </w:pPr>
      <w:r>
        <w:t>Table 2</w:t>
      </w:r>
      <w:ins w:id="8438" w:author="Simon Johnson" w:date="2021-03-01T15:36:00Z">
        <w:r w:rsidR="00080C94">
          <w:t>6</w:t>
        </w:r>
      </w:ins>
      <w:del w:id="8439" w:author="Simon Johnson" w:date="2021-03-01T15:36:00Z">
        <w:r w:rsidDel="00080C94">
          <w:delText>5</w:delText>
        </w:r>
      </w:del>
      <w:r>
        <w:t xml:space="preserve">: WILLTOPICUPD </w:t>
      </w:r>
      <w:ins w:id="8440" w:author="Simon Johnson" w:date="2021-03-09T11:45:00Z">
        <w:r w:rsidR="0018058B">
          <w:t>packet</w:t>
        </w:r>
      </w:ins>
      <w:del w:id="8441" w:author="Simon Johnson" w:date="2021-03-09T11:45:00Z">
        <w:r w:rsidDel="0018058B">
          <w:delText>Message</w:delText>
        </w:r>
      </w:del>
    </w:p>
    <w:p w14:paraId="01BA423D" w14:textId="2D73F7BD" w:rsidR="00C84FE9" w:rsidRDefault="00C84FE9">
      <w:pPr>
        <w:ind w:left="-15" w:right="4" w:firstLine="299"/>
        <w:pPrChange w:id="8442" w:author="Simon Johnson" w:date="2021-03-26T11:40:00Z">
          <w:pPr>
            <w:ind w:left="-15" w:right="990" w:firstLine="299"/>
          </w:pPr>
        </w:pPrChange>
      </w:pPr>
      <w:r>
        <w:t xml:space="preserve">The WILLTOPICUPD </w:t>
      </w:r>
      <w:ins w:id="8443" w:author="Simon Johnson" w:date="2021-03-09T11:45:00Z">
        <w:r w:rsidR="0018058B">
          <w:t>packet</w:t>
        </w:r>
      </w:ins>
      <w:del w:id="8444" w:author="Simon Johnson" w:date="2021-03-09T11:45:00Z">
        <w:r w:rsidDel="0018058B">
          <w:delText>message</w:delText>
        </w:r>
      </w:del>
      <w:r>
        <w:t xml:space="preserve"> is sent by a client to update its Will topic name stored in the GW/server. Its format is shown in Table 2</w:t>
      </w:r>
      <w:ins w:id="8445" w:author="Simon Johnson" w:date="2021-03-01T15:36:00Z">
        <w:r w:rsidR="00080C94">
          <w:t>6</w:t>
        </w:r>
      </w:ins>
      <w:del w:id="8446" w:author="Simon Johnson" w:date="2021-03-01T15:36:00Z">
        <w:r w:rsidDel="00080C94">
          <w:delText>5</w:delText>
        </w:r>
      </w:del>
      <w:r>
        <w:t>:</w:t>
      </w:r>
    </w:p>
    <w:p w14:paraId="63E7CFF2" w14:textId="77777777" w:rsidR="006C4474" w:rsidRPr="00080C94" w:rsidRDefault="006C4474">
      <w:pPr>
        <w:pStyle w:val="Heading4"/>
        <w:ind w:right="4"/>
        <w:rPr>
          <w:ins w:id="8447" w:author="Simon Johnson" w:date="2021-03-01T16:10:00Z"/>
        </w:rPr>
        <w:pPrChange w:id="8448" w:author="Simon Johnson" w:date="2021-03-26T11:40:00Z">
          <w:pPr>
            <w:pStyle w:val="Heading4"/>
          </w:pPr>
        </w:pPrChange>
      </w:pPr>
      <w:bookmarkStart w:id="8449" w:name="_Toc71106473"/>
      <w:ins w:id="8450" w:author="Simon Johnson" w:date="2021-03-01T16:10:00Z">
        <w:r>
          <w:t>Length &amp; Packet Type</w:t>
        </w:r>
        <w:bookmarkEnd w:id="8449"/>
      </w:ins>
    </w:p>
    <w:p w14:paraId="4F215446" w14:textId="388D62C8" w:rsidR="006C4474" w:rsidRDefault="006C4474">
      <w:pPr>
        <w:spacing w:before="0" w:after="174" w:line="248" w:lineRule="auto"/>
        <w:ind w:right="4"/>
        <w:jc w:val="both"/>
        <w:rPr>
          <w:ins w:id="8451" w:author="Simon Johnson" w:date="2021-03-01T16:10:00Z"/>
        </w:rPr>
        <w:pPrChange w:id="8452" w:author="Simon Johnson" w:date="2021-03-26T11:40:00Z">
          <w:pPr>
            <w:spacing w:before="0" w:after="174" w:line="248" w:lineRule="auto"/>
            <w:ind w:right="990"/>
            <w:jc w:val="both"/>
          </w:pPr>
        </w:pPrChange>
      </w:pPr>
      <w:ins w:id="8453" w:author="Simon Johnson" w:date="2021-03-01T16:10:00Z">
        <w:r>
          <w:t xml:space="preserve">The first 2 or 4 bytes of the packet are encoded according to the variable length packet header format. Please refer to figure </w:t>
        </w:r>
      </w:ins>
      <w:ins w:id="8454" w:author="Simon Johnson" w:date="2021-03-09T16:48:00Z">
        <w:r w:rsidR="00643FDB">
          <w:t>3.1.2</w:t>
        </w:r>
      </w:ins>
      <w:ins w:id="8455" w:author="Simon Johnson" w:date="2021-03-01T16:10:00Z">
        <w:r>
          <w:t xml:space="preserve"> for a detailed description.</w:t>
        </w:r>
      </w:ins>
    </w:p>
    <w:p w14:paraId="3EB0D739" w14:textId="3C4CA878" w:rsidR="00080C94" w:rsidRPr="00080C94" w:rsidRDefault="00C84FE9">
      <w:pPr>
        <w:pStyle w:val="Heading4"/>
        <w:ind w:right="4"/>
        <w:rPr>
          <w:ins w:id="8456" w:author="Simon Johnson" w:date="2021-03-01T15:37:00Z"/>
        </w:rPr>
        <w:pPrChange w:id="8457" w:author="Simon Johnson" w:date="2021-03-26T11:40:00Z">
          <w:pPr>
            <w:spacing w:before="0" w:after="174" w:line="248" w:lineRule="auto"/>
            <w:ind w:right="990"/>
            <w:jc w:val="both"/>
          </w:pPr>
        </w:pPrChange>
      </w:pPr>
      <w:del w:id="8458" w:author="Simon Johnson" w:date="2021-03-01T16:10:00Z">
        <w:r w:rsidDel="006C4474">
          <w:delText>Length and MsgType: see Section 5.2.</w:delText>
        </w:r>
      </w:del>
      <w:bookmarkStart w:id="8459" w:name="_Toc71106474"/>
      <w:ins w:id="8460" w:author="Simon Johnson" w:date="2021-03-01T15:38:00Z">
        <w:r w:rsidR="00080C94">
          <w:t>Flags</w:t>
        </w:r>
      </w:ins>
      <w:bookmarkEnd w:id="8459"/>
    </w:p>
    <w:p w14:paraId="49EBA151" w14:textId="003DC8B2" w:rsidR="00080C94" w:rsidDel="00080C94" w:rsidRDefault="005729FF">
      <w:pPr>
        <w:spacing w:before="0" w:after="174" w:line="248" w:lineRule="auto"/>
        <w:ind w:right="4"/>
        <w:jc w:val="both"/>
        <w:rPr>
          <w:del w:id="8461" w:author="Simon Johnson" w:date="2021-03-01T15:38:00Z"/>
        </w:rPr>
        <w:pPrChange w:id="8462" w:author="Simon Johnson" w:date="2021-03-26T11:40:00Z">
          <w:pPr>
            <w:numPr>
              <w:numId w:val="72"/>
            </w:numPr>
            <w:spacing w:before="0" w:after="174" w:line="248" w:lineRule="auto"/>
            <w:ind w:left="498" w:right="990" w:hanging="199"/>
            <w:jc w:val="both"/>
          </w:pPr>
        </w:pPrChange>
      </w:pPr>
      <w:ins w:id="8463" w:author="Simon Johnson" w:date="2021-03-09T14:38:00Z">
        <w:r>
          <w:t xml:space="preserve">For a detailed description of the </w:t>
        </w:r>
      </w:ins>
      <w:ins w:id="8464" w:author="Simon Johnson" w:date="2021-03-09T14:40:00Z">
        <w:r>
          <w:t xml:space="preserve">will </w:t>
        </w:r>
      </w:ins>
    </w:p>
    <w:p w14:paraId="4C100ABA" w14:textId="6B477A50" w:rsidR="00C84FE9" w:rsidDel="00080C94" w:rsidRDefault="00C84FE9">
      <w:pPr>
        <w:spacing w:before="0" w:after="174" w:line="248" w:lineRule="auto"/>
        <w:ind w:right="4"/>
        <w:jc w:val="both"/>
        <w:rPr>
          <w:del w:id="8465" w:author="Simon Johnson" w:date="2021-03-01T15:38:00Z"/>
        </w:rPr>
        <w:pPrChange w:id="8466" w:author="Simon Johnson" w:date="2021-03-26T11:40:00Z">
          <w:pPr>
            <w:numPr>
              <w:numId w:val="72"/>
            </w:numPr>
            <w:spacing w:before="0" w:after="174" w:line="248" w:lineRule="auto"/>
            <w:ind w:left="498" w:right="990" w:hanging="199"/>
            <w:jc w:val="both"/>
          </w:pPr>
        </w:pPrChange>
      </w:pPr>
      <w:del w:id="8467" w:author="Simon Johnson" w:date="2021-03-01T15:38:00Z">
        <w:r w:rsidDel="00080C94">
          <w:delText>Flags:</w:delText>
        </w:r>
      </w:del>
    </w:p>
    <w:p w14:paraId="1E784CE0" w14:textId="59550855" w:rsidR="00C84FE9" w:rsidDel="00080C94" w:rsidRDefault="00C84FE9">
      <w:pPr>
        <w:spacing w:before="0" w:after="99" w:line="248" w:lineRule="auto"/>
        <w:ind w:right="4"/>
        <w:jc w:val="both"/>
        <w:rPr>
          <w:del w:id="8468" w:author="Simon Johnson" w:date="2021-03-01T15:38:00Z"/>
        </w:rPr>
        <w:pPrChange w:id="8469" w:author="Simon Johnson" w:date="2021-03-26T11:40:00Z">
          <w:pPr>
            <w:numPr>
              <w:ilvl w:val="1"/>
              <w:numId w:val="72"/>
            </w:numPr>
            <w:spacing w:before="0" w:after="99" w:line="248" w:lineRule="auto"/>
            <w:ind w:left="936" w:right="990" w:hanging="199"/>
            <w:jc w:val="both"/>
          </w:pPr>
        </w:pPrChange>
      </w:pPr>
      <w:del w:id="8470" w:author="Simon Johnson" w:date="2021-03-01T15:38:00Z">
        <w:r w:rsidDel="00080C94">
          <w:delText>DUP: not used.</w:delText>
        </w:r>
      </w:del>
    </w:p>
    <w:p w14:paraId="0829F5E9" w14:textId="4D1B4D17" w:rsidR="00C84FE9" w:rsidDel="005729FF" w:rsidRDefault="00C84FE9">
      <w:pPr>
        <w:spacing w:before="0" w:after="98" w:line="248" w:lineRule="auto"/>
        <w:ind w:right="4"/>
        <w:jc w:val="both"/>
        <w:rPr>
          <w:del w:id="8471" w:author="Simon Johnson" w:date="2021-03-09T14:38:00Z"/>
        </w:rPr>
        <w:pPrChange w:id="8472" w:author="Simon Johnson" w:date="2021-03-26T11:40:00Z">
          <w:pPr>
            <w:numPr>
              <w:ilvl w:val="1"/>
              <w:numId w:val="72"/>
            </w:numPr>
            <w:spacing w:before="0" w:after="98" w:line="248" w:lineRule="auto"/>
            <w:ind w:left="936" w:right="990" w:hanging="199"/>
            <w:jc w:val="both"/>
          </w:pPr>
        </w:pPrChange>
      </w:pPr>
      <w:del w:id="8473" w:author="Simon Johnson" w:date="2021-03-09T14:38:00Z">
        <w:r w:rsidDel="005729FF">
          <w:delText>QoS: same as MQTT, contains the Will QoS</w:delText>
        </w:r>
      </w:del>
    </w:p>
    <w:p w14:paraId="4CCB9887" w14:textId="7ED2D4E1" w:rsidR="00C84FE9" w:rsidDel="00080C94" w:rsidRDefault="00C84FE9">
      <w:pPr>
        <w:spacing w:before="0" w:after="98" w:line="248" w:lineRule="auto"/>
        <w:ind w:right="4"/>
        <w:jc w:val="both"/>
        <w:rPr>
          <w:del w:id="8474" w:author="Simon Johnson" w:date="2021-03-01T15:38:00Z"/>
        </w:rPr>
        <w:pPrChange w:id="8475" w:author="Simon Johnson" w:date="2021-03-26T11:40:00Z">
          <w:pPr>
            <w:numPr>
              <w:ilvl w:val="1"/>
              <w:numId w:val="72"/>
            </w:numPr>
            <w:spacing w:before="0" w:after="98" w:line="248" w:lineRule="auto"/>
            <w:ind w:left="936" w:right="990" w:hanging="199"/>
            <w:jc w:val="both"/>
          </w:pPr>
        </w:pPrChange>
      </w:pPr>
      <w:del w:id="8476" w:author="Simon Johnson" w:date="2021-03-09T14:38:00Z">
        <w:r w:rsidDel="005729FF">
          <w:delText>Retain: same as MQTT, contains the Will Retain flag</w:delText>
        </w:r>
      </w:del>
    </w:p>
    <w:p w14:paraId="39A74551" w14:textId="5D4903F1" w:rsidR="00C84FE9" w:rsidRDefault="00C84FE9">
      <w:pPr>
        <w:spacing w:before="0" w:after="98" w:line="248" w:lineRule="auto"/>
        <w:ind w:right="4"/>
        <w:jc w:val="both"/>
        <w:rPr>
          <w:ins w:id="8477" w:author="Simon Johnson" w:date="2021-03-01T15:39:00Z"/>
        </w:rPr>
        <w:pPrChange w:id="8478" w:author="Simon Johnson" w:date="2021-03-26T11:40:00Z">
          <w:pPr>
            <w:spacing w:before="0" w:after="98" w:line="248" w:lineRule="auto"/>
            <w:ind w:left="936" w:right="990"/>
            <w:jc w:val="both"/>
          </w:pPr>
        </w:pPrChange>
      </w:pPr>
      <w:del w:id="8479" w:author="Simon Johnson" w:date="2021-03-01T15:38:00Z">
        <w:r w:rsidDel="00080C94">
          <w:delText>Will: not used – CleanSession: not used – TopicIdType: not used.</w:delText>
        </w:r>
      </w:del>
      <w:ins w:id="8480" w:author="Simon Johnson" w:date="2021-03-09T14:38:00Z">
        <w:r w:rsidR="005729FF">
          <w:t>flag</w:t>
        </w:r>
      </w:ins>
      <w:ins w:id="8481" w:author="Simon Johnson" w:date="2021-03-09T14:40:00Z">
        <w:r w:rsidR="005729FF">
          <w:t>s</w:t>
        </w:r>
      </w:ins>
      <w:ins w:id="8482" w:author="Simon Johnson" w:date="2021-03-09T14:38:00Z">
        <w:r w:rsidR="005729FF">
          <w:t xml:space="preserve"> field please refer to figure 3.2.</w:t>
        </w:r>
      </w:ins>
      <w:ins w:id="8483" w:author="Simon Johnson" w:date="2021-03-09T14:39:00Z">
        <w:r w:rsidR="005729FF">
          <w:t>4.</w:t>
        </w:r>
      </w:ins>
    </w:p>
    <w:p w14:paraId="189446CE" w14:textId="60DFBA3D" w:rsidR="00080C94" w:rsidRPr="00080C94" w:rsidRDefault="00080C94">
      <w:pPr>
        <w:pStyle w:val="Heading4"/>
        <w:ind w:right="4"/>
        <w:rPr>
          <w:ins w:id="8484" w:author="Simon Johnson" w:date="2021-03-01T15:39:00Z"/>
        </w:rPr>
        <w:pPrChange w:id="8485" w:author="Simon Johnson" w:date="2021-03-26T11:40:00Z">
          <w:pPr>
            <w:pStyle w:val="Heading4"/>
          </w:pPr>
        </w:pPrChange>
      </w:pPr>
      <w:bookmarkStart w:id="8486" w:name="_Toc71106475"/>
      <w:ins w:id="8487" w:author="Simon Johnson" w:date="2021-03-01T15:39:00Z">
        <w:r>
          <w:t>Will Topic</w:t>
        </w:r>
        <w:bookmarkEnd w:id="8486"/>
      </w:ins>
    </w:p>
    <w:p w14:paraId="192BD0D5" w14:textId="4A2FE787" w:rsidR="00080C94" w:rsidDel="00080C94" w:rsidRDefault="00080C94">
      <w:pPr>
        <w:spacing w:before="0" w:after="98" w:line="248" w:lineRule="auto"/>
        <w:ind w:right="4"/>
        <w:jc w:val="both"/>
        <w:rPr>
          <w:del w:id="8488" w:author="Simon Johnson" w:date="2021-03-01T15:39:00Z"/>
        </w:rPr>
        <w:pPrChange w:id="8489" w:author="Simon Johnson" w:date="2021-03-26T11:40:00Z">
          <w:pPr>
            <w:numPr>
              <w:ilvl w:val="1"/>
              <w:numId w:val="72"/>
            </w:numPr>
            <w:spacing w:before="0" w:after="79" w:line="347" w:lineRule="auto"/>
            <w:ind w:left="936" w:right="990" w:hanging="199"/>
            <w:jc w:val="both"/>
          </w:pPr>
        </w:pPrChange>
      </w:pPr>
    </w:p>
    <w:p w14:paraId="611AF8D5" w14:textId="4DBE2180" w:rsidR="00C84FE9" w:rsidRDefault="00C84FE9">
      <w:pPr>
        <w:spacing w:before="0" w:after="151" w:line="248" w:lineRule="auto"/>
        <w:ind w:right="4"/>
        <w:jc w:val="both"/>
        <w:rPr>
          <w:ins w:id="8490" w:author="Simon Johnson" w:date="2021-03-01T15:39:00Z"/>
        </w:rPr>
        <w:pPrChange w:id="8491" w:author="Simon Johnson" w:date="2021-03-26T11:40:00Z">
          <w:pPr>
            <w:spacing w:before="0" w:after="151" w:line="248" w:lineRule="auto"/>
            <w:ind w:right="990"/>
            <w:jc w:val="both"/>
          </w:pPr>
        </w:pPrChange>
      </w:pPr>
      <w:del w:id="8492" w:author="Simon Johnson" w:date="2021-03-01T15:39:00Z">
        <w:r w:rsidDel="00080C94">
          <w:delText>WillTopic: c</w:delText>
        </w:r>
      </w:del>
      <w:ins w:id="8493" w:author="Simon Johnson" w:date="2021-03-01T15:39:00Z">
        <w:r w:rsidR="00080C94">
          <w:t>C</w:t>
        </w:r>
      </w:ins>
      <w:r>
        <w:t>ontains the Will topic name.</w:t>
      </w:r>
    </w:p>
    <w:p w14:paraId="12181A8C" w14:textId="77777777" w:rsidR="00080C94" w:rsidRDefault="00080C94">
      <w:pPr>
        <w:spacing w:before="0" w:after="151" w:line="248" w:lineRule="auto"/>
        <w:ind w:right="4"/>
        <w:jc w:val="both"/>
        <w:pPrChange w:id="8494" w:author="Simon Johnson" w:date="2021-03-26T11:40:00Z">
          <w:pPr>
            <w:numPr>
              <w:numId w:val="72"/>
            </w:numPr>
            <w:spacing w:before="0" w:after="151" w:line="248" w:lineRule="auto"/>
            <w:ind w:left="498" w:right="990" w:hanging="199"/>
            <w:jc w:val="both"/>
          </w:pPr>
        </w:pPrChange>
      </w:pPr>
    </w:p>
    <w:p w14:paraId="62C8FD5C" w14:textId="2FA0F75E" w:rsidR="00C84FE9" w:rsidRDefault="00C84FE9">
      <w:pPr>
        <w:spacing w:after="307"/>
        <w:ind w:left="-15" w:right="4" w:firstLine="299"/>
        <w:pPrChange w:id="8495" w:author="Simon Johnson" w:date="2021-03-26T11:40:00Z">
          <w:pPr>
            <w:spacing w:after="307"/>
            <w:ind w:left="-15" w:right="990" w:firstLine="299"/>
          </w:pPr>
        </w:pPrChange>
      </w:pPr>
      <w:r>
        <w:t xml:space="preserve">An empty WILLTOPICUPD </w:t>
      </w:r>
      <w:ins w:id="8496" w:author="Simon Johnson" w:date="2021-03-09T11:45:00Z">
        <w:r w:rsidR="0018058B">
          <w:t>packet</w:t>
        </w:r>
        <w:r w:rsidR="0018058B" w:rsidDel="0018058B">
          <w:t xml:space="preserve"> </w:t>
        </w:r>
      </w:ins>
      <w:del w:id="8497" w:author="Simon Johnson" w:date="2021-03-09T11:45:00Z">
        <w:r w:rsidDel="0018058B">
          <w:delText>message</w:delText>
        </w:r>
      </w:del>
      <w:r>
        <w:t xml:space="preserve"> is a WILLTOPICUPD </w:t>
      </w:r>
      <w:ins w:id="8498" w:author="Simon Johnson" w:date="2021-03-09T11:45:00Z">
        <w:r w:rsidR="0018058B">
          <w:t>packet</w:t>
        </w:r>
      </w:ins>
      <w:del w:id="8499" w:author="Simon Johnson" w:date="2021-03-09T11:45:00Z">
        <w:r w:rsidDel="0018058B">
          <w:delText>message</w:delText>
        </w:r>
      </w:del>
      <w:r>
        <w:t xml:space="preserve"> without Flags and WillTopic field (i.e. it is exactly 2 </w:t>
      </w:r>
      <w:r w:rsidR="00FB5396">
        <w:t>byte</w:t>
      </w:r>
      <w:r>
        <w:t xml:space="preserve">s long). It is used by a client to delete its Will topic and Will </w:t>
      </w:r>
      <w:ins w:id="8500" w:author="Simon Johnson" w:date="2021-03-09T11:45:00Z">
        <w:r w:rsidR="0018058B">
          <w:t>packet</w:t>
        </w:r>
      </w:ins>
      <w:del w:id="8501" w:author="Simon Johnson" w:date="2021-03-09T11:45:00Z">
        <w:r w:rsidDel="0018058B">
          <w:delText>message</w:delText>
        </w:r>
      </w:del>
      <w:r>
        <w:t xml:space="preserve"> stored in the GW/server.</w:t>
      </w:r>
    </w:p>
    <w:p w14:paraId="53ACA789" w14:textId="2329DE93" w:rsidR="00C84FE9" w:rsidRDefault="6149D1D0" w:rsidP="00C84FE9">
      <w:pPr>
        <w:pStyle w:val="Heading3"/>
        <w:keepLines/>
        <w:spacing w:before="0" w:after="77" w:line="259" w:lineRule="auto"/>
        <w:ind w:left="682" w:hanging="697"/>
        <w:rPr>
          <w:ins w:id="8502" w:author="Simon Johnson" w:date="2021-03-01T15:40:00Z"/>
        </w:rPr>
      </w:pPr>
      <w:bookmarkStart w:id="8503" w:name="_Toc42713"/>
      <w:del w:id="8504" w:author="Simon Johnson" w:date="2021-03-09T11:45:00Z">
        <w:r w:rsidDel="0018058B">
          <w:delText>WILLMSGUPD</w:delText>
        </w:r>
      </w:del>
      <w:bookmarkStart w:id="8505" w:name="_Toc71106476"/>
      <w:bookmarkEnd w:id="8503"/>
      <w:ins w:id="8506" w:author="Simon Johnson" w:date="2021-03-09T11:45:00Z">
        <w:r w:rsidR="0018058B">
          <w:t>WILLPACKETUPD</w:t>
        </w:r>
      </w:ins>
      <w:bookmarkEnd w:id="8505"/>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080C94" w:rsidRPr="00E661CA" w14:paraId="1803893E" w14:textId="77777777" w:rsidTr="00405798">
        <w:trPr>
          <w:ins w:id="8507" w:author="Simon Johnson" w:date="2021-03-01T15:40:00Z"/>
        </w:trPr>
        <w:tc>
          <w:tcPr>
            <w:tcW w:w="1271" w:type="dxa"/>
          </w:tcPr>
          <w:p w14:paraId="5907C638" w14:textId="77777777" w:rsidR="00080C94" w:rsidRPr="00E661CA" w:rsidRDefault="00080C94" w:rsidP="00405798">
            <w:pPr>
              <w:jc w:val="center"/>
              <w:rPr>
                <w:ins w:id="8508" w:author="Simon Johnson" w:date="2021-03-01T15:40:00Z"/>
                <w:b/>
                <w:bCs/>
              </w:rPr>
            </w:pPr>
            <w:ins w:id="8509" w:author="Simon Johnson" w:date="2021-03-01T15:40:00Z">
              <w:r w:rsidRPr="00E661CA">
                <w:rPr>
                  <w:b/>
                  <w:bCs/>
                </w:rPr>
                <w:t>Bit</w:t>
              </w:r>
            </w:ins>
          </w:p>
        </w:tc>
        <w:tc>
          <w:tcPr>
            <w:tcW w:w="806" w:type="dxa"/>
          </w:tcPr>
          <w:p w14:paraId="1A4C3088" w14:textId="77777777" w:rsidR="00080C94" w:rsidRPr="00E661CA" w:rsidRDefault="00080C94" w:rsidP="00405798">
            <w:pPr>
              <w:jc w:val="center"/>
              <w:rPr>
                <w:ins w:id="8510" w:author="Simon Johnson" w:date="2021-03-01T15:40:00Z"/>
                <w:b/>
                <w:bCs/>
              </w:rPr>
            </w:pPr>
            <w:ins w:id="8511" w:author="Simon Johnson" w:date="2021-03-01T15:40:00Z">
              <w:r w:rsidRPr="00E661CA">
                <w:rPr>
                  <w:b/>
                  <w:bCs/>
                </w:rPr>
                <w:t>7</w:t>
              </w:r>
            </w:ins>
          </w:p>
        </w:tc>
        <w:tc>
          <w:tcPr>
            <w:tcW w:w="1039" w:type="dxa"/>
          </w:tcPr>
          <w:p w14:paraId="77EE913E" w14:textId="77777777" w:rsidR="00080C94" w:rsidRPr="00E661CA" w:rsidRDefault="00080C94" w:rsidP="00405798">
            <w:pPr>
              <w:jc w:val="center"/>
              <w:rPr>
                <w:ins w:id="8512" w:author="Simon Johnson" w:date="2021-03-01T15:40:00Z"/>
                <w:b/>
                <w:bCs/>
              </w:rPr>
            </w:pPr>
            <w:ins w:id="8513" w:author="Simon Johnson" w:date="2021-03-01T15:40:00Z">
              <w:r w:rsidRPr="00E661CA">
                <w:rPr>
                  <w:b/>
                  <w:bCs/>
                </w:rPr>
                <w:t>6</w:t>
              </w:r>
            </w:ins>
          </w:p>
        </w:tc>
        <w:tc>
          <w:tcPr>
            <w:tcW w:w="1039" w:type="dxa"/>
          </w:tcPr>
          <w:p w14:paraId="1646EE70" w14:textId="77777777" w:rsidR="00080C94" w:rsidRPr="00E661CA" w:rsidRDefault="00080C94" w:rsidP="00405798">
            <w:pPr>
              <w:jc w:val="center"/>
              <w:rPr>
                <w:ins w:id="8514" w:author="Simon Johnson" w:date="2021-03-01T15:40:00Z"/>
                <w:b/>
                <w:bCs/>
              </w:rPr>
            </w:pPr>
            <w:ins w:id="8515" w:author="Simon Johnson" w:date="2021-03-01T15:40:00Z">
              <w:r w:rsidRPr="00E661CA">
                <w:rPr>
                  <w:b/>
                  <w:bCs/>
                </w:rPr>
                <w:t>5</w:t>
              </w:r>
            </w:ins>
          </w:p>
        </w:tc>
        <w:tc>
          <w:tcPr>
            <w:tcW w:w="1039" w:type="dxa"/>
          </w:tcPr>
          <w:p w14:paraId="3A35FC5B" w14:textId="77777777" w:rsidR="00080C94" w:rsidRPr="00E661CA" w:rsidRDefault="00080C94" w:rsidP="00405798">
            <w:pPr>
              <w:jc w:val="center"/>
              <w:rPr>
                <w:ins w:id="8516" w:author="Simon Johnson" w:date="2021-03-01T15:40:00Z"/>
                <w:b/>
                <w:bCs/>
              </w:rPr>
            </w:pPr>
            <w:ins w:id="8517" w:author="Simon Johnson" w:date="2021-03-01T15:40:00Z">
              <w:r w:rsidRPr="00E661CA">
                <w:rPr>
                  <w:b/>
                  <w:bCs/>
                </w:rPr>
                <w:t>4</w:t>
              </w:r>
            </w:ins>
          </w:p>
        </w:tc>
        <w:tc>
          <w:tcPr>
            <w:tcW w:w="1039" w:type="dxa"/>
          </w:tcPr>
          <w:p w14:paraId="441EF557" w14:textId="77777777" w:rsidR="00080C94" w:rsidRPr="00E661CA" w:rsidRDefault="00080C94" w:rsidP="00405798">
            <w:pPr>
              <w:jc w:val="center"/>
              <w:rPr>
                <w:ins w:id="8518" w:author="Simon Johnson" w:date="2021-03-01T15:40:00Z"/>
                <w:b/>
                <w:bCs/>
              </w:rPr>
            </w:pPr>
            <w:ins w:id="8519" w:author="Simon Johnson" w:date="2021-03-01T15:40:00Z">
              <w:r w:rsidRPr="00E661CA">
                <w:rPr>
                  <w:b/>
                  <w:bCs/>
                </w:rPr>
                <w:t>3</w:t>
              </w:r>
            </w:ins>
          </w:p>
        </w:tc>
        <w:tc>
          <w:tcPr>
            <w:tcW w:w="1039" w:type="dxa"/>
          </w:tcPr>
          <w:p w14:paraId="72B6F2FA" w14:textId="77777777" w:rsidR="00080C94" w:rsidRPr="00E661CA" w:rsidRDefault="00080C94" w:rsidP="00405798">
            <w:pPr>
              <w:jc w:val="center"/>
              <w:rPr>
                <w:ins w:id="8520" w:author="Simon Johnson" w:date="2021-03-01T15:40:00Z"/>
                <w:b/>
                <w:bCs/>
              </w:rPr>
            </w:pPr>
            <w:ins w:id="8521" w:author="Simon Johnson" w:date="2021-03-01T15:40:00Z">
              <w:r w:rsidRPr="00E661CA">
                <w:rPr>
                  <w:b/>
                  <w:bCs/>
                </w:rPr>
                <w:t>2</w:t>
              </w:r>
            </w:ins>
          </w:p>
        </w:tc>
        <w:tc>
          <w:tcPr>
            <w:tcW w:w="1039" w:type="dxa"/>
          </w:tcPr>
          <w:p w14:paraId="6F9461FE" w14:textId="77777777" w:rsidR="00080C94" w:rsidRPr="00E661CA" w:rsidRDefault="00080C94" w:rsidP="00405798">
            <w:pPr>
              <w:jc w:val="center"/>
              <w:rPr>
                <w:ins w:id="8522" w:author="Simon Johnson" w:date="2021-03-01T15:40:00Z"/>
                <w:b/>
                <w:bCs/>
              </w:rPr>
            </w:pPr>
            <w:ins w:id="8523" w:author="Simon Johnson" w:date="2021-03-01T15:40:00Z">
              <w:r w:rsidRPr="00E661CA">
                <w:rPr>
                  <w:b/>
                  <w:bCs/>
                </w:rPr>
                <w:t>1</w:t>
              </w:r>
            </w:ins>
          </w:p>
        </w:tc>
        <w:tc>
          <w:tcPr>
            <w:tcW w:w="1039" w:type="dxa"/>
          </w:tcPr>
          <w:p w14:paraId="2A80532C" w14:textId="77777777" w:rsidR="00080C94" w:rsidRPr="00E661CA" w:rsidRDefault="00080C94" w:rsidP="00405798">
            <w:pPr>
              <w:jc w:val="center"/>
              <w:rPr>
                <w:ins w:id="8524" w:author="Simon Johnson" w:date="2021-03-01T15:40:00Z"/>
                <w:b/>
                <w:bCs/>
              </w:rPr>
            </w:pPr>
            <w:ins w:id="8525" w:author="Simon Johnson" w:date="2021-03-01T15:40:00Z">
              <w:r w:rsidRPr="00E661CA">
                <w:rPr>
                  <w:b/>
                  <w:bCs/>
                </w:rPr>
                <w:t>0</w:t>
              </w:r>
            </w:ins>
          </w:p>
        </w:tc>
      </w:tr>
      <w:tr w:rsidR="00080C94" w14:paraId="498BE58C" w14:textId="77777777" w:rsidTr="00405798">
        <w:trPr>
          <w:ins w:id="8526" w:author="Simon Johnson" w:date="2021-03-01T15:40:00Z"/>
        </w:trPr>
        <w:tc>
          <w:tcPr>
            <w:tcW w:w="1271" w:type="dxa"/>
          </w:tcPr>
          <w:p w14:paraId="5AB4C339" w14:textId="77777777" w:rsidR="00080C94" w:rsidRDefault="00080C94" w:rsidP="00405798">
            <w:pPr>
              <w:rPr>
                <w:ins w:id="8527" w:author="Simon Johnson" w:date="2021-03-01T15:40:00Z"/>
              </w:rPr>
            </w:pPr>
            <w:ins w:id="8528" w:author="Simon Johnson" w:date="2021-03-01T15:40:00Z">
              <w:r>
                <w:t>Byte 1</w:t>
              </w:r>
            </w:ins>
          </w:p>
        </w:tc>
        <w:tc>
          <w:tcPr>
            <w:tcW w:w="8079" w:type="dxa"/>
            <w:gridSpan w:val="8"/>
          </w:tcPr>
          <w:p w14:paraId="63B24848" w14:textId="77777777" w:rsidR="00080C94" w:rsidRDefault="00080C94" w:rsidP="00405798">
            <w:pPr>
              <w:jc w:val="center"/>
              <w:rPr>
                <w:ins w:id="8529" w:author="Simon Johnson" w:date="2021-03-01T15:40:00Z"/>
              </w:rPr>
            </w:pPr>
            <w:ins w:id="8530" w:author="Simon Johnson" w:date="2021-03-01T15:40:00Z">
              <w:r>
                <w:t>Length</w:t>
              </w:r>
            </w:ins>
          </w:p>
        </w:tc>
      </w:tr>
      <w:tr w:rsidR="00080C94" w14:paraId="791B44B9" w14:textId="77777777" w:rsidTr="00405798">
        <w:trPr>
          <w:ins w:id="8531" w:author="Simon Johnson" w:date="2021-03-01T15:40:00Z"/>
        </w:trPr>
        <w:tc>
          <w:tcPr>
            <w:tcW w:w="1271" w:type="dxa"/>
          </w:tcPr>
          <w:p w14:paraId="16F1FB36" w14:textId="77777777" w:rsidR="00080C94" w:rsidRDefault="00080C94" w:rsidP="00405798">
            <w:pPr>
              <w:rPr>
                <w:ins w:id="8532" w:author="Simon Johnson" w:date="2021-03-01T15:40:00Z"/>
              </w:rPr>
            </w:pPr>
            <w:ins w:id="8533" w:author="Simon Johnson" w:date="2021-03-01T15:40:00Z">
              <w:r>
                <w:t>Byte 2</w:t>
              </w:r>
            </w:ins>
          </w:p>
        </w:tc>
        <w:tc>
          <w:tcPr>
            <w:tcW w:w="8079" w:type="dxa"/>
            <w:gridSpan w:val="8"/>
          </w:tcPr>
          <w:p w14:paraId="5C3F07CE" w14:textId="77777777" w:rsidR="00080C94" w:rsidRDefault="00080C94" w:rsidP="00405798">
            <w:pPr>
              <w:jc w:val="center"/>
              <w:rPr>
                <w:ins w:id="8534" w:author="Simon Johnson" w:date="2021-03-01T15:40:00Z"/>
              </w:rPr>
            </w:pPr>
            <w:ins w:id="8535" w:author="Simon Johnson" w:date="2021-03-01T15:40:00Z">
              <w:r>
                <w:t>Packet Type</w:t>
              </w:r>
            </w:ins>
          </w:p>
        </w:tc>
      </w:tr>
      <w:tr w:rsidR="00080C94" w14:paraId="125818D2" w14:textId="77777777" w:rsidTr="00405798">
        <w:trPr>
          <w:ins w:id="8536" w:author="Simon Johnson" w:date="2021-03-01T15:40:00Z"/>
        </w:trPr>
        <w:tc>
          <w:tcPr>
            <w:tcW w:w="1271" w:type="dxa"/>
          </w:tcPr>
          <w:p w14:paraId="262853B6" w14:textId="77777777" w:rsidR="00080C94" w:rsidRDefault="00080C94" w:rsidP="00405798">
            <w:pPr>
              <w:rPr>
                <w:ins w:id="8537" w:author="Simon Johnson" w:date="2021-03-01T15:40:00Z"/>
              </w:rPr>
            </w:pPr>
            <w:ins w:id="8538" w:author="Simon Johnson" w:date="2021-03-01T15:40:00Z">
              <w:r>
                <w:t>Byte 3 .. N</w:t>
              </w:r>
            </w:ins>
          </w:p>
        </w:tc>
        <w:tc>
          <w:tcPr>
            <w:tcW w:w="8079" w:type="dxa"/>
            <w:gridSpan w:val="8"/>
          </w:tcPr>
          <w:p w14:paraId="7420332C" w14:textId="32C0178C" w:rsidR="00080C94" w:rsidRDefault="00080C94" w:rsidP="00405798">
            <w:pPr>
              <w:jc w:val="center"/>
              <w:rPr>
                <w:ins w:id="8539" w:author="Simon Johnson" w:date="2021-03-01T15:40:00Z"/>
              </w:rPr>
            </w:pPr>
            <w:ins w:id="8540" w:author="Simon Johnson" w:date="2021-03-01T15:40:00Z">
              <w:r>
                <w:t xml:space="preserve">Will </w:t>
              </w:r>
            </w:ins>
            <w:ins w:id="8541" w:author="Simon Johnson" w:date="2021-03-09T11:45:00Z">
              <w:r w:rsidR="0018058B">
                <w:t>Packet</w:t>
              </w:r>
            </w:ins>
          </w:p>
        </w:tc>
      </w:tr>
    </w:tbl>
    <w:p w14:paraId="047DC67F" w14:textId="77777777" w:rsidR="00080C94" w:rsidRPr="00080C94" w:rsidDel="00080C94" w:rsidRDefault="00080C94">
      <w:pPr>
        <w:jc w:val="center"/>
        <w:rPr>
          <w:del w:id="8542" w:author="Simon Johnson" w:date="2021-03-01T15:41:00Z"/>
        </w:rPr>
        <w:pPrChange w:id="8543" w:author="Simon Johnson" w:date="2021-03-01T15:41:00Z">
          <w:pPr>
            <w:pStyle w:val="Heading3"/>
            <w:keepLines/>
            <w:spacing w:before="0" w:after="77" w:line="259" w:lineRule="auto"/>
            <w:ind w:left="682" w:hanging="697"/>
          </w:pPr>
        </w:pPrChange>
      </w:pPr>
    </w:p>
    <w:p w14:paraId="1D4E5671" w14:textId="2AA06329" w:rsidR="00C84FE9" w:rsidRDefault="00C84FE9" w:rsidP="00080C94">
      <w:pPr>
        <w:spacing w:after="245" w:line="265" w:lineRule="auto"/>
        <w:jc w:val="center"/>
      </w:pPr>
      <w:r>
        <w:t>Table 2</w:t>
      </w:r>
      <w:ins w:id="8544" w:author="Simon Johnson" w:date="2021-03-01T15:41:00Z">
        <w:r w:rsidR="00080C94">
          <w:t>7</w:t>
        </w:r>
      </w:ins>
      <w:del w:id="8545" w:author="Simon Johnson" w:date="2021-03-01T15:41:00Z">
        <w:r w:rsidDel="00080C94">
          <w:delText>6</w:delText>
        </w:r>
      </w:del>
      <w:r>
        <w:t>: WILL</w:t>
      </w:r>
      <w:ins w:id="8546" w:author="Simon Johnson" w:date="2021-03-09T12:44:00Z">
        <w:r w:rsidR="00285637">
          <w:t>PACKET</w:t>
        </w:r>
      </w:ins>
      <w:del w:id="8547" w:author="Simon Johnson" w:date="2021-03-09T12:44:00Z">
        <w:r w:rsidDel="00285637">
          <w:delText>MSG</w:delText>
        </w:r>
      </w:del>
      <w:r>
        <w:t xml:space="preserve">UPD </w:t>
      </w:r>
      <w:ins w:id="8548" w:author="Simon Johnson" w:date="2021-03-09T11:45:00Z">
        <w:r w:rsidR="0018058B">
          <w:t>packet</w:t>
        </w:r>
      </w:ins>
      <w:del w:id="8549" w:author="Simon Johnson" w:date="2021-03-09T11:45:00Z">
        <w:r w:rsidDel="0018058B">
          <w:delText>Message</w:delText>
        </w:r>
      </w:del>
    </w:p>
    <w:p w14:paraId="6156F98D" w14:textId="5C5099C5" w:rsidR="00C84FE9" w:rsidRDefault="00C84FE9">
      <w:pPr>
        <w:ind w:left="-15" w:right="4" w:firstLine="299"/>
        <w:rPr>
          <w:ins w:id="8550" w:author="Simon Johnson" w:date="2021-03-01T15:59:00Z"/>
        </w:rPr>
        <w:pPrChange w:id="8551" w:author="Simon Johnson" w:date="2021-03-26T11:40:00Z">
          <w:pPr>
            <w:ind w:left="-15" w:right="990" w:firstLine="299"/>
          </w:pPr>
        </w:pPrChange>
      </w:pPr>
      <w:r>
        <w:t xml:space="preserve">The </w:t>
      </w:r>
      <w:del w:id="8552" w:author="Simon Johnson" w:date="2021-03-09T11:45:00Z">
        <w:r w:rsidDel="0018058B">
          <w:delText xml:space="preserve">WILLMSGUPD </w:delText>
        </w:r>
      </w:del>
      <w:ins w:id="8553" w:author="Simon Johnson" w:date="2021-03-09T11:45:00Z">
        <w:r w:rsidR="0018058B">
          <w:t xml:space="preserve">WILLPACKETUPD </w:t>
        </w:r>
      </w:ins>
      <w:ins w:id="8554" w:author="Simon Johnson" w:date="2021-03-09T11:46:00Z">
        <w:r w:rsidR="0018058B">
          <w:t>packet</w:t>
        </w:r>
        <w:r w:rsidR="0018058B" w:rsidDel="0018058B">
          <w:t xml:space="preserve"> </w:t>
        </w:r>
      </w:ins>
      <w:del w:id="8555" w:author="Simon Johnson" w:date="2021-03-09T11:46:00Z">
        <w:r w:rsidDel="0018058B">
          <w:delText xml:space="preserve">message </w:delText>
        </w:r>
      </w:del>
      <w:r>
        <w:t xml:space="preserve">is sent by a client to update its Will </w:t>
      </w:r>
      <w:ins w:id="8556" w:author="Simon Johnson" w:date="2021-03-09T11:46:00Z">
        <w:r w:rsidR="0018058B">
          <w:t>packet</w:t>
        </w:r>
        <w:r w:rsidR="0018058B" w:rsidDel="0018058B">
          <w:t xml:space="preserve"> </w:t>
        </w:r>
      </w:ins>
      <w:del w:id="8557" w:author="Simon Johnson" w:date="2021-03-09T11:46:00Z">
        <w:r w:rsidDel="0018058B">
          <w:delText xml:space="preserve">message </w:delText>
        </w:r>
      </w:del>
      <w:r>
        <w:t>stored in the GW/server.</w:t>
      </w:r>
      <w:del w:id="8558" w:author="Simon Johnson" w:date="2021-03-01T15:59:00Z">
        <w:r w:rsidDel="003479F1">
          <w:delText xml:space="preserve"> Its format is shown in Table 2</w:delText>
        </w:r>
      </w:del>
      <w:del w:id="8559" w:author="Simon Johnson" w:date="2021-03-01T15:41:00Z">
        <w:r w:rsidDel="00080C94">
          <w:delText>6</w:delText>
        </w:r>
      </w:del>
      <w:del w:id="8560" w:author="Simon Johnson" w:date="2021-03-01T15:59:00Z">
        <w:r w:rsidDel="003479F1">
          <w:delText>:</w:delText>
        </w:r>
      </w:del>
    </w:p>
    <w:p w14:paraId="3D7F9223" w14:textId="4D0A0565" w:rsidR="003479F1" w:rsidRPr="00080C94" w:rsidRDefault="003479F1">
      <w:pPr>
        <w:pStyle w:val="Heading4"/>
        <w:ind w:right="4"/>
        <w:rPr>
          <w:ins w:id="8561" w:author="Simon Johnson" w:date="2021-03-01T15:59:00Z"/>
        </w:rPr>
        <w:pPrChange w:id="8562" w:author="Simon Johnson" w:date="2021-03-26T11:40:00Z">
          <w:pPr>
            <w:pStyle w:val="Heading4"/>
          </w:pPr>
        </w:pPrChange>
      </w:pPr>
      <w:bookmarkStart w:id="8563" w:name="_Toc71106477"/>
      <w:ins w:id="8564" w:author="Simon Johnson" w:date="2021-03-01T15:59:00Z">
        <w:r>
          <w:lastRenderedPageBreak/>
          <w:t xml:space="preserve">Length &amp; Packet </w:t>
        </w:r>
      </w:ins>
      <w:ins w:id="8565" w:author="Simon Johnson" w:date="2021-03-01T16:00:00Z">
        <w:r>
          <w:t>Type</w:t>
        </w:r>
      </w:ins>
      <w:bookmarkEnd w:id="8563"/>
    </w:p>
    <w:p w14:paraId="05D1FB4D" w14:textId="58585775" w:rsidR="003479F1" w:rsidDel="003479F1" w:rsidRDefault="003479F1">
      <w:pPr>
        <w:ind w:right="4"/>
        <w:rPr>
          <w:del w:id="8566" w:author="Simon Johnson" w:date="2021-03-01T16:00:00Z"/>
        </w:rPr>
        <w:pPrChange w:id="8567" w:author="Simon Johnson" w:date="2021-03-26T11:40:00Z">
          <w:pPr>
            <w:ind w:left="-15" w:right="990" w:firstLine="299"/>
          </w:pPr>
        </w:pPrChange>
      </w:pPr>
    </w:p>
    <w:p w14:paraId="60B08185" w14:textId="09168868" w:rsidR="00C84FE9" w:rsidRDefault="00C84FE9">
      <w:pPr>
        <w:spacing w:before="0" w:after="174" w:line="248" w:lineRule="auto"/>
        <w:ind w:right="4"/>
        <w:jc w:val="both"/>
        <w:rPr>
          <w:ins w:id="8568" w:author="Simon Johnson" w:date="2021-03-01T15:41:00Z"/>
        </w:rPr>
        <w:pPrChange w:id="8569" w:author="Simon Johnson" w:date="2021-03-26T11:40:00Z">
          <w:pPr>
            <w:numPr>
              <w:numId w:val="73"/>
            </w:numPr>
            <w:spacing w:before="0" w:after="174" w:line="248" w:lineRule="auto"/>
            <w:ind w:left="498" w:right="990" w:hanging="199"/>
            <w:jc w:val="both"/>
          </w:pPr>
        </w:pPrChange>
      </w:pPr>
      <w:del w:id="8570" w:author="Simon Johnson" w:date="2021-03-01T16:00:00Z">
        <w:r w:rsidDel="003479F1">
          <w:delText>Length and MsgType: see Section 5.2.</w:delText>
        </w:r>
      </w:del>
      <w:ins w:id="8571" w:author="Simon Johnson" w:date="2021-03-01T16:00:00Z">
        <w:r w:rsidR="003479F1">
          <w:t xml:space="preserve">The first 2 or </w:t>
        </w:r>
      </w:ins>
      <w:ins w:id="8572" w:author="Simon Johnson" w:date="2021-03-01T16:08:00Z">
        <w:r w:rsidR="006C4474">
          <w:t>4</w:t>
        </w:r>
      </w:ins>
      <w:ins w:id="8573" w:author="Simon Johnson" w:date="2021-03-01T16:00:00Z">
        <w:r w:rsidR="003479F1">
          <w:t xml:space="preserve"> bytes of the packet are enc</w:t>
        </w:r>
      </w:ins>
      <w:ins w:id="8574" w:author="Simon Johnson" w:date="2021-03-01T16:01:00Z">
        <w:r w:rsidR="003479F1">
          <w:t>oded</w:t>
        </w:r>
      </w:ins>
      <w:ins w:id="8575" w:author="Simon Johnson" w:date="2021-03-01T16:04:00Z">
        <w:r w:rsidR="003479F1">
          <w:t xml:space="preserve"> according to the </w:t>
        </w:r>
      </w:ins>
      <w:ins w:id="8576" w:author="Simon Johnson" w:date="2021-03-01T16:09:00Z">
        <w:r w:rsidR="006C4474">
          <w:t xml:space="preserve">variable length </w:t>
        </w:r>
      </w:ins>
      <w:ins w:id="8577" w:author="Simon Johnson" w:date="2021-03-01T16:04:00Z">
        <w:r w:rsidR="003479F1">
          <w:t>packet header format</w:t>
        </w:r>
      </w:ins>
      <w:ins w:id="8578" w:author="Simon Johnson" w:date="2021-03-01T16:08:00Z">
        <w:r w:rsidR="006C4474">
          <w:t xml:space="preserve">. Please refer to </w:t>
        </w:r>
      </w:ins>
      <w:ins w:id="8579" w:author="Simon Johnson" w:date="2021-03-01T16:04:00Z">
        <w:r w:rsidR="003479F1">
          <w:t xml:space="preserve">figure </w:t>
        </w:r>
      </w:ins>
      <w:ins w:id="8580" w:author="Simon Johnson" w:date="2021-03-09T16:48:00Z">
        <w:r w:rsidR="00643FDB">
          <w:t>3.1.2</w:t>
        </w:r>
      </w:ins>
      <w:ins w:id="8581" w:author="Simon Johnson" w:date="2021-03-01T16:09:00Z">
        <w:r w:rsidR="006C4474">
          <w:t xml:space="preserve"> for a detailed description.</w:t>
        </w:r>
      </w:ins>
    </w:p>
    <w:p w14:paraId="2A3D3753" w14:textId="4D932B48" w:rsidR="00080C94" w:rsidRPr="00080C94" w:rsidRDefault="00080C94">
      <w:pPr>
        <w:pStyle w:val="Heading4"/>
        <w:ind w:right="4"/>
        <w:rPr>
          <w:ins w:id="8582" w:author="Simon Johnson" w:date="2021-03-01T15:41:00Z"/>
        </w:rPr>
        <w:pPrChange w:id="8583" w:author="Simon Johnson" w:date="2021-03-26T11:40:00Z">
          <w:pPr>
            <w:pStyle w:val="Heading4"/>
          </w:pPr>
        </w:pPrChange>
      </w:pPr>
      <w:bookmarkStart w:id="8584" w:name="_Toc71106478"/>
      <w:ins w:id="8585" w:author="Simon Johnson" w:date="2021-03-01T15:41:00Z">
        <w:r>
          <w:t xml:space="preserve">Will </w:t>
        </w:r>
      </w:ins>
      <w:ins w:id="8586" w:author="Simon Johnson" w:date="2021-03-09T11:46:00Z">
        <w:r w:rsidR="0018058B">
          <w:t>Packet</w:t>
        </w:r>
      </w:ins>
      <w:bookmarkEnd w:id="8584"/>
    </w:p>
    <w:p w14:paraId="4F6030E2" w14:textId="5C3AEE91" w:rsidR="00080C94" w:rsidDel="00080C94" w:rsidRDefault="00080C94">
      <w:pPr>
        <w:spacing w:before="0" w:after="174" w:line="248" w:lineRule="auto"/>
        <w:ind w:right="4"/>
        <w:jc w:val="both"/>
        <w:rPr>
          <w:del w:id="8587" w:author="Simon Johnson" w:date="2021-03-01T15:41:00Z"/>
        </w:rPr>
        <w:pPrChange w:id="8588" w:author="Simon Johnson" w:date="2021-03-26T11:40:00Z">
          <w:pPr>
            <w:numPr>
              <w:numId w:val="73"/>
            </w:numPr>
            <w:spacing w:before="0" w:after="174" w:line="248" w:lineRule="auto"/>
            <w:ind w:left="498" w:right="990" w:hanging="199"/>
            <w:jc w:val="both"/>
          </w:pPr>
        </w:pPrChange>
      </w:pPr>
    </w:p>
    <w:p w14:paraId="6E65A959" w14:textId="74E31B42" w:rsidR="00C84FE9" w:rsidRDefault="00C84FE9">
      <w:pPr>
        <w:spacing w:before="0" w:after="308" w:line="248" w:lineRule="auto"/>
        <w:ind w:right="4"/>
        <w:jc w:val="both"/>
        <w:pPrChange w:id="8589" w:author="Simon Johnson" w:date="2021-03-26T11:40:00Z">
          <w:pPr>
            <w:numPr>
              <w:numId w:val="73"/>
            </w:numPr>
            <w:spacing w:before="0" w:after="308" w:line="248" w:lineRule="auto"/>
            <w:ind w:left="498" w:right="990" w:hanging="199"/>
            <w:jc w:val="both"/>
          </w:pPr>
        </w:pPrChange>
      </w:pPr>
      <w:del w:id="8590" w:author="Simon Johnson" w:date="2021-03-01T15:41:00Z">
        <w:r w:rsidDel="00080C94">
          <w:delText>WillMsg: c</w:delText>
        </w:r>
      </w:del>
      <w:ins w:id="8591" w:author="Simon Johnson" w:date="2021-03-01T15:41:00Z">
        <w:r w:rsidR="00080C94">
          <w:t>C</w:t>
        </w:r>
      </w:ins>
      <w:r>
        <w:t xml:space="preserve">ontains the Will </w:t>
      </w:r>
      <w:ins w:id="8592" w:author="Simon Johnson" w:date="2021-03-09T11:46:00Z">
        <w:r w:rsidR="0018058B">
          <w:t>packet</w:t>
        </w:r>
      </w:ins>
      <w:del w:id="8593" w:author="Simon Johnson" w:date="2021-03-09T11:46:00Z">
        <w:r w:rsidDel="0018058B">
          <w:delText>message</w:delText>
        </w:r>
      </w:del>
      <w:r>
        <w:t>.</w:t>
      </w:r>
    </w:p>
    <w:p w14:paraId="4D1EB9F6" w14:textId="0D1D7755" w:rsidR="00C84FE9" w:rsidRDefault="6149D1D0">
      <w:pPr>
        <w:pStyle w:val="Heading3"/>
        <w:keepLines/>
        <w:spacing w:before="0" w:after="77" w:line="259" w:lineRule="auto"/>
        <w:ind w:left="682" w:right="4" w:hanging="697"/>
        <w:rPr>
          <w:ins w:id="8594" w:author="Simon Johnson" w:date="2021-03-01T15:42:00Z"/>
        </w:rPr>
        <w:pPrChange w:id="8595" w:author="Simon Johnson" w:date="2021-03-26T11:40:00Z">
          <w:pPr>
            <w:pStyle w:val="Heading3"/>
            <w:keepLines/>
            <w:spacing w:before="0" w:after="77" w:line="259" w:lineRule="auto"/>
            <w:ind w:left="682" w:hanging="697"/>
          </w:pPr>
        </w:pPrChange>
      </w:pPr>
      <w:bookmarkStart w:id="8596" w:name="_Toc42714"/>
      <w:bookmarkStart w:id="8597" w:name="_Toc71106479"/>
      <w:r>
        <w:t>WILLTOPICRESP</w:t>
      </w:r>
      <w:bookmarkEnd w:id="8596"/>
      <w:bookmarkEnd w:id="8597"/>
    </w:p>
    <w:tbl>
      <w:tblPr>
        <w:tblStyle w:val="TableGrid"/>
        <w:tblW w:w="0" w:type="auto"/>
        <w:tblLook w:val="04A0" w:firstRow="1" w:lastRow="0" w:firstColumn="1" w:lastColumn="0" w:noHBand="0" w:noVBand="1"/>
      </w:tblPr>
      <w:tblGrid>
        <w:gridCol w:w="1271"/>
        <w:gridCol w:w="806"/>
        <w:gridCol w:w="1039"/>
        <w:gridCol w:w="1039"/>
        <w:gridCol w:w="1039"/>
        <w:gridCol w:w="1039"/>
        <w:gridCol w:w="1039"/>
        <w:gridCol w:w="1039"/>
        <w:gridCol w:w="1039"/>
      </w:tblGrid>
      <w:tr w:rsidR="00080C94" w:rsidRPr="00E661CA" w14:paraId="2EFDABB6" w14:textId="77777777" w:rsidTr="00405798">
        <w:trPr>
          <w:ins w:id="8598" w:author="Simon Johnson" w:date="2021-03-01T15:42:00Z"/>
        </w:trPr>
        <w:tc>
          <w:tcPr>
            <w:tcW w:w="1271" w:type="dxa"/>
          </w:tcPr>
          <w:p w14:paraId="0B3614E5" w14:textId="77777777" w:rsidR="00080C94" w:rsidRPr="00E661CA" w:rsidRDefault="00080C94">
            <w:pPr>
              <w:ind w:right="4"/>
              <w:jc w:val="center"/>
              <w:rPr>
                <w:ins w:id="8599" w:author="Simon Johnson" w:date="2021-03-01T15:42:00Z"/>
                <w:b/>
                <w:bCs/>
              </w:rPr>
              <w:pPrChange w:id="8600" w:author="Andrew Banks" w:date="2021-03-26T11:40:00Z">
                <w:pPr>
                  <w:jc w:val="center"/>
                </w:pPr>
              </w:pPrChange>
            </w:pPr>
            <w:ins w:id="8601" w:author="Simon Johnson" w:date="2021-03-01T15:42:00Z">
              <w:r w:rsidRPr="00E661CA">
                <w:rPr>
                  <w:b/>
                  <w:bCs/>
                </w:rPr>
                <w:t>Bit</w:t>
              </w:r>
            </w:ins>
          </w:p>
        </w:tc>
        <w:tc>
          <w:tcPr>
            <w:tcW w:w="806" w:type="dxa"/>
          </w:tcPr>
          <w:p w14:paraId="34CC4BF7" w14:textId="77777777" w:rsidR="00080C94" w:rsidRPr="00E661CA" w:rsidRDefault="00080C94">
            <w:pPr>
              <w:ind w:right="4"/>
              <w:jc w:val="center"/>
              <w:rPr>
                <w:ins w:id="8602" w:author="Simon Johnson" w:date="2021-03-01T15:42:00Z"/>
                <w:b/>
                <w:bCs/>
              </w:rPr>
              <w:pPrChange w:id="8603" w:author="Andrew Banks" w:date="2021-03-26T11:40:00Z">
                <w:pPr>
                  <w:jc w:val="center"/>
                </w:pPr>
              </w:pPrChange>
            </w:pPr>
            <w:ins w:id="8604" w:author="Simon Johnson" w:date="2021-03-01T15:42:00Z">
              <w:r w:rsidRPr="00E661CA">
                <w:rPr>
                  <w:b/>
                  <w:bCs/>
                </w:rPr>
                <w:t>7</w:t>
              </w:r>
            </w:ins>
          </w:p>
        </w:tc>
        <w:tc>
          <w:tcPr>
            <w:tcW w:w="1039" w:type="dxa"/>
          </w:tcPr>
          <w:p w14:paraId="1C8B141B" w14:textId="77777777" w:rsidR="00080C94" w:rsidRPr="00E661CA" w:rsidRDefault="00080C94">
            <w:pPr>
              <w:ind w:right="4"/>
              <w:jc w:val="center"/>
              <w:rPr>
                <w:ins w:id="8605" w:author="Simon Johnson" w:date="2021-03-01T15:42:00Z"/>
                <w:b/>
                <w:bCs/>
              </w:rPr>
              <w:pPrChange w:id="8606" w:author="Andrew Banks" w:date="2021-03-26T11:40:00Z">
                <w:pPr>
                  <w:jc w:val="center"/>
                </w:pPr>
              </w:pPrChange>
            </w:pPr>
            <w:ins w:id="8607" w:author="Simon Johnson" w:date="2021-03-01T15:42:00Z">
              <w:r w:rsidRPr="00E661CA">
                <w:rPr>
                  <w:b/>
                  <w:bCs/>
                </w:rPr>
                <w:t>6</w:t>
              </w:r>
            </w:ins>
          </w:p>
        </w:tc>
        <w:tc>
          <w:tcPr>
            <w:tcW w:w="1039" w:type="dxa"/>
          </w:tcPr>
          <w:p w14:paraId="1E8F0D54" w14:textId="77777777" w:rsidR="00080C94" w:rsidRPr="00E661CA" w:rsidRDefault="00080C94">
            <w:pPr>
              <w:ind w:right="4"/>
              <w:jc w:val="center"/>
              <w:rPr>
                <w:ins w:id="8608" w:author="Simon Johnson" w:date="2021-03-01T15:42:00Z"/>
                <w:b/>
                <w:bCs/>
              </w:rPr>
              <w:pPrChange w:id="8609" w:author="Andrew Banks" w:date="2021-03-26T11:40:00Z">
                <w:pPr>
                  <w:jc w:val="center"/>
                </w:pPr>
              </w:pPrChange>
            </w:pPr>
            <w:ins w:id="8610" w:author="Simon Johnson" w:date="2021-03-01T15:42:00Z">
              <w:r w:rsidRPr="00E661CA">
                <w:rPr>
                  <w:b/>
                  <w:bCs/>
                </w:rPr>
                <w:t>5</w:t>
              </w:r>
            </w:ins>
          </w:p>
        </w:tc>
        <w:tc>
          <w:tcPr>
            <w:tcW w:w="1039" w:type="dxa"/>
          </w:tcPr>
          <w:p w14:paraId="70FF07DC" w14:textId="77777777" w:rsidR="00080C94" w:rsidRPr="00E661CA" w:rsidRDefault="00080C94">
            <w:pPr>
              <w:ind w:right="4"/>
              <w:jc w:val="center"/>
              <w:rPr>
                <w:ins w:id="8611" w:author="Simon Johnson" w:date="2021-03-01T15:42:00Z"/>
                <w:b/>
                <w:bCs/>
              </w:rPr>
              <w:pPrChange w:id="8612" w:author="Andrew Banks" w:date="2021-03-26T11:40:00Z">
                <w:pPr>
                  <w:jc w:val="center"/>
                </w:pPr>
              </w:pPrChange>
            </w:pPr>
            <w:ins w:id="8613" w:author="Simon Johnson" w:date="2021-03-01T15:42:00Z">
              <w:r w:rsidRPr="00E661CA">
                <w:rPr>
                  <w:b/>
                  <w:bCs/>
                </w:rPr>
                <w:t>4</w:t>
              </w:r>
            </w:ins>
          </w:p>
        </w:tc>
        <w:tc>
          <w:tcPr>
            <w:tcW w:w="1039" w:type="dxa"/>
          </w:tcPr>
          <w:p w14:paraId="02DD738B" w14:textId="77777777" w:rsidR="00080C94" w:rsidRPr="00E661CA" w:rsidRDefault="00080C94">
            <w:pPr>
              <w:ind w:right="4"/>
              <w:jc w:val="center"/>
              <w:rPr>
                <w:ins w:id="8614" w:author="Simon Johnson" w:date="2021-03-01T15:42:00Z"/>
                <w:b/>
                <w:bCs/>
              </w:rPr>
              <w:pPrChange w:id="8615" w:author="Andrew Banks" w:date="2021-03-26T11:40:00Z">
                <w:pPr>
                  <w:jc w:val="center"/>
                </w:pPr>
              </w:pPrChange>
            </w:pPr>
            <w:ins w:id="8616" w:author="Simon Johnson" w:date="2021-03-01T15:42:00Z">
              <w:r w:rsidRPr="00E661CA">
                <w:rPr>
                  <w:b/>
                  <w:bCs/>
                </w:rPr>
                <w:t>3</w:t>
              </w:r>
            </w:ins>
          </w:p>
        </w:tc>
        <w:tc>
          <w:tcPr>
            <w:tcW w:w="1039" w:type="dxa"/>
          </w:tcPr>
          <w:p w14:paraId="04A64F47" w14:textId="77777777" w:rsidR="00080C94" w:rsidRPr="00E661CA" w:rsidRDefault="00080C94">
            <w:pPr>
              <w:ind w:right="4"/>
              <w:jc w:val="center"/>
              <w:rPr>
                <w:ins w:id="8617" w:author="Simon Johnson" w:date="2021-03-01T15:42:00Z"/>
                <w:b/>
                <w:bCs/>
              </w:rPr>
              <w:pPrChange w:id="8618" w:author="Andrew Banks" w:date="2021-03-26T11:40:00Z">
                <w:pPr>
                  <w:jc w:val="center"/>
                </w:pPr>
              </w:pPrChange>
            </w:pPr>
            <w:ins w:id="8619" w:author="Simon Johnson" w:date="2021-03-01T15:42:00Z">
              <w:r w:rsidRPr="00E661CA">
                <w:rPr>
                  <w:b/>
                  <w:bCs/>
                </w:rPr>
                <w:t>2</w:t>
              </w:r>
            </w:ins>
          </w:p>
        </w:tc>
        <w:tc>
          <w:tcPr>
            <w:tcW w:w="1039" w:type="dxa"/>
          </w:tcPr>
          <w:p w14:paraId="7B3BF79C" w14:textId="77777777" w:rsidR="00080C94" w:rsidRPr="00E661CA" w:rsidRDefault="00080C94">
            <w:pPr>
              <w:ind w:right="4"/>
              <w:jc w:val="center"/>
              <w:rPr>
                <w:ins w:id="8620" w:author="Simon Johnson" w:date="2021-03-01T15:42:00Z"/>
                <w:b/>
                <w:bCs/>
              </w:rPr>
              <w:pPrChange w:id="8621" w:author="Andrew Banks" w:date="2021-03-26T11:40:00Z">
                <w:pPr>
                  <w:jc w:val="center"/>
                </w:pPr>
              </w:pPrChange>
            </w:pPr>
            <w:ins w:id="8622" w:author="Simon Johnson" w:date="2021-03-01T15:42:00Z">
              <w:r w:rsidRPr="00E661CA">
                <w:rPr>
                  <w:b/>
                  <w:bCs/>
                </w:rPr>
                <w:t>1</w:t>
              </w:r>
            </w:ins>
          </w:p>
        </w:tc>
        <w:tc>
          <w:tcPr>
            <w:tcW w:w="1039" w:type="dxa"/>
          </w:tcPr>
          <w:p w14:paraId="469721EF" w14:textId="77777777" w:rsidR="00080C94" w:rsidRPr="00E661CA" w:rsidRDefault="00080C94">
            <w:pPr>
              <w:ind w:right="4"/>
              <w:jc w:val="center"/>
              <w:rPr>
                <w:ins w:id="8623" w:author="Simon Johnson" w:date="2021-03-01T15:42:00Z"/>
                <w:b/>
                <w:bCs/>
              </w:rPr>
              <w:pPrChange w:id="8624" w:author="Andrew Banks" w:date="2021-03-26T11:40:00Z">
                <w:pPr>
                  <w:jc w:val="center"/>
                </w:pPr>
              </w:pPrChange>
            </w:pPr>
            <w:ins w:id="8625" w:author="Simon Johnson" w:date="2021-03-01T15:42:00Z">
              <w:r w:rsidRPr="00E661CA">
                <w:rPr>
                  <w:b/>
                  <w:bCs/>
                </w:rPr>
                <w:t>0</w:t>
              </w:r>
            </w:ins>
          </w:p>
        </w:tc>
      </w:tr>
      <w:tr w:rsidR="00080C94" w14:paraId="47553CDF" w14:textId="77777777" w:rsidTr="00405798">
        <w:trPr>
          <w:ins w:id="8626" w:author="Simon Johnson" w:date="2021-03-01T15:42:00Z"/>
        </w:trPr>
        <w:tc>
          <w:tcPr>
            <w:tcW w:w="1271" w:type="dxa"/>
          </w:tcPr>
          <w:p w14:paraId="54B12F72" w14:textId="77777777" w:rsidR="00080C94" w:rsidRDefault="00080C94">
            <w:pPr>
              <w:ind w:right="4"/>
              <w:rPr>
                <w:ins w:id="8627" w:author="Simon Johnson" w:date="2021-03-01T15:42:00Z"/>
              </w:rPr>
              <w:pPrChange w:id="8628" w:author="Andrew Banks" w:date="2021-03-26T11:40:00Z">
                <w:pPr/>
              </w:pPrChange>
            </w:pPr>
            <w:ins w:id="8629" w:author="Simon Johnson" w:date="2021-03-01T15:42:00Z">
              <w:r>
                <w:t>Byte 1</w:t>
              </w:r>
            </w:ins>
          </w:p>
        </w:tc>
        <w:tc>
          <w:tcPr>
            <w:tcW w:w="8079" w:type="dxa"/>
            <w:gridSpan w:val="8"/>
          </w:tcPr>
          <w:p w14:paraId="2C760973" w14:textId="77777777" w:rsidR="00080C94" w:rsidRDefault="00080C94">
            <w:pPr>
              <w:ind w:right="4"/>
              <w:jc w:val="center"/>
              <w:rPr>
                <w:ins w:id="8630" w:author="Simon Johnson" w:date="2021-03-01T15:42:00Z"/>
              </w:rPr>
              <w:pPrChange w:id="8631" w:author="Andrew Banks" w:date="2021-03-26T11:40:00Z">
                <w:pPr>
                  <w:jc w:val="center"/>
                </w:pPr>
              </w:pPrChange>
            </w:pPr>
            <w:ins w:id="8632" w:author="Simon Johnson" w:date="2021-03-01T15:42:00Z">
              <w:r>
                <w:t>Length</w:t>
              </w:r>
            </w:ins>
          </w:p>
        </w:tc>
      </w:tr>
      <w:tr w:rsidR="00080C94" w14:paraId="64851030" w14:textId="77777777" w:rsidTr="00405798">
        <w:trPr>
          <w:ins w:id="8633" w:author="Simon Johnson" w:date="2021-03-01T15:42:00Z"/>
        </w:trPr>
        <w:tc>
          <w:tcPr>
            <w:tcW w:w="1271" w:type="dxa"/>
          </w:tcPr>
          <w:p w14:paraId="2C0D046A" w14:textId="77777777" w:rsidR="00080C94" w:rsidRDefault="00080C94">
            <w:pPr>
              <w:ind w:right="4"/>
              <w:rPr>
                <w:ins w:id="8634" w:author="Simon Johnson" w:date="2021-03-01T15:42:00Z"/>
              </w:rPr>
              <w:pPrChange w:id="8635" w:author="Andrew Banks" w:date="2021-03-26T11:40:00Z">
                <w:pPr/>
              </w:pPrChange>
            </w:pPr>
            <w:ins w:id="8636" w:author="Simon Johnson" w:date="2021-03-01T15:42:00Z">
              <w:r>
                <w:t>Byte 2</w:t>
              </w:r>
            </w:ins>
          </w:p>
        </w:tc>
        <w:tc>
          <w:tcPr>
            <w:tcW w:w="8079" w:type="dxa"/>
            <w:gridSpan w:val="8"/>
          </w:tcPr>
          <w:p w14:paraId="0A6F2257" w14:textId="77777777" w:rsidR="00080C94" w:rsidRDefault="00080C94">
            <w:pPr>
              <w:ind w:right="4"/>
              <w:jc w:val="center"/>
              <w:rPr>
                <w:ins w:id="8637" w:author="Simon Johnson" w:date="2021-03-01T15:42:00Z"/>
              </w:rPr>
              <w:pPrChange w:id="8638" w:author="Andrew Banks" w:date="2021-03-26T11:40:00Z">
                <w:pPr>
                  <w:jc w:val="center"/>
                </w:pPr>
              </w:pPrChange>
            </w:pPr>
            <w:ins w:id="8639" w:author="Simon Johnson" w:date="2021-03-01T15:42:00Z">
              <w:r>
                <w:t>Packet Type</w:t>
              </w:r>
            </w:ins>
          </w:p>
        </w:tc>
      </w:tr>
      <w:tr w:rsidR="00080C94" w14:paraId="19B1445C" w14:textId="77777777" w:rsidTr="00405798">
        <w:trPr>
          <w:ins w:id="8640" w:author="Simon Johnson" w:date="2021-03-01T15:42:00Z"/>
        </w:trPr>
        <w:tc>
          <w:tcPr>
            <w:tcW w:w="1271" w:type="dxa"/>
          </w:tcPr>
          <w:p w14:paraId="5FCADE32" w14:textId="77777777" w:rsidR="00080C94" w:rsidRDefault="00080C94">
            <w:pPr>
              <w:ind w:right="4"/>
              <w:rPr>
                <w:ins w:id="8641" w:author="Simon Johnson" w:date="2021-03-01T15:42:00Z"/>
              </w:rPr>
              <w:pPrChange w:id="8642" w:author="Andrew Banks" w:date="2021-03-26T11:40:00Z">
                <w:pPr/>
              </w:pPrChange>
            </w:pPr>
            <w:ins w:id="8643" w:author="Simon Johnson" w:date="2021-03-01T15:42:00Z">
              <w:r>
                <w:t>Byte 3</w:t>
              </w:r>
            </w:ins>
          </w:p>
        </w:tc>
        <w:tc>
          <w:tcPr>
            <w:tcW w:w="8079" w:type="dxa"/>
            <w:gridSpan w:val="8"/>
          </w:tcPr>
          <w:p w14:paraId="04BB1F6D" w14:textId="77777777" w:rsidR="00080C94" w:rsidRDefault="00080C94">
            <w:pPr>
              <w:ind w:right="4"/>
              <w:jc w:val="center"/>
              <w:rPr>
                <w:ins w:id="8644" w:author="Simon Johnson" w:date="2021-03-01T15:42:00Z"/>
              </w:rPr>
              <w:pPrChange w:id="8645" w:author="Andrew Banks" w:date="2021-03-26T11:40:00Z">
                <w:pPr>
                  <w:jc w:val="center"/>
                </w:pPr>
              </w:pPrChange>
            </w:pPr>
            <w:ins w:id="8646" w:author="Simon Johnson" w:date="2021-03-01T15:42:00Z">
              <w:r>
                <w:t>Return Code</w:t>
              </w:r>
            </w:ins>
          </w:p>
        </w:tc>
      </w:tr>
    </w:tbl>
    <w:p w14:paraId="6B15A87E" w14:textId="6055E31B" w:rsidR="00080C94" w:rsidRPr="00080C94" w:rsidDel="00080C94" w:rsidRDefault="00080C94">
      <w:pPr>
        <w:ind w:right="4"/>
        <w:rPr>
          <w:del w:id="8647" w:author="Simon Johnson" w:date="2021-03-01T15:42:00Z"/>
        </w:rPr>
        <w:pPrChange w:id="8648" w:author="Simon Johnson" w:date="2021-03-26T11:40:00Z">
          <w:pPr>
            <w:pStyle w:val="Heading3"/>
            <w:keepLines/>
            <w:spacing w:before="0" w:after="77" w:line="259" w:lineRule="auto"/>
            <w:ind w:left="682" w:hanging="697"/>
          </w:pPr>
        </w:pPrChange>
      </w:pPr>
    </w:p>
    <w:tbl>
      <w:tblPr>
        <w:tblStyle w:val="TableGrid0"/>
        <w:tblW w:w="3098" w:type="dxa"/>
        <w:tblInd w:w="2951" w:type="dxa"/>
        <w:tblCellMar>
          <w:top w:w="30" w:type="dxa"/>
          <w:left w:w="120" w:type="dxa"/>
          <w:right w:w="115" w:type="dxa"/>
        </w:tblCellMar>
        <w:tblLook w:val="04A0" w:firstRow="1" w:lastRow="0" w:firstColumn="1" w:lastColumn="0" w:noHBand="0" w:noVBand="1"/>
      </w:tblPr>
      <w:tblGrid>
        <w:gridCol w:w="965"/>
        <w:gridCol w:w="1144"/>
        <w:gridCol w:w="1426"/>
      </w:tblGrid>
      <w:tr w:rsidR="00C84FE9" w:rsidDel="00080C94" w14:paraId="7CE67E33" w14:textId="14FE1043" w:rsidTr="00C84FE9">
        <w:trPr>
          <w:trHeight w:val="245"/>
          <w:del w:id="8649" w:author="Simon Johnson" w:date="2021-03-01T15:42:00Z"/>
        </w:trPr>
        <w:tc>
          <w:tcPr>
            <w:tcW w:w="909" w:type="dxa"/>
            <w:tcBorders>
              <w:top w:val="single" w:sz="3" w:space="0" w:color="000000"/>
              <w:left w:val="single" w:sz="3" w:space="0" w:color="000000"/>
              <w:bottom w:val="nil"/>
              <w:right w:val="single" w:sz="3" w:space="0" w:color="000000"/>
            </w:tcBorders>
          </w:tcPr>
          <w:p w14:paraId="2ED0EB4F" w14:textId="5D5286B2" w:rsidR="00C84FE9" w:rsidDel="00080C94" w:rsidRDefault="00C84FE9">
            <w:pPr>
              <w:spacing w:after="0" w:line="259" w:lineRule="auto"/>
              <w:ind w:left="53" w:right="4"/>
              <w:rPr>
                <w:del w:id="8650" w:author="Simon Johnson" w:date="2021-03-01T15:42:00Z"/>
              </w:rPr>
              <w:pPrChange w:id="8651" w:author="Andrew Banks" w:date="2021-03-26T11:40:00Z">
                <w:pPr>
                  <w:spacing w:after="0" w:line="259" w:lineRule="auto"/>
                  <w:ind w:left="53"/>
                </w:pPr>
              </w:pPrChange>
            </w:pPr>
            <w:del w:id="8652" w:author="Simon Johnson" w:date="2021-03-01T15:42:00Z">
              <w:r w:rsidDel="00080C94">
                <w:delText>Length</w:delText>
              </w:r>
            </w:del>
          </w:p>
        </w:tc>
        <w:tc>
          <w:tcPr>
            <w:tcW w:w="987" w:type="dxa"/>
            <w:tcBorders>
              <w:top w:val="single" w:sz="3" w:space="0" w:color="000000"/>
              <w:left w:val="single" w:sz="3" w:space="0" w:color="000000"/>
              <w:bottom w:val="nil"/>
              <w:right w:val="single" w:sz="3" w:space="0" w:color="000000"/>
            </w:tcBorders>
          </w:tcPr>
          <w:p w14:paraId="1FE0007B" w14:textId="06D91F58" w:rsidR="00C84FE9" w:rsidDel="00080C94" w:rsidRDefault="00C84FE9">
            <w:pPr>
              <w:spacing w:after="0" w:line="259" w:lineRule="auto"/>
              <w:ind w:right="4"/>
              <w:rPr>
                <w:del w:id="8653" w:author="Simon Johnson" w:date="2021-03-01T15:42:00Z"/>
              </w:rPr>
              <w:pPrChange w:id="8654" w:author="Andrew Banks" w:date="2021-03-26T11:40:00Z">
                <w:pPr>
                  <w:spacing w:after="0" w:line="259" w:lineRule="auto"/>
                </w:pPr>
              </w:pPrChange>
            </w:pPr>
            <w:del w:id="8655" w:author="Simon Johnson" w:date="2021-03-01T15:42:00Z">
              <w:r w:rsidDel="00080C94">
                <w:delText>MsgType</w:delText>
              </w:r>
            </w:del>
          </w:p>
        </w:tc>
        <w:tc>
          <w:tcPr>
            <w:tcW w:w="1202" w:type="dxa"/>
            <w:tcBorders>
              <w:top w:val="single" w:sz="3" w:space="0" w:color="000000"/>
              <w:left w:val="single" w:sz="3" w:space="0" w:color="000000"/>
              <w:bottom w:val="nil"/>
              <w:right w:val="single" w:sz="3" w:space="0" w:color="000000"/>
            </w:tcBorders>
          </w:tcPr>
          <w:p w14:paraId="6F7F2CCC" w14:textId="1934ADD9" w:rsidR="00C84FE9" w:rsidDel="00080C94" w:rsidRDefault="00C84FE9">
            <w:pPr>
              <w:spacing w:after="0" w:line="259" w:lineRule="auto"/>
              <w:ind w:right="4"/>
              <w:rPr>
                <w:del w:id="8656" w:author="Simon Johnson" w:date="2021-03-01T15:42:00Z"/>
              </w:rPr>
              <w:pPrChange w:id="8657" w:author="Andrew Banks" w:date="2021-03-26T11:40:00Z">
                <w:pPr>
                  <w:spacing w:after="0" w:line="259" w:lineRule="auto"/>
                </w:pPr>
              </w:pPrChange>
            </w:pPr>
            <w:del w:id="8658" w:author="Simon Johnson" w:date="2021-03-01T15:42:00Z">
              <w:r w:rsidDel="00080C94">
                <w:delText>ReturnCode</w:delText>
              </w:r>
            </w:del>
          </w:p>
        </w:tc>
      </w:tr>
      <w:tr w:rsidR="00C84FE9" w:rsidDel="00080C94" w14:paraId="2B023792" w14:textId="1E2841C0" w:rsidTr="00C84FE9">
        <w:trPr>
          <w:trHeight w:val="241"/>
          <w:del w:id="8659" w:author="Simon Johnson" w:date="2021-03-01T15:42:00Z"/>
        </w:trPr>
        <w:tc>
          <w:tcPr>
            <w:tcW w:w="909" w:type="dxa"/>
            <w:tcBorders>
              <w:top w:val="nil"/>
              <w:left w:val="single" w:sz="3" w:space="0" w:color="000000"/>
              <w:bottom w:val="single" w:sz="3" w:space="0" w:color="000000"/>
              <w:right w:val="single" w:sz="3" w:space="0" w:color="000000"/>
            </w:tcBorders>
          </w:tcPr>
          <w:p w14:paraId="3184608A" w14:textId="594E51E6" w:rsidR="00C84FE9" w:rsidDel="00080C94" w:rsidRDefault="00C84FE9">
            <w:pPr>
              <w:spacing w:after="0" w:line="259" w:lineRule="auto"/>
              <w:ind w:right="4"/>
              <w:rPr>
                <w:del w:id="8660" w:author="Simon Johnson" w:date="2021-03-01T15:42:00Z"/>
              </w:rPr>
              <w:pPrChange w:id="8661" w:author="Andrew Banks" w:date="2021-03-26T11:40:00Z">
                <w:pPr>
                  <w:spacing w:after="0" w:line="259" w:lineRule="auto"/>
                </w:pPr>
              </w:pPrChange>
            </w:pPr>
            <w:del w:id="8662" w:author="Simon Johnson" w:date="2021-03-01T15:42:00Z">
              <w:r w:rsidDel="00080C94">
                <w:delText>(</w:delText>
              </w:r>
              <w:r w:rsidR="00FB5396" w:rsidDel="00080C94">
                <w:delText>byte</w:delText>
              </w:r>
              <w:r w:rsidDel="00080C94">
                <w:delText xml:space="preserve"> 0)</w:delText>
              </w:r>
            </w:del>
          </w:p>
        </w:tc>
        <w:tc>
          <w:tcPr>
            <w:tcW w:w="987" w:type="dxa"/>
            <w:tcBorders>
              <w:top w:val="nil"/>
              <w:left w:val="single" w:sz="3" w:space="0" w:color="000000"/>
              <w:bottom w:val="single" w:sz="3" w:space="0" w:color="000000"/>
              <w:right w:val="single" w:sz="3" w:space="0" w:color="000000"/>
            </w:tcBorders>
          </w:tcPr>
          <w:p w14:paraId="3E786B45" w14:textId="60E7B700" w:rsidR="00C84FE9" w:rsidDel="00080C94" w:rsidRDefault="00C84FE9">
            <w:pPr>
              <w:spacing w:after="0" w:line="259" w:lineRule="auto"/>
              <w:ind w:right="4"/>
              <w:jc w:val="center"/>
              <w:rPr>
                <w:del w:id="8663" w:author="Simon Johnson" w:date="2021-03-01T15:42:00Z"/>
              </w:rPr>
            </w:pPr>
            <w:del w:id="8664" w:author="Simon Johnson" w:date="2021-03-01T15:42:00Z">
              <w:r w:rsidDel="00080C94">
                <w:delText>(1)</w:delText>
              </w:r>
            </w:del>
          </w:p>
        </w:tc>
        <w:tc>
          <w:tcPr>
            <w:tcW w:w="1202" w:type="dxa"/>
            <w:tcBorders>
              <w:top w:val="nil"/>
              <w:left w:val="single" w:sz="3" w:space="0" w:color="000000"/>
              <w:bottom w:val="single" w:sz="3" w:space="0" w:color="000000"/>
              <w:right w:val="single" w:sz="3" w:space="0" w:color="000000"/>
            </w:tcBorders>
          </w:tcPr>
          <w:p w14:paraId="2CB80771" w14:textId="093700D9" w:rsidR="00C84FE9" w:rsidDel="00080C94" w:rsidRDefault="00C84FE9">
            <w:pPr>
              <w:spacing w:after="0" w:line="259" w:lineRule="auto"/>
              <w:ind w:right="4"/>
              <w:jc w:val="center"/>
              <w:rPr>
                <w:del w:id="8665" w:author="Simon Johnson" w:date="2021-03-01T15:42:00Z"/>
              </w:rPr>
            </w:pPr>
            <w:del w:id="8666" w:author="Simon Johnson" w:date="2021-03-01T15:42:00Z">
              <w:r w:rsidDel="00080C94">
                <w:delText>(2)</w:delText>
              </w:r>
            </w:del>
          </w:p>
        </w:tc>
      </w:tr>
    </w:tbl>
    <w:p w14:paraId="0F1A9463" w14:textId="080D074F" w:rsidR="00C84FE9" w:rsidRDefault="00C84FE9">
      <w:pPr>
        <w:spacing w:after="245" w:line="265" w:lineRule="auto"/>
        <w:ind w:right="4"/>
        <w:jc w:val="center"/>
        <w:pPrChange w:id="8667" w:author="Simon Johnson" w:date="2021-03-26T11:40:00Z">
          <w:pPr>
            <w:spacing w:after="245" w:line="265" w:lineRule="auto"/>
            <w:jc w:val="center"/>
          </w:pPr>
        </w:pPrChange>
      </w:pPr>
      <w:r>
        <w:t xml:space="preserve">Table </w:t>
      </w:r>
      <w:del w:id="8668" w:author="Simon Johnson" w:date="2021-03-01T15:42:00Z">
        <w:r w:rsidDel="00080C94">
          <w:delText>27</w:delText>
        </w:r>
      </w:del>
      <w:ins w:id="8669" w:author="Simon Johnson" w:date="2021-03-01T15:42:00Z">
        <w:r w:rsidR="00080C94">
          <w:t>28</w:t>
        </w:r>
      </w:ins>
      <w:r>
        <w:t xml:space="preserve">: WILLTOPICRESP and </w:t>
      </w:r>
      <w:del w:id="8670" w:author="Simon Johnson" w:date="2021-03-09T11:46:00Z">
        <w:r w:rsidDel="0018058B">
          <w:delText xml:space="preserve">WILLMSGRESP </w:delText>
        </w:r>
      </w:del>
      <w:ins w:id="8671" w:author="Simon Johnson" w:date="2021-03-09T11:46:00Z">
        <w:r w:rsidR="0018058B">
          <w:t xml:space="preserve">WILLPACKETRESP </w:t>
        </w:r>
      </w:ins>
      <w:ins w:id="8672" w:author="Simon Johnson" w:date="2021-03-09T11:47:00Z">
        <w:r w:rsidR="0018058B">
          <w:t>packets</w:t>
        </w:r>
      </w:ins>
      <w:del w:id="8673" w:author="Simon Johnson" w:date="2021-03-09T11:47:00Z">
        <w:r w:rsidDel="0018058B">
          <w:delText>Messages</w:delText>
        </w:r>
      </w:del>
    </w:p>
    <w:p w14:paraId="09BB6439" w14:textId="7AC20F24" w:rsidR="00C84FE9" w:rsidRDefault="00C84FE9">
      <w:pPr>
        <w:ind w:left="-15" w:right="4" w:firstLine="299"/>
        <w:pPrChange w:id="8674" w:author="Simon Johnson" w:date="2021-03-26T11:40:00Z">
          <w:pPr>
            <w:ind w:left="-15" w:right="990" w:firstLine="299"/>
          </w:pPr>
        </w:pPrChange>
      </w:pPr>
      <w:r>
        <w:t xml:space="preserve">The WILLTOPICRESP </w:t>
      </w:r>
      <w:ins w:id="8675" w:author="Simon Johnson" w:date="2021-03-09T11:46:00Z">
        <w:r w:rsidR="0018058B">
          <w:t>packet</w:t>
        </w:r>
        <w:r w:rsidR="0018058B" w:rsidDel="0018058B">
          <w:t xml:space="preserve"> </w:t>
        </w:r>
      </w:ins>
      <w:del w:id="8676" w:author="Simon Johnson" w:date="2021-03-09T11:46:00Z">
        <w:r w:rsidDel="0018058B">
          <w:delText xml:space="preserve">message </w:delText>
        </w:r>
      </w:del>
      <w:r>
        <w:t xml:space="preserve">is sent by a GW to acknowledge the receipt and processing of an WILLTOPICUPD </w:t>
      </w:r>
      <w:ins w:id="8677" w:author="Simon Johnson" w:date="2021-03-09T11:46:00Z">
        <w:r w:rsidR="0018058B">
          <w:t>packet</w:t>
        </w:r>
      </w:ins>
      <w:del w:id="8678" w:author="Simon Johnson" w:date="2021-03-09T11:46:00Z">
        <w:r w:rsidDel="0018058B">
          <w:delText>message</w:delText>
        </w:r>
      </w:del>
      <w:r>
        <w:t>. Its format is illustrated in Table 2</w:t>
      </w:r>
      <w:ins w:id="8679" w:author="Simon Johnson" w:date="2021-03-01T15:43:00Z">
        <w:r w:rsidR="00080C94">
          <w:t>8</w:t>
        </w:r>
      </w:ins>
      <w:del w:id="8680" w:author="Simon Johnson" w:date="2021-03-01T15:43:00Z">
        <w:r w:rsidDel="00080C94">
          <w:delText>7</w:delText>
        </w:r>
      </w:del>
      <w:r>
        <w:t>:</w:t>
      </w:r>
    </w:p>
    <w:p w14:paraId="23FC70C4" w14:textId="77777777" w:rsidR="006C4474" w:rsidRPr="00080C94" w:rsidRDefault="006C4474">
      <w:pPr>
        <w:pStyle w:val="Heading4"/>
        <w:ind w:right="4"/>
        <w:rPr>
          <w:ins w:id="8681" w:author="Simon Johnson" w:date="2021-03-01T16:10:00Z"/>
        </w:rPr>
        <w:pPrChange w:id="8682" w:author="Simon Johnson" w:date="2021-03-26T11:40:00Z">
          <w:pPr>
            <w:pStyle w:val="Heading4"/>
          </w:pPr>
        </w:pPrChange>
      </w:pPr>
      <w:bookmarkStart w:id="8683" w:name="_Toc71106480"/>
      <w:ins w:id="8684" w:author="Simon Johnson" w:date="2021-03-01T16:10:00Z">
        <w:r>
          <w:t>Length &amp; Packet Type</w:t>
        </w:r>
        <w:bookmarkEnd w:id="8683"/>
      </w:ins>
    </w:p>
    <w:p w14:paraId="267ECFA5" w14:textId="36FC5337" w:rsidR="006C4474" w:rsidRDefault="006C4474">
      <w:pPr>
        <w:spacing w:before="0" w:after="174" w:line="248" w:lineRule="auto"/>
        <w:ind w:right="4"/>
        <w:jc w:val="both"/>
        <w:rPr>
          <w:ins w:id="8685" w:author="Simon Johnson" w:date="2021-03-01T16:10:00Z"/>
        </w:rPr>
        <w:pPrChange w:id="8686" w:author="Simon Johnson" w:date="2021-03-26T11:40:00Z">
          <w:pPr>
            <w:spacing w:before="0" w:after="174" w:line="248" w:lineRule="auto"/>
            <w:ind w:right="990"/>
            <w:jc w:val="both"/>
          </w:pPr>
        </w:pPrChange>
      </w:pPr>
      <w:ins w:id="8687" w:author="Simon Johnson" w:date="2021-03-01T16:10:00Z">
        <w:r>
          <w:t xml:space="preserve">The first 2 or 4 bytes of the packet are encoded according to the variable length packet header format. Please refer to figure </w:t>
        </w:r>
      </w:ins>
      <w:ins w:id="8688" w:author="Simon Johnson" w:date="2021-03-09T16:48:00Z">
        <w:r w:rsidR="00643FDB">
          <w:t>3.1.2</w:t>
        </w:r>
      </w:ins>
      <w:ins w:id="8689" w:author="Simon Johnson" w:date="2021-03-01T16:10:00Z">
        <w:r>
          <w:t xml:space="preserve"> for a detailed description.</w:t>
        </w:r>
      </w:ins>
    </w:p>
    <w:p w14:paraId="5DAFA408" w14:textId="0CF7F133" w:rsidR="00080C94" w:rsidRDefault="00C84FE9">
      <w:pPr>
        <w:pStyle w:val="Heading4"/>
        <w:ind w:right="4"/>
        <w:rPr>
          <w:ins w:id="8690" w:author="Simon Johnson" w:date="2021-03-01T15:43:00Z"/>
        </w:rPr>
        <w:pPrChange w:id="8691" w:author="Simon Johnson" w:date="2021-03-26T11:40:00Z">
          <w:pPr>
            <w:pStyle w:val="Heading4"/>
          </w:pPr>
        </w:pPrChange>
      </w:pPr>
      <w:del w:id="8692" w:author="Simon Johnson" w:date="2021-03-01T16:09:00Z">
        <w:r w:rsidDel="006C4474">
          <w:delText>Length and MsgType: see Section 5.2.</w:delText>
        </w:r>
      </w:del>
      <w:bookmarkStart w:id="8693" w:name="_Toc71106481"/>
      <w:ins w:id="8694" w:author="Simon Johnson" w:date="2021-03-01T15:43:00Z">
        <w:r w:rsidR="00080C94">
          <w:t>Return Code</w:t>
        </w:r>
        <w:bookmarkEnd w:id="8693"/>
      </w:ins>
    </w:p>
    <w:p w14:paraId="0EB7A233" w14:textId="4417E9FE" w:rsidR="00080C94" w:rsidDel="00080C94" w:rsidRDefault="00080C94">
      <w:pPr>
        <w:spacing w:before="0" w:after="174" w:line="248" w:lineRule="auto"/>
        <w:ind w:right="4"/>
        <w:jc w:val="both"/>
        <w:rPr>
          <w:del w:id="8695" w:author="Simon Johnson" w:date="2021-03-01T15:43:00Z"/>
        </w:rPr>
        <w:pPrChange w:id="8696" w:author="Simon Johnson" w:date="2021-03-26T11:40:00Z">
          <w:pPr>
            <w:numPr>
              <w:numId w:val="74"/>
            </w:numPr>
            <w:spacing w:before="0" w:after="174" w:line="248" w:lineRule="auto"/>
            <w:ind w:left="498" w:right="990" w:hanging="199"/>
            <w:jc w:val="both"/>
          </w:pPr>
        </w:pPrChange>
      </w:pPr>
    </w:p>
    <w:p w14:paraId="31FD865C" w14:textId="13C5625A" w:rsidR="00C84FE9" w:rsidRDefault="00C84FE9">
      <w:pPr>
        <w:spacing w:before="0" w:after="174" w:line="248" w:lineRule="auto"/>
        <w:ind w:right="4"/>
        <w:jc w:val="both"/>
        <w:rPr>
          <w:ins w:id="8697" w:author="Simon Johnson" w:date="2021-03-01T15:43:00Z"/>
        </w:rPr>
        <w:pPrChange w:id="8698" w:author="Simon Johnson" w:date="2021-03-26T11:40:00Z">
          <w:pPr>
            <w:spacing w:before="0" w:after="174" w:line="248" w:lineRule="auto"/>
            <w:ind w:right="990"/>
            <w:jc w:val="both"/>
          </w:pPr>
        </w:pPrChange>
      </w:pPr>
      <w:del w:id="8699" w:author="Simon Johnson" w:date="2021-03-01T15:43:00Z">
        <w:r w:rsidDel="00080C94">
          <w:delText>ReturnCode: “a</w:delText>
        </w:r>
      </w:del>
      <w:ins w:id="8700" w:author="Simon Johnson" w:date="2021-03-01T15:43:00Z">
        <w:r w:rsidR="00080C94">
          <w:t>A</w:t>
        </w:r>
      </w:ins>
      <w:r>
        <w:t>ccepted</w:t>
      </w:r>
      <w:ins w:id="8701" w:author="Simon Johnson" w:date="2021-03-01T15:43:00Z">
        <w:r w:rsidR="00080C94">
          <w:t>,</w:t>
        </w:r>
      </w:ins>
      <w:del w:id="8702" w:author="Simon Johnson" w:date="2021-03-01T15:43:00Z">
        <w:r w:rsidDel="00080C94">
          <w:delText>”,</w:delText>
        </w:r>
      </w:del>
      <w:r>
        <w:t xml:space="preserve"> or rejection reason</w:t>
      </w:r>
    </w:p>
    <w:p w14:paraId="165AC155" w14:textId="77777777" w:rsidR="00080C94" w:rsidRDefault="00080C94">
      <w:pPr>
        <w:spacing w:before="0" w:after="174" w:line="248" w:lineRule="auto"/>
        <w:ind w:right="4"/>
        <w:jc w:val="both"/>
        <w:pPrChange w:id="8703" w:author="Simon Johnson" w:date="2021-03-26T11:40:00Z">
          <w:pPr>
            <w:numPr>
              <w:numId w:val="74"/>
            </w:numPr>
            <w:spacing w:before="0" w:after="174" w:line="248" w:lineRule="auto"/>
            <w:ind w:left="498" w:right="990" w:hanging="199"/>
            <w:jc w:val="both"/>
          </w:pPr>
        </w:pPrChange>
      </w:pPr>
    </w:p>
    <w:p w14:paraId="66184485" w14:textId="70F29E37" w:rsidR="00C84FE9" w:rsidRDefault="6149D1D0">
      <w:pPr>
        <w:pStyle w:val="Heading3"/>
        <w:keepLines/>
        <w:spacing w:before="0" w:after="118" w:line="259" w:lineRule="auto"/>
        <w:ind w:left="682" w:right="4" w:hanging="697"/>
        <w:pPrChange w:id="8704" w:author="Simon Johnson" w:date="2021-03-26T11:40:00Z">
          <w:pPr>
            <w:pStyle w:val="Heading3"/>
            <w:keepLines/>
            <w:spacing w:before="0" w:after="118" w:line="259" w:lineRule="auto"/>
            <w:ind w:left="682" w:hanging="697"/>
          </w:pPr>
        </w:pPrChange>
      </w:pPr>
      <w:bookmarkStart w:id="8705" w:name="_Toc42715"/>
      <w:del w:id="8706" w:author="Simon Johnson" w:date="2021-03-09T11:46:00Z">
        <w:r w:rsidDel="0018058B">
          <w:delText>WILLMSGRESP</w:delText>
        </w:r>
      </w:del>
      <w:bookmarkStart w:id="8707" w:name="_Toc71106482"/>
      <w:bookmarkEnd w:id="8705"/>
      <w:ins w:id="8708" w:author="Simon Johnson" w:date="2021-03-09T11:46:00Z">
        <w:r w:rsidR="0018058B">
          <w:t>WILLPACKETRESP</w:t>
        </w:r>
      </w:ins>
      <w:bookmarkEnd w:id="8707"/>
    </w:p>
    <w:p w14:paraId="4C099EFF" w14:textId="044E7703" w:rsidR="00C84FE9" w:rsidRDefault="00C84FE9">
      <w:pPr>
        <w:ind w:left="-5" w:right="4"/>
        <w:pPrChange w:id="8709" w:author="Simon Johnson" w:date="2021-03-26T11:40:00Z">
          <w:pPr>
            <w:ind w:left="-5" w:right="990"/>
          </w:pPr>
        </w:pPrChange>
      </w:pPr>
      <w:r>
        <w:t>The WILL</w:t>
      </w:r>
      <w:ins w:id="8710" w:author="Simon Johnson" w:date="2021-03-09T11:46:00Z">
        <w:r w:rsidR="0018058B">
          <w:t>PACKET</w:t>
        </w:r>
      </w:ins>
      <w:del w:id="8711" w:author="Simon Johnson" w:date="2021-03-09T11:46:00Z">
        <w:r w:rsidDel="0018058B">
          <w:delText>MSG</w:delText>
        </w:r>
      </w:del>
      <w:r>
        <w:t xml:space="preserve">RESP </w:t>
      </w:r>
      <w:ins w:id="8712" w:author="Simon Johnson" w:date="2021-03-09T11:47:00Z">
        <w:r w:rsidR="0018058B">
          <w:t>packet</w:t>
        </w:r>
        <w:r w:rsidR="0018058B" w:rsidDel="0018058B">
          <w:t xml:space="preserve"> </w:t>
        </w:r>
      </w:ins>
      <w:del w:id="8713" w:author="Simon Johnson" w:date="2021-03-09T11:47:00Z">
        <w:r w:rsidDel="0018058B">
          <w:delText xml:space="preserve">message </w:delText>
        </w:r>
      </w:del>
      <w:r>
        <w:t xml:space="preserve">is sent by a GW to acknowledge the receipt and processing of an </w:t>
      </w:r>
      <w:del w:id="8714" w:author="Simon Johnson" w:date="2021-03-09T11:46:00Z">
        <w:r w:rsidDel="0018058B">
          <w:delText xml:space="preserve">WILLMSGUPD </w:delText>
        </w:r>
      </w:del>
      <w:ins w:id="8715" w:author="Simon Johnson" w:date="2021-03-09T11:46:00Z">
        <w:r w:rsidR="0018058B">
          <w:t xml:space="preserve">WILLPACKETUPD </w:t>
        </w:r>
      </w:ins>
      <w:ins w:id="8716" w:author="Simon Johnson" w:date="2021-03-09T11:47:00Z">
        <w:r w:rsidR="0018058B">
          <w:t>packet</w:t>
        </w:r>
      </w:ins>
      <w:del w:id="8717" w:author="Simon Johnson" w:date="2021-03-09T11:47:00Z">
        <w:r w:rsidDel="0018058B">
          <w:delText>message</w:delText>
        </w:r>
      </w:del>
      <w:r>
        <w:t>. Its format is illustrated in Table 2</w:t>
      </w:r>
      <w:ins w:id="8718" w:author="Simon Johnson" w:date="2021-03-01T15:43:00Z">
        <w:r w:rsidR="00080C94">
          <w:t>8</w:t>
        </w:r>
      </w:ins>
      <w:del w:id="8719" w:author="Simon Johnson" w:date="2021-03-01T15:43:00Z">
        <w:r w:rsidDel="00080C94">
          <w:delText>7</w:delText>
        </w:r>
      </w:del>
      <w:r>
        <w:t>:</w:t>
      </w:r>
    </w:p>
    <w:p w14:paraId="7E627112" w14:textId="77777777" w:rsidR="006C4474" w:rsidRPr="00080C94" w:rsidRDefault="006C4474">
      <w:pPr>
        <w:pStyle w:val="Heading4"/>
        <w:ind w:right="4"/>
        <w:rPr>
          <w:ins w:id="8720" w:author="Simon Johnson" w:date="2021-03-01T16:16:00Z"/>
        </w:rPr>
        <w:pPrChange w:id="8721" w:author="Simon Johnson" w:date="2021-03-26T11:40:00Z">
          <w:pPr>
            <w:pStyle w:val="Heading4"/>
          </w:pPr>
        </w:pPrChange>
      </w:pPr>
      <w:bookmarkStart w:id="8722" w:name="_Toc71106483"/>
      <w:ins w:id="8723" w:author="Simon Johnson" w:date="2021-03-01T16:16:00Z">
        <w:r>
          <w:t>Length &amp; Packet Type</w:t>
        </w:r>
        <w:bookmarkEnd w:id="8722"/>
      </w:ins>
    </w:p>
    <w:p w14:paraId="2198BEB2" w14:textId="3E21A63C" w:rsidR="006C4474" w:rsidRDefault="006C4474">
      <w:pPr>
        <w:spacing w:before="0" w:after="174" w:line="248" w:lineRule="auto"/>
        <w:ind w:right="4"/>
        <w:jc w:val="both"/>
        <w:rPr>
          <w:ins w:id="8724" w:author="Simon Johnson" w:date="2021-03-01T16:16:00Z"/>
        </w:rPr>
        <w:pPrChange w:id="8725" w:author="Simon Johnson" w:date="2021-03-26T11:40:00Z">
          <w:pPr>
            <w:spacing w:before="0" w:after="174" w:line="248" w:lineRule="auto"/>
            <w:ind w:right="990"/>
            <w:jc w:val="both"/>
          </w:pPr>
        </w:pPrChange>
      </w:pPr>
      <w:ins w:id="8726" w:author="Simon Johnson" w:date="2021-03-01T16:16:00Z">
        <w:r>
          <w:t xml:space="preserve">The first 2 or 4 bytes of the packet are encoded according to the variable length packet header format. Please refer to figure </w:t>
        </w:r>
      </w:ins>
      <w:ins w:id="8727" w:author="Simon Johnson" w:date="2021-03-09T16:48:00Z">
        <w:r w:rsidR="00643FDB">
          <w:t>3.1.2</w:t>
        </w:r>
      </w:ins>
      <w:ins w:id="8728" w:author="Simon Johnson" w:date="2021-03-01T16:16:00Z">
        <w:r>
          <w:t xml:space="preserve"> for a detailed description.</w:t>
        </w:r>
      </w:ins>
    </w:p>
    <w:p w14:paraId="28258011" w14:textId="60C4F11B" w:rsidR="00C84FE9" w:rsidDel="006C4474" w:rsidRDefault="00C84FE9">
      <w:pPr>
        <w:numPr>
          <w:ilvl w:val="0"/>
          <w:numId w:val="75"/>
        </w:numPr>
        <w:spacing w:before="0" w:after="174" w:line="248" w:lineRule="auto"/>
        <w:ind w:right="4" w:hanging="199"/>
        <w:jc w:val="both"/>
        <w:rPr>
          <w:del w:id="8729" w:author="Simon Johnson" w:date="2021-03-01T16:16:00Z"/>
        </w:rPr>
        <w:pPrChange w:id="8730" w:author="Simon Johnson" w:date="2021-03-26T11:40:00Z">
          <w:pPr>
            <w:numPr>
              <w:numId w:val="75"/>
            </w:numPr>
            <w:spacing w:before="0" w:after="174" w:line="248" w:lineRule="auto"/>
            <w:ind w:left="498" w:right="990" w:hanging="199"/>
            <w:jc w:val="both"/>
          </w:pPr>
        </w:pPrChange>
      </w:pPr>
      <w:del w:id="8731" w:author="Simon Johnson" w:date="2021-03-01T16:16:00Z">
        <w:r w:rsidDel="006C4474">
          <w:delText>Length and MsgType: see Section 5.2.</w:delText>
        </w:r>
        <w:bookmarkStart w:id="8732" w:name="_Toc66180689"/>
        <w:bookmarkStart w:id="8733" w:name="_Toc66183677"/>
        <w:bookmarkStart w:id="8734" w:name="_Toc66185545"/>
        <w:bookmarkStart w:id="8735" w:name="_Toc66186291"/>
        <w:bookmarkStart w:id="8736" w:name="_Toc66186558"/>
        <w:bookmarkStart w:id="8737" w:name="_Toc66201284"/>
        <w:bookmarkStart w:id="8738" w:name="_Toc66710364"/>
        <w:bookmarkStart w:id="8739" w:name="_Toc67648620"/>
        <w:bookmarkStart w:id="8740" w:name="_Toc67651103"/>
        <w:bookmarkStart w:id="8741" w:name="_Toc71106484"/>
        <w:bookmarkEnd w:id="8732"/>
        <w:bookmarkEnd w:id="8733"/>
        <w:bookmarkEnd w:id="8734"/>
        <w:bookmarkEnd w:id="8735"/>
        <w:bookmarkEnd w:id="8736"/>
        <w:bookmarkEnd w:id="8737"/>
        <w:bookmarkEnd w:id="8738"/>
        <w:bookmarkEnd w:id="8739"/>
        <w:bookmarkEnd w:id="8740"/>
        <w:bookmarkEnd w:id="8741"/>
      </w:del>
    </w:p>
    <w:p w14:paraId="2E799EB8" w14:textId="77777777" w:rsidR="00080C94" w:rsidRDefault="00080C94">
      <w:pPr>
        <w:pStyle w:val="Heading4"/>
        <w:ind w:right="4"/>
        <w:rPr>
          <w:ins w:id="8742" w:author="Simon Johnson" w:date="2021-03-01T15:43:00Z"/>
        </w:rPr>
        <w:pPrChange w:id="8743" w:author="Simon Johnson" w:date="2021-03-26T11:40:00Z">
          <w:pPr>
            <w:pStyle w:val="Heading4"/>
          </w:pPr>
        </w:pPrChange>
      </w:pPr>
      <w:bookmarkStart w:id="8744" w:name="_Toc71106485"/>
      <w:ins w:id="8745" w:author="Simon Johnson" w:date="2021-03-01T15:43:00Z">
        <w:r>
          <w:t>Return Code</w:t>
        </w:r>
        <w:bookmarkEnd w:id="8744"/>
      </w:ins>
    </w:p>
    <w:p w14:paraId="37408D4D" w14:textId="74511391" w:rsidR="00080C94" w:rsidRDefault="00080C94">
      <w:pPr>
        <w:spacing w:before="0" w:after="174" w:line="248" w:lineRule="auto"/>
        <w:ind w:right="4"/>
        <w:jc w:val="both"/>
        <w:rPr>
          <w:ins w:id="8746" w:author="Simon Johnson" w:date="2021-03-01T15:53:00Z"/>
        </w:rPr>
        <w:pPrChange w:id="8747" w:author="Simon Johnson" w:date="2021-03-26T11:40:00Z">
          <w:pPr>
            <w:spacing w:before="0" w:after="174" w:line="248" w:lineRule="auto"/>
            <w:ind w:right="990"/>
            <w:jc w:val="both"/>
          </w:pPr>
        </w:pPrChange>
      </w:pPr>
      <w:ins w:id="8748" w:author="Simon Johnson" w:date="2021-03-01T15:43:00Z">
        <w:r>
          <w:t>Accepted, or rejection reason</w:t>
        </w:r>
      </w:ins>
    </w:p>
    <w:p w14:paraId="061D042B" w14:textId="77777777" w:rsidR="00AB453C" w:rsidRDefault="00AB453C" w:rsidP="00080C94">
      <w:pPr>
        <w:spacing w:before="0" w:after="174" w:line="248" w:lineRule="auto"/>
        <w:ind w:right="990"/>
        <w:jc w:val="both"/>
        <w:rPr>
          <w:ins w:id="8749" w:author="Simon Johnson" w:date="2021-03-01T15:43:00Z"/>
        </w:rPr>
      </w:pPr>
    </w:p>
    <w:p w14:paraId="41AEE770" w14:textId="30DD224D" w:rsidR="00C84FE9" w:rsidDel="00080C94" w:rsidRDefault="00C84FE9" w:rsidP="00C84FE9">
      <w:pPr>
        <w:numPr>
          <w:ilvl w:val="0"/>
          <w:numId w:val="75"/>
        </w:numPr>
        <w:spacing w:before="0" w:after="353" w:line="248" w:lineRule="auto"/>
        <w:ind w:right="990" w:hanging="199"/>
        <w:jc w:val="both"/>
        <w:rPr>
          <w:del w:id="8750" w:author="Simon Johnson" w:date="2021-03-01T15:43:00Z"/>
        </w:rPr>
      </w:pPr>
      <w:del w:id="8751" w:author="Simon Johnson" w:date="2021-03-01T15:43:00Z">
        <w:r w:rsidDel="00080C94">
          <w:delText>ReturnCode: “accepted”, or rejection reason</w:delText>
        </w:r>
        <w:bookmarkStart w:id="8752" w:name="_Toc66180691"/>
        <w:bookmarkStart w:id="8753" w:name="_Toc66183679"/>
        <w:bookmarkStart w:id="8754" w:name="_Toc66185547"/>
        <w:bookmarkStart w:id="8755" w:name="_Toc66186293"/>
        <w:bookmarkStart w:id="8756" w:name="_Toc66186560"/>
        <w:bookmarkStart w:id="8757" w:name="_Toc66201286"/>
        <w:bookmarkStart w:id="8758" w:name="_Toc66710366"/>
        <w:bookmarkStart w:id="8759" w:name="_Toc67648622"/>
        <w:bookmarkStart w:id="8760" w:name="_Toc67651105"/>
        <w:bookmarkStart w:id="8761" w:name="_Toc71106486"/>
        <w:bookmarkEnd w:id="8752"/>
        <w:bookmarkEnd w:id="8753"/>
        <w:bookmarkEnd w:id="8754"/>
        <w:bookmarkEnd w:id="8755"/>
        <w:bookmarkEnd w:id="8756"/>
        <w:bookmarkEnd w:id="8757"/>
        <w:bookmarkEnd w:id="8758"/>
        <w:bookmarkEnd w:id="8759"/>
        <w:bookmarkEnd w:id="8760"/>
        <w:bookmarkEnd w:id="8761"/>
      </w:del>
    </w:p>
    <w:p w14:paraId="6DF196AA" w14:textId="77777777" w:rsidR="00C84FE9" w:rsidRDefault="6149D1D0" w:rsidP="00C84FE9">
      <w:pPr>
        <w:pStyle w:val="Heading2"/>
        <w:keepLines/>
        <w:spacing w:before="0" w:after="64" w:line="259" w:lineRule="auto"/>
        <w:ind w:left="523" w:hanging="538"/>
      </w:pPr>
      <w:bookmarkStart w:id="8762" w:name="_Toc42716"/>
      <w:bookmarkStart w:id="8763" w:name="_Toc71106487"/>
      <w:r>
        <w:t>Forwarder Encapsulation</w:t>
      </w:r>
      <w:bookmarkEnd w:id="8762"/>
      <w:bookmarkEnd w:id="8763"/>
    </w:p>
    <w:p w14:paraId="530AAB89" w14:textId="63C5F8F0" w:rsidR="00080C94" w:rsidRDefault="00C84FE9" w:rsidP="00C84FE9">
      <w:pPr>
        <w:spacing w:after="9"/>
        <w:ind w:left="-5" w:right="990"/>
        <w:rPr>
          <w:ins w:id="8764" w:author="Simon Johnson" w:date="2021-03-01T15:44:00Z"/>
        </w:rPr>
      </w:pPr>
      <w:moveFromRangeStart w:id="8765" w:author="Simon Johnson" w:date="2021-03-01T15:53:00Z" w:name="move65506403"/>
      <w:moveFrom w:id="8766" w:author="Simon Johnson" w:date="2021-03-01T15:53:00Z">
        <w:r w:rsidDel="00AB453C">
          <w:t>As mentioned in Section 4, MQTT-SN clients can also access a GW via a forwarder in case the GW is not directly attached to their WSNs. The forwarder simply encapsulates the MQTT-SN frames it receives on the wireless side and forwards them unchanged to the GW; in the opposite direction, it decapsulates the frames it receives from the gateway and sends them to the clients, unchanged too.</w:t>
        </w:r>
      </w:moveFrom>
      <w:moveFromRangeEnd w:id="8765"/>
    </w:p>
    <w:tbl>
      <w:tblPr>
        <w:tblStyle w:val="TableGrid"/>
        <w:tblW w:w="0" w:type="auto"/>
        <w:tblLook w:val="04A0" w:firstRow="1" w:lastRow="0" w:firstColumn="1" w:lastColumn="0" w:noHBand="0" w:noVBand="1"/>
        <w:tblPrChange w:id="8767" w:author="Simon Johnson" w:date="2021-03-01T15:51:00Z">
          <w:tblPr>
            <w:tblStyle w:val="TableGrid"/>
            <w:tblW w:w="0" w:type="auto"/>
            <w:tblLook w:val="04A0" w:firstRow="1" w:lastRow="0" w:firstColumn="1" w:lastColumn="0" w:noHBand="0" w:noVBand="1"/>
          </w:tblPr>
        </w:tblPrChange>
      </w:tblPr>
      <w:tblGrid>
        <w:gridCol w:w="1812"/>
        <w:gridCol w:w="735"/>
        <w:gridCol w:w="850"/>
        <w:gridCol w:w="803"/>
        <w:gridCol w:w="1030"/>
        <w:gridCol w:w="1030"/>
        <w:gridCol w:w="1030"/>
        <w:gridCol w:w="1030"/>
        <w:gridCol w:w="1030"/>
        <w:tblGridChange w:id="8768">
          <w:tblGrid>
            <w:gridCol w:w="1271"/>
            <w:gridCol w:w="806"/>
            <w:gridCol w:w="1039"/>
            <w:gridCol w:w="1039"/>
            <w:gridCol w:w="1039"/>
            <w:gridCol w:w="1039"/>
            <w:gridCol w:w="1039"/>
            <w:gridCol w:w="1039"/>
            <w:gridCol w:w="1039"/>
          </w:tblGrid>
        </w:tblGridChange>
      </w:tblGrid>
      <w:tr w:rsidR="00080C94" w:rsidRPr="00E661CA" w14:paraId="0CD25119" w14:textId="77777777" w:rsidTr="00AB453C">
        <w:trPr>
          <w:ins w:id="8769" w:author="Simon Johnson" w:date="2021-03-01T15:44:00Z"/>
        </w:trPr>
        <w:tc>
          <w:tcPr>
            <w:tcW w:w="1812" w:type="dxa"/>
            <w:tcPrChange w:id="8770" w:author="Simon Johnson" w:date="2021-03-01T15:51:00Z">
              <w:tcPr>
                <w:tcW w:w="1271" w:type="dxa"/>
              </w:tcPr>
            </w:tcPrChange>
          </w:tcPr>
          <w:p w14:paraId="1DA1ABCE" w14:textId="77777777" w:rsidR="00080C94" w:rsidRPr="00E661CA" w:rsidRDefault="00080C94" w:rsidP="00405798">
            <w:pPr>
              <w:jc w:val="center"/>
              <w:rPr>
                <w:ins w:id="8771" w:author="Simon Johnson" w:date="2021-03-01T15:44:00Z"/>
                <w:b/>
                <w:bCs/>
              </w:rPr>
            </w:pPr>
            <w:ins w:id="8772" w:author="Simon Johnson" w:date="2021-03-01T15:44:00Z">
              <w:r w:rsidRPr="00E661CA">
                <w:rPr>
                  <w:b/>
                  <w:bCs/>
                </w:rPr>
                <w:t>Bit</w:t>
              </w:r>
            </w:ins>
          </w:p>
        </w:tc>
        <w:tc>
          <w:tcPr>
            <w:tcW w:w="735" w:type="dxa"/>
            <w:tcPrChange w:id="8773" w:author="Simon Johnson" w:date="2021-03-01T15:51:00Z">
              <w:tcPr>
                <w:tcW w:w="806" w:type="dxa"/>
              </w:tcPr>
            </w:tcPrChange>
          </w:tcPr>
          <w:p w14:paraId="5E48B9B4" w14:textId="77777777" w:rsidR="00080C94" w:rsidRPr="00E661CA" w:rsidRDefault="00080C94" w:rsidP="00405798">
            <w:pPr>
              <w:jc w:val="center"/>
              <w:rPr>
                <w:ins w:id="8774" w:author="Simon Johnson" w:date="2021-03-01T15:44:00Z"/>
                <w:b/>
                <w:bCs/>
              </w:rPr>
            </w:pPr>
            <w:ins w:id="8775" w:author="Simon Johnson" w:date="2021-03-01T15:44:00Z">
              <w:r w:rsidRPr="00E661CA">
                <w:rPr>
                  <w:b/>
                  <w:bCs/>
                </w:rPr>
                <w:t>7</w:t>
              </w:r>
            </w:ins>
          </w:p>
        </w:tc>
        <w:tc>
          <w:tcPr>
            <w:tcW w:w="850" w:type="dxa"/>
            <w:tcPrChange w:id="8776" w:author="Simon Johnson" w:date="2021-03-01T15:51:00Z">
              <w:tcPr>
                <w:tcW w:w="1039" w:type="dxa"/>
              </w:tcPr>
            </w:tcPrChange>
          </w:tcPr>
          <w:p w14:paraId="27090D40" w14:textId="77777777" w:rsidR="00080C94" w:rsidRPr="00E661CA" w:rsidRDefault="00080C94" w:rsidP="00405798">
            <w:pPr>
              <w:jc w:val="center"/>
              <w:rPr>
                <w:ins w:id="8777" w:author="Simon Johnson" w:date="2021-03-01T15:44:00Z"/>
                <w:b/>
                <w:bCs/>
              </w:rPr>
            </w:pPr>
            <w:ins w:id="8778" w:author="Simon Johnson" w:date="2021-03-01T15:44:00Z">
              <w:r w:rsidRPr="00E661CA">
                <w:rPr>
                  <w:b/>
                  <w:bCs/>
                </w:rPr>
                <w:t>6</w:t>
              </w:r>
            </w:ins>
          </w:p>
        </w:tc>
        <w:tc>
          <w:tcPr>
            <w:tcW w:w="803" w:type="dxa"/>
            <w:tcPrChange w:id="8779" w:author="Simon Johnson" w:date="2021-03-01T15:51:00Z">
              <w:tcPr>
                <w:tcW w:w="1039" w:type="dxa"/>
              </w:tcPr>
            </w:tcPrChange>
          </w:tcPr>
          <w:p w14:paraId="214E2871" w14:textId="77777777" w:rsidR="00080C94" w:rsidRPr="00E661CA" w:rsidRDefault="00080C94" w:rsidP="00405798">
            <w:pPr>
              <w:jc w:val="center"/>
              <w:rPr>
                <w:ins w:id="8780" w:author="Simon Johnson" w:date="2021-03-01T15:44:00Z"/>
                <w:b/>
                <w:bCs/>
              </w:rPr>
            </w:pPr>
            <w:ins w:id="8781" w:author="Simon Johnson" w:date="2021-03-01T15:44:00Z">
              <w:r w:rsidRPr="00E661CA">
                <w:rPr>
                  <w:b/>
                  <w:bCs/>
                </w:rPr>
                <w:t>5</w:t>
              </w:r>
            </w:ins>
          </w:p>
        </w:tc>
        <w:tc>
          <w:tcPr>
            <w:tcW w:w="1030" w:type="dxa"/>
            <w:tcPrChange w:id="8782" w:author="Simon Johnson" w:date="2021-03-01T15:51:00Z">
              <w:tcPr>
                <w:tcW w:w="1039" w:type="dxa"/>
              </w:tcPr>
            </w:tcPrChange>
          </w:tcPr>
          <w:p w14:paraId="4E7248DF" w14:textId="77777777" w:rsidR="00080C94" w:rsidRPr="00E661CA" w:rsidRDefault="00080C94" w:rsidP="00405798">
            <w:pPr>
              <w:jc w:val="center"/>
              <w:rPr>
                <w:ins w:id="8783" w:author="Simon Johnson" w:date="2021-03-01T15:44:00Z"/>
                <w:b/>
                <w:bCs/>
              </w:rPr>
            </w:pPr>
            <w:ins w:id="8784" w:author="Simon Johnson" w:date="2021-03-01T15:44:00Z">
              <w:r w:rsidRPr="00E661CA">
                <w:rPr>
                  <w:b/>
                  <w:bCs/>
                </w:rPr>
                <w:t>4</w:t>
              </w:r>
            </w:ins>
          </w:p>
        </w:tc>
        <w:tc>
          <w:tcPr>
            <w:tcW w:w="1030" w:type="dxa"/>
            <w:tcPrChange w:id="8785" w:author="Simon Johnson" w:date="2021-03-01T15:51:00Z">
              <w:tcPr>
                <w:tcW w:w="1039" w:type="dxa"/>
              </w:tcPr>
            </w:tcPrChange>
          </w:tcPr>
          <w:p w14:paraId="11627A57" w14:textId="77777777" w:rsidR="00080C94" w:rsidRPr="00E661CA" w:rsidRDefault="00080C94" w:rsidP="00405798">
            <w:pPr>
              <w:jc w:val="center"/>
              <w:rPr>
                <w:ins w:id="8786" w:author="Simon Johnson" w:date="2021-03-01T15:44:00Z"/>
                <w:b/>
                <w:bCs/>
              </w:rPr>
            </w:pPr>
            <w:ins w:id="8787" w:author="Simon Johnson" w:date="2021-03-01T15:44:00Z">
              <w:r w:rsidRPr="00E661CA">
                <w:rPr>
                  <w:b/>
                  <w:bCs/>
                </w:rPr>
                <w:t>3</w:t>
              </w:r>
            </w:ins>
          </w:p>
        </w:tc>
        <w:tc>
          <w:tcPr>
            <w:tcW w:w="1030" w:type="dxa"/>
            <w:tcPrChange w:id="8788" w:author="Simon Johnson" w:date="2021-03-01T15:51:00Z">
              <w:tcPr>
                <w:tcW w:w="1039" w:type="dxa"/>
              </w:tcPr>
            </w:tcPrChange>
          </w:tcPr>
          <w:p w14:paraId="09FC2198" w14:textId="77777777" w:rsidR="00080C94" w:rsidRPr="00E661CA" w:rsidRDefault="00080C94" w:rsidP="00405798">
            <w:pPr>
              <w:jc w:val="center"/>
              <w:rPr>
                <w:ins w:id="8789" w:author="Simon Johnson" w:date="2021-03-01T15:44:00Z"/>
                <w:b/>
                <w:bCs/>
              </w:rPr>
            </w:pPr>
            <w:ins w:id="8790" w:author="Simon Johnson" w:date="2021-03-01T15:44:00Z">
              <w:r w:rsidRPr="00E661CA">
                <w:rPr>
                  <w:b/>
                  <w:bCs/>
                </w:rPr>
                <w:t>2</w:t>
              </w:r>
            </w:ins>
          </w:p>
        </w:tc>
        <w:tc>
          <w:tcPr>
            <w:tcW w:w="1030" w:type="dxa"/>
            <w:tcPrChange w:id="8791" w:author="Simon Johnson" w:date="2021-03-01T15:51:00Z">
              <w:tcPr>
                <w:tcW w:w="1039" w:type="dxa"/>
              </w:tcPr>
            </w:tcPrChange>
          </w:tcPr>
          <w:p w14:paraId="28A16A5C" w14:textId="77777777" w:rsidR="00080C94" w:rsidRPr="00E661CA" w:rsidRDefault="00080C94" w:rsidP="00405798">
            <w:pPr>
              <w:jc w:val="center"/>
              <w:rPr>
                <w:ins w:id="8792" w:author="Simon Johnson" w:date="2021-03-01T15:44:00Z"/>
                <w:b/>
                <w:bCs/>
              </w:rPr>
            </w:pPr>
            <w:ins w:id="8793" w:author="Simon Johnson" w:date="2021-03-01T15:44:00Z">
              <w:r w:rsidRPr="00E661CA">
                <w:rPr>
                  <w:b/>
                  <w:bCs/>
                </w:rPr>
                <w:t>1</w:t>
              </w:r>
            </w:ins>
          </w:p>
        </w:tc>
        <w:tc>
          <w:tcPr>
            <w:tcW w:w="1030" w:type="dxa"/>
            <w:tcPrChange w:id="8794" w:author="Simon Johnson" w:date="2021-03-01T15:51:00Z">
              <w:tcPr>
                <w:tcW w:w="1039" w:type="dxa"/>
              </w:tcPr>
            </w:tcPrChange>
          </w:tcPr>
          <w:p w14:paraId="537A105B" w14:textId="77777777" w:rsidR="00080C94" w:rsidRPr="00E661CA" w:rsidRDefault="00080C94" w:rsidP="00405798">
            <w:pPr>
              <w:jc w:val="center"/>
              <w:rPr>
                <w:ins w:id="8795" w:author="Simon Johnson" w:date="2021-03-01T15:44:00Z"/>
                <w:b/>
                <w:bCs/>
              </w:rPr>
            </w:pPr>
            <w:ins w:id="8796" w:author="Simon Johnson" w:date="2021-03-01T15:44:00Z">
              <w:r w:rsidRPr="00E661CA">
                <w:rPr>
                  <w:b/>
                  <w:bCs/>
                </w:rPr>
                <w:t>0</w:t>
              </w:r>
            </w:ins>
          </w:p>
        </w:tc>
      </w:tr>
      <w:tr w:rsidR="00080C94" w14:paraId="449FF786" w14:textId="77777777" w:rsidTr="00AB453C">
        <w:trPr>
          <w:ins w:id="8797" w:author="Simon Johnson" w:date="2021-03-01T15:44:00Z"/>
        </w:trPr>
        <w:tc>
          <w:tcPr>
            <w:tcW w:w="1812" w:type="dxa"/>
            <w:tcPrChange w:id="8798" w:author="Simon Johnson" w:date="2021-03-01T15:51:00Z">
              <w:tcPr>
                <w:tcW w:w="1271" w:type="dxa"/>
              </w:tcPr>
            </w:tcPrChange>
          </w:tcPr>
          <w:p w14:paraId="7B7DDDFB" w14:textId="77777777" w:rsidR="00080C94" w:rsidRDefault="00080C94" w:rsidP="00405798">
            <w:pPr>
              <w:rPr>
                <w:ins w:id="8799" w:author="Simon Johnson" w:date="2021-03-01T15:44:00Z"/>
              </w:rPr>
            </w:pPr>
            <w:ins w:id="8800" w:author="Simon Johnson" w:date="2021-03-01T15:44:00Z">
              <w:r>
                <w:t>Byte 1</w:t>
              </w:r>
            </w:ins>
          </w:p>
        </w:tc>
        <w:tc>
          <w:tcPr>
            <w:tcW w:w="7538" w:type="dxa"/>
            <w:gridSpan w:val="8"/>
            <w:tcPrChange w:id="8801" w:author="Simon Johnson" w:date="2021-03-01T15:51:00Z">
              <w:tcPr>
                <w:tcW w:w="8079" w:type="dxa"/>
                <w:gridSpan w:val="8"/>
              </w:tcPr>
            </w:tcPrChange>
          </w:tcPr>
          <w:p w14:paraId="26B9E557" w14:textId="77777777" w:rsidR="00080C94" w:rsidRDefault="00080C94" w:rsidP="00405798">
            <w:pPr>
              <w:jc w:val="center"/>
              <w:rPr>
                <w:ins w:id="8802" w:author="Simon Johnson" w:date="2021-03-01T15:44:00Z"/>
              </w:rPr>
            </w:pPr>
            <w:ins w:id="8803" w:author="Simon Johnson" w:date="2021-03-01T15:44:00Z">
              <w:r>
                <w:t>Length</w:t>
              </w:r>
            </w:ins>
          </w:p>
        </w:tc>
      </w:tr>
      <w:tr w:rsidR="00080C94" w14:paraId="762BC38E" w14:textId="77777777" w:rsidTr="00AB453C">
        <w:trPr>
          <w:ins w:id="8804" w:author="Simon Johnson" w:date="2021-03-01T15:44:00Z"/>
        </w:trPr>
        <w:tc>
          <w:tcPr>
            <w:tcW w:w="1812" w:type="dxa"/>
            <w:tcPrChange w:id="8805" w:author="Simon Johnson" w:date="2021-03-01T15:51:00Z">
              <w:tcPr>
                <w:tcW w:w="1271" w:type="dxa"/>
              </w:tcPr>
            </w:tcPrChange>
          </w:tcPr>
          <w:p w14:paraId="47E79D01" w14:textId="77777777" w:rsidR="00080C94" w:rsidRDefault="00080C94" w:rsidP="00405798">
            <w:pPr>
              <w:rPr>
                <w:ins w:id="8806" w:author="Simon Johnson" w:date="2021-03-01T15:44:00Z"/>
              </w:rPr>
            </w:pPr>
            <w:ins w:id="8807" w:author="Simon Johnson" w:date="2021-03-01T15:44:00Z">
              <w:r>
                <w:t>Byte 2</w:t>
              </w:r>
            </w:ins>
          </w:p>
        </w:tc>
        <w:tc>
          <w:tcPr>
            <w:tcW w:w="7538" w:type="dxa"/>
            <w:gridSpan w:val="8"/>
            <w:tcPrChange w:id="8808" w:author="Simon Johnson" w:date="2021-03-01T15:51:00Z">
              <w:tcPr>
                <w:tcW w:w="8079" w:type="dxa"/>
                <w:gridSpan w:val="8"/>
              </w:tcPr>
            </w:tcPrChange>
          </w:tcPr>
          <w:p w14:paraId="1B7F1A97" w14:textId="77777777" w:rsidR="00080C94" w:rsidRDefault="00080C94" w:rsidP="00405798">
            <w:pPr>
              <w:jc w:val="center"/>
              <w:rPr>
                <w:ins w:id="8809" w:author="Simon Johnson" w:date="2021-03-01T15:44:00Z"/>
              </w:rPr>
            </w:pPr>
            <w:ins w:id="8810" w:author="Simon Johnson" w:date="2021-03-01T15:44:00Z">
              <w:r>
                <w:t>Packet Type</w:t>
              </w:r>
            </w:ins>
          </w:p>
        </w:tc>
      </w:tr>
      <w:tr w:rsidR="00080C94" w14:paraId="5204CBA1" w14:textId="77777777" w:rsidTr="00AB453C">
        <w:trPr>
          <w:ins w:id="8811" w:author="Simon Johnson" w:date="2021-03-01T15:44:00Z"/>
        </w:trPr>
        <w:tc>
          <w:tcPr>
            <w:tcW w:w="1812" w:type="dxa"/>
            <w:tcPrChange w:id="8812" w:author="Simon Johnson" w:date="2021-03-01T15:51:00Z">
              <w:tcPr>
                <w:tcW w:w="1271" w:type="dxa"/>
              </w:tcPr>
            </w:tcPrChange>
          </w:tcPr>
          <w:p w14:paraId="07FA2157" w14:textId="77777777" w:rsidR="00080C94" w:rsidRDefault="00080C94" w:rsidP="00405798">
            <w:pPr>
              <w:rPr>
                <w:ins w:id="8813" w:author="Simon Johnson" w:date="2021-03-01T15:44:00Z"/>
              </w:rPr>
            </w:pPr>
            <w:ins w:id="8814" w:author="Simon Johnson" w:date="2021-03-01T15:44:00Z">
              <w:r>
                <w:lastRenderedPageBreak/>
                <w:t>Byte 3</w:t>
              </w:r>
            </w:ins>
          </w:p>
        </w:tc>
        <w:tc>
          <w:tcPr>
            <w:tcW w:w="7538" w:type="dxa"/>
            <w:gridSpan w:val="8"/>
            <w:tcPrChange w:id="8815" w:author="Simon Johnson" w:date="2021-03-01T15:51:00Z">
              <w:tcPr>
                <w:tcW w:w="8079" w:type="dxa"/>
                <w:gridSpan w:val="8"/>
              </w:tcPr>
            </w:tcPrChange>
          </w:tcPr>
          <w:p w14:paraId="21DDB8BC" w14:textId="6D3B7CD5" w:rsidR="00080C94" w:rsidRDefault="00080C94" w:rsidP="00405798">
            <w:pPr>
              <w:jc w:val="center"/>
              <w:rPr>
                <w:ins w:id="8816" w:author="Simon Johnson" w:date="2021-03-01T15:44:00Z"/>
              </w:rPr>
            </w:pPr>
            <w:ins w:id="8817" w:author="Simon Johnson" w:date="2021-03-01T15:44:00Z">
              <w:r>
                <w:t>Ctrl</w:t>
              </w:r>
            </w:ins>
          </w:p>
        </w:tc>
      </w:tr>
      <w:tr w:rsidR="00080C94" w14:paraId="7FCB29DB" w14:textId="77777777" w:rsidTr="00AB453C">
        <w:trPr>
          <w:ins w:id="8818" w:author="Simon Johnson" w:date="2021-03-01T15:44:00Z"/>
        </w:trPr>
        <w:tc>
          <w:tcPr>
            <w:tcW w:w="1812" w:type="dxa"/>
            <w:tcPrChange w:id="8819" w:author="Simon Johnson" w:date="2021-03-01T15:51:00Z">
              <w:tcPr>
                <w:tcW w:w="1271" w:type="dxa"/>
              </w:tcPr>
            </w:tcPrChange>
          </w:tcPr>
          <w:p w14:paraId="70FD6759" w14:textId="72BD6879" w:rsidR="00080C94" w:rsidRDefault="00080C94" w:rsidP="00405798">
            <w:pPr>
              <w:rPr>
                <w:ins w:id="8820" w:author="Simon Johnson" w:date="2021-03-01T15:44:00Z"/>
              </w:rPr>
            </w:pPr>
            <w:ins w:id="8821" w:author="Simon Johnson" w:date="2021-03-01T15:44:00Z">
              <w:r>
                <w:t>Byte 4</w:t>
              </w:r>
            </w:ins>
            <w:ins w:id="8822" w:author="Simon Johnson" w:date="2021-03-01T15:46:00Z">
              <w:r w:rsidR="00AB453C">
                <w:t xml:space="preserve"> </w:t>
              </w:r>
            </w:ins>
            <w:ins w:id="8823" w:author="Simon Johnson" w:date="2021-03-01T15:44:00Z">
              <w:r>
                <w:t>.</w:t>
              </w:r>
            </w:ins>
            <w:ins w:id="8824" w:author="Simon Johnson" w:date="2021-03-01T15:46:00Z">
              <w:r w:rsidR="00AB453C">
                <w:t>.</w:t>
              </w:r>
            </w:ins>
            <w:ins w:id="8825" w:author="Simon Johnson" w:date="2021-03-01T15:44:00Z">
              <w:r>
                <w:t xml:space="preserve"> N</w:t>
              </w:r>
            </w:ins>
          </w:p>
        </w:tc>
        <w:tc>
          <w:tcPr>
            <w:tcW w:w="7538" w:type="dxa"/>
            <w:gridSpan w:val="8"/>
            <w:tcPrChange w:id="8826" w:author="Simon Johnson" w:date="2021-03-01T15:51:00Z">
              <w:tcPr>
                <w:tcW w:w="8079" w:type="dxa"/>
                <w:gridSpan w:val="8"/>
              </w:tcPr>
            </w:tcPrChange>
          </w:tcPr>
          <w:p w14:paraId="4472B65F" w14:textId="2166849D" w:rsidR="00080C94" w:rsidRDefault="00080C94" w:rsidP="00405798">
            <w:pPr>
              <w:jc w:val="center"/>
              <w:rPr>
                <w:ins w:id="8827" w:author="Simon Johnson" w:date="2021-03-01T15:44:00Z"/>
              </w:rPr>
            </w:pPr>
            <w:ins w:id="8828" w:author="Simon Johnson" w:date="2021-03-01T15:44:00Z">
              <w:r>
                <w:t>Wireless Node Id</w:t>
              </w:r>
            </w:ins>
          </w:p>
        </w:tc>
      </w:tr>
      <w:tr w:rsidR="00080C94" w14:paraId="5F0C776A" w14:textId="77777777" w:rsidTr="00AB453C">
        <w:trPr>
          <w:ins w:id="8829" w:author="Simon Johnson" w:date="2021-03-01T15:44:00Z"/>
        </w:trPr>
        <w:tc>
          <w:tcPr>
            <w:tcW w:w="1812" w:type="dxa"/>
            <w:tcPrChange w:id="8830" w:author="Simon Johnson" w:date="2021-03-01T15:51:00Z">
              <w:tcPr>
                <w:tcW w:w="1271" w:type="dxa"/>
              </w:tcPr>
            </w:tcPrChange>
          </w:tcPr>
          <w:p w14:paraId="0028E354" w14:textId="378216CF" w:rsidR="00080C94" w:rsidRDefault="00080C94" w:rsidP="00405798">
            <w:pPr>
              <w:rPr>
                <w:ins w:id="8831" w:author="Simon Johnson" w:date="2021-03-01T15:44:00Z"/>
              </w:rPr>
            </w:pPr>
            <w:ins w:id="8832" w:author="Simon Johnson" w:date="2021-03-01T15:44:00Z">
              <w:r>
                <w:t>Byte</w:t>
              </w:r>
              <w:r w:rsidR="00AB453C">
                <w:t xml:space="preserve"> </w:t>
              </w:r>
            </w:ins>
            <w:ins w:id="8833" w:author="Simon Johnson" w:date="2021-03-01T15:50:00Z">
              <w:r w:rsidR="00AB453C">
                <w:t>(N</w:t>
              </w:r>
            </w:ins>
            <w:ins w:id="8834" w:author="Simon Johnson" w:date="2021-03-01T15:51:00Z">
              <w:r w:rsidR="00AB453C">
                <w:t xml:space="preserve"> + 1</w:t>
              </w:r>
            </w:ins>
            <w:ins w:id="8835" w:author="Simon Johnson" w:date="2021-03-01T15:50:00Z">
              <w:r w:rsidR="00AB453C">
                <w:t xml:space="preserve"> ,,, M)</w:t>
              </w:r>
            </w:ins>
          </w:p>
        </w:tc>
        <w:tc>
          <w:tcPr>
            <w:tcW w:w="7538" w:type="dxa"/>
            <w:gridSpan w:val="8"/>
            <w:tcPrChange w:id="8836" w:author="Simon Johnson" w:date="2021-03-01T15:51:00Z">
              <w:tcPr>
                <w:tcW w:w="8079" w:type="dxa"/>
                <w:gridSpan w:val="8"/>
              </w:tcPr>
            </w:tcPrChange>
          </w:tcPr>
          <w:p w14:paraId="3BA5B48E" w14:textId="7B9382E1" w:rsidR="00080C94" w:rsidRDefault="00AB453C" w:rsidP="00405798">
            <w:pPr>
              <w:jc w:val="center"/>
              <w:rPr>
                <w:ins w:id="8837" w:author="Simon Johnson" w:date="2021-03-01T15:44:00Z"/>
              </w:rPr>
            </w:pPr>
            <w:ins w:id="8838" w:author="Simon Johnson" w:date="2021-03-01T15:45:00Z">
              <w:r>
                <w:t xml:space="preserve">MQTT SN </w:t>
              </w:r>
            </w:ins>
            <w:ins w:id="8839" w:author="Simon Johnson" w:date="2021-03-09T11:47:00Z">
              <w:r w:rsidR="0018058B">
                <w:t>packet</w:t>
              </w:r>
            </w:ins>
          </w:p>
        </w:tc>
      </w:tr>
    </w:tbl>
    <w:p w14:paraId="368E39CB" w14:textId="77777777" w:rsidR="00080C94" w:rsidDel="00AB453C" w:rsidRDefault="00080C94">
      <w:pPr>
        <w:spacing w:after="9"/>
        <w:ind w:right="990"/>
        <w:jc w:val="center"/>
        <w:rPr>
          <w:del w:id="8840" w:author="Simon Johnson" w:date="2021-03-01T15:52:00Z"/>
        </w:rPr>
        <w:pPrChange w:id="8841" w:author="Simon Johnson" w:date="2021-03-01T15:52:00Z">
          <w:pPr>
            <w:spacing w:after="9"/>
            <w:ind w:left="-5" w:right="990"/>
          </w:pPr>
        </w:pPrChange>
      </w:pPr>
    </w:p>
    <w:p w14:paraId="21F0C2AF" w14:textId="3EC1ECEB" w:rsidR="00C84FE9" w:rsidRDefault="00C84FE9" w:rsidP="00AB453C">
      <w:pPr>
        <w:spacing w:after="211" w:line="265" w:lineRule="auto"/>
        <w:jc w:val="center"/>
        <w:rPr>
          <w:ins w:id="8842" w:author="Simon Johnson" w:date="2021-03-01T15:53:00Z"/>
        </w:rPr>
      </w:pPr>
      <w:r>
        <w:t>Table 2</w:t>
      </w:r>
      <w:ins w:id="8843" w:author="Simon Johnson" w:date="2021-03-01T15:52:00Z">
        <w:r w:rsidR="00AB453C">
          <w:t>9</w:t>
        </w:r>
      </w:ins>
      <w:del w:id="8844" w:author="Simon Johnson" w:date="2021-03-01T15:52:00Z">
        <w:r w:rsidDel="00AB453C">
          <w:delText>8</w:delText>
        </w:r>
      </w:del>
      <w:r>
        <w:t>: Format of an encapsulated MQTT-SN frame</w:t>
      </w:r>
    </w:p>
    <w:p w14:paraId="461F3958" w14:textId="77777777" w:rsidR="00AB453C" w:rsidDel="006C4474" w:rsidRDefault="00AB453C">
      <w:pPr>
        <w:spacing w:after="9"/>
        <w:ind w:left="-5" w:right="4" w:firstLine="289"/>
        <w:rPr>
          <w:del w:id="8845" w:author="Simon Johnson" w:date="2021-03-01T16:10:00Z"/>
          <w:moveTo w:id="8846" w:author="Simon Johnson" w:date="2021-03-01T15:53:00Z"/>
        </w:rPr>
        <w:pPrChange w:id="8847" w:author="Simon Johnson" w:date="2021-03-26T11:40:00Z">
          <w:pPr>
            <w:spacing w:after="9"/>
            <w:ind w:left="-5" w:right="990"/>
          </w:pPr>
        </w:pPrChange>
      </w:pPr>
      <w:moveToRangeStart w:id="8848" w:author="Simon Johnson" w:date="2021-03-01T15:53:00Z" w:name="move65506403"/>
      <w:moveTo w:id="8849" w:author="Simon Johnson" w:date="2021-03-01T15:53:00Z">
        <w:r>
          <w:t>As mentioned in Section 4, MQTT-SN clients can also access a GW via a forwarder in case the GW is not directly attached to their WSNs. The forwarder simply encapsulates the MQTT-SN frames it receives on the wireless side and forwards them unchanged to the GW; in the opposite direction, it decapsulates the frames it receives from the gateway and sends them to the clients, unchanged too.</w:t>
        </w:r>
      </w:moveTo>
    </w:p>
    <w:moveToRangeEnd w:id="8848"/>
    <w:p w14:paraId="30AAC4AB" w14:textId="77777777" w:rsidR="00AB453C" w:rsidRDefault="00AB453C">
      <w:pPr>
        <w:spacing w:after="9"/>
        <w:ind w:left="-5" w:right="4" w:firstLine="289"/>
        <w:pPrChange w:id="8850" w:author="Simon Johnson" w:date="2021-03-26T11:40:00Z">
          <w:pPr>
            <w:spacing w:after="211" w:line="265" w:lineRule="auto"/>
            <w:jc w:val="center"/>
          </w:pPr>
        </w:pPrChange>
      </w:pPr>
    </w:p>
    <w:p w14:paraId="0D197C42" w14:textId="56A66DC4" w:rsidR="00AB453C" w:rsidRDefault="00AB453C">
      <w:pPr>
        <w:pStyle w:val="Heading4"/>
        <w:ind w:right="4"/>
        <w:rPr>
          <w:ins w:id="8851" w:author="Simon Johnson" w:date="2021-03-01T15:52:00Z"/>
        </w:rPr>
        <w:pPrChange w:id="8852" w:author="Simon Johnson" w:date="2021-03-26T11:40:00Z">
          <w:pPr>
            <w:pStyle w:val="Heading4"/>
          </w:pPr>
        </w:pPrChange>
      </w:pPr>
      <w:bookmarkStart w:id="8853" w:name="_Toc71106488"/>
      <w:ins w:id="8854" w:author="Simon Johnson" w:date="2021-03-01T15:53:00Z">
        <w:r>
          <w:t>Length</w:t>
        </w:r>
      </w:ins>
      <w:bookmarkEnd w:id="8853"/>
    </w:p>
    <w:p w14:paraId="2C69719E" w14:textId="6D73C355" w:rsidR="00C84FE9" w:rsidDel="00AB453C" w:rsidRDefault="00C84FE9">
      <w:pPr>
        <w:ind w:left="309" w:right="4"/>
        <w:rPr>
          <w:del w:id="8855" w:author="Simon Johnson" w:date="2021-03-01T15:52:00Z"/>
        </w:rPr>
        <w:pPrChange w:id="8856" w:author="Simon Johnson" w:date="2021-03-26T11:40:00Z">
          <w:pPr>
            <w:ind w:left="309" w:right="990"/>
          </w:pPr>
        </w:pPrChange>
      </w:pPr>
      <w:del w:id="8857" w:author="Simon Johnson" w:date="2021-03-01T15:52:00Z">
        <w:r w:rsidDel="00AB453C">
          <w:delText>The format of an encapsulated MQTT-SN frame is shown in Table 28:</w:delText>
        </w:r>
      </w:del>
    </w:p>
    <w:p w14:paraId="64387D28" w14:textId="4D5B533C" w:rsidR="00C84FE9" w:rsidRDefault="00C84FE9">
      <w:pPr>
        <w:spacing w:before="0" w:after="174" w:line="248" w:lineRule="auto"/>
        <w:ind w:right="4"/>
        <w:jc w:val="both"/>
        <w:rPr>
          <w:ins w:id="8858" w:author="Simon Johnson" w:date="2021-03-01T15:54:00Z"/>
        </w:rPr>
        <w:pPrChange w:id="8859" w:author="Simon Johnson" w:date="2021-03-26T11:40:00Z">
          <w:pPr>
            <w:spacing w:before="0" w:after="174" w:line="248" w:lineRule="auto"/>
            <w:ind w:right="990"/>
            <w:jc w:val="both"/>
          </w:pPr>
        </w:pPrChange>
      </w:pPr>
      <w:del w:id="8860" w:author="Simon Johnson" w:date="2021-03-01T15:53:00Z">
        <w:r w:rsidDel="00AB453C">
          <w:delText xml:space="preserve">Length: </w:delText>
        </w:r>
      </w:del>
      <w:r>
        <w:t>1-</w:t>
      </w:r>
      <w:r w:rsidR="00FB5396">
        <w:t>byte</w:t>
      </w:r>
      <w:r>
        <w:t xml:space="preserve"> long, specifies the number of </w:t>
      </w:r>
      <w:r w:rsidR="00FB5396">
        <w:t>byte</w:t>
      </w:r>
      <w:r>
        <w:t xml:space="preserve">s up to the end of the “Wireless Node Id” field (incl. the Length </w:t>
      </w:r>
      <w:r w:rsidR="00FB5396">
        <w:t>byte</w:t>
      </w:r>
      <w:r>
        <w:t xml:space="preserve"> itself)</w:t>
      </w:r>
    </w:p>
    <w:p w14:paraId="5D8561F3" w14:textId="7A671CF7" w:rsidR="00AB453C" w:rsidRDefault="00AB453C">
      <w:pPr>
        <w:pStyle w:val="Heading4"/>
        <w:ind w:right="4"/>
        <w:rPr>
          <w:ins w:id="8861" w:author="Simon Johnson" w:date="2021-03-01T15:54:00Z"/>
        </w:rPr>
        <w:pPrChange w:id="8862" w:author="Simon Johnson" w:date="2021-03-26T11:40:00Z">
          <w:pPr>
            <w:pStyle w:val="Heading4"/>
          </w:pPr>
        </w:pPrChange>
      </w:pPr>
      <w:bookmarkStart w:id="8863" w:name="_Toc71106489"/>
      <w:ins w:id="8864" w:author="Simon Johnson" w:date="2021-03-01T15:54:00Z">
        <w:r>
          <w:t>Packet Type</w:t>
        </w:r>
        <w:bookmarkEnd w:id="8863"/>
      </w:ins>
    </w:p>
    <w:p w14:paraId="4395156A" w14:textId="4CBCF32F" w:rsidR="00AB453C" w:rsidDel="00AB453C" w:rsidRDefault="00AB453C">
      <w:pPr>
        <w:spacing w:before="0" w:after="174" w:line="248" w:lineRule="auto"/>
        <w:ind w:right="4"/>
        <w:jc w:val="both"/>
        <w:rPr>
          <w:del w:id="8865" w:author="Simon Johnson" w:date="2021-03-01T15:54:00Z"/>
        </w:rPr>
        <w:pPrChange w:id="8866" w:author="Simon Johnson" w:date="2021-03-26T11:40:00Z">
          <w:pPr>
            <w:numPr>
              <w:numId w:val="76"/>
            </w:numPr>
            <w:spacing w:before="0" w:after="174" w:line="248" w:lineRule="auto"/>
            <w:ind w:left="498" w:right="990" w:hanging="199"/>
            <w:jc w:val="both"/>
          </w:pPr>
        </w:pPrChange>
      </w:pPr>
    </w:p>
    <w:p w14:paraId="662661AA" w14:textId="4991C3B9" w:rsidR="00C84FE9" w:rsidRDefault="00C84FE9">
      <w:pPr>
        <w:spacing w:before="0" w:after="174" w:line="248" w:lineRule="auto"/>
        <w:ind w:right="4"/>
        <w:jc w:val="both"/>
        <w:rPr>
          <w:ins w:id="8867" w:author="Simon Johnson" w:date="2021-03-01T15:54:00Z"/>
        </w:rPr>
        <w:pPrChange w:id="8868" w:author="Simon Johnson" w:date="2021-03-26T11:40:00Z">
          <w:pPr>
            <w:spacing w:before="0" w:after="174" w:line="248" w:lineRule="auto"/>
            <w:ind w:right="990"/>
            <w:jc w:val="both"/>
          </w:pPr>
        </w:pPrChange>
      </w:pPr>
      <w:del w:id="8869" w:author="Simon Johnson" w:date="2021-03-01T15:54:00Z">
        <w:r w:rsidDel="00AB453C">
          <w:delText>MsgType: c</w:delText>
        </w:r>
      </w:del>
      <w:ins w:id="8870" w:author="Simon Johnson" w:date="2021-03-01T15:54:00Z">
        <w:r w:rsidR="00AB453C">
          <w:t>C</w:t>
        </w:r>
      </w:ins>
      <w:r>
        <w:t>oded “0xFE”, see Table 3</w:t>
      </w:r>
    </w:p>
    <w:p w14:paraId="501E38C0" w14:textId="00DA33DF" w:rsidR="00AB453C" w:rsidRDefault="00AB453C">
      <w:pPr>
        <w:pStyle w:val="Heading4"/>
        <w:ind w:right="4"/>
        <w:rPr>
          <w:ins w:id="8871" w:author="Simon Johnson" w:date="2021-03-01T15:55:00Z"/>
        </w:rPr>
        <w:pPrChange w:id="8872" w:author="Simon Johnson" w:date="2021-03-26T11:40:00Z">
          <w:pPr>
            <w:pStyle w:val="Heading4"/>
          </w:pPr>
        </w:pPrChange>
      </w:pPr>
      <w:bookmarkStart w:id="8873" w:name="_Toc71106490"/>
      <w:ins w:id="8874" w:author="Simon Johnson" w:date="2021-03-01T15:54:00Z">
        <w:r>
          <w:t>Ctrl</w:t>
        </w:r>
      </w:ins>
      <w:bookmarkEnd w:id="8873"/>
    </w:p>
    <w:p w14:paraId="4E04A75C" w14:textId="498BE259" w:rsidR="00AB453C" w:rsidRPr="00AB453C" w:rsidRDefault="00AB453C">
      <w:pPr>
        <w:spacing w:before="0" w:after="174" w:line="248" w:lineRule="auto"/>
        <w:ind w:right="4"/>
        <w:jc w:val="both"/>
        <w:rPr>
          <w:ins w:id="8875" w:author="Simon Johnson" w:date="2021-03-01T15:55:00Z"/>
        </w:rPr>
        <w:pPrChange w:id="8876" w:author="Simon Johnson" w:date="2021-03-26T11:40:00Z">
          <w:pPr>
            <w:pStyle w:val="Heading4"/>
          </w:pPr>
        </w:pPrChange>
      </w:pPr>
      <w:ins w:id="8877" w:author="Simon Johnson" w:date="2021-03-01T15:55:00Z">
        <w:r>
          <w:t>The Ctrl byte contains control information exchanged between the GW and the forwarder. Its format is shown in Table 30:</w:t>
        </w:r>
      </w:ins>
    </w:p>
    <w:tbl>
      <w:tblPr>
        <w:tblW w:w="0" w:type="auto"/>
        <w:tblCellMar>
          <w:left w:w="0" w:type="dxa"/>
          <w:right w:w="0" w:type="dxa"/>
        </w:tblCellMar>
        <w:tblLook w:val="04A0" w:firstRow="1" w:lastRow="0" w:firstColumn="1" w:lastColumn="0" w:noHBand="0" w:noVBand="1"/>
      </w:tblPr>
      <w:tblGrid>
        <w:gridCol w:w="909"/>
        <w:gridCol w:w="1248"/>
        <w:gridCol w:w="1222"/>
        <w:gridCol w:w="1230"/>
        <w:gridCol w:w="795"/>
        <w:gridCol w:w="965"/>
        <w:gridCol w:w="992"/>
        <w:gridCol w:w="993"/>
        <w:gridCol w:w="986"/>
        <w:tblGridChange w:id="8878">
          <w:tblGrid>
            <w:gridCol w:w="10"/>
            <w:gridCol w:w="899"/>
            <w:gridCol w:w="10"/>
            <w:gridCol w:w="1248"/>
            <w:gridCol w:w="1222"/>
            <w:gridCol w:w="1230"/>
            <w:gridCol w:w="795"/>
            <w:gridCol w:w="965"/>
            <w:gridCol w:w="982"/>
            <w:gridCol w:w="10"/>
            <w:gridCol w:w="993"/>
            <w:gridCol w:w="976"/>
            <w:gridCol w:w="10"/>
          </w:tblGrid>
        </w:tblGridChange>
      </w:tblGrid>
      <w:tr w:rsidR="00AB453C" w14:paraId="2A9AF26E" w14:textId="77777777" w:rsidTr="00405798">
        <w:trPr>
          <w:ins w:id="8879" w:author="Simon Johnson" w:date="2021-03-01T15:55:00Z"/>
        </w:trPr>
        <w:tc>
          <w:tcPr>
            <w:tcW w:w="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518087" w14:textId="77777777" w:rsidR="00AB453C" w:rsidRDefault="00AB453C">
            <w:pPr>
              <w:ind w:right="4"/>
              <w:jc w:val="center"/>
              <w:rPr>
                <w:ins w:id="8880" w:author="Simon Johnson" w:date="2021-03-01T15:55:00Z"/>
                <w:rFonts w:ascii="Arial" w:hAnsi="Arial" w:cs="Arial"/>
                <w:szCs w:val="20"/>
              </w:rPr>
              <w:pPrChange w:id="8881" w:author="Simon Johnson" w:date="2021-03-26T11:40:00Z">
                <w:pPr>
                  <w:jc w:val="center"/>
                </w:pPr>
              </w:pPrChange>
            </w:pPr>
            <w:ins w:id="8882" w:author="Simon Johnson" w:date="2021-03-01T15:55:00Z">
              <w:r>
                <w:rPr>
                  <w:rFonts w:ascii="Arial" w:hAnsi="Arial" w:cs="Arial"/>
                  <w:b/>
                  <w:bCs/>
                  <w:szCs w:val="20"/>
                </w:rPr>
                <w:t>Bit</w:t>
              </w:r>
            </w:ins>
          </w:p>
        </w:tc>
        <w:tc>
          <w:tcPr>
            <w:tcW w:w="12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BC9961" w14:textId="77777777" w:rsidR="00AB453C" w:rsidRDefault="00AB453C">
            <w:pPr>
              <w:ind w:right="4"/>
              <w:jc w:val="center"/>
              <w:rPr>
                <w:ins w:id="8883" w:author="Simon Johnson" w:date="2021-03-01T15:55:00Z"/>
                <w:rFonts w:ascii="Arial" w:hAnsi="Arial" w:cs="Arial"/>
                <w:szCs w:val="20"/>
              </w:rPr>
              <w:pPrChange w:id="8884" w:author="Simon Johnson" w:date="2021-03-26T11:40:00Z">
                <w:pPr>
                  <w:jc w:val="center"/>
                </w:pPr>
              </w:pPrChange>
            </w:pPr>
            <w:ins w:id="8885" w:author="Simon Johnson" w:date="2021-03-01T15:55:00Z">
              <w:r>
                <w:rPr>
                  <w:rFonts w:ascii="Arial" w:hAnsi="Arial" w:cs="Arial"/>
                  <w:b/>
                  <w:bCs/>
                  <w:szCs w:val="20"/>
                </w:rPr>
                <w:t>7</w:t>
              </w:r>
            </w:ins>
          </w:p>
        </w:tc>
        <w:tc>
          <w:tcPr>
            <w:tcW w:w="12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54EC03" w14:textId="77777777" w:rsidR="00AB453C" w:rsidRDefault="00AB453C">
            <w:pPr>
              <w:ind w:right="4"/>
              <w:jc w:val="center"/>
              <w:rPr>
                <w:ins w:id="8886" w:author="Simon Johnson" w:date="2021-03-01T15:55:00Z"/>
                <w:rFonts w:ascii="Arial" w:hAnsi="Arial" w:cs="Arial"/>
                <w:szCs w:val="20"/>
              </w:rPr>
              <w:pPrChange w:id="8887" w:author="Simon Johnson" w:date="2021-03-26T11:40:00Z">
                <w:pPr>
                  <w:jc w:val="center"/>
                </w:pPr>
              </w:pPrChange>
            </w:pPr>
            <w:ins w:id="8888" w:author="Simon Johnson" w:date="2021-03-01T15:55:00Z">
              <w:r>
                <w:rPr>
                  <w:rFonts w:ascii="Arial" w:hAnsi="Arial" w:cs="Arial"/>
                  <w:b/>
                  <w:bCs/>
                  <w:szCs w:val="20"/>
                </w:rPr>
                <w:t>6</w:t>
              </w:r>
            </w:ins>
          </w:p>
        </w:tc>
        <w:tc>
          <w:tcPr>
            <w:tcW w:w="1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EF1DC3" w14:textId="77777777" w:rsidR="00AB453C" w:rsidRDefault="00AB453C">
            <w:pPr>
              <w:ind w:right="4"/>
              <w:jc w:val="center"/>
              <w:rPr>
                <w:ins w:id="8889" w:author="Simon Johnson" w:date="2021-03-01T15:55:00Z"/>
                <w:rFonts w:ascii="Arial" w:hAnsi="Arial" w:cs="Arial"/>
                <w:szCs w:val="20"/>
              </w:rPr>
              <w:pPrChange w:id="8890" w:author="Simon Johnson" w:date="2021-03-26T11:40:00Z">
                <w:pPr>
                  <w:jc w:val="center"/>
                </w:pPr>
              </w:pPrChange>
            </w:pPr>
            <w:ins w:id="8891" w:author="Simon Johnson" w:date="2021-03-01T15:55:00Z">
              <w:r>
                <w:rPr>
                  <w:rFonts w:ascii="Arial" w:hAnsi="Arial" w:cs="Arial"/>
                  <w:b/>
                  <w:bCs/>
                  <w:szCs w:val="20"/>
                </w:rPr>
                <w:t>5</w:t>
              </w:r>
            </w:ins>
          </w:p>
        </w:tc>
        <w:tc>
          <w:tcPr>
            <w:tcW w:w="7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55802F" w14:textId="77777777" w:rsidR="00AB453C" w:rsidRDefault="00AB453C">
            <w:pPr>
              <w:ind w:right="4"/>
              <w:jc w:val="center"/>
              <w:rPr>
                <w:ins w:id="8892" w:author="Simon Johnson" w:date="2021-03-01T15:55:00Z"/>
                <w:rFonts w:ascii="Arial" w:hAnsi="Arial" w:cs="Arial"/>
                <w:szCs w:val="20"/>
              </w:rPr>
              <w:pPrChange w:id="8893" w:author="Simon Johnson" w:date="2021-03-26T11:40:00Z">
                <w:pPr>
                  <w:jc w:val="center"/>
                </w:pPr>
              </w:pPrChange>
            </w:pPr>
            <w:ins w:id="8894" w:author="Simon Johnson" w:date="2021-03-01T15:55:00Z">
              <w:r>
                <w:rPr>
                  <w:rFonts w:ascii="Arial" w:hAnsi="Arial" w:cs="Arial"/>
                  <w:b/>
                  <w:bCs/>
                  <w:szCs w:val="20"/>
                </w:rPr>
                <w:t>4</w:t>
              </w:r>
            </w:ins>
          </w:p>
        </w:tc>
        <w:tc>
          <w:tcPr>
            <w:tcW w:w="9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34359" w14:textId="77777777" w:rsidR="00AB453C" w:rsidRDefault="00AB453C">
            <w:pPr>
              <w:ind w:right="4"/>
              <w:jc w:val="center"/>
              <w:rPr>
                <w:ins w:id="8895" w:author="Simon Johnson" w:date="2021-03-01T15:55:00Z"/>
                <w:rFonts w:ascii="Arial" w:hAnsi="Arial" w:cs="Arial"/>
                <w:szCs w:val="20"/>
              </w:rPr>
              <w:pPrChange w:id="8896" w:author="Simon Johnson" w:date="2021-03-26T11:40:00Z">
                <w:pPr>
                  <w:jc w:val="center"/>
                </w:pPr>
              </w:pPrChange>
            </w:pPr>
            <w:ins w:id="8897" w:author="Simon Johnson" w:date="2021-03-01T15:55:00Z">
              <w:r>
                <w:rPr>
                  <w:rFonts w:ascii="Arial" w:hAnsi="Arial" w:cs="Arial"/>
                  <w:b/>
                  <w:bCs/>
                  <w:szCs w:val="20"/>
                </w:rPr>
                <w:t>3</w:t>
              </w:r>
            </w:ins>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DB709E" w14:textId="77777777" w:rsidR="00AB453C" w:rsidRDefault="00AB453C">
            <w:pPr>
              <w:ind w:right="4"/>
              <w:jc w:val="center"/>
              <w:rPr>
                <w:ins w:id="8898" w:author="Simon Johnson" w:date="2021-03-01T15:55:00Z"/>
                <w:rFonts w:ascii="Arial" w:hAnsi="Arial" w:cs="Arial"/>
                <w:szCs w:val="20"/>
              </w:rPr>
              <w:pPrChange w:id="8899" w:author="Simon Johnson" w:date="2021-03-26T11:40:00Z">
                <w:pPr>
                  <w:jc w:val="center"/>
                </w:pPr>
              </w:pPrChange>
            </w:pPr>
            <w:ins w:id="8900" w:author="Simon Johnson" w:date="2021-03-01T15:55:00Z">
              <w:r>
                <w:rPr>
                  <w:rFonts w:ascii="Arial" w:hAnsi="Arial" w:cs="Arial"/>
                  <w:b/>
                  <w:bCs/>
                  <w:szCs w:val="20"/>
                </w:rPr>
                <w:t>2</w:t>
              </w:r>
            </w:ins>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7C3B96" w14:textId="77777777" w:rsidR="00AB453C" w:rsidRDefault="00AB453C">
            <w:pPr>
              <w:ind w:right="4"/>
              <w:jc w:val="center"/>
              <w:rPr>
                <w:ins w:id="8901" w:author="Simon Johnson" w:date="2021-03-01T15:55:00Z"/>
                <w:rFonts w:ascii="Arial" w:hAnsi="Arial" w:cs="Arial"/>
                <w:szCs w:val="20"/>
              </w:rPr>
              <w:pPrChange w:id="8902" w:author="Simon Johnson" w:date="2021-03-26T11:40:00Z">
                <w:pPr>
                  <w:jc w:val="center"/>
                </w:pPr>
              </w:pPrChange>
            </w:pPr>
            <w:ins w:id="8903" w:author="Simon Johnson" w:date="2021-03-01T15:55:00Z">
              <w:r>
                <w:rPr>
                  <w:rFonts w:ascii="Arial" w:hAnsi="Arial" w:cs="Arial"/>
                  <w:b/>
                  <w:bCs/>
                  <w:szCs w:val="20"/>
                </w:rPr>
                <w:t>1</w:t>
              </w:r>
            </w:ins>
          </w:p>
        </w:tc>
        <w:tc>
          <w:tcPr>
            <w:tcW w:w="9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06A955" w14:textId="77777777" w:rsidR="00AB453C" w:rsidRDefault="00AB453C">
            <w:pPr>
              <w:ind w:right="4"/>
              <w:jc w:val="center"/>
              <w:rPr>
                <w:ins w:id="8904" w:author="Simon Johnson" w:date="2021-03-01T15:55:00Z"/>
                <w:rFonts w:ascii="Arial" w:hAnsi="Arial" w:cs="Arial"/>
                <w:szCs w:val="20"/>
              </w:rPr>
              <w:pPrChange w:id="8905" w:author="Simon Johnson" w:date="2021-03-26T11:40:00Z">
                <w:pPr>
                  <w:jc w:val="center"/>
                </w:pPr>
              </w:pPrChange>
            </w:pPr>
            <w:ins w:id="8906" w:author="Simon Johnson" w:date="2021-03-01T15:55:00Z">
              <w:r>
                <w:rPr>
                  <w:rFonts w:ascii="Arial" w:hAnsi="Arial" w:cs="Arial"/>
                  <w:b/>
                  <w:bCs/>
                  <w:szCs w:val="20"/>
                </w:rPr>
                <w:t>0</w:t>
              </w:r>
            </w:ins>
          </w:p>
        </w:tc>
      </w:tr>
      <w:tr w:rsidR="00FE270D" w14:paraId="330E464D" w14:textId="77777777" w:rsidTr="00FE270D">
        <w:tblPrEx>
          <w:tblW w:w="0" w:type="auto"/>
          <w:tblCellMar>
            <w:left w:w="0" w:type="dxa"/>
            <w:right w:w="0" w:type="dxa"/>
          </w:tblCellMar>
          <w:tblPrExChange w:id="8907" w:author="Simon Johnson" w:date="2021-03-01T15:56:00Z">
            <w:tblPrEx>
              <w:tblW w:w="0" w:type="auto"/>
              <w:tblCellMar>
                <w:left w:w="0" w:type="dxa"/>
                <w:right w:w="0" w:type="dxa"/>
              </w:tblCellMar>
            </w:tblPrEx>
          </w:tblPrExChange>
        </w:tblPrEx>
        <w:trPr>
          <w:trHeight w:val="274"/>
          <w:ins w:id="8908" w:author="Simon Johnson" w:date="2021-03-01T15:55:00Z"/>
          <w:trPrChange w:id="8909" w:author="Simon Johnson" w:date="2021-03-01T15:56:00Z">
            <w:trPr>
              <w:gridAfter w:val="0"/>
            </w:trPr>
          </w:trPrChange>
        </w:trPr>
        <w:tc>
          <w:tcPr>
            <w:tcW w:w="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8910" w:author="Simon Johnson" w:date="2021-03-01T15:56:00Z">
              <w:tcPr>
                <w:tcW w:w="9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14:paraId="1553238E" w14:textId="77777777" w:rsidR="00FE270D" w:rsidRDefault="00FE270D">
            <w:pPr>
              <w:ind w:right="4"/>
              <w:rPr>
                <w:ins w:id="8911" w:author="Simon Johnson" w:date="2021-03-01T15:55:00Z"/>
                <w:rFonts w:ascii="Arial" w:hAnsi="Arial" w:cs="Arial"/>
                <w:szCs w:val="20"/>
              </w:rPr>
              <w:pPrChange w:id="8912" w:author="Simon Johnson" w:date="2021-03-26T11:40:00Z">
                <w:pPr/>
              </w:pPrChange>
            </w:pPr>
          </w:p>
        </w:tc>
        <w:tc>
          <w:tcPr>
            <w:tcW w:w="6452" w:type="dxa"/>
            <w:gridSpan w:val="6"/>
            <w:tcBorders>
              <w:top w:val="nil"/>
              <w:left w:val="nil"/>
              <w:bottom w:val="single" w:sz="8" w:space="0" w:color="auto"/>
              <w:right w:val="single" w:sz="8" w:space="0" w:color="auto"/>
            </w:tcBorders>
            <w:tcMar>
              <w:top w:w="0" w:type="dxa"/>
              <w:left w:w="108" w:type="dxa"/>
              <w:bottom w:w="0" w:type="dxa"/>
              <w:right w:w="108" w:type="dxa"/>
            </w:tcMar>
            <w:hideMark/>
            <w:tcPrChange w:id="8913" w:author="Simon Johnson" w:date="2021-03-01T15:56:00Z">
              <w:tcPr>
                <w:tcW w:w="6452" w:type="dxa"/>
                <w:gridSpan w:val="7"/>
                <w:tcBorders>
                  <w:top w:val="nil"/>
                  <w:left w:val="nil"/>
                  <w:bottom w:val="single" w:sz="8" w:space="0" w:color="auto"/>
                  <w:right w:val="single" w:sz="8" w:space="0" w:color="auto"/>
                </w:tcBorders>
                <w:tcMar>
                  <w:top w:w="0" w:type="dxa"/>
                  <w:left w:w="108" w:type="dxa"/>
                  <w:bottom w:w="0" w:type="dxa"/>
                  <w:right w:w="108" w:type="dxa"/>
                </w:tcMar>
                <w:hideMark/>
              </w:tcPr>
            </w:tcPrChange>
          </w:tcPr>
          <w:p w14:paraId="35B17292" w14:textId="7266B607" w:rsidR="00FE270D" w:rsidRDefault="00FE270D">
            <w:pPr>
              <w:ind w:right="4"/>
              <w:jc w:val="center"/>
              <w:rPr>
                <w:ins w:id="8914" w:author="Simon Johnson" w:date="2021-03-01T15:55:00Z"/>
                <w:rFonts w:ascii="Arial" w:hAnsi="Arial" w:cs="Arial"/>
                <w:szCs w:val="20"/>
              </w:rPr>
              <w:pPrChange w:id="8915" w:author="Simon Johnson" w:date="2021-03-26T11:40:00Z">
                <w:pPr>
                  <w:jc w:val="center"/>
                </w:pPr>
              </w:pPrChange>
            </w:pPr>
            <w:ins w:id="8916" w:author="Simon Johnson" w:date="2021-03-01T15:56:00Z">
              <w:r>
                <w:rPr>
                  <w:rFonts w:cs="Arial"/>
                </w:rPr>
                <w:t>Reserved</w:t>
              </w:r>
            </w:ins>
          </w:p>
        </w:tc>
        <w:tc>
          <w:tcPr>
            <w:tcW w:w="1979" w:type="dxa"/>
            <w:gridSpan w:val="2"/>
            <w:tcBorders>
              <w:top w:val="nil"/>
              <w:left w:val="nil"/>
              <w:bottom w:val="single" w:sz="8" w:space="0" w:color="auto"/>
              <w:right w:val="single" w:sz="8" w:space="0" w:color="auto"/>
            </w:tcBorders>
            <w:tcPrChange w:id="8917" w:author="Simon Johnson" w:date="2021-03-01T15:56:00Z">
              <w:tcPr>
                <w:tcW w:w="1979" w:type="dxa"/>
                <w:gridSpan w:val="3"/>
                <w:tcBorders>
                  <w:top w:val="nil"/>
                  <w:left w:val="nil"/>
                  <w:bottom w:val="single" w:sz="8" w:space="0" w:color="auto"/>
                  <w:right w:val="single" w:sz="8" w:space="0" w:color="auto"/>
                </w:tcBorders>
              </w:tcPr>
            </w:tcPrChange>
          </w:tcPr>
          <w:p w14:paraId="738514B1" w14:textId="353B7FF7" w:rsidR="00FE270D" w:rsidRPr="00E661CA" w:rsidRDefault="00FE270D">
            <w:pPr>
              <w:ind w:right="4"/>
              <w:jc w:val="center"/>
              <w:rPr>
                <w:ins w:id="8918" w:author="Simon Johnson" w:date="2021-03-01T15:55:00Z"/>
                <w:i/>
                <w:iCs/>
              </w:rPr>
              <w:pPrChange w:id="8919" w:author="Simon Johnson" w:date="2021-03-26T11:40:00Z">
                <w:pPr>
                  <w:jc w:val="center"/>
                </w:pPr>
              </w:pPrChange>
            </w:pPr>
            <w:ins w:id="8920" w:author="Simon Johnson" w:date="2021-03-01T15:55:00Z">
              <w:r>
                <w:rPr>
                  <w:i/>
                  <w:iCs/>
                </w:rPr>
                <w:t>Radius</w:t>
              </w:r>
            </w:ins>
          </w:p>
          <w:p w14:paraId="5377B958" w14:textId="140E9199" w:rsidR="00FE270D" w:rsidRDefault="00FE270D">
            <w:pPr>
              <w:ind w:right="4"/>
              <w:jc w:val="center"/>
              <w:rPr>
                <w:ins w:id="8921" w:author="Simon Johnson" w:date="2021-03-01T15:55:00Z"/>
                <w:rFonts w:ascii="Arial" w:hAnsi="Arial" w:cs="Arial"/>
                <w:szCs w:val="20"/>
              </w:rPr>
              <w:pPrChange w:id="8922" w:author="Simon Johnson" w:date="2021-03-26T11:40:00Z">
                <w:pPr>
                  <w:jc w:val="center"/>
                </w:pPr>
              </w:pPrChange>
            </w:pPr>
          </w:p>
        </w:tc>
      </w:tr>
      <w:tr w:rsidR="00AB453C" w14:paraId="67104F80" w14:textId="77777777" w:rsidTr="00405798">
        <w:trPr>
          <w:ins w:id="8923" w:author="Simon Johnson" w:date="2021-03-01T15:55:00Z"/>
        </w:trPr>
        <w:tc>
          <w:tcPr>
            <w:tcW w:w="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ABCFF0" w14:textId="77777777" w:rsidR="00AB453C" w:rsidRDefault="00AB453C">
            <w:pPr>
              <w:ind w:right="4"/>
              <w:rPr>
                <w:ins w:id="8924" w:author="Simon Johnson" w:date="2021-03-01T15:55:00Z"/>
                <w:rFonts w:ascii="Arial" w:hAnsi="Arial" w:cs="Arial"/>
                <w:szCs w:val="20"/>
              </w:rPr>
              <w:pPrChange w:id="8925" w:author="Simon Johnson" w:date="2021-03-26T11:40:00Z">
                <w:pPr/>
              </w:pPrChange>
            </w:pPr>
          </w:p>
        </w:tc>
        <w:tc>
          <w:tcPr>
            <w:tcW w:w="1248" w:type="dxa"/>
            <w:tcBorders>
              <w:top w:val="nil"/>
              <w:left w:val="nil"/>
              <w:bottom w:val="single" w:sz="8" w:space="0" w:color="auto"/>
              <w:right w:val="single" w:sz="8" w:space="0" w:color="auto"/>
            </w:tcBorders>
            <w:tcMar>
              <w:top w:w="0" w:type="dxa"/>
              <w:left w:w="108" w:type="dxa"/>
              <w:bottom w:w="0" w:type="dxa"/>
              <w:right w:w="108" w:type="dxa"/>
            </w:tcMar>
            <w:hideMark/>
          </w:tcPr>
          <w:p w14:paraId="6B550D77" w14:textId="77777777" w:rsidR="00AB453C" w:rsidRDefault="00AB453C">
            <w:pPr>
              <w:ind w:right="4"/>
              <w:jc w:val="center"/>
              <w:rPr>
                <w:ins w:id="8926" w:author="Simon Johnson" w:date="2021-03-01T15:55:00Z"/>
                <w:rFonts w:ascii="Arial" w:hAnsi="Arial" w:cs="Arial"/>
                <w:szCs w:val="20"/>
              </w:rPr>
              <w:pPrChange w:id="8927" w:author="Simon Johnson" w:date="2021-03-26T11:40:00Z">
                <w:pPr>
                  <w:jc w:val="center"/>
                </w:pPr>
              </w:pPrChange>
            </w:pPr>
            <w:ins w:id="8928" w:author="Simon Johnson" w:date="2021-03-01T15:55:00Z">
              <w:r>
                <w:rPr>
                  <w:rFonts w:ascii="Arial" w:hAnsi="Arial" w:cs="Arial"/>
                  <w:szCs w:val="20"/>
                </w:rPr>
                <w:t>0</w:t>
              </w:r>
            </w:ins>
          </w:p>
        </w:tc>
        <w:tc>
          <w:tcPr>
            <w:tcW w:w="1222" w:type="dxa"/>
            <w:tcBorders>
              <w:top w:val="nil"/>
              <w:left w:val="nil"/>
              <w:bottom w:val="single" w:sz="8" w:space="0" w:color="auto"/>
              <w:right w:val="single" w:sz="8" w:space="0" w:color="auto"/>
            </w:tcBorders>
            <w:tcMar>
              <w:top w:w="0" w:type="dxa"/>
              <w:left w:w="108" w:type="dxa"/>
              <w:bottom w:w="0" w:type="dxa"/>
              <w:right w:w="108" w:type="dxa"/>
            </w:tcMar>
            <w:hideMark/>
          </w:tcPr>
          <w:p w14:paraId="38F281EC" w14:textId="60F51025" w:rsidR="00AB453C" w:rsidRDefault="00FE270D">
            <w:pPr>
              <w:ind w:right="4"/>
              <w:jc w:val="center"/>
              <w:rPr>
                <w:ins w:id="8929" w:author="Simon Johnson" w:date="2021-03-01T15:55:00Z"/>
                <w:rFonts w:ascii="Arial" w:hAnsi="Arial" w:cs="Arial"/>
                <w:szCs w:val="20"/>
              </w:rPr>
              <w:pPrChange w:id="8930" w:author="Simon Johnson" w:date="2021-03-26T11:40:00Z">
                <w:pPr>
                  <w:jc w:val="center"/>
                </w:pPr>
              </w:pPrChange>
            </w:pPr>
            <w:ins w:id="8931" w:author="Simon Johnson" w:date="2021-03-01T15:56:00Z">
              <w:r>
                <w:rPr>
                  <w:rFonts w:ascii="Arial" w:hAnsi="Arial" w:cs="Arial"/>
                  <w:szCs w:val="20"/>
                </w:rPr>
                <w:t>0</w:t>
              </w:r>
            </w:ins>
          </w:p>
        </w:tc>
        <w:tc>
          <w:tcPr>
            <w:tcW w:w="1230" w:type="dxa"/>
            <w:tcBorders>
              <w:top w:val="nil"/>
              <w:left w:val="nil"/>
              <w:bottom w:val="single" w:sz="8" w:space="0" w:color="auto"/>
              <w:right w:val="single" w:sz="8" w:space="0" w:color="auto"/>
            </w:tcBorders>
            <w:tcMar>
              <w:top w:w="0" w:type="dxa"/>
              <w:left w:w="108" w:type="dxa"/>
              <w:bottom w:w="0" w:type="dxa"/>
              <w:right w:w="108" w:type="dxa"/>
            </w:tcMar>
            <w:hideMark/>
          </w:tcPr>
          <w:p w14:paraId="4A6EFF98" w14:textId="67D69F13" w:rsidR="00AB453C" w:rsidRDefault="00FE270D">
            <w:pPr>
              <w:ind w:right="4"/>
              <w:jc w:val="center"/>
              <w:rPr>
                <w:ins w:id="8932" w:author="Simon Johnson" w:date="2021-03-01T15:55:00Z"/>
                <w:rFonts w:ascii="Arial" w:hAnsi="Arial" w:cs="Arial"/>
                <w:szCs w:val="20"/>
              </w:rPr>
              <w:pPrChange w:id="8933" w:author="Simon Johnson" w:date="2021-03-26T11:40:00Z">
                <w:pPr>
                  <w:jc w:val="center"/>
                </w:pPr>
              </w:pPrChange>
            </w:pPr>
            <w:ins w:id="8934" w:author="Simon Johnson" w:date="2021-03-01T15:56:00Z">
              <w:r>
                <w:rPr>
                  <w:rFonts w:ascii="Arial" w:hAnsi="Arial" w:cs="Arial"/>
                  <w:szCs w:val="20"/>
                </w:rPr>
                <w:t>0</w:t>
              </w:r>
            </w:ins>
          </w:p>
        </w:tc>
        <w:tc>
          <w:tcPr>
            <w:tcW w:w="795" w:type="dxa"/>
            <w:tcBorders>
              <w:top w:val="nil"/>
              <w:left w:val="nil"/>
              <w:bottom w:val="single" w:sz="8" w:space="0" w:color="auto"/>
              <w:right w:val="single" w:sz="8" w:space="0" w:color="auto"/>
            </w:tcBorders>
            <w:tcMar>
              <w:top w:w="0" w:type="dxa"/>
              <w:left w:w="108" w:type="dxa"/>
              <w:bottom w:w="0" w:type="dxa"/>
              <w:right w:w="108" w:type="dxa"/>
            </w:tcMar>
            <w:hideMark/>
          </w:tcPr>
          <w:p w14:paraId="1F50414A" w14:textId="77944487" w:rsidR="00AB453C" w:rsidRDefault="00FE270D">
            <w:pPr>
              <w:ind w:right="4"/>
              <w:jc w:val="center"/>
              <w:rPr>
                <w:ins w:id="8935" w:author="Simon Johnson" w:date="2021-03-01T15:55:00Z"/>
                <w:rFonts w:ascii="Arial" w:hAnsi="Arial" w:cs="Arial"/>
                <w:szCs w:val="20"/>
              </w:rPr>
              <w:pPrChange w:id="8936" w:author="Simon Johnson" w:date="2021-03-26T11:40:00Z">
                <w:pPr>
                  <w:jc w:val="center"/>
                </w:pPr>
              </w:pPrChange>
            </w:pPr>
            <w:ins w:id="8937" w:author="Simon Johnson" w:date="2021-03-01T15:56:00Z">
              <w:r>
                <w:rPr>
                  <w:rFonts w:ascii="Arial" w:hAnsi="Arial" w:cs="Arial"/>
                  <w:szCs w:val="20"/>
                </w:rPr>
                <w:t>0</w:t>
              </w:r>
            </w:ins>
          </w:p>
        </w:tc>
        <w:tc>
          <w:tcPr>
            <w:tcW w:w="965" w:type="dxa"/>
            <w:tcBorders>
              <w:top w:val="nil"/>
              <w:left w:val="nil"/>
              <w:bottom w:val="single" w:sz="8" w:space="0" w:color="auto"/>
              <w:right w:val="single" w:sz="8" w:space="0" w:color="auto"/>
            </w:tcBorders>
            <w:tcMar>
              <w:top w:w="0" w:type="dxa"/>
              <w:left w:w="108" w:type="dxa"/>
              <w:bottom w:w="0" w:type="dxa"/>
              <w:right w:w="108" w:type="dxa"/>
            </w:tcMar>
            <w:hideMark/>
          </w:tcPr>
          <w:p w14:paraId="64E569E7" w14:textId="77777777" w:rsidR="00AB453C" w:rsidRDefault="00AB453C">
            <w:pPr>
              <w:ind w:right="4"/>
              <w:jc w:val="center"/>
              <w:rPr>
                <w:ins w:id="8938" w:author="Simon Johnson" w:date="2021-03-01T15:55:00Z"/>
                <w:rFonts w:ascii="Arial" w:hAnsi="Arial" w:cs="Arial"/>
                <w:szCs w:val="20"/>
              </w:rPr>
              <w:pPrChange w:id="8939" w:author="Simon Johnson" w:date="2021-03-26T11:40:00Z">
                <w:pPr>
                  <w:jc w:val="center"/>
                </w:pPr>
              </w:pPrChange>
            </w:pPr>
            <w:ins w:id="8940" w:author="Simon Johnson" w:date="2021-03-01T15:55:00Z">
              <w:r>
                <w:rPr>
                  <w:rFonts w:ascii="Arial" w:hAnsi="Arial" w:cs="Arial"/>
                  <w:szCs w:val="20"/>
                </w:rPr>
                <w:t>0</w:t>
              </w:r>
            </w:ins>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501CC1B2" w14:textId="77777777" w:rsidR="00AB453C" w:rsidRDefault="00AB453C">
            <w:pPr>
              <w:ind w:right="4"/>
              <w:jc w:val="center"/>
              <w:rPr>
                <w:ins w:id="8941" w:author="Simon Johnson" w:date="2021-03-01T15:55:00Z"/>
                <w:rFonts w:ascii="Arial" w:hAnsi="Arial" w:cs="Arial"/>
                <w:szCs w:val="20"/>
              </w:rPr>
              <w:pPrChange w:id="8942" w:author="Simon Johnson" w:date="2021-03-26T11:40:00Z">
                <w:pPr>
                  <w:jc w:val="center"/>
                </w:pPr>
              </w:pPrChange>
            </w:pPr>
            <w:ins w:id="8943" w:author="Simon Johnson" w:date="2021-03-01T15:55:00Z">
              <w:r>
                <w:rPr>
                  <w:rFonts w:ascii="Arial" w:hAnsi="Arial" w:cs="Arial"/>
                  <w:szCs w:val="20"/>
                </w:rPr>
                <w:t>0</w:t>
              </w:r>
            </w:ins>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14:paraId="7A3FB063" w14:textId="26B1384E" w:rsidR="00AB453C" w:rsidRDefault="00FE270D">
            <w:pPr>
              <w:ind w:right="4"/>
              <w:jc w:val="center"/>
              <w:rPr>
                <w:ins w:id="8944" w:author="Simon Johnson" w:date="2021-03-01T15:55:00Z"/>
                <w:rFonts w:ascii="Arial" w:hAnsi="Arial" w:cs="Arial"/>
                <w:szCs w:val="20"/>
              </w:rPr>
              <w:pPrChange w:id="8945" w:author="Simon Johnson" w:date="2021-03-26T11:40:00Z">
                <w:pPr>
                  <w:jc w:val="center"/>
                </w:pPr>
              </w:pPrChange>
            </w:pPr>
            <w:ins w:id="8946" w:author="Simon Johnson" w:date="2021-03-01T15:56:00Z">
              <w:r>
                <w:rPr>
                  <w:rFonts w:ascii="Arial" w:hAnsi="Arial" w:cs="Arial"/>
                  <w:szCs w:val="20"/>
                </w:rPr>
                <w:t>X</w:t>
              </w:r>
            </w:ins>
          </w:p>
        </w:tc>
        <w:tc>
          <w:tcPr>
            <w:tcW w:w="986" w:type="dxa"/>
            <w:tcBorders>
              <w:top w:val="nil"/>
              <w:left w:val="nil"/>
              <w:bottom w:val="single" w:sz="8" w:space="0" w:color="auto"/>
              <w:right w:val="single" w:sz="8" w:space="0" w:color="auto"/>
            </w:tcBorders>
            <w:tcMar>
              <w:top w:w="0" w:type="dxa"/>
              <w:left w:w="108" w:type="dxa"/>
              <w:bottom w:w="0" w:type="dxa"/>
              <w:right w:w="108" w:type="dxa"/>
            </w:tcMar>
            <w:hideMark/>
          </w:tcPr>
          <w:p w14:paraId="785EC74A" w14:textId="5B2DAF0B" w:rsidR="00AB453C" w:rsidRDefault="00FE270D">
            <w:pPr>
              <w:ind w:right="4"/>
              <w:jc w:val="center"/>
              <w:rPr>
                <w:ins w:id="8947" w:author="Simon Johnson" w:date="2021-03-01T15:55:00Z"/>
                <w:rFonts w:ascii="Arial" w:hAnsi="Arial" w:cs="Arial"/>
                <w:szCs w:val="20"/>
              </w:rPr>
              <w:pPrChange w:id="8948" w:author="Simon Johnson" w:date="2021-03-26T11:40:00Z">
                <w:pPr>
                  <w:jc w:val="center"/>
                </w:pPr>
              </w:pPrChange>
            </w:pPr>
            <w:ins w:id="8949" w:author="Simon Johnson" w:date="2021-03-01T15:56:00Z">
              <w:r>
                <w:rPr>
                  <w:rFonts w:ascii="Arial" w:hAnsi="Arial" w:cs="Arial"/>
                  <w:szCs w:val="20"/>
                </w:rPr>
                <w:t>X</w:t>
              </w:r>
            </w:ins>
          </w:p>
        </w:tc>
      </w:tr>
    </w:tbl>
    <w:p w14:paraId="7ED68420" w14:textId="4684CA13" w:rsidR="00FE270D" w:rsidRDefault="00FE270D">
      <w:pPr>
        <w:spacing w:after="211" w:line="265" w:lineRule="auto"/>
        <w:ind w:right="4"/>
        <w:jc w:val="center"/>
        <w:rPr>
          <w:ins w:id="8950" w:author="Simon Johnson" w:date="2021-03-01T15:57:00Z"/>
        </w:rPr>
        <w:pPrChange w:id="8951" w:author="Simon Johnson" w:date="2021-03-26T11:40:00Z">
          <w:pPr>
            <w:spacing w:after="211" w:line="265" w:lineRule="auto"/>
            <w:jc w:val="center"/>
          </w:pPr>
        </w:pPrChange>
      </w:pPr>
      <w:ins w:id="8952" w:author="Simon Johnson" w:date="2021-03-01T15:57:00Z">
        <w:r>
          <w:t>Table 29: Format of the ctrl byte</w:t>
        </w:r>
      </w:ins>
    </w:p>
    <w:p w14:paraId="6A461859" w14:textId="15FED0A8" w:rsidR="00FE270D" w:rsidDel="00FE270D" w:rsidRDefault="00FE270D">
      <w:pPr>
        <w:pStyle w:val="ListParagraph"/>
        <w:numPr>
          <w:ilvl w:val="0"/>
          <w:numId w:val="85"/>
        </w:numPr>
        <w:spacing w:after="641" w:line="265" w:lineRule="auto"/>
        <w:ind w:right="4"/>
        <w:jc w:val="center"/>
        <w:rPr>
          <w:del w:id="8953" w:author="Simon Johnson" w:date="2021-03-01T15:56:00Z"/>
          <w:moveTo w:id="8954" w:author="Simon Johnson" w:date="2021-03-01T15:56:00Z"/>
        </w:rPr>
        <w:pPrChange w:id="8955" w:author="Simon Johnson" w:date="2021-03-26T11:40:00Z">
          <w:pPr>
            <w:spacing w:after="641" w:line="265" w:lineRule="auto"/>
            <w:jc w:val="center"/>
          </w:pPr>
        </w:pPrChange>
      </w:pPr>
      <w:moveToRangeStart w:id="8956" w:author="Simon Johnson" w:date="2021-03-01T15:56:00Z" w:name="move65506624"/>
      <w:moveTo w:id="8957" w:author="Simon Johnson" w:date="2021-03-01T15:56:00Z">
        <w:del w:id="8958" w:author="Simon Johnson" w:date="2021-03-01T15:57:00Z">
          <w:r w:rsidDel="00FE270D">
            <w:delText xml:space="preserve">Table </w:delText>
          </w:r>
        </w:del>
        <w:del w:id="8959" w:author="Simon Johnson" w:date="2021-03-01T15:56:00Z">
          <w:r w:rsidDel="00FE270D">
            <w:delText>29</w:delText>
          </w:r>
        </w:del>
        <w:del w:id="8960" w:author="Simon Johnson" w:date="2021-03-01T15:57:00Z">
          <w:r w:rsidDel="00FE270D">
            <w:delText>: Format of the Ctrl byt</w:delText>
          </w:r>
        </w:del>
        <w:del w:id="8961" w:author="Simon Johnson" w:date="2021-03-01T15:56:00Z">
          <w:r w:rsidDel="00FE270D">
            <w:delText>e</w:delText>
          </w:r>
        </w:del>
      </w:moveTo>
    </w:p>
    <w:moveToRangeEnd w:id="8956"/>
    <w:p w14:paraId="780E70B6" w14:textId="1B67AFD3" w:rsidR="00AB453C" w:rsidDel="00AB453C" w:rsidRDefault="00AB453C">
      <w:pPr>
        <w:pStyle w:val="ListParagraph"/>
        <w:numPr>
          <w:ilvl w:val="0"/>
          <w:numId w:val="85"/>
        </w:numPr>
        <w:ind w:right="4"/>
        <w:rPr>
          <w:del w:id="8962" w:author="Simon Johnson" w:date="2021-03-01T15:54:00Z"/>
        </w:rPr>
        <w:pPrChange w:id="8963" w:author="Simon Johnson" w:date="2021-03-26T11:40:00Z">
          <w:pPr>
            <w:numPr>
              <w:numId w:val="76"/>
            </w:numPr>
            <w:spacing w:before="0" w:after="174" w:line="248" w:lineRule="auto"/>
            <w:ind w:left="498" w:right="990" w:hanging="199"/>
            <w:jc w:val="both"/>
          </w:pPr>
        </w:pPrChange>
      </w:pPr>
    </w:p>
    <w:p w14:paraId="1E98DFEB" w14:textId="2097E91B" w:rsidR="00AB453C" w:rsidDel="00FE270D" w:rsidRDefault="00C84FE9">
      <w:pPr>
        <w:pStyle w:val="ListParagraph"/>
        <w:numPr>
          <w:ilvl w:val="0"/>
          <w:numId w:val="85"/>
        </w:numPr>
        <w:ind w:right="4"/>
        <w:rPr>
          <w:del w:id="8964" w:author="Simon Johnson" w:date="2021-03-01T15:57:00Z"/>
        </w:rPr>
        <w:pPrChange w:id="8965" w:author="Simon Johnson" w:date="2021-03-26T11:40:00Z">
          <w:pPr>
            <w:spacing w:after="641" w:line="265" w:lineRule="auto"/>
            <w:jc w:val="center"/>
          </w:pPr>
        </w:pPrChange>
      </w:pPr>
      <w:del w:id="8966" w:author="Simon Johnson" w:date="2021-03-01T15:54:00Z">
        <w:r w:rsidDel="00AB453C">
          <w:delText xml:space="preserve">Ctrl: </w:delText>
        </w:r>
      </w:del>
      <w:del w:id="8967" w:author="Simon Johnson" w:date="2021-03-01T15:55:00Z">
        <w:r w:rsidDel="00AB453C">
          <w:delText xml:space="preserve">The Ctrl </w:delText>
        </w:r>
        <w:r w:rsidR="00FB5396" w:rsidDel="00AB453C">
          <w:delText>byte</w:delText>
        </w:r>
        <w:r w:rsidDel="00AB453C">
          <w:delText xml:space="preserve"> contains control information exchanged between the GW and the forwarder. Its format is shown in Table </w:delText>
        </w:r>
      </w:del>
      <w:del w:id="8968" w:author="Simon Johnson" w:date="2021-03-01T15:54:00Z">
        <w:r w:rsidDel="00AB453C">
          <w:delText>29</w:delText>
        </w:r>
      </w:del>
      <w:del w:id="8969" w:author="Simon Johnson" w:date="2021-03-01T15:55:00Z">
        <w:r w:rsidDel="00AB453C">
          <w:delText>:</w:delText>
        </w:r>
      </w:del>
    </w:p>
    <w:p w14:paraId="118E4A58" w14:textId="11EC6D40" w:rsidR="00C84FE9" w:rsidRDefault="00C84FE9">
      <w:pPr>
        <w:pStyle w:val="ListParagraph"/>
        <w:numPr>
          <w:ilvl w:val="0"/>
          <w:numId w:val="85"/>
        </w:numPr>
        <w:ind w:right="4"/>
        <w:rPr>
          <w:ins w:id="8970" w:author="Simon Johnson" w:date="2021-03-01T15:58:00Z"/>
        </w:rPr>
        <w:pPrChange w:id="8971" w:author="Simon Johnson" w:date="2021-03-26T11:40:00Z">
          <w:pPr>
            <w:pStyle w:val="ListParagraph"/>
            <w:numPr>
              <w:numId w:val="85"/>
            </w:numPr>
            <w:ind w:left="1800" w:hanging="360"/>
          </w:pPr>
        </w:pPrChange>
      </w:pPr>
      <w:r>
        <w:t>Radius: broadcast radius (only relevant in direction GW to forwarder)</w:t>
      </w:r>
    </w:p>
    <w:p w14:paraId="53F2447A" w14:textId="72F3F69C" w:rsidR="00FE270D" w:rsidRDefault="00FE270D">
      <w:pPr>
        <w:pStyle w:val="Heading4"/>
        <w:ind w:right="4"/>
        <w:rPr>
          <w:ins w:id="8972" w:author="Simon Johnson" w:date="2021-03-01T15:58:00Z"/>
        </w:rPr>
        <w:pPrChange w:id="8973" w:author="Simon Johnson" w:date="2021-03-26T11:40:00Z">
          <w:pPr>
            <w:pStyle w:val="Heading4"/>
          </w:pPr>
        </w:pPrChange>
      </w:pPr>
      <w:bookmarkStart w:id="8974" w:name="_Toc71106491"/>
      <w:ins w:id="8975" w:author="Simon Johnson" w:date="2021-03-01T15:58:00Z">
        <w:r>
          <w:t>Wireless Node Id</w:t>
        </w:r>
        <w:bookmarkEnd w:id="8974"/>
      </w:ins>
    </w:p>
    <w:p w14:paraId="518C3EF0" w14:textId="501B1461" w:rsidR="00FE270D" w:rsidDel="00FE270D" w:rsidRDefault="00FE270D">
      <w:pPr>
        <w:pStyle w:val="ListParagraph"/>
        <w:ind w:left="0" w:right="4"/>
        <w:rPr>
          <w:del w:id="8976" w:author="Simon Johnson" w:date="2021-03-01T15:58:00Z"/>
        </w:rPr>
        <w:pPrChange w:id="8977" w:author="Simon Johnson" w:date="2021-03-26T11:40:00Z">
          <w:pPr>
            <w:numPr>
              <w:ilvl w:val="1"/>
              <w:numId w:val="76"/>
            </w:numPr>
            <w:spacing w:before="0" w:after="98" w:line="248" w:lineRule="auto"/>
            <w:ind w:left="936" w:right="990" w:hanging="199"/>
            <w:jc w:val="both"/>
          </w:pPr>
        </w:pPrChange>
      </w:pPr>
    </w:p>
    <w:p w14:paraId="1AC6C1DA" w14:textId="7849A562" w:rsidR="00C84FE9" w:rsidDel="00FE270D" w:rsidRDefault="00C84FE9">
      <w:pPr>
        <w:spacing w:before="0" w:after="174" w:line="248" w:lineRule="auto"/>
        <w:ind w:right="4"/>
        <w:jc w:val="both"/>
        <w:rPr>
          <w:del w:id="8978" w:author="Simon Johnson" w:date="2021-03-01T15:56:00Z"/>
        </w:rPr>
        <w:pPrChange w:id="8979" w:author="Simon Johnson" w:date="2021-03-26T11:40:00Z">
          <w:pPr>
            <w:numPr>
              <w:ilvl w:val="1"/>
              <w:numId w:val="76"/>
            </w:numPr>
            <w:spacing w:before="0" w:after="174" w:line="248" w:lineRule="auto"/>
            <w:ind w:left="936" w:right="990" w:hanging="199"/>
            <w:jc w:val="both"/>
          </w:pPr>
        </w:pPrChange>
      </w:pPr>
      <w:del w:id="8980" w:author="Simon Johnson" w:date="2021-03-01T15:56:00Z">
        <w:r w:rsidDel="00FE270D">
          <w:delText>All remaing bits are reserved</w:delText>
        </w:r>
      </w:del>
    </w:p>
    <w:p w14:paraId="56077E4B" w14:textId="6FF990FA" w:rsidR="00C84FE9" w:rsidRDefault="00C84FE9">
      <w:pPr>
        <w:spacing w:before="0" w:after="174" w:line="248" w:lineRule="auto"/>
        <w:ind w:right="4"/>
        <w:jc w:val="both"/>
        <w:rPr>
          <w:ins w:id="8981" w:author="Simon Johnson" w:date="2021-03-01T15:58:00Z"/>
        </w:rPr>
        <w:pPrChange w:id="8982" w:author="Simon Johnson" w:date="2021-03-26T11:40:00Z">
          <w:pPr>
            <w:spacing w:before="0" w:after="174" w:line="248" w:lineRule="auto"/>
            <w:ind w:right="990"/>
            <w:jc w:val="both"/>
          </w:pPr>
        </w:pPrChange>
      </w:pPr>
      <w:del w:id="8983" w:author="Simon Johnson" w:date="2021-03-01T15:58:00Z">
        <w:r w:rsidDel="00FE270D">
          <w:delText>Wireless Node Id: i</w:delText>
        </w:r>
      </w:del>
      <w:ins w:id="8984" w:author="Simon Johnson" w:date="2021-03-01T15:58:00Z">
        <w:r w:rsidR="00FE270D">
          <w:t>I</w:t>
        </w:r>
      </w:ins>
      <w:r>
        <w:t xml:space="preserve">dentifies the wireless node which has sent or should receive the encapsulated MQTT-SN </w:t>
      </w:r>
      <w:ins w:id="8985" w:author="Simon Johnson" w:date="2021-03-09T11:47:00Z">
        <w:r w:rsidR="0018058B">
          <w:t>packet</w:t>
        </w:r>
      </w:ins>
      <w:del w:id="8986" w:author="Simon Johnson" w:date="2021-03-09T11:47:00Z">
        <w:r w:rsidDel="0018058B">
          <w:delText>message</w:delText>
        </w:r>
      </w:del>
      <w:r>
        <w:t>. The mapping between this Id and the address of the wireless node is implemented by the forwarder, if needed.</w:t>
      </w:r>
    </w:p>
    <w:p w14:paraId="22C77E38" w14:textId="0D54AB2B" w:rsidR="00FE270D" w:rsidRDefault="00FE270D">
      <w:pPr>
        <w:pStyle w:val="Heading4"/>
        <w:ind w:right="4"/>
        <w:rPr>
          <w:ins w:id="8987" w:author="Simon Johnson" w:date="2021-03-01T15:58:00Z"/>
        </w:rPr>
        <w:pPrChange w:id="8988" w:author="Simon Johnson" w:date="2021-03-26T11:40:00Z">
          <w:pPr>
            <w:pStyle w:val="Heading4"/>
          </w:pPr>
        </w:pPrChange>
      </w:pPr>
      <w:bookmarkStart w:id="8989" w:name="_Toc71106492"/>
      <w:ins w:id="8990" w:author="Simon Johnson" w:date="2021-03-01T15:58:00Z">
        <w:r>
          <w:t xml:space="preserve">MQTT SN </w:t>
        </w:r>
      </w:ins>
      <w:ins w:id="8991" w:author="Simon Johnson" w:date="2021-03-09T11:47:00Z">
        <w:r w:rsidR="0018058B">
          <w:t>Packet</w:t>
        </w:r>
      </w:ins>
      <w:bookmarkEnd w:id="8989"/>
    </w:p>
    <w:p w14:paraId="0FD3147B" w14:textId="711A8203" w:rsidR="00FE270D" w:rsidDel="00FE270D" w:rsidRDefault="00FE270D">
      <w:pPr>
        <w:spacing w:before="0" w:after="174" w:line="248" w:lineRule="auto"/>
        <w:ind w:right="4"/>
        <w:jc w:val="both"/>
        <w:rPr>
          <w:del w:id="8992" w:author="Simon Johnson" w:date="2021-03-01T15:59:00Z"/>
        </w:rPr>
        <w:pPrChange w:id="8993" w:author="Simon Johnson" w:date="2021-03-26T11:40:00Z">
          <w:pPr>
            <w:numPr>
              <w:numId w:val="76"/>
            </w:numPr>
            <w:spacing w:before="0" w:after="174" w:line="248" w:lineRule="auto"/>
            <w:ind w:left="498" w:right="990" w:hanging="199"/>
            <w:jc w:val="both"/>
          </w:pPr>
        </w:pPrChange>
      </w:pPr>
    </w:p>
    <w:p w14:paraId="7884E2A0" w14:textId="04375688" w:rsidR="00C84FE9" w:rsidDel="00FE270D" w:rsidRDefault="00C84FE9">
      <w:pPr>
        <w:spacing w:before="0" w:after="149" w:line="248" w:lineRule="auto"/>
        <w:ind w:right="4"/>
        <w:jc w:val="both"/>
        <w:rPr>
          <w:del w:id="8994" w:author="Simon Johnson" w:date="2021-03-01T15:59:00Z"/>
        </w:rPr>
        <w:pPrChange w:id="8995" w:author="Simon Johnson" w:date="2021-03-26T11:40:00Z">
          <w:pPr>
            <w:numPr>
              <w:numId w:val="76"/>
            </w:numPr>
            <w:spacing w:before="0" w:after="149" w:line="248" w:lineRule="auto"/>
            <w:ind w:left="498" w:right="990" w:hanging="199"/>
            <w:jc w:val="both"/>
          </w:pPr>
        </w:pPrChange>
      </w:pPr>
      <w:del w:id="8996" w:author="Simon Johnson" w:date="2021-03-01T15:59:00Z">
        <w:r w:rsidDel="00FE270D">
          <w:delText>MQTT-SN message: t</w:delText>
        </w:r>
      </w:del>
      <w:ins w:id="8997" w:author="Simon Johnson" w:date="2021-03-01T15:59:00Z">
        <w:r w:rsidR="00FE270D">
          <w:t>T</w:t>
        </w:r>
      </w:ins>
      <w:r>
        <w:t xml:space="preserve">he MQTT-SN </w:t>
      </w:r>
      <w:ins w:id="8998" w:author="Simon Johnson" w:date="2021-03-09T11:47:00Z">
        <w:r w:rsidR="0018058B">
          <w:t>packet</w:t>
        </w:r>
      </w:ins>
      <w:del w:id="8999" w:author="Simon Johnson" w:date="2021-03-09T11:47:00Z">
        <w:r w:rsidDel="0018058B">
          <w:delText>message</w:delText>
        </w:r>
      </w:del>
      <w:r>
        <w:t>, encoded according to Table 1.</w:t>
      </w:r>
    </w:p>
    <w:p w14:paraId="00981686" w14:textId="4CE8B3B1" w:rsidR="00C84FE9" w:rsidDel="00FE270D" w:rsidRDefault="00C84FE9">
      <w:pPr>
        <w:spacing w:after="641" w:line="265" w:lineRule="auto"/>
        <w:ind w:right="4"/>
        <w:jc w:val="center"/>
        <w:rPr>
          <w:moveFrom w:id="9000" w:author="Simon Johnson" w:date="2021-03-01T15:56:00Z"/>
        </w:rPr>
        <w:pPrChange w:id="9001" w:author="Simon Johnson" w:date="2021-03-26T11:40:00Z">
          <w:pPr>
            <w:spacing w:after="641" w:line="265" w:lineRule="auto"/>
            <w:jc w:val="center"/>
          </w:pPr>
        </w:pPrChange>
      </w:pPr>
      <w:moveFromRangeStart w:id="9002" w:author="Simon Johnson" w:date="2021-03-01T15:56:00Z" w:name="move65506624"/>
      <w:moveFrom w:id="9003" w:author="Simon Johnson" w:date="2021-03-01T15:56:00Z">
        <w:r w:rsidDel="00FE270D">
          <w:t xml:space="preserve">Table 29: Format of the Ctrl </w:t>
        </w:r>
        <w:r w:rsidR="00FB5396" w:rsidDel="00FE270D">
          <w:t>byte</w:t>
        </w:r>
      </w:moveFrom>
    </w:p>
    <w:moveFromRangeEnd w:id="9002"/>
    <w:p w14:paraId="4F4B42B7" w14:textId="77777777" w:rsidR="00C84FE9" w:rsidRDefault="00C84FE9">
      <w:pPr>
        <w:spacing w:before="0" w:after="149" w:line="248" w:lineRule="auto"/>
        <w:ind w:right="4"/>
        <w:jc w:val="both"/>
        <w:pPrChange w:id="9004" w:author="Simon Johnson" w:date="2021-03-26T11:40:00Z">
          <w:pPr/>
        </w:pPrChange>
      </w:pPr>
    </w:p>
    <w:p w14:paraId="1D96B0C2" w14:textId="2FB429CC" w:rsidR="00680126" w:rsidRPr="00BA5453" w:rsidRDefault="00680126">
      <w:pPr>
        <w:pStyle w:val="Heading1"/>
        <w:pPrChange w:id="9005" w:author="Simon Johnson" w:date="2021-03-09T14:26:00Z">
          <w:pPr>
            <w:pStyle w:val="Heading1"/>
            <w:numPr>
              <w:numId w:val="44"/>
            </w:numPr>
          </w:pPr>
        </w:pPrChange>
      </w:pPr>
      <w:bookmarkStart w:id="9006" w:name="_Toc462729196"/>
      <w:bookmarkStart w:id="9007" w:name="_Toc464548084"/>
      <w:bookmarkStart w:id="9008" w:name="_Toc464635379"/>
      <w:bookmarkStart w:id="9009" w:name="_Toc471282879"/>
      <w:bookmarkStart w:id="9010" w:name="_Toc471483725"/>
      <w:bookmarkStart w:id="9011" w:name="_Toc473620262"/>
      <w:bookmarkStart w:id="9012" w:name="_Toc511988706"/>
      <w:bookmarkStart w:id="9013" w:name="_Toc71106493"/>
      <w:commentRangeStart w:id="9014"/>
      <w:r w:rsidRPr="00BA5453">
        <w:lastRenderedPageBreak/>
        <w:t>Operational behavior</w:t>
      </w:r>
      <w:bookmarkEnd w:id="9006"/>
      <w:bookmarkEnd w:id="9007"/>
      <w:bookmarkEnd w:id="9008"/>
      <w:bookmarkEnd w:id="9009"/>
      <w:bookmarkEnd w:id="9010"/>
      <w:bookmarkEnd w:id="9011"/>
      <w:bookmarkEnd w:id="9012"/>
      <w:commentRangeEnd w:id="9014"/>
      <w:r w:rsidR="00C84FE9">
        <w:rPr>
          <w:rStyle w:val="CommentReference"/>
          <w:rFonts w:cs="Times New Roman"/>
          <w:b w:val="0"/>
          <w:bCs w:val="0"/>
          <w:color w:val="auto"/>
          <w:kern w:val="0"/>
        </w:rPr>
        <w:commentReference w:id="9014"/>
      </w:r>
      <w:bookmarkEnd w:id="9013"/>
    </w:p>
    <w:p w14:paraId="2B5A40B5" w14:textId="77777777" w:rsidR="00C84FE9" w:rsidRDefault="00C84FE9">
      <w:pPr>
        <w:ind w:left="-5" w:right="4"/>
        <w:pPrChange w:id="9015" w:author="Simon Johnson" w:date="2021-03-26T11:39:00Z">
          <w:pPr>
            <w:ind w:left="-5" w:right="990"/>
          </w:pPr>
        </w:pPrChange>
      </w:pPr>
      <w:r>
        <w:t>An important design point of MQTT-SN is to be as close as possible to MQTT. Therefore, all protocol semantics should remain, as far as possible, the same as those defined by MQTT. In the following we will focus on those points that either are new to or deviate from MQTT.</w:t>
      </w:r>
    </w:p>
    <w:p w14:paraId="407127D6" w14:textId="77777777" w:rsidR="00C84FE9" w:rsidRDefault="6149D1D0">
      <w:pPr>
        <w:pStyle w:val="Heading2"/>
        <w:keepLines/>
        <w:spacing w:before="0" w:after="64" w:line="259" w:lineRule="auto"/>
        <w:ind w:left="523" w:right="4" w:hanging="538"/>
        <w:pPrChange w:id="9016" w:author="Simon Johnson" w:date="2021-03-26T11:39:00Z">
          <w:pPr>
            <w:pStyle w:val="Heading2"/>
            <w:keepLines/>
            <w:spacing w:before="0" w:after="64" w:line="259" w:lineRule="auto"/>
            <w:ind w:left="523" w:hanging="538"/>
          </w:pPr>
        </w:pPrChange>
      </w:pPr>
      <w:bookmarkStart w:id="9017" w:name="_Toc42718"/>
      <w:bookmarkStart w:id="9018" w:name="_Toc71106494"/>
      <w:r>
        <w:t>Gateway Advertisement and Discovery</w:t>
      </w:r>
      <w:bookmarkEnd w:id="9017"/>
      <w:bookmarkEnd w:id="9018"/>
    </w:p>
    <w:p w14:paraId="50120C8A" w14:textId="77777777" w:rsidR="00C84FE9" w:rsidRDefault="00C84FE9">
      <w:pPr>
        <w:spacing w:after="9"/>
        <w:ind w:left="-5" w:right="4"/>
        <w:pPrChange w:id="9019" w:author="Simon Johnson" w:date="2021-03-26T11:39:00Z">
          <w:pPr>
            <w:spacing w:after="9"/>
            <w:ind w:left="-5" w:right="990"/>
          </w:pPr>
        </w:pPrChange>
      </w:pPr>
      <w:r>
        <w:t>This procedure is new and does not exist in MQTT.</w:t>
      </w:r>
    </w:p>
    <w:p w14:paraId="5F77F521" w14:textId="106529F9" w:rsidR="00C84FE9" w:rsidRDefault="00C84FE9">
      <w:pPr>
        <w:spacing w:after="0"/>
        <w:ind w:left="-15" w:right="4" w:firstLine="299"/>
        <w:pPrChange w:id="9020" w:author="Simon Johnson" w:date="2021-03-26T11:39:00Z">
          <w:pPr>
            <w:spacing w:after="0"/>
            <w:ind w:left="-15" w:right="990" w:firstLine="299"/>
          </w:pPr>
        </w:pPrChange>
      </w:pPr>
      <w:r>
        <w:t xml:space="preserve">A gateway may announce its presence by broadcasting periodically an ADVERTISE </w:t>
      </w:r>
      <w:ins w:id="9021" w:author="Simon Johnson" w:date="2021-03-09T11:48:00Z">
        <w:r w:rsidR="0018058B">
          <w:t>packet</w:t>
        </w:r>
        <w:r w:rsidR="0018058B" w:rsidDel="0018058B">
          <w:t xml:space="preserve"> </w:t>
        </w:r>
      </w:ins>
      <w:del w:id="9022" w:author="Simon Johnson" w:date="2021-03-09T11:48:00Z">
        <w:r w:rsidDel="0018058B">
          <w:delText xml:space="preserve">message </w:delText>
        </w:r>
      </w:del>
      <w:r>
        <w:t>to all devices that are currently parts of the network. A gateway should only advertise its presence if it is connected to a server (or is itself a server).</w:t>
      </w:r>
    </w:p>
    <w:p w14:paraId="1803DB84" w14:textId="77777777" w:rsidR="00C84FE9" w:rsidRDefault="00C84FE9">
      <w:pPr>
        <w:spacing w:after="0"/>
        <w:ind w:left="-15" w:right="4" w:firstLine="299"/>
        <w:pPrChange w:id="9023" w:author="Simon Johnson" w:date="2021-03-26T11:39:00Z">
          <w:pPr>
            <w:spacing w:after="0"/>
            <w:ind w:left="-15" w:right="990" w:firstLine="299"/>
          </w:pPr>
        </w:pPrChange>
      </w:pPr>
      <w:r>
        <w:t>Multiple gateways may be active at the same time in the same network. In this case they will have different ids. It is up to the client to decide to which gateway it wants to connect. However at any point in time a client is allowed to be connected to only one gateway.</w:t>
      </w:r>
    </w:p>
    <w:p w14:paraId="67091956" w14:textId="6F0CA58A" w:rsidR="00C84FE9" w:rsidRDefault="00C84FE9">
      <w:pPr>
        <w:spacing w:after="28"/>
        <w:ind w:left="-15" w:right="4" w:firstLine="299"/>
        <w:pPrChange w:id="9024" w:author="Simon Johnson" w:date="2021-03-26T11:39:00Z">
          <w:pPr>
            <w:spacing w:after="28"/>
            <w:ind w:left="-15" w:right="990" w:firstLine="299"/>
          </w:pPr>
        </w:pPrChange>
      </w:pPr>
      <w:r>
        <w:t xml:space="preserve">A client should maintain a list of active gateways together with their network addresses. This list is populated by means of the ADVERTISE and GWINFO </w:t>
      </w:r>
      <w:ins w:id="9025" w:author="Simon Johnson" w:date="2021-03-09T11:48:00Z">
        <w:r w:rsidR="0018058B">
          <w:t>packet</w:t>
        </w:r>
      </w:ins>
      <w:del w:id="9026" w:author="Simon Johnson" w:date="2021-03-09T11:48:00Z">
        <w:r w:rsidDel="0018058B">
          <w:delText>message</w:delText>
        </w:r>
      </w:del>
      <w:r>
        <w:t>s received.</w:t>
      </w:r>
    </w:p>
    <w:p w14:paraId="631DF5E5" w14:textId="3970638E" w:rsidR="00C84FE9" w:rsidRDefault="00C84FE9">
      <w:pPr>
        <w:spacing w:after="26"/>
        <w:ind w:left="-15" w:right="4" w:firstLine="299"/>
        <w:pPrChange w:id="9027" w:author="Simon Johnson" w:date="2021-03-26T11:39:00Z">
          <w:pPr>
            <w:spacing w:after="26"/>
            <w:ind w:left="-15" w:right="990" w:firstLine="299"/>
          </w:pPr>
        </w:pPrChange>
      </w:pPr>
      <w:r>
        <w:t xml:space="preserve">The time duration </w:t>
      </w:r>
      <w:r>
        <w:rPr>
          <w:rFonts w:ascii="Cambria" w:eastAsia="Cambria" w:hAnsi="Cambria" w:cs="Cambria"/>
          <w:i/>
        </w:rPr>
        <w:t>T</w:t>
      </w:r>
      <w:r>
        <w:rPr>
          <w:rFonts w:ascii="Cambria" w:eastAsia="Cambria" w:hAnsi="Cambria" w:cs="Cambria"/>
          <w:i/>
          <w:vertAlign w:val="subscript"/>
        </w:rPr>
        <w:t xml:space="preserve">ADV </w:t>
      </w:r>
      <w:r>
        <w:t xml:space="preserve">until the gateway sends the next ADVERTISE </w:t>
      </w:r>
      <w:ins w:id="9028" w:author="Simon Johnson" w:date="2021-03-09T11:48:00Z">
        <w:r w:rsidR="0018058B">
          <w:t>packet</w:t>
        </w:r>
        <w:r w:rsidR="0018058B" w:rsidDel="0018058B">
          <w:t xml:space="preserve"> </w:t>
        </w:r>
      </w:ins>
      <w:del w:id="9029" w:author="Simon Johnson" w:date="2021-03-09T11:48:00Z">
        <w:r w:rsidDel="0018058B">
          <w:delText>message</w:delText>
        </w:r>
      </w:del>
      <w:r>
        <w:t xml:space="preserve"> is indicated in the </w:t>
      </w:r>
      <w:r>
        <w:rPr>
          <w:i/>
        </w:rPr>
        <w:t xml:space="preserve">Duration </w:t>
      </w:r>
      <w:r>
        <w:t xml:space="preserve">field of the ADVERTISE </w:t>
      </w:r>
      <w:ins w:id="9030" w:author="Simon Johnson" w:date="2021-03-09T11:48:00Z">
        <w:r w:rsidR="0018058B">
          <w:t>packet</w:t>
        </w:r>
      </w:ins>
      <w:del w:id="9031" w:author="Simon Johnson" w:date="2021-03-09T11:48:00Z">
        <w:r w:rsidDel="0018058B">
          <w:delText>message</w:delText>
        </w:r>
      </w:del>
      <w:r>
        <w:t xml:space="preserve">s. A client may use this information to monitor the availability of a gateway. For example, if it does not receive ADVERTISE </w:t>
      </w:r>
      <w:ins w:id="9032" w:author="Simon Johnson" w:date="2021-03-09T11:48:00Z">
        <w:r w:rsidR="0018058B">
          <w:t>packet</w:t>
        </w:r>
      </w:ins>
      <w:del w:id="9033" w:author="Simon Johnson" w:date="2021-03-09T11:48:00Z">
        <w:r w:rsidDel="0018058B">
          <w:delText>message</w:delText>
        </w:r>
      </w:del>
      <w:r>
        <w:t xml:space="preserve">s from a gateway for </w:t>
      </w:r>
      <w:r>
        <w:rPr>
          <w:rFonts w:ascii="Cambria" w:eastAsia="Cambria" w:hAnsi="Cambria" w:cs="Cambria"/>
          <w:i/>
        </w:rPr>
        <w:t>N</w:t>
      </w:r>
      <w:r>
        <w:rPr>
          <w:rFonts w:ascii="Cambria" w:eastAsia="Cambria" w:hAnsi="Cambria" w:cs="Cambria"/>
          <w:i/>
          <w:vertAlign w:val="subscript"/>
        </w:rPr>
        <w:t xml:space="preserve">ADV </w:t>
      </w:r>
      <w:r>
        <w:t xml:space="preserve">consecutive times, it may assume that the gateway is down and removes it from its list of active gateways. Similarly, gateways in stand-by mode will become active (i.e. start sending ADVERTISE </w:t>
      </w:r>
      <w:ins w:id="9034" w:author="Simon Johnson" w:date="2021-03-09T11:48:00Z">
        <w:r w:rsidR="0018058B">
          <w:t>packet</w:t>
        </w:r>
      </w:ins>
      <w:del w:id="9035" w:author="Simon Johnson" w:date="2021-03-09T11:48:00Z">
        <w:r w:rsidDel="0018058B">
          <w:delText>message</w:delText>
        </w:r>
      </w:del>
      <w:r>
        <w:t>s) if they miss successively a couple of times advertisements from a certain gateway.</w:t>
      </w:r>
    </w:p>
    <w:p w14:paraId="0F6F437C" w14:textId="19743C69" w:rsidR="00C84FE9" w:rsidRDefault="00C84FE9">
      <w:pPr>
        <w:spacing w:after="30"/>
        <w:ind w:left="-15" w:right="4" w:firstLine="299"/>
        <w:pPrChange w:id="9036" w:author="Simon Johnson" w:date="2021-03-26T11:39:00Z">
          <w:pPr>
            <w:spacing w:after="30"/>
            <w:ind w:left="-15" w:right="990" w:firstLine="299"/>
          </w:pPr>
        </w:pPrChange>
      </w:pPr>
      <w:r>
        <w:t xml:space="preserve">Since the ADVERTISE </w:t>
      </w:r>
      <w:ins w:id="9037" w:author="Simon Johnson" w:date="2021-03-09T11:48:00Z">
        <w:r w:rsidR="0018058B">
          <w:t>packet</w:t>
        </w:r>
      </w:ins>
      <w:del w:id="9038" w:author="Simon Johnson" w:date="2021-03-09T11:48:00Z">
        <w:r w:rsidDel="0018058B">
          <w:delText>message</w:delText>
        </w:r>
      </w:del>
      <w:r>
        <w:t xml:space="preserve">s are broadcasted into the whole wireless network, the time interval </w:t>
      </w:r>
      <w:r>
        <w:rPr>
          <w:rFonts w:ascii="Cambria" w:eastAsia="Cambria" w:hAnsi="Cambria" w:cs="Cambria"/>
          <w:i/>
        </w:rPr>
        <w:t>T</w:t>
      </w:r>
      <w:r>
        <w:rPr>
          <w:rFonts w:ascii="Cambria" w:eastAsia="Cambria" w:hAnsi="Cambria" w:cs="Cambria"/>
          <w:i/>
          <w:vertAlign w:val="subscript"/>
        </w:rPr>
        <w:t xml:space="preserve">ADV </w:t>
      </w:r>
      <w:r>
        <w:t xml:space="preserve">between two ADVERTISE </w:t>
      </w:r>
      <w:ins w:id="9039" w:author="Simon Johnson" w:date="2021-03-09T11:48:00Z">
        <w:r w:rsidR="0018058B">
          <w:t>packet</w:t>
        </w:r>
      </w:ins>
      <w:del w:id="9040" w:author="Simon Johnson" w:date="2021-03-09T11:48:00Z">
        <w:r w:rsidDel="0018058B">
          <w:delText>message</w:delText>
        </w:r>
      </w:del>
      <w:r>
        <w:t>s sent by a gateway should be large enough (e.g. greater than 15 min) to avoid bandwidth congestion in the network.</w:t>
      </w:r>
    </w:p>
    <w:p w14:paraId="3A7CB81A" w14:textId="37722419" w:rsidR="00C84FE9" w:rsidRDefault="00C84FE9">
      <w:pPr>
        <w:spacing w:after="26"/>
        <w:ind w:left="-15" w:right="4" w:firstLine="299"/>
        <w:pPrChange w:id="9041" w:author="Simon Johnson" w:date="2021-03-26T11:39:00Z">
          <w:pPr>
            <w:spacing w:after="26"/>
            <w:ind w:left="-15" w:right="990" w:firstLine="299"/>
          </w:pPr>
        </w:pPrChange>
      </w:pPr>
      <w:r>
        <w:t xml:space="preserve">The large value of </w:t>
      </w:r>
      <w:r>
        <w:rPr>
          <w:rFonts w:ascii="Cambria" w:eastAsia="Cambria" w:hAnsi="Cambria" w:cs="Cambria"/>
          <w:i/>
        </w:rPr>
        <w:t>T</w:t>
      </w:r>
      <w:r>
        <w:rPr>
          <w:rFonts w:ascii="Cambria" w:eastAsia="Cambria" w:hAnsi="Cambria" w:cs="Cambria"/>
          <w:i/>
          <w:vertAlign w:val="subscript"/>
        </w:rPr>
        <w:t xml:space="preserve">ADV </w:t>
      </w:r>
      <w:r>
        <w:t xml:space="preserve">will lead to a long waiting time for new clients which are looking for a gateway. To shorten this waiting time a client may broadcast a SEARCHGW </w:t>
      </w:r>
      <w:ins w:id="9042" w:author="Simon Johnson" w:date="2021-03-09T11:48:00Z">
        <w:r w:rsidR="0018058B">
          <w:t>packet</w:t>
        </w:r>
      </w:ins>
      <w:del w:id="9043" w:author="Simon Johnson" w:date="2021-03-09T11:48:00Z">
        <w:r w:rsidDel="0018058B">
          <w:delText>message</w:delText>
        </w:r>
      </w:del>
      <w:r>
        <w:t xml:space="preserve">. To prevent broadcast storms when multiple clients start searching for GW almost at the same time, the sending of the SEARCHGW </w:t>
      </w:r>
      <w:ins w:id="9044" w:author="Simon Johnson" w:date="2021-03-09T11:48:00Z">
        <w:r w:rsidR="0018058B">
          <w:t>packet</w:t>
        </w:r>
      </w:ins>
      <w:del w:id="9045" w:author="Simon Johnson" w:date="2021-03-09T11:48:00Z">
        <w:r w:rsidDel="0018058B">
          <w:delText>message</w:delText>
        </w:r>
      </w:del>
      <w:r>
        <w:t xml:space="preserve"> is delayed by a random time between </w:t>
      </w:r>
      <w:r>
        <w:rPr>
          <w:rFonts w:ascii="Cambria" w:eastAsia="Cambria" w:hAnsi="Cambria" w:cs="Cambria"/>
        </w:rPr>
        <w:t xml:space="preserve">0 </w:t>
      </w:r>
      <w:r>
        <w:t xml:space="preserve">and </w:t>
      </w:r>
      <w:r>
        <w:rPr>
          <w:rFonts w:ascii="Cambria" w:eastAsia="Cambria" w:hAnsi="Cambria" w:cs="Cambria"/>
          <w:i/>
        </w:rPr>
        <w:t>T</w:t>
      </w:r>
      <w:r>
        <w:rPr>
          <w:rFonts w:ascii="Cambria" w:eastAsia="Cambria" w:hAnsi="Cambria" w:cs="Cambria"/>
          <w:i/>
          <w:vertAlign w:val="subscript"/>
        </w:rPr>
        <w:t>SEARCHGW</w:t>
      </w:r>
      <w:r>
        <w:t xml:space="preserve">. A client will cancel its transmission of the SEARCHGW </w:t>
      </w:r>
      <w:ins w:id="9046" w:author="Simon Johnson" w:date="2021-03-09T11:48:00Z">
        <w:r w:rsidR="0018058B">
          <w:t>packet</w:t>
        </w:r>
      </w:ins>
      <w:del w:id="9047" w:author="Simon Johnson" w:date="2021-03-09T11:48:00Z">
        <w:r w:rsidDel="0018058B">
          <w:delText>message</w:delText>
        </w:r>
      </w:del>
      <w:r>
        <w:t xml:space="preserve"> if it receives during this delay time a SEARCHGW </w:t>
      </w:r>
      <w:ins w:id="9048" w:author="Simon Johnson" w:date="2021-03-09T11:48:00Z">
        <w:r w:rsidR="0018058B">
          <w:t>packet</w:t>
        </w:r>
      </w:ins>
      <w:del w:id="9049" w:author="Simon Johnson" w:date="2021-03-09T11:48:00Z">
        <w:r w:rsidDel="0018058B">
          <w:delText>message</w:delText>
        </w:r>
      </w:del>
      <w:r>
        <w:t xml:space="preserve"> sent by another client and identical to the one it wants to send, and behaves as if the SEARCHGW </w:t>
      </w:r>
      <w:ins w:id="9050" w:author="Simon Johnson" w:date="2021-03-09T11:48:00Z">
        <w:r w:rsidR="0018058B">
          <w:t>packet</w:t>
        </w:r>
      </w:ins>
      <w:del w:id="9051" w:author="Simon Johnson" w:date="2021-03-09T11:48:00Z">
        <w:r w:rsidDel="0018058B">
          <w:delText>message</w:delText>
        </w:r>
      </w:del>
      <w:r>
        <w:t xml:space="preserve"> was sent by itself.</w:t>
      </w:r>
    </w:p>
    <w:p w14:paraId="5DAF7EEE" w14:textId="0CB5310B" w:rsidR="00C84FE9" w:rsidRDefault="00C84FE9">
      <w:pPr>
        <w:spacing w:after="0"/>
        <w:ind w:left="-15" w:right="4" w:firstLine="299"/>
        <w:pPrChange w:id="9052" w:author="Simon Johnson" w:date="2021-03-26T11:39:00Z">
          <w:pPr>
            <w:spacing w:after="0"/>
            <w:ind w:left="-15" w:right="990" w:firstLine="299"/>
          </w:pPr>
        </w:pPrChange>
      </w:pPr>
      <w:r>
        <w:t xml:space="preserve">The broadcast radius </w:t>
      </w:r>
      <w:r>
        <w:rPr>
          <w:rFonts w:ascii="Cambria" w:eastAsia="Cambria" w:hAnsi="Cambria" w:cs="Cambria"/>
          <w:i/>
        </w:rPr>
        <w:t>R</w:t>
      </w:r>
      <w:r>
        <w:rPr>
          <w:rFonts w:ascii="Cambria" w:eastAsia="Cambria" w:hAnsi="Cambria" w:cs="Cambria"/>
          <w:i/>
          <w:vertAlign w:val="subscript"/>
        </w:rPr>
        <w:t xml:space="preserve">b </w:t>
      </w:r>
      <w:r>
        <w:t xml:space="preserve">of the SEARCHGW </w:t>
      </w:r>
      <w:ins w:id="9053" w:author="Simon Johnson" w:date="2021-03-09T11:48:00Z">
        <w:r w:rsidR="0018058B">
          <w:t>packet</w:t>
        </w:r>
      </w:ins>
      <w:del w:id="9054" w:author="Simon Johnson" w:date="2021-03-09T11:48:00Z">
        <w:r w:rsidDel="0018058B">
          <w:delText>message</w:delText>
        </w:r>
      </w:del>
      <w:r>
        <w:t xml:space="preserve"> is limited, e.g. to a single hop in case of a dense deployment of MQTT-SN clients.</w:t>
      </w:r>
    </w:p>
    <w:p w14:paraId="30A56739" w14:textId="424C7591" w:rsidR="00C84FE9" w:rsidRDefault="00C84FE9">
      <w:pPr>
        <w:spacing w:after="24"/>
        <w:ind w:left="-15" w:right="4" w:firstLine="299"/>
        <w:pPrChange w:id="9055" w:author="Simon Johnson" w:date="2021-03-26T11:39:00Z">
          <w:pPr>
            <w:spacing w:after="24"/>
            <w:ind w:left="-15" w:right="990" w:firstLine="299"/>
          </w:pPr>
        </w:pPrChange>
      </w:pPr>
      <w:r>
        <w:t xml:space="preserve">Upon receiving a SEARCHGW </w:t>
      </w:r>
      <w:ins w:id="9056" w:author="Simon Johnson" w:date="2021-03-09T11:48:00Z">
        <w:r w:rsidR="0018058B">
          <w:t>packet</w:t>
        </w:r>
      </w:ins>
      <w:del w:id="9057" w:author="Simon Johnson" w:date="2021-03-09T11:48:00Z">
        <w:r w:rsidDel="0018058B">
          <w:delText>message</w:delText>
        </w:r>
      </w:del>
      <w:r>
        <w:t xml:space="preserve"> a gateway replies with a GWINFO </w:t>
      </w:r>
      <w:ins w:id="9058" w:author="Simon Johnson" w:date="2021-03-09T11:48:00Z">
        <w:r w:rsidR="0018058B">
          <w:t>packet</w:t>
        </w:r>
      </w:ins>
      <w:del w:id="9059" w:author="Simon Johnson" w:date="2021-03-09T11:48:00Z">
        <w:r w:rsidDel="0018058B">
          <w:delText>message</w:delText>
        </w:r>
      </w:del>
      <w:r>
        <w:t xml:space="preserve"> containing its id. Similarly, a client answers with a GWINFO </w:t>
      </w:r>
      <w:ins w:id="9060" w:author="Simon Johnson" w:date="2021-03-09T11:49:00Z">
        <w:r w:rsidR="0018058B">
          <w:t>packet</w:t>
        </w:r>
      </w:ins>
      <w:del w:id="9061" w:author="Simon Johnson" w:date="2021-03-09T11:49:00Z">
        <w:r w:rsidDel="0018058B">
          <w:delText>message</w:delText>
        </w:r>
      </w:del>
      <w:r>
        <w:t xml:space="preserve"> if it has at least one active gateway in its list of active gateways. If the client has multiple GWs in its list, it selects one GW out of its list and includes that information into the GWINFO </w:t>
      </w:r>
      <w:ins w:id="9062" w:author="Simon Johnson" w:date="2021-03-09T11:49:00Z">
        <w:r w:rsidR="0018058B">
          <w:t>packet</w:t>
        </w:r>
      </w:ins>
      <w:del w:id="9063" w:author="Simon Johnson" w:date="2021-03-09T11:49:00Z">
        <w:r w:rsidDel="0018058B">
          <w:delText>message</w:delText>
        </w:r>
      </w:del>
      <w:r>
        <w:t>.</w:t>
      </w:r>
    </w:p>
    <w:p w14:paraId="5475CBB9" w14:textId="48F6D3E3" w:rsidR="00C84FE9" w:rsidRDefault="00C84FE9">
      <w:pPr>
        <w:spacing w:after="13"/>
        <w:ind w:left="-15" w:right="4" w:firstLine="299"/>
        <w:pPrChange w:id="9064" w:author="Simon Johnson" w:date="2021-03-26T11:39:00Z">
          <w:pPr>
            <w:spacing w:after="13"/>
            <w:ind w:left="-15" w:right="990" w:firstLine="299"/>
          </w:pPr>
        </w:pPrChange>
      </w:pPr>
      <w:r>
        <w:t xml:space="preserve">Like the SEARCHGW </w:t>
      </w:r>
      <w:ins w:id="9065" w:author="Simon Johnson" w:date="2021-03-09T11:49:00Z">
        <w:r w:rsidR="0018058B">
          <w:t>packet</w:t>
        </w:r>
      </w:ins>
      <w:del w:id="9066" w:author="Simon Johnson" w:date="2021-03-09T11:49:00Z">
        <w:r w:rsidDel="0018058B">
          <w:delText>message</w:delText>
        </w:r>
      </w:del>
      <w:r>
        <w:t xml:space="preserve">, the GWINFO </w:t>
      </w:r>
      <w:ins w:id="9067" w:author="Simon Johnson" w:date="2021-03-09T11:49:00Z">
        <w:r w:rsidR="0018058B">
          <w:t>packet</w:t>
        </w:r>
      </w:ins>
      <w:del w:id="9068" w:author="Simon Johnson" w:date="2021-03-09T11:49:00Z">
        <w:r w:rsidDel="0018058B">
          <w:delText>message</w:delText>
        </w:r>
      </w:del>
      <w:r>
        <w:t xml:space="preserve"> is broadcast with the same radius </w:t>
      </w:r>
      <w:r>
        <w:rPr>
          <w:rFonts w:ascii="Cambria" w:eastAsia="Cambria" w:hAnsi="Cambria" w:cs="Cambria"/>
          <w:i/>
        </w:rPr>
        <w:t>R</w:t>
      </w:r>
      <w:r>
        <w:rPr>
          <w:rFonts w:ascii="Cambria" w:eastAsia="Cambria" w:hAnsi="Cambria" w:cs="Cambria"/>
          <w:i/>
          <w:vertAlign w:val="subscript"/>
        </w:rPr>
        <w:t>b</w:t>
      </w:r>
      <w:r>
        <w:t xml:space="preserve">, which is indicated in the SEARCHGW </w:t>
      </w:r>
      <w:ins w:id="9069" w:author="Simon Johnson" w:date="2021-03-09T11:49:00Z">
        <w:r w:rsidR="0018058B">
          <w:t>packet</w:t>
        </w:r>
      </w:ins>
      <w:del w:id="9070" w:author="Simon Johnson" w:date="2021-03-09T11:49:00Z">
        <w:r w:rsidDel="0018058B">
          <w:delText>message</w:delText>
        </w:r>
      </w:del>
      <w:r>
        <w:t xml:space="preserve">. The radius </w:t>
      </w:r>
      <w:r>
        <w:rPr>
          <w:rFonts w:ascii="Cambria" w:eastAsia="Cambria" w:hAnsi="Cambria" w:cs="Cambria"/>
          <w:i/>
        </w:rPr>
        <w:t>R</w:t>
      </w:r>
      <w:r>
        <w:rPr>
          <w:rFonts w:ascii="Cambria" w:eastAsia="Cambria" w:hAnsi="Cambria" w:cs="Cambria"/>
          <w:i/>
          <w:vertAlign w:val="subscript"/>
        </w:rPr>
        <w:t xml:space="preserve">b </w:t>
      </w:r>
      <w:r>
        <w:t xml:space="preserve">is also given to the underlying layer when these two </w:t>
      </w:r>
      <w:ins w:id="9071" w:author="Simon Johnson" w:date="2021-03-09T11:49:00Z">
        <w:r w:rsidR="0018058B">
          <w:t>packet</w:t>
        </w:r>
      </w:ins>
      <w:del w:id="9072" w:author="Simon Johnson" w:date="2021-03-09T11:49:00Z">
        <w:r w:rsidDel="0018058B">
          <w:delText>message</w:delText>
        </w:r>
      </w:del>
      <w:r>
        <w:t>s are passed down for transmission.</w:t>
      </w:r>
    </w:p>
    <w:p w14:paraId="46156620" w14:textId="5F9D5EE7" w:rsidR="00C84FE9" w:rsidRDefault="00C84FE9">
      <w:pPr>
        <w:spacing w:after="0" w:line="259" w:lineRule="auto"/>
        <w:ind w:right="4"/>
        <w:jc w:val="right"/>
        <w:pPrChange w:id="9073" w:author="Simon Johnson" w:date="2021-03-26T11:39:00Z">
          <w:pPr>
            <w:spacing w:after="0" w:line="259" w:lineRule="auto"/>
            <w:jc w:val="right"/>
          </w:pPr>
        </w:pPrChange>
      </w:pPr>
      <w:r>
        <w:t xml:space="preserve">To give priority to the gateways a client will delay its sending of the GWINFO </w:t>
      </w:r>
      <w:ins w:id="9074" w:author="Simon Johnson" w:date="2021-03-09T11:49:00Z">
        <w:r w:rsidR="0018058B">
          <w:t>packet</w:t>
        </w:r>
      </w:ins>
      <w:del w:id="9075" w:author="Simon Johnson" w:date="2021-03-09T11:49:00Z">
        <w:r w:rsidDel="0018058B">
          <w:delText>message</w:delText>
        </w:r>
      </w:del>
      <w:r>
        <w:t xml:space="preserve"> for a random time</w:t>
      </w:r>
    </w:p>
    <w:p w14:paraId="3DFBC55F" w14:textId="1FCF9AE6" w:rsidR="00C84FE9" w:rsidRDefault="00C84FE9">
      <w:pPr>
        <w:spacing w:after="0"/>
        <w:ind w:left="-5" w:right="4"/>
        <w:pPrChange w:id="9076" w:author="Simon Johnson" w:date="2021-03-26T11:39:00Z">
          <w:pPr>
            <w:spacing w:after="0"/>
            <w:ind w:left="-5" w:right="990"/>
          </w:pPr>
        </w:pPrChange>
      </w:pPr>
      <w:r>
        <w:rPr>
          <w:rFonts w:ascii="Cambria" w:eastAsia="Cambria" w:hAnsi="Cambria" w:cs="Cambria"/>
          <w:i/>
        </w:rPr>
        <w:t>T</w:t>
      </w:r>
      <w:r>
        <w:rPr>
          <w:rFonts w:ascii="Cambria" w:eastAsia="Cambria" w:hAnsi="Cambria" w:cs="Cambria"/>
          <w:i/>
          <w:vertAlign w:val="subscript"/>
        </w:rPr>
        <w:t>GWINFO</w:t>
      </w:r>
      <w:r>
        <w:t xml:space="preserve">. If during this delay time the client receives a GWINFO </w:t>
      </w:r>
      <w:ins w:id="9077" w:author="Simon Johnson" w:date="2021-03-09T11:49:00Z">
        <w:r w:rsidR="0018058B">
          <w:t>packet</w:t>
        </w:r>
      </w:ins>
      <w:del w:id="9078" w:author="Simon Johnson" w:date="2021-03-09T11:49:00Z">
        <w:r w:rsidDel="0018058B">
          <w:delText>message</w:delText>
        </w:r>
      </w:del>
      <w:r>
        <w:t xml:space="preserve"> it will cancel the transmission of its GWINFO </w:t>
      </w:r>
      <w:ins w:id="9079" w:author="Simon Johnson" w:date="2021-03-09T11:49:00Z">
        <w:r w:rsidR="0018058B">
          <w:t>packet</w:t>
        </w:r>
      </w:ins>
      <w:del w:id="9080" w:author="Simon Johnson" w:date="2021-03-09T11:49:00Z">
        <w:r w:rsidDel="0018058B">
          <w:delText>message</w:delText>
        </w:r>
      </w:del>
      <w:r>
        <w:t>.</w:t>
      </w:r>
    </w:p>
    <w:p w14:paraId="7ECFAEFD" w14:textId="1104F744" w:rsidR="00C84FE9" w:rsidRDefault="00C84FE9">
      <w:pPr>
        <w:spacing w:after="352"/>
        <w:ind w:left="-15" w:right="4" w:firstLine="299"/>
        <w:pPrChange w:id="9081" w:author="Simon Johnson" w:date="2021-03-26T11:39:00Z">
          <w:pPr>
            <w:spacing w:after="352"/>
            <w:ind w:left="-15" w:right="990" w:firstLine="299"/>
          </w:pPr>
        </w:pPrChange>
      </w:pPr>
      <w:r>
        <w:t xml:space="preserve">In case of no response the SEARCHGW </w:t>
      </w:r>
      <w:ins w:id="9082" w:author="Simon Johnson" w:date="2021-03-09T11:49:00Z">
        <w:r w:rsidR="0018058B">
          <w:t>packet</w:t>
        </w:r>
      </w:ins>
      <w:del w:id="9083" w:author="Simon Johnson" w:date="2021-03-09T11:49:00Z">
        <w:r w:rsidDel="0018058B">
          <w:delText>message</w:delText>
        </w:r>
      </w:del>
      <w:r>
        <w:t xml:space="preserve"> may be retransmitted. In this case the time intervals between two consecutive SEARCHGW </w:t>
      </w:r>
      <w:ins w:id="9084" w:author="Simon Johnson" w:date="2021-03-09T11:49:00Z">
        <w:r w:rsidR="0018058B">
          <w:t>packet</w:t>
        </w:r>
      </w:ins>
      <w:del w:id="9085" w:author="Simon Johnson" w:date="2021-03-09T11:49:00Z">
        <w:r w:rsidDel="0018058B">
          <w:delText>message</w:delText>
        </w:r>
      </w:del>
      <w:r>
        <w:t>s should be increased exponentially.</w:t>
      </w:r>
    </w:p>
    <w:p w14:paraId="00792C2E" w14:textId="77777777" w:rsidR="00C84FE9" w:rsidRDefault="6149D1D0" w:rsidP="00C84FE9">
      <w:pPr>
        <w:pStyle w:val="Heading2"/>
        <w:keepLines/>
        <w:spacing w:before="0" w:after="64" w:line="259" w:lineRule="auto"/>
        <w:ind w:left="523" w:hanging="538"/>
      </w:pPr>
      <w:bookmarkStart w:id="9086" w:name="_Toc42719"/>
      <w:bookmarkStart w:id="9087" w:name="_Toc71106495"/>
      <w:r>
        <w:t>Client’s Connection Setup</w:t>
      </w:r>
      <w:bookmarkEnd w:id="9086"/>
      <w:bookmarkEnd w:id="9087"/>
    </w:p>
    <w:p w14:paraId="43A09563" w14:textId="0AAC0A82" w:rsidR="00C84FE9" w:rsidRDefault="00C84FE9">
      <w:pPr>
        <w:spacing w:after="0" w:line="246" w:lineRule="auto"/>
        <w:ind w:left="-5" w:right="4"/>
        <w:pPrChange w:id="9088" w:author="Simon Johnson" w:date="2021-03-26T11:39:00Z">
          <w:pPr>
            <w:spacing w:after="0" w:line="246" w:lineRule="auto"/>
            <w:ind w:left="-5" w:right="954"/>
          </w:pPr>
        </w:pPrChange>
      </w:pPr>
      <w:r>
        <w:t xml:space="preserve">As with MQTT, a MQTT-SN client needs to setup a connection to a GW before it can exchange information with that GW. The procedure for setting up a connection with a GW is illustrated in Fig. 3, in which it is assumed that the client requests the gateway to prompt for the transfer of Will topic and Will </w:t>
      </w:r>
      <w:ins w:id="9089" w:author="Simon Johnson" w:date="2021-03-09T11:49:00Z">
        <w:r w:rsidR="0018058B">
          <w:lastRenderedPageBreak/>
          <w:t>packet</w:t>
        </w:r>
      </w:ins>
      <w:del w:id="9090" w:author="Simon Johnson" w:date="2021-03-09T11:49:00Z">
        <w:r w:rsidDel="0018058B">
          <w:delText>message</w:delText>
        </w:r>
      </w:del>
      <w:r>
        <w:t xml:space="preserve">. This request is indicated by setting the Will flag of the CONNECT </w:t>
      </w:r>
      <w:ins w:id="9091" w:author="Simon Johnson" w:date="2021-03-09T11:49:00Z">
        <w:r w:rsidR="0018058B">
          <w:t>packet</w:t>
        </w:r>
      </w:ins>
      <w:del w:id="9092" w:author="Simon Johnson" w:date="2021-03-09T11:49:00Z">
        <w:r w:rsidDel="0018058B">
          <w:delText>message</w:delText>
        </w:r>
      </w:del>
      <w:r>
        <w:t xml:space="preserve">. The client then sends these two pieces of information to the GW upon receiving the corresponding request </w:t>
      </w:r>
      <w:ins w:id="9093" w:author="Simon Johnson" w:date="2021-03-09T11:49:00Z">
        <w:r w:rsidR="0018058B">
          <w:t>packet</w:t>
        </w:r>
      </w:ins>
      <w:del w:id="9094" w:author="Simon Johnson" w:date="2021-03-09T11:49:00Z">
        <w:r w:rsidDel="0018058B">
          <w:delText>message</w:delText>
        </w:r>
      </w:del>
      <w:r>
        <w:t>s WILLTOPICREQ and WILL</w:t>
      </w:r>
      <w:ins w:id="9095" w:author="Simon Johnson" w:date="2021-03-09T11:49:00Z">
        <w:r w:rsidR="0018058B">
          <w:t>PACKET</w:t>
        </w:r>
      </w:ins>
      <w:del w:id="9096" w:author="Simon Johnson" w:date="2021-03-09T11:49:00Z">
        <w:r w:rsidDel="0018058B">
          <w:delText>MSG</w:delText>
        </w:r>
      </w:del>
      <w:r>
        <w:t xml:space="preserve">REQ. The procedure is terminated with the CONNACK </w:t>
      </w:r>
      <w:ins w:id="9097" w:author="Simon Johnson" w:date="2021-03-09T11:49:00Z">
        <w:r w:rsidR="0018058B">
          <w:t>packet</w:t>
        </w:r>
      </w:ins>
      <w:del w:id="9098" w:author="Simon Johnson" w:date="2021-03-09T11:49:00Z">
        <w:r w:rsidDel="0018058B">
          <w:delText>message</w:delText>
        </w:r>
      </w:del>
      <w:r>
        <w:t xml:space="preserve"> sent by the GW.</w:t>
      </w:r>
    </w:p>
    <w:p w14:paraId="028FC50C" w14:textId="15AF8BC0" w:rsidR="00C84FE9" w:rsidRDefault="00C84FE9">
      <w:pPr>
        <w:ind w:left="309" w:right="4"/>
        <w:pPrChange w:id="9099" w:author="Simon Johnson" w:date="2021-03-26T11:39:00Z">
          <w:pPr>
            <w:ind w:left="309" w:right="990"/>
          </w:pPr>
        </w:pPrChange>
      </w:pPr>
      <w:r>
        <w:t xml:space="preserve">If Will flag is not set then the GW answers directly with a CONNACK </w:t>
      </w:r>
      <w:ins w:id="9100" w:author="Simon Johnson" w:date="2021-03-09T11:49:00Z">
        <w:r w:rsidR="0018058B">
          <w:t>packet</w:t>
        </w:r>
      </w:ins>
      <w:del w:id="9101" w:author="Simon Johnson" w:date="2021-03-09T11:49:00Z">
        <w:r w:rsidDel="0018058B">
          <w:delText>message</w:delText>
        </w:r>
      </w:del>
      <w:r>
        <w:t>.</w:t>
      </w:r>
    </w:p>
    <w:p w14:paraId="60870046" w14:textId="14FB1B6C" w:rsidR="00C84FE9" w:rsidRDefault="0099602A" w:rsidP="00C84FE9">
      <w:pPr>
        <w:spacing w:after="303" w:line="259" w:lineRule="auto"/>
        <w:ind w:left="2250"/>
      </w:pPr>
      <w:r>
        <w:rPr>
          <w:noProof/>
        </w:rPr>
        <w:drawing>
          <wp:inline distT="0" distB="0" distL="0" distR="0" wp14:anchorId="7A50B007" wp14:editId="60C5AD4D">
            <wp:extent cx="2674488" cy="2638830"/>
            <wp:effectExtent l="0" t="0" r="5715"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3">
                      <a:extLst>
                        <a:ext uri="{28A0092B-C50C-407E-A947-70E740481C1C}">
                          <a14:useLocalDpi xmlns:a14="http://schemas.microsoft.com/office/drawing/2010/main" val="0"/>
                        </a:ext>
                      </a:extLst>
                    </a:blip>
                    <a:stretch>
                      <a:fillRect/>
                    </a:stretch>
                  </pic:blipFill>
                  <pic:spPr>
                    <a:xfrm>
                      <a:off x="0" y="0"/>
                      <a:ext cx="2674488" cy="2638830"/>
                    </a:xfrm>
                    <a:prstGeom prst="rect">
                      <a:avLst/>
                    </a:prstGeom>
                  </pic:spPr>
                </pic:pic>
              </a:graphicData>
            </a:graphic>
          </wp:inline>
        </w:drawing>
      </w:r>
    </w:p>
    <w:p w14:paraId="36227000" w14:textId="77777777" w:rsidR="00C84FE9" w:rsidRDefault="00C84FE9" w:rsidP="00C84FE9">
      <w:pPr>
        <w:spacing w:after="349" w:line="265" w:lineRule="auto"/>
        <w:jc w:val="center"/>
      </w:pPr>
      <w:r>
        <w:t>Figure 3: Connect procedure</w:t>
      </w:r>
    </w:p>
    <w:p w14:paraId="622F7010" w14:textId="1830A4DE" w:rsidR="00C84FE9" w:rsidRDefault="1A1B9E4F">
      <w:pPr>
        <w:spacing w:after="346"/>
        <w:ind w:left="-15" w:right="4" w:firstLine="299"/>
        <w:rPr>
          <w:ins w:id="9102" w:author="Ian Craggs" w:date="2021-02-22T13:45:00Z"/>
        </w:rPr>
        <w:pPrChange w:id="9103" w:author="Simon Johnson" w:date="2021-03-26T11:39:00Z">
          <w:pPr>
            <w:spacing w:after="346"/>
            <w:ind w:left="-15" w:right="990" w:firstLine="299"/>
          </w:pPr>
        </w:pPrChange>
      </w:pPr>
      <w:r>
        <w:t xml:space="preserve">In case the GW could not accept the connection request (e.g. because of congestion or it does not support a feature indicated in the CONNECT </w:t>
      </w:r>
      <w:ins w:id="9104" w:author="Simon Johnson" w:date="2021-03-09T11:49:00Z">
        <w:r w:rsidR="0018058B">
          <w:t>packet</w:t>
        </w:r>
      </w:ins>
      <w:del w:id="9105" w:author="Simon Johnson" w:date="2021-03-09T11:49:00Z">
        <w:r w:rsidDel="0018058B">
          <w:delText>message</w:delText>
        </w:r>
      </w:del>
      <w:r>
        <w:t xml:space="preserve">), the GW returns a CONNACK </w:t>
      </w:r>
      <w:ins w:id="9106" w:author="Simon Johnson" w:date="2021-03-09T11:49:00Z">
        <w:r w:rsidR="0018058B">
          <w:t>packet</w:t>
        </w:r>
      </w:ins>
      <w:del w:id="9107" w:author="Simon Johnson" w:date="2021-03-09T11:49:00Z">
        <w:r w:rsidDel="0018058B">
          <w:delText>message</w:delText>
        </w:r>
      </w:del>
      <w:r>
        <w:t xml:space="preserve"> with the rejection reason.</w:t>
      </w:r>
    </w:p>
    <w:p w14:paraId="63681D5D" w14:textId="447021F7" w:rsidR="1A1B9E4F" w:rsidRDefault="1A1B9E4F">
      <w:pPr>
        <w:spacing w:after="346"/>
        <w:ind w:left="-15" w:right="4" w:firstLine="299"/>
        <w:rPr>
          <w:rFonts w:eastAsia="Liberation Sans" w:cs="Liberation Sans"/>
          <w:szCs w:val="20"/>
        </w:rPr>
        <w:pPrChange w:id="9108" w:author="Simon Johnson" w:date="2021-03-26T11:39:00Z">
          <w:pPr>
            <w:spacing w:after="346"/>
            <w:ind w:left="-15" w:right="990" w:firstLine="299"/>
          </w:pPr>
        </w:pPrChange>
      </w:pPr>
      <w:ins w:id="9109" w:author="Ian Craggs" w:date="2021-02-22T13:45:00Z">
        <w:r w:rsidRPr="1A1B9E4F">
          <w:rPr>
            <w:rFonts w:eastAsia="Liberation Sans" w:cs="Liberation Sans"/>
            <w:szCs w:val="20"/>
            <w:rPrChange w:id="9110" w:author="Ian Craggs" w:date="2021-02-22T13:45:00Z">
              <w:rPr>
                <w:rFonts w:eastAsia="Liberation Sans" w:cs="Liberation Sans"/>
                <w:i/>
                <w:iCs/>
                <w:szCs w:val="20"/>
              </w:rPr>
            </w:rPrChange>
          </w:rPr>
          <w:t>In the case where the client provides a zero length client identifier, the Server MUST respond with a CONNACK containing an Assigned Client Identifier. The Assigned Client Identifier MUST be a new Client Identifier not used by any other Session currently in the Server.</w:t>
        </w:r>
      </w:ins>
    </w:p>
    <w:p w14:paraId="50EAFB44" w14:textId="27C70234" w:rsidR="00C84FE9" w:rsidRDefault="6149D1D0" w:rsidP="00C84FE9">
      <w:pPr>
        <w:pStyle w:val="Heading2"/>
        <w:keepLines/>
        <w:spacing w:before="0" w:after="64" w:line="259" w:lineRule="auto"/>
        <w:ind w:left="523" w:hanging="538"/>
      </w:pPr>
      <w:bookmarkStart w:id="9111" w:name="_Toc42720"/>
      <w:bookmarkStart w:id="9112" w:name="_Toc71106496"/>
      <w:r>
        <w:t>Clean s</w:t>
      </w:r>
      <w:ins w:id="9113" w:author="Ian Craggs" w:date="2021-02-18T11:29:00Z">
        <w:r>
          <w:t>tart</w:t>
        </w:r>
      </w:ins>
      <w:bookmarkEnd w:id="9112"/>
      <w:del w:id="9114" w:author="Ian Craggs" w:date="2021-02-18T11:29:00Z">
        <w:r w:rsidR="00C84FE9" w:rsidDel="6149D1D0">
          <w:delText>ession</w:delText>
        </w:r>
      </w:del>
      <w:bookmarkEnd w:id="9111"/>
    </w:p>
    <w:p w14:paraId="61B6374B" w14:textId="022F1D70" w:rsidR="00C84FE9" w:rsidRDefault="3621F86E">
      <w:pPr>
        <w:spacing w:after="0"/>
        <w:ind w:left="-5" w:right="146"/>
        <w:pPrChange w:id="9115" w:author="Simon Johnson" w:date="2021-03-26T11:39:00Z">
          <w:pPr>
            <w:spacing w:after="0"/>
            <w:ind w:left="-5" w:right="990"/>
          </w:pPr>
        </w:pPrChange>
      </w:pPr>
      <w:r>
        <w:t>With MQTT, when a client disconnects, its subscriptions are not deleted. They are persistent and valid for new connections, until either they are explicitly un-subscribed by the client, or the client establishes a new connection with the “clean s</w:t>
      </w:r>
      <w:ins w:id="9116" w:author="Ian Craggs" w:date="2021-02-18T11:29:00Z">
        <w:r>
          <w:t>tart</w:t>
        </w:r>
      </w:ins>
      <w:del w:id="9117" w:author="Ian Craggs" w:date="2021-02-18T11:29:00Z">
        <w:r w:rsidR="00C84FE9" w:rsidDel="3621F86E">
          <w:delText>ession</w:delText>
        </w:r>
      </w:del>
      <w:r>
        <w:t>” flag set.</w:t>
      </w:r>
    </w:p>
    <w:p w14:paraId="26741F0D" w14:textId="124968BF" w:rsidR="00C84FE9" w:rsidRDefault="3621F86E">
      <w:pPr>
        <w:spacing w:after="152"/>
        <w:ind w:left="-15" w:right="4" w:firstLine="299"/>
        <w:pPrChange w:id="9118" w:author="Simon Johnson" w:date="2021-03-26T11:39:00Z">
          <w:pPr>
            <w:spacing w:after="152"/>
            <w:ind w:left="-15" w:right="990" w:firstLine="299"/>
          </w:pPr>
        </w:pPrChange>
      </w:pPr>
      <w:r>
        <w:t>In MQTT-SN the meaning of a “clean s</w:t>
      </w:r>
      <w:ins w:id="9119" w:author="Ian Craggs" w:date="2021-02-18T11:29:00Z">
        <w:r>
          <w:t>tart</w:t>
        </w:r>
      </w:ins>
      <w:del w:id="9120" w:author="Ian Craggs" w:date="2021-02-18T11:29:00Z">
        <w:r w:rsidR="00C84FE9" w:rsidDel="3621F86E">
          <w:delText>ession</w:delText>
        </w:r>
      </w:del>
      <w:r>
        <w:t xml:space="preserve">” is extended to the Will feature, i.e. not only the subscriptions are persistent, but also the Will topic and the Will </w:t>
      </w:r>
      <w:ins w:id="9121" w:author="Simon Johnson" w:date="2021-03-09T11:50:00Z">
        <w:r w:rsidR="0018058B">
          <w:t>packet</w:t>
        </w:r>
      </w:ins>
      <w:del w:id="9122" w:author="Simon Johnson" w:date="2021-03-09T11:50:00Z">
        <w:r w:rsidDel="0018058B">
          <w:delText>message</w:delText>
        </w:r>
      </w:del>
      <w:r>
        <w:t>. The two flags “CleanS</w:t>
      </w:r>
      <w:ins w:id="9123" w:author="Ian Craggs" w:date="2021-02-18T11:29:00Z">
        <w:r>
          <w:t>tart</w:t>
        </w:r>
      </w:ins>
      <w:del w:id="9124" w:author="Ian Craggs" w:date="2021-02-18T11:29:00Z">
        <w:r w:rsidR="00C84FE9" w:rsidDel="3621F86E">
          <w:delText>ession</w:delText>
        </w:r>
      </w:del>
      <w:r>
        <w:t>” and “Will” in the CONNECT have then the following meanings:</w:t>
      </w:r>
    </w:p>
    <w:p w14:paraId="4FD7F14A" w14:textId="4226122E" w:rsidR="00C84FE9" w:rsidRDefault="3621F86E" w:rsidP="00C84FE9">
      <w:pPr>
        <w:numPr>
          <w:ilvl w:val="0"/>
          <w:numId w:val="77"/>
        </w:numPr>
        <w:spacing w:before="0" w:after="174" w:line="248" w:lineRule="auto"/>
        <w:ind w:right="990" w:hanging="199"/>
        <w:jc w:val="both"/>
      </w:pPr>
      <w:r>
        <w:t>CleanS</w:t>
      </w:r>
      <w:ins w:id="9125" w:author="Ian Craggs" w:date="2021-02-18T11:29:00Z">
        <w:r>
          <w:t>tart</w:t>
        </w:r>
      </w:ins>
      <w:del w:id="9126" w:author="Ian Craggs" w:date="2021-02-18T11:29:00Z">
        <w:r w:rsidR="00C84FE9" w:rsidDel="3621F86E">
          <w:delText>ession</w:delText>
        </w:r>
      </w:del>
      <w:r>
        <w:t xml:space="preserve">=true, Will=true: The GW will delete all subscriptions and Will data related to the client, and starts prompting for new Will topic and Will </w:t>
      </w:r>
      <w:ins w:id="9127" w:author="Simon Johnson" w:date="2021-03-09T11:50:00Z">
        <w:r w:rsidR="0018058B">
          <w:t>packet</w:t>
        </w:r>
      </w:ins>
      <w:del w:id="9128" w:author="Simon Johnson" w:date="2021-03-09T11:50:00Z">
        <w:r w:rsidDel="0018058B">
          <w:delText>message</w:delText>
        </w:r>
      </w:del>
      <w:r>
        <w:t>.</w:t>
      </w:r>
    </w:p>
    <w:p w14:paraId="2A508D3C" w14:textId="5803A2A7" w:rsidR="00C84FE9" w:rsidRDefault="3621F86E" w:rsidP="00C84FE9">
      <w:pPr>
        <w:numPr>
          <w:ilvl w:val="0"/>
          <w:numId w:val="77"/>
        </w:numPr>
        <w:spacing w:before="0" w:after="174" w:line="248" w:lineRule="auto"/>
        <w:ind w:right="990" w:hanging="199"/>
        <w:jc w:val="both"/>
      </w:pPr>
      <w:r>
        <w:t>CleanS</w:t>
      </w:r>
      <w:ins w:id="9129" w:author="Ian Craggs" w:date="2021-02-18T11:35:00Z">
        <w:r>
          <w:t>tart</w:t>
        </w:r>
      </w:ins>
      <w:del w:id="9130" w:author="Ian Craggs" w:date="2021-02-18T11:35:00Z">
        <w:r w:rsidR="00C84FE9" w:rsidDel="3621F86E">
          <w:delText>ession</w:delText>
        </w:r>
      </w:del>
      <w:r>
        <w:t xml:space="preserve">=true, Will=false: The GW will delete all subscriptions and Will data related to the client, and returns CONNACK (no prompting for Will topic and Will </w:t>
      </w:r>
      <w:ins w:id="9131" w:author="Simon Johnson" w:date="2021-03-09T11:50:00Z">
        <w:r w:rsidR="0018058B">
          <w:t>packet</w:t>
        </w:r>
      </w:ins>
      <w:del w:id="9132" w:author="Simon Johnson" w:date="2021-03-09T11:50:00Z">
        <w:r w:rsidDel="0018058B">
          <w:delText>message</w:delText>
        </w:r>
      </w:del>
      <w:r>
        <w:t>).</w:t>
      </w:r>
    </w:p>
    <w:p w14:paraId="6F46F91B" w14:textId="41150230" w:rsidR="00C84FE9" w:rsidRDefault="3621F86E" w:rsidP="00C84FE9">
      <w:pPr>
        <w:numPr>
          <w:ilvl w:val="0"/>
          <w:numId w:val="77"/>
        </w:numPr>
        <w:spacing w:before="0" w:after="174" w:line="248" w:lineRule="auto"/>
        <w:ind w:right="990" w:hanging="199"/>
        <w:jc w:val="both"/>
      </w:pPr>
      <w:r>
        <w:t>CleanS</w:t>
      </w:r>
      <w:ins w:id="9133" w:author="Ian Craggs" w:date="2021-02-18T11:35:00Z">
        <w:r>
          <w:t>tart</w:t>
        </w:r>
      </w:ins>
      <w:del w:id="9134" w:author="Ian Craggs" w:date="2021-02-18T11:35:00Z">
        <w:r w:rsidR="00C84FE9" w:rsidDel="3621F86E">
          <w:delText>ession</w:delText>
        </w:r>
      </w:del>
      <w:r>
        <w:t xml:space="preserve">=false, Will=true: The GW keeps all stored client’s data, but prompts for new Will topic and Will </w:t>
      </w:r>
      <w:ins w:id="9135" w:author="Simon Johnson" w:date="2021-03-09T11:50:00Z">
        <w:r w:rsidR="0018058B">
          <w:t>packet</w:t>
        </w:r>
      </w:ins>
      <w:del w:id="9136" w:author="Simon Johnson" w:date="2021-03-09T11:50:00Z">
        <w:r w:rsidDel="0018058B">
          <w:delText>message</w:delText>
        </w:r>
      </w:del>
      <w:r>
        <w:t>. The newly received Will data will overwrite the stored Will data.</w:t>
      </w:r>
    </w:p>
    <w:p w14:paraId="10CF7780" w14:textId="05C8FD28" w:rsidR="00C84FE9" w:rsidRDefault="3621F86E" w:rsidP="00C84FE9">
      <w:pPr>
        <w:numPr>
          <w:ilvl w:val="0"/>
          <w:numId w:val="77"/>
        </w:numPr>
        <w:spacing w:before="0" w:after="124" w:line="248" w:lineRule="auto"/>
        <w:ind w:right="990" w:hanging="199"/>
        <w:jc w:val="both"/>
      </w:pPr>
      <w:r>
        <w:t>CleanS</w:t>
      </w:r>
      <w:ins w:id="9137" w:author="Ian Craggs" w:date="2021-02-18T11:35:00Z">
        <w:r>
          <w:t>tart</w:t>
        </w:r>
      </w:ins>
      <w:del w:id="9138" w:author="Ian Craggs" w:date="2021-02-18T11:35:00Z">
        <w:r w:rsidR="00C84FE9" w:rsidDel="3621F86E">
          <w:delText>ession</w:delText>
        </w:r>
      </w:del>
      <w:r>
        <w:t xml:space="preserve">=false, Will=false: The GW keeps all stored client’s data and returns CONNACK (no prompting for Will topic and Will </w:t>
      </w:r>
      <w:ins w:id="9139" w:author="Simon Johnson" w:date="2021-03-09T11:50:00Z">
        <w:r w:rsidR="0018058B">
          <w:t>packet</w:t>
        </w:r>
      </w:ins>
      <w:del w:id="9140" w:author="Simon Johnson" w:date="2021-03-09T11:50:00Z">
        <w:r w:rsidDel="0018058B">
          <w:delText>message</w:delText>
        </w:r>
      </w:del>
      <w:r>
        <w:t>).</w:t>
      </w:r>
    </w:p>
    <w:p w14:paraId="02281231" w14:textId="3ADEE7B2" w:rsidR="00C84FE9" w:rsidRDefault="3621F86E">
      <w:pPr>
        <w:spacing w:after="346"/>
        <w:ind w:left="-15" w:right="4" w:firstLine="299"/>
        <w:pPrChange w:id="9141" w:author="Simon Johnson" w:date="2021-03-26T11:39:00Z">
          <w:pPr>
            <w:spacing w:after="346"/>
            <w:ind w:left="-15" w:right="990" w:firstLine="299"/>
          </w:pPr>
        </w:pPrChange>
      </w:pPr>
      <w:r>
        <w:lastRenderedPageBreak/>
        <w:t xml:space="preserve">Note that if a client wants to delete only its Will data at connection setup, it could send a CONNECT </w:t>
      </w:r>
      <w:ins w:id="9142" w:author="Simon Johnson" w:date="2021-03-09T11:50:00Z">
        <w:r w:rsidR="0018058B">
          <w:t>packet</w:t>
        </w:r>
      </w:ins>
      <w:del w:id="9143" w:author="Simon Johnson" w:date="2021-03-09T11:50:00Z">
        <w:r w:rsidDel="0018058B">
          <w:delText>message</w:delText>
        </w:r>
      </w:del>
      <w:r>
        <w:t xml:space="preserve"> with “CleanS</w:t>
      </w:r>
      <w:ins w:id="9144" w:author="Ian Craggs" w:date="2021-02-18T11:35:00Z">
        <w:r>
          <w:t>tart</w:t>
        </w:r>
      </w:ins>
      <w:del w:id="9145" w:author="Ian Craggs" w:date="2021-02-18T11:35:00Z">
        <w:r w:rsidR="00C84FE9" w:rsidDel="3621F86E">
          <w:delText>ession</w:delText>
        </w:r>
      </w:del>
      <w:r>
        <w:t xml:space="preserve">=false” and “Will=true”, and sends an empty WILLTOPIC </w:t>
      </w:r>
      <w:ins w:id="9146" w:author="Simon Johnson" w:date="2021-03-09T11:50:00Z">
        <w:r w:rsidR="0018058B">
          <w:t>packet</w:t>
        </w:r>
      </w:ins>
      <w:del w:id="9147" w:author="Simon Johnson" w:date="2021-03-09T11:50:00Z">
        <w:r w:rsidDel="0018058B">
          <w:delText>message</w:delText>
        </w:r>
      </w:del>
      <w:r>
        <w:t xml:space="preserve"> to the GW when prompted to do so. It could also send a CONNECT </w:t>
      </w:r>
      <w:ins w:id="9148" w:author="Simon Johnson" w:date="2021-03-09T11:50:00Z">
        <w:r w:rsidR="0018058B">
          <w:t>packet</w:t>
        </w:r>
      </w:ins>
      <w:del w:id="9149" w:author="Simon Johnson" w:date="2021-03-09T11:50:00Z">
        <w:r w:rsidDel="0018058B">
          <w:delText>message</w:delText>
        </w:r>
      </w:del>
      <w:r>
        <w:t xml:space="preserve"> with “CleanS</w:t>
      </w:r>
      <w:ins w:id="9150" w:author="Ian Craggs" w:date="2021-02-18T11:35:00Z">
        <w:r>
          <w:t>tart</w:t>
        </w:r>
      </w:ins>
      <w:del w:id="9151" w:author="Ian Craggs" w:date="2021-02-18T11:35:00Z">
        <w:r w:rsidR="00C84FE9" w:rsidDel="3621F86E">
          <w:delText>ession</w:delText>
        </w:r>
      </w:del>
      <w:r>
        <w:t>=false” and “Will=false”, and use the procedure of Section 6.4 to delete or modify the Will data.</w:t>
      </w:r>
    </w:p>
    <w:p w14:paraId="564E871D" w14:textId="77777777" w:rsidR="00C84FE9" w:rsidRDefault="6149D1D0" w:rsidP="00C84FE9">
      <w:pPr>
        <w:pStyle w:val="Heading2"/>
        <w:keepLines/>
        <w:spacing w:before="0" w:after="64" w:line="259" w:lineRule="auto"/>
        <w:ind w:left="523" w:hanging="538"/>
      </w:pPr>
      <w:bookmarkStart w:id="9152" w:name="_Toc42721"/>
      <w:bookmarkStart w:id="9153" w:name="_Toc71106497"/>
      <w:r>
        <w:t>Procedure for updating the Will data</w:t>
      </w:r>
      <w:bookmarkEnd w:id="9152"/>
      <w:bookmarkEnd w:id="9153"/>
    </w:p>
    <w:p w14:paraId="1DA24EEA" w14:textId="5970E9F6" w:rsidR="00C84FE9" w:rsidRDefault="00C84FE9">
      <w:pPr>
        <w:ind w:left="-5" w:right="4"/>
        <w:pPrChange w:id="9154" w:author="Simon Johnson" w:date="2021-03-26T11:39:00Z">
          <w:pPr>
            <w:ind w:left="-5" w:right="990"/>
          </w:pPr>
        </w:pPrChange>
      </w:pPr>
      <w:r>
        <w:t>At any time during a connection a client could update its Will data stored in the gateway by sending a WILLTOPICUPD or a WILL</w:t>
      </w:r>
      <w:ins w:id="9155" w:author="Simon Johnson" w:date="2021-03-09T11:50:00Z">
        <w:r w:rsidR="0018058B">
          <w:t>PACKET</w:t>
        </w:r>
      </w:ins>
      <w:del w:id="9156" w:author="Simon Johnson" w:date="2021-03-09T11:50:00Z">
        <w:r w:rsidDel="0018058B">
          <w:delText>MSG</w:delText>
        </w:r>
      </w:del>
      <w:r>
        <w:t xml:space="preserve">UPD </w:t>
      </w:r>
      <w:ins w:id="9157" w:author="Simon Johnson" w:date="2021-03-09T11:50:00Z">
        <w:r w:rsidR="0018058B">
          <w:t>packet</w:t>
        </w:r>
      </w:ins>
      <w:del w:id="9158" w:author="Simon Johnson" w:date="2021-03-09T11:50:00Z">
        <w:r w:rsidDel="0018058B">
          <w:delText>message</w:delText>
        </w:r>
      </w:del>
      <w:r>
        <w:t xml:space="preserve">. The information contained in these two </w:t>
      </w:r>
      <w:ins w:id="9159" w:author="Simon Johnson" w:date="2021-03-09T11:50:00Z">
        <w:r w:rsidR="0018058B">
          <w:t>packet</w:t>
        </w:r>
      </w:ins>
      <w:del w:id="9160" w:author="Simon Johnson" w:date="2021-03-09T11:50:00Z">
        <w:r w:rsidDel="0018058B">
          <w:delText>message</w:delText>
        </w:r>
      </w:del>
      <w:r>
        <w:t xml:space="preserve">s will overwrite the corresponding ones stored in the gateway. Both </w:t>
      </w:r>
      <w:ins w:id="9161" w:author="Simon Johnson" w:date="2021-03-09T11:50:00Z">
        <w:r w:rsidR="0018058B">
          <w:t>packet</w:t>
        </w:r>
      </w:ins>
      <w:del w:id="9162" w:author="Simon Johnson" w:date="2021-03-09T11:50:00Z">
        <w:r w:rsidDel="0018058B">
          <w:delText>message</w:delText>
        </w:r>
      </w:del>
      <w:r>
        <w:t xml:space="preserve">s are acknowledged by the gateway. Both </w:t>
      </w:r>
      <w:ins w:id="9163" w:author="Simon Johnson" w:date="2021-03-09T11:50:00Z">
        <w:r w:rsidR="0018058B">
          <w:t>packet</w:t>
        </w:r>
      </w:ins>
      <w:del w:id="9164" w:author="Simon Johnson" w:date="2021-03-09T11:50:00Z">
        <w:r w:rsidDel="0018058B">
          <w:delText>message</w:delText>
        </w:r>
      </w:del>
      <w:r>
        <w:t>s can be used independently from each other.</w:t>
      </w:r>
    </w:p>
    <w:p w14:paraId="76BA1649" w14:textId="20458D15" w:rsidR="00C84FE9" w:rsidRDefault="00C84FE9" w:rsidP="00C84FE9">
      <w:pPr>
        <w:spacing w:after="352"/>
        <w:ind w:left="-15" w:right="990" w:firstLine="299"/>
      </w:pPr>
      <w:r>
        <w:t xml:space="preserve">Note that an empty WILLTOPICUPD </w:t>
      </w:r>
      <w:ins w:id="9165" w:author="Simon Johnson" w:date="2021-03-09T11:50:00Z">
        <w:r w:rsidR="0018058B">
          <w:t>packet</w:t>
        </w:r>
      </w:ins>
      <w:del w:id="9166" w:author="Simon Johnson" w:date="2021-03-09T11:50:00Z">
        <w:r w:rsidDel="0018058B">
          <w:delText>message</w:delText>
        </w:r>
      </w:del>
      <w:r>
        <w:t xml:space="preserve"> will delete both the Will topic and Will </w:t>
      </w:r>
      <w:ins w:id="9167" w:author="Simon Johnson" w:date="2021-03-09T11:50:00Z">
        <w:r w:rsidR="0018058B">
          <w:t>packet</w:t>
        </w:r>
      </w:ins>
      <w:del w:id="9168" w:author="Simon Johnson" w:date="2021-03-09T11:50:00Z">
        <w:r w:rsidDel="0018058B">
          <w:delText>message</w:delText>
        </w:r>
      </w:del>
      <w:r>
        <w:t xml:space="preserve"> stored at the gateway.</w:t>
      </w:r>
    </w:p>
    <w:p w14:paraId="5BF5DFF6" w14:textId="77777777" w:rsidR="00C84FE9" w:rsidRDefault="6149D1D0" w:rsidP="00C84FE9">
      <w:pPr>
        <w:pStyle w:val="Heading2"/>
        <w:keepLines/>
        <w:spacing w:before="0" w:after="64" w:line="259" w:lineRule="auto"/>
        <w:ind w:left="523" w:hanging="538"/>
      </w:pPr>
      <w:bookmarkStart w:id="9169" w:name="_Toc42722"/>
      <w:bookmarkStart w:id="9170" w:name="_Toc71106498"/>
      <w:r>
        <w:t>Topic Name Registration Procedure</w:t>
      </w:r>
      <w:bookmarkEnd w:id="9169"/>
      <w:bookmarkEnd w:id="9170"/>
    </w:p>
    <w:p w14:paraId="029DBA83" w14:textId="55F2DB70" w:rsidR="00C84FE9" w:rsidRDefault="00C84FE9">
      <w:pPr>
        <w:pPrChange w:id="9171" w:author="Simon Johnson" w:date="2021-03-09T16:27:00Z">
          <w:pPr>
            <w:spacing w:after="0"/>
            <w:ind w:left="-5" w:right="990"/>
          </w:pPr>
        </w:pPrChange>
      </w:pPr>
      <w:r>
        <w:t xml:space="preserve">Because of the limited bandwidth and the small </w:t>
      </w:r>
      <w:ins w:id="9172" w:author="Simon Johnson" w:date="2021-03-09T11:50:00Z">
        <w:r w:rsidR="0018058B">
          <w:t>packet</w:t>
        </w:r>
      </w:ins>
      <w:del w:id="9173" w:author="Simon Johnson" w:date="2021-03-09T11:50:00Z">
        <w:r w:rsidDel="0018058B">
          <w:delText>message</w:delText>
        </w:r>
      </w:del>
      <w:r>
        <w:t xml:space="preserve"> payload in wireless sensor networks, data is not published together with its topic name as in MQTT. A registration procedure is introduced which allows both a client and a GW to inform its peer about the short topic </w:t>
      </w:r>
      <w:ins w:id="9174" w:author="Simon Johnson" w:date="2021-03-09T12:21:00Z">
        <w:r w:rsidR="00F02E04">
          <w:t>alias</w:t>
        </w:r>
      </w:ins>
      <w:del w:id="9175" w:author="Simon Johnson" w:date="2021-03-09T12:21:00Z">
        <w:r w:rsidDel="00F02E04">
          <w:delText>id</w:delText>
        </w:r>
      </w:del>
      <w:r>
        <w:t xml:space="preserve"> and its corresponding topic name before it can start sending PUBLISH </w:t>
      </w:r>
      <w:ins w:id="9176" w:author="Simon Johnson" w:date="2021-03-09T11:50:00Z">
        <w:r w:rsidR="0018058B">
          <w:t>packet</w:t>
        </w:r>
      </w:ins>
      <w:del w:id="9177" w:author="Simon Johnson" w:date="2021-03-09T11:50:00Z">
        <w:r w:rsidDel="0018058B">
          <w:delText>message</w:delText>
        </w:r>
      </w:del>
      <w:r>
        <w:t xml:space="preserve">s using the short topic </w:t>
      </w:r>
      <w:ins w:id="9178" w:author="Simon Johnson" w:date="2021-03-09T12:21:00Z">
        <w:r w:rsidR="00F02E04">
          <w:t>alias</w:t>
        </w:r>
      </w:ins>
      <w:del w:id="9179" w:author="Simon Johnson" w:date="2021-03-09T12:21:00Z">
        <w:r w:rsidDel="00F02E04">
          <w:delText>id</w:delText>
        </w:r>
      </w:del>
      <w:r>
        <w:t>.</w:t>
      </w:r>
    </w:p>
    <w:p w14:paraId="7808D468" w14:textId="26B68092" w:rsidR="00C84FE9" w:rsidRDefault="00C84FE9">
      <w:pPr>
        <w:pPrChange w:id="9180" w:author="Simon Johnson" w:date="2021-03-09T16:27:00Z">
          <w:pPr>
            <w:spacing w:after="22"/>
            <w:ind w:left="-15" w:right="990" w:firstLine="299"/>
          </w:pPr>
        </w:pPrChange>
      </w:pPr>
      <w:r>
        <w:t xml:space="preserve">To register a topic name a client sends a REGISTER </w:t>
      </w:r>
      <w:ins w:id="9181" w:author="Simon Johnson" w:date="2021-03-09T11:50:00Z">
        <w:r w:rsidR="0018058B">
          <w:t>packet</w:t>
        </w:r>
      </w:ins>
      <w:del w:id="9182" w:author="Simon Johnson" w:date="2021-03-09T11:50:00Z">
        <w:r w:rsidDel="0018058B">
          <w:delText>message</w:delText>
        </w:r>
      </w:del>
      <w:r>
        <w:t xml:space="preserve"> to the GW. If the registration could be accepted, the gateway assigns a </w:t>
      </w:r>
      <w:r>
        <w:rPr>
          <w:i/>
        </w:rPr>
        <w:t>topic</w:t>
      </w:r>
      <w:ins w:id="9183" w:author="Simon Johnson" w:date="2021-03-09T16:23:00Z">
        <w:r w:rsidR="009B71E0">
          <w:rPr>
            <w:i/>
          </w:rPr>
          <w:t xml:space="preserve"> a</w:t>
        </w:r>
      </w:ins>
      <w:ins w:id="9184" w:author="Simon Johnson" w:date="2021-03-09T16:21:00Z">
        <w:r w:rsidR="009B71E0">
          <w:rPr>
            <w:i/>
          </w:rPr>
          <w:t>lias</w:t>
        </w:r>
      </w:ins>
      <w:del w:id="9185" w:author="Simon Johnson" w:date="2021-03-09T16:21:00Z">
        <w:r w:rsidDel="009B71E0">
          <w:rPr>
            <w:i/>
          </w:rPr>
          <w:delText>Id</w:delText>
        </w:r>
      </w:del>
      <w:r>
        <w:rPr>
          <w:i/>
        </w:rPr>
        <w:t xml:space="preserve"> </w:t>
      </w:r>
      <w:r>
        <w:t xml:space="preserve">to the received topic name and returns it with a REGACK </w:t>
      </w:r>
      <w:ins w:id="9186" w:author="Simon Johnson" w:date="2021-03-09T11:50:00Z">
        <w:r w:rsidR="0018058B">
          <w:t>packet</w:t>
        </w:r>
      </w:ins>
      <w:del w:id="9187" w:author="Simon Johnson" w:date="2021-03-09T11:50:00Z">
        <w:r w:rsidDel="0018058B">
          <w:delText>message</w:delText>
        </w:r>
      </w:del>
      <w:r>
        <w:t xml:space="preserve"> to the client. </w:t>
      </w:r>
      <w:ins w:id="9188" w:author="Simon Johnson" w:date="2021-03-09T16:21:00Z">
        <w:r w:rsidR="009B71E0" w:rsidRPr="009B71E0">
          <w:t>If the client initiates a REGISTER against a topic which is known by the gateway to have a predefined topic</w:t>
        </w:r>
      </w:ins>
      <w:ins w:id="9189" w:author="Simon Johnson" w:date="2021-03-09T16:22:00Z">
        <w:r w:rsidR="009B71E0">
          <w:t xml:space="preserve"> alias</w:t>
        </w:r>
      </w:ins>
      <w:ins w:id="9190" w:author="Simon Johnson" w:date="2021-03-09T16:21:00Z">
        <w:r w:rsidR="009B71E0" w:rsidRPr="009B71E0">
          <w:t xml:space="preserve"> associated with it, the gateway will specify its topic</w:t>
        </w:r>
      </w:ins>
      <w:ins w:id="9191" w:author="Simon Johnson" w:date="2021-03-09T16:22:00Z">
        <w:r w:rsidR="009B71E0">
          <w:t xml:space="preserve"> alias t</w:t>
        </w:r>
      </w:ins>
      <w:ins w:id="9192" w:author="Simon Johnson" w:date="2021-03-09T16:21:00Z">
        <w:r w:rsidR="009B71E0" w:rsidRPr="009B71E0">
          <w:t>ype to be predefined and set the topic</w:t>
        </w:r>
      </w:ins>
      <w:ins w:id="9193" w:author="Simon Johnson" w:date="2021-03-09T16:22:00Z">
        <w:r w:rsidR="009B71E0">
          <w:t xml:space="preserve"> alias</w:t>
        </w:r>
      </w:ins>
      <w:ins w:id="9194" w:author="Simon Johnson" w:date="2021-03-09T16:21:00Z">
        <w:r w:rsidR="009B71E0" w:rsidRPr="009B71E0">
          <w:t xml:space="preserve"> value to match this in the REGACK. The client can then choose to update its registry of predefined topic</w:t>
        </w:r>
      </w:ins>
      <w:ins w:id="9195" w:author="Simon Johnson" w:date="2021-03-09T16:23:00Z">
        <w:r w:rsidR="009B71E0">
          <w:t xml:space="preserve"> alias’</w:t>
        </w:r>
      </w:ins>
      <w:ins w:id="9196" w:author="Simon Johnson" w:date="2021-03-09T16:21:00Z">
        <w:r w:rsidR="009B71E0" w:rsidRPr="009B71E0">
          <w:t xml:space="preserve"> if it so wishes. If there are no predefined topic</w:t>
        </w:r>
      </w:ins>
      <w:ins w:id="9197" w:author="Simon Johnson" w:date="2021-03-09T16:23:00Z">
        <w:r w:rsidR="009B71E0">
          <w:t xml:space="preserve"> alias’</w:t>
        </w:r>
      </w:ins>
      <w:ins w:id="9198" w:author="Simon Johnson" w:date="2021-03-09T16:21:00Z">
        <w:r w:rsidR="009B71E0" w:rsidRPr="009B71E0">
          <w:t>, the gateway will pass back a NORMAL topic</w:t>
        </w:r>
      </w:ins>
      <w:ins w:id="9199" w:author="Simon Johnson" w:date="2021-03-09T16:22:00Z">
        <w:r w:rsidR="009B71E0">
          <w:t xml:space="preserve"> alias t</w:t>
        </w:r>
      </w:ins>
      <w:ins w:id="9200" w:author="Simon Johnson" w:date="2021-03-09T16:21:00Z">
        <w:r w:rsidR="009B71E0" w:rsidRPr="009B71E0">
          <w:t>ype</w:t>
        </w:r>
      </w:ins>
      <w:ins w:id="9201" w:author="Simon Johnson" w:date="2021-03-09T16:22:00Z">
        <w:r w:rsidR="009B71E0">
          <w:t xml:space="preserve">. </w:t>
        </w:r>
      </w:ins>
      <w:r>
        <w:t xml:space="preserve">If the registration could not be accepted, a REGACK is also returned to the client with the failure reason encoded in the </w:t>
      </w:r>
      <w:r>
        <w:rPr>
          <w:i/>
        </w:rPr>
        <w:t xml:space="preserve">ReturnCode </w:t>
      </w:r>
      <w:r>
        <w:t>field.</w:t>
      </w:r>
    </w:p>
    <w:p w14:paraId="05C9890E" w14:textId="3F30B55C" w:rsidR="00C84FE9" w:rsidRDefault="00C84FE9">
      <w:pPr>
        <w:pPrChange w:id="9202" w:author="Simon Johnson" w:date="2021-03-09T16:27:00Z">
          <w:pPr>
            <w:spacing w:after="23"/>
            <w:ind w:left="-15" w:right="990" w:firstLine="299"/>
          </w:pPr>
        </w:pPrChange>
      </w:pPr>
      <w:r>
        <w:t xml:space="preserve">After having received the REGACK </w:t>
      </w:r>
      <w:ins w:id="9203" w:author="Simon Johnson" w:date="2021-03-09T11:50:00Z">
        <w:r w:rsidR="0018058B">
          <w:t>packet</w:t>
        </w:r>
      </w:ins>
      <w:del w:id="9204" w:author="Simon Johnson" w:date="2021-03-09T11:50:00Z">
        <w:r w:rsidDel="0018058B">
          <w:delText>message</w:delText>
        </w:r>
      </w:del>
      <w:r>
        <w:t xml:space="preserve"> with </w:t>
      </w:r>
      <w:r>
        <w:rPr>
          <w:i/>
        </w:rPr>
        <w:t>ReturnCode=“accepted”</w:t>
      </w:r>
      <w:r>
        <w:t xml:space="preserve">, the client shall use the assigned </w:t>
      </w:r>
      <w:r>
        <w:rPr>
          <w:i/>
        </w:rPr>
        <w:t xml:space="preserve">topicId </w:t>
      </w:r>
      <w:r>
        <w:t xml:space="preserve">to publish data of the corresponding topic name. If however the REGACK contains a rejection code, the client may try to register later again. If the return code was </w:t>
      </w:r>
      <w:r>
        <w:rPr>
          <w:i/>
        </w:rPr>
        <w:t>“rejected: congestion”</w:t>
      </w:r>
      <w:r>
        <w:t xml:space="preserve">, the client should wait for a time </w:t>
      </w:r>
      <w:r>
        <w:rPr>
          <w:rFonts w:ascii="Cambria" w:eastAsia="Cambria" w:hAnsi="Cambria" w:cs="Cambria"/>
          <w:i/>
        </w:rPr>
        <w:t>T</w:t>
      </w:r>
      <w:r>
        <w:rPr>
          <w:rFonts w:ascii="Cambria" w:eastAsia="Cambria" w:hAnsi="Cambria" w:cs="Cambria"/>
          <w:i/>
          <w:vertAlign w:val="subscript"/>
        </w:rPr>
        <w:t xml:space="preserve">WAIT </w:t>
      </w:r>
      <w:r>
        <w:t>before restarting the registration procedure.</w:t>
      </w:r>
    </w:p>
    <w:p w14:paraId="1F9B9E74" w14:textId="0A1AFE63" w:rsidR="00C84FE9" w:rsidRDefault="00C84FE9">
      <w:pPr>
        <w:pPrChange w:id="9205" w:author="Simon Johnson" w:date="2021-03-09T16:27:00Z">
          <w:pPr>
            <w:spacing w:after="0"/>
            <w:ind w:left="-15" w:right="990" w:firstLine="299"/>
          </w:pPr>
        </w:pPrChange>
      </w:pPr>
      <w:r>
        <w:t xml:space="preserve">At any point in time a client may have only one REGISTER </w:t>
      </w:r>
      <w:ins w:id="9206" w:author="Simon Johnson" w:date="2021-03-09T11:50:00Z">
        <w:r w:rsidR="0018058B">
          <w:t>packet</w:t>
        </w:r>
      </w:ins>
      <w:del w:id="9207" w:author="Simon Johnson" w:date="2021-03-09T11:50:00Z">
        <w:r w:rsidDel="0018058B">
          <w:delText>message</w:delText>
        </w:r>
      </w:del>
      <w:r>
        <w:t xml:space="preserve"> outstanding, i.e. it has to wait for a REGACK </w:t>
      </w:r>
      <w:ins w:id="9208" w:author="Simon Johnson" w:date="2021-03-09T11:50:00Z">
        <w:r w:rsidR="0018058B">
          <w:t>packet</w:t>
        </w:r>
      </w:ins>
      <w:del w:id="9209" w:author="Simon Johnson" w:date="2021-03-09T11:50:00Z">
        <w:r w:rsidDel="0018058B">
          <w:delText>message</w:delText>
        </w:r>
      </w:del>
      <w:r>
        <w:t xml:space="preserve"> before it can register another topic name.</w:t>
      </w:r>
    </w:p>
    <w:p w14:paraId="7C5DF592" w14:textId="77777777" w:rsidR="00716A5D" w:rsidRDefault="00C84FE9" w:rsidP="00716A5D">
      <w:pPr>
        <w:rPr>
          <w:ins w:id="9210" w:author="Simon Johnson" w:date="2021-03-09T16:27:00Z"/>
        </w:rPr>
      </w:pPr>
      <w:r>
        <w:t xml:space="preserve">A GW sends a REGISTER </w:t>
      </w:r>
      <w:ins w:id="9211" w:author="Simon Johnson" w:date="2021-03-09T11:50:00Z">
        <w:r w:rsidR="0018058B">
          <w:t>packet</w:t>
        </w:r>
      </w:ins>
      <w:del w:id="9212" w:author="Simon Johnson" w:date="2021-03-09T11:50:00Z">
        <w:r w:rsidDel="0018058B">
          <w:delText>message</w:delText>
        </w:r>
      </w:del>
      <w:r>
        <w:t xml:space="preserve"> to a client if it wants to inform that client about the topic name and the assigned topic </w:t>
      </w:r>
      <w:ins w:id="9213" w:author="Simon Johnson" w:date="2021-03-09T12:21:00Z">
        <w:r w:rsidR="00F02E04">
          <w:t>alias</w:t>
        </w:r>
      </w:ins>
      <w:del w:id="9214" w:author="Simon Johnson" w:date="2021-03-09T12:21:00Z">
        <w:r w:rsidDel="00F02E04">
          <w:delText>id</w:delText>
        </w:r>
      </w:del>
      <w:r>
        <w:t xml:space="preserve"> that it will use later on when sending PUBLISH </w:t>
      </w:r>
      <w:ins w:id="9215" w:author="Simon Johnson" w:date="2021-03-09T11:50:00Z">
        <w:r w:rsidR="0018058B">
          <w:t>packet</w:t>
        </w:r>
      </w:ins>
      <w:del w:id="9216" w:author="Simon Johnson" w:date="2021-03-09T11:50:00Z">
        <w:r w:rsidDel="0018058B">
          <w:delText>message</w:delText>
        </w:r>
      </w:del>
      <w:r>
        <w:t>s of the corresponding topic name. This happens for example when the client re-connects without having set the “CleanSession” flag or the client has subscribed to topic names that contain wildcard characters such as # or +.</w:t>
      </w:r>
      <w:ins w:id="9217" w:author="Simon Johnson" w:date="2021-03-09T16:27:00Z">
        <w:r w:rsidR="00716A5D">
          <w:t xml:space="preserve"> </w:t>
        </w:r>
      </w:ins>
    </w:p>
    <w:p w14:paraId="52CDA0F4" w14:textId="7B97A54D" w:rsidR="00716A5D" w:rsidRDefault="00716A5D" w:rsidP="00716A5D">
      <w:pPr>
        <w:rPr>
          <w:ins w:id="9218" w:author="Simon Johnson" w:date="2021-03-09T16:42:00Z"/>
        </w:rPr>
      </w:pPr>
      <w:ins w:id="9219" w:author="Simon Johnson" w:date="2021-03-09T16:27:00Z">
        <w:r w:rsidRPr="00716A5D">
          <w:t>Topic Alias mappings exist only while a client is active and last for the entire duration of the active state.  A receiver MUST NOT carry forward any Topic Alias mappings from one active state to another.</w:t>
        </w:r>
      </w:ins>
    </w:p>
    <w:p w14:paraId="1ACC3A52" w14:textId="74284D16" w:rsidR="00EF3B5E" w:rsidRDefault="00EF3B5E">
      <w:pPr>
        <w:pStyle w:val="Heading2"/>
        <w:rPr>
          <w:ins w:id="9220" w:author="Simon Johnson" w:date="2021-03-09T16:42:00Z"/>
        </w:rPr>
        <w:pPrChange w:id="9221" w:author="Simon Johnson" w:date="2021-03-09T16:42:00Z">
          <w:pPr/>
        </w:pPrChange>
      </w:pPr>
      <w:bookmarkStart w:id="9222" w:name="_Toc71106499"/>
      <w:ins w:id="9223" w:author="Simon Johnson" w:date="2021-03-09T16:42:00Z">
        <w:r>
          <w:t>Topic Name Mapping and Aliasing</w:t>
        </w:r>
        <w:bookmarkEnd w:id="9222"/>
      </w:ins>
    </w:p>
    <w:p w14:paraId="3066D5E4" w14:textId="41039438" w:rsidR="00EF3B5E" w:rsidRDefault="00EF3B5E" w:rsidP="00716A5D">
      <w:pPr>
        <w:rPr>
          <w:ins w:id="9224" w:author="Simon Johnson" w:date="2021-03-09T16:42:00Z"/>
        </w:rPr>
      </w:pPr>
      <w:ins w:id="9225" w:author="Simon Johnson" w:date="2021-03-09T16:42:00Z">
        <w:r w:rsidRPr="00EF3B5E">
          <w:t xml:space="preserve">On the gateway the mapping table between registered topic ids and topic names is implemented per client (and not by a single shared pool between all clients), to reduce the risk of an incorrect topic id from a client matching another client’s valid topic. For performance and efficiency reasons the broker may choose to align </w:t>
        </w:r>
      </w:ins>
      <w:ins w:id="9226" w:author="Simon Johnson" w:date="2021-03-09T16:43:00Z">
        <w:r>
          <w:t>t</w:t>
        </w:r>
      </w:ins>
      <w:ins w:id="9227" w:author="Simon Johnson" w:date="2021-03-09T16:42:00Z">
        <w:r w:rsidRPr="00EF3B5E">
          <w:t>opic</w:t>
        </w:r>
        <w:r>
          <w:t xml:space="preserve"> alias’</w:t>
        </w:r>
        <w:r w:rsidRPr="00EF3B5E">
          <w:t xml:space="preserve"> for registered topic aliases between multiple clients. The mapping table of predefined topic aliases is separate from registered aliases. It is global and shared between all clients and gateways and may overlap with registered aliases, since it is considered to be in a different pool.</w:t>
        </w:r>
      </w:ins>
    </w:p>
    <w:p w14:paraId="235128D1" w14:textId="77777777" w:rsidR="00EF3B5E" w:rsidRDefault="00EF3B5E">
      <w:pPr>
        <w:pPrChange w:id="9228" w:author="Simon Johnson" w:date="2021-03-09T16:27:00Z">
          <w:pPr>
            <w:spacing w:after="352"/>
            <w:ind w:left="-15" w:right="990" w:firstLine="299"/>
          </w:pPr>
        </w:pPrChange>
      </w:pPr>
    </w:p>
    <w:p w14:paraId="03304C22" w14:textId="5DB5AA79" w:rsidR="00C84FE9" w:rsidDel="0013375F" w:rsidRDefault="6149D1D0" w:rsidP="00C84FE9">
      <w:pPr>
        <w:pStyle w:val="Heading2"/>
        <w:keepLines/>
        <w:spacing w:before="0" w:after="64" w:line="259" w:lineRule="auto"/>
        <w:ind w:left="523" w:hanging="538"/>
        <w:rPr>
          <w:del w:id="9229" w:author="Simon Johnson" w:date="2021-03-09T16:39:00Z"/>
        </w:rPr>
      </w:pPr>
      <w:bookmarkStart w:id="9230" w:name="_Toc42723"/>
      <w:del w:id="9231" w:author="Simon Johnson" w:date="2021-03-09T16:39:00Z">
        <w:r w:rsidDel="0013375F">
          <w:lastRenderedPageBreak/>
          <w:delText>Client’s Publish Procedure</w:delText>
        </w:r>
        <w:bookmarkStart w:id="9232" w:name="_Toc66201300"/>
        <w:bookmarkStart w:id="9233" w:name="_Toc66710380"/>
        <w:bookmarkStart w:id="9234" w:name="_Toc67648636"/>
        <w:bookmarkStart w:id="9235" w:name="_Toc67651119"/>
        <w:bookmarkStart w:id="9236" w:name="_Toc71106500"/>
        <w:bookmarkEnd w:id="9230"/>
        <w:bookmarkEnd w:id="9232"/>
        <w:bookmarkEnd w:id="9233"/>
        <w:bookmarkEnd w:id="9234"/>
        <w:bookmarkEnd w:id="9235"/>
        <w:bookmarkEnd w:id="9236"/>
      </w:del>
    </w:p>
    <w:p w14:paraId="6EE57649" w14:textId="65FF1038" w:rsidR="00C84FE9" w:rsidDel="0013375F" w:rsidRDefault="00C84FE9" w:rsidP="00C84FE9">
      <w:pPr>
        <w:spacing w:after="0"/>
        <w:ind w:left="-5" w:right="990"/>
        <w:rPr>
          <w:del w:id="9237" w:author="Simon Johnson" w:date="2021-03-09T16:39:00Z"/>
        </w:rPr>
      </w:pPr>
      <w:del w:id="9238" w:author="Simon Johnson" w:date="2021-03-09T16:39:00Z">
        <w:r w:rsidDel="0013375F">
          <w:delText xml:space="preserve">After having registered successfully a topic name with the gateway, the client can start publishing data relating to the registered topic name by sending PUBLISH </w:delText>
        </w:r>
      </w:del>
      <w:del w:id="9239" w:author="Simon Johnson" w:date="2021-03-09T11:50:00Z">
        <w:r w:rsidDel="0018058B">
          <w:delText>message</w:delText>
        </w:r>
      </w:del>
      <w:del w:id="9240" w:author="Simon Johnson" w:date="2021-03-09T16:39:00Z">
        <w:r w:rsidDel="0013375F">
          <w:delText xml:space="preserve">s to the gateway. The PUBLISH </w:delText>
        </w:r>
      </w:del>
      <w:del w:id="9241" w:author="Simon Johnson" w:date="2021-03-09T11:50:00Z">
        <w:r w:rsidDel="0018058B">
          <w:delText>message</w:delText>
        </w:r>
      </w:del>
      <w:del w:id="9242" w:author="Simon Johnson" w:date="2021-03-09T16:39:00Z">
        <w:r w:rsidDel="0013375F">
          <w:delText xml:space="preserve">s contain the assigned topic </w:delText>
        </w:r>
      </w:del>
      <w:del w:id="9243" w:author="Simon Johnson" w:date="2021-03-09T12:21:00Z">
        <w:r w:rsidDel="00F02E04">
          <w:delText>id</w:delText>
        </w:r>
      </w:del>
      <w:del w:id="9244" w:author="Simon Johnson" w:date="2021-03-09T16:39:00Z">
        <w:r w:rsidDel="0013375F">
          <w:delText>.</w:delText>
        </w:r>
        <w:bookmarkStart w:id="9245" w:name="_Toc66201301"/>
        <w:bookmarkStart w:id="9246" w:name="_Toc66710381"/>
        <w:bookmarkStart w:id="9247" w:name="_Toc67648637"/>
        <w:bookmarkStart w:id="9248" w:name="_Toc67651120"/>
        <w:bookmarkStart w:id="9249" w:name="_Toc71106501"/>
        <w:bookmarkEnd w:id="9245"/>
        <w:bookmarkEnd w:id="9246"/>
        <w:bookmarkEnd w:id="9247"/>
        <w:bookmarkEnd w:id="9248"/>
        <w:bookmarkEnd w:id="9249"/>
      </w:del>
    </w:p>
    <w:p w14:paraId="73F7C8BA" w14:textId="389F3BE4" w:rsidR="00C84FE9" w:rsidDel="0013375F" w:rsidRDefault="00C84FE9" w:rsidP="00C84FE9">
      <w:pPr>
        <w:spacing w:after="0"/>
        <w:ind w:left="-15" w:right="990" w:firstLine="299"/>
        <w:rPr>
          <w:del w:id="9250" w:author="Simon Johnson" w:date="2021-03-09T16:39:00Z"/>
        </w:rPr>
      </w:pPr>
      <w:del w:id="9251" w:author="Simon Johnson" w:date="2021-03-09T16:39:00Z">
        <w:r w:rsidDel="0013375F">
          <w:delText xml:space="preserve">All three QoS levels and their corresponding </w:delText>
        </w:r>
      </w:del>
      <w:del w:id="9252" w:author="Simon Johnson" w:date="2021-03-09T11:50:00Z">
        <w:r w:rsidDel="0018058B">
          <w:delText>message</w:delText>
        </w:r>
      </w:del>
      <w:del w:id="9253" w:author="Simon Johnson" w:date="2021-03-09T16:39:00Z">
        <w:r w:rsidDel="0013375F">
          <w:delText xml:space="preserve"> flows are supported as defined in MQTT. The only difference is the use of topic </w:delText>
        </w:r>
      </w:del>
      <w:del w:id="9254" w:author="Simon Johnson" w:date="2021-03-09T12:21:00Z">
        <w:r w:rsidDel="00F02E04">
          <w:delText>ids</w:delText>
        </w:r>
      </w:del>
      <w:del w:id="9255" w:author="Simon Johnson" w:date="2021-03-09T16:39:00Z">
        <w:r w:rsidDel="0013375F">
          <w:delText xml:space="preserve"> instead of topic names in the PUBLISH </w:delText>
        </w:r>
      </w:del>
      <w:del w:id="9256" w:author="Simon Johnson" w:date="2021-03-09T11:50:00Z">
        <w:r w:rsidDel="0018058B">
          <w:delText>message</w:delText>
        </w:r>
      </w:del>
      <w:del w:id="9257" w:author="Simon Johnson" w:date="2021-03-09T16:39:00Z">
        <w:r w:rsidDel="0013375F">
          <w:delText>s.</w:delText>
        </w:r>
        <w:bookmarkStart w:id="9258" w:name="_Toc66201302"/>
        <w:bookmarkStart w:id="9259" w:name="_Toc66710382"/>
        <w:bookmarkStart w:id="9260" w:name="_Toc67648638"/>
        <w:bookmarkStart w:id="9261" w:name="_Toc67651121"/>
        <w:bookmarkStart w:id="9262" w:name="_Toc71106502"/>
        <w:bookmarkEnd w:id="9258"/>
        <w:bookmarkEnd w:id="9259"/>
        <w:bookmarkEnd w:id="9260"/>
        <w:bookmarkEnd w:id="9261"/>
        <w:bookmarkEnd w:id="9262"/>
      </w:del>
    </w:p>
    <w:p w14:paraId="03DC823B" w14:textId="5ADB7DD7" w:rsidR="00C84FE9" w:rsidDel="0013375F" w:rsidRDefault="00C84FE9" w:rsidP="00C84FE9">
      <w:pPr>
        <w:ind w:left="-15" w:right="990" w:firstLine="299"/>
        <w:rPr>
          <w:del w:id="9263" w:author="Simon Johnson" w:date="2021-03-09T16:39:00Z"/>
        </w:rPr>
      </w:pPr>
      <w:del w:id="9264" w:author="Simon Johnson" w:date="2021-03-09T16:39:00Z">
        <w:r w:rsidDel="0013375F">
          <w:delText xml:space="preserve">Regardless of the requested QoS level the client may receive in response to its PUBLISH a PUBACK </w:delText>
        </w:r>
      </w:del>
      <w:del w:id="9265" w:author="Simon Johnson" w:date="2021-03-09T11:50:00Z">
        <w:r w:rsidDel="0018058B">
          <w:delText>message</w:delText>
        </w:r>
      </w:del>
      <w:del w:id="9266" w:author="Simon Johnson" w:date="2021-03-09T16:39:00Z">
        <w:r w:rsidDel="0013375F">
          <w:delText xml:space="preserve"> which contains either</w:delText>
        </w:r>
        <w:bookmarkStart w:id="9267" w:name="_Toc66201303"/>
        <w:bookmarkStart w:id="9268" w:name="_Toc66710383"/>
        <w:bookmarkStart w:id="9269" w:name="_Toc67648639"/>
        <w:bookmarkStart w:id="9270" w:name="_Toc67651122"/>
        <w:bookmarkStart w:id="9271" w:name="_Toc71106503"/>
        <w:bookmarkEnd w:id="9267"/>
        <w:bookmarkEnd w:id="9268"/>
        <w:bookmarkEnd w:id="9269"/>
        <w:bookmarkEnd w:id="9270"/>
        <w:bookmarkEnd w:id="9271"/>
      </w:del>
    </w:p>
    <w:p w14:paraId="3D7CD23F" w14:textId="7B42F284" w:rsidR="00C84FE9" w:rsidDel="0013375F" w:rsidRDefault="00C84FE9" w:rsidP="00C84FE9">
      <w:pPr>
        <w:numPr>
          <w:ilvl w:val="0"/>
          <w:numId w:val="49"/>
        </w:numPr>
        <w:spacing w:before="0" w:after="174" w:line="248" w:lineRule="auto"/>
        <w:ind w:right="990" w:hanging="199"/>
        <w:jc w:val="both"/>
        <w:rPr>
          <w:del w:id="9272" w:author="Simon Johnson" w:date="2021-03-09T16:39:00Z"/>
        </w:rPr>
      </w:pPr>
      <w:del w:id="9273" w:author="Simon Johnson" w:date="2021-03-09T16:39:00Z">
        <w:r w:rsidDel="0013375F">
          <w:delText xml:space="preserve">the </w:delText>
        </w:r>
        <w:r w:rsidDel="0013375F">
          <w:rPr>
            <w:i/>
          </w:rPr>
          <w:delText xml:space="preserve">ReturnCode= “Rejection: invalid topic </w:delText>
        </w:r>
      </w:del>
      <w:del w:id="9274" w:author="Simon Johnson" w:date="2021-03-09T12:21:00Z">
        <w:r w:rsidDel="00F02E04">
          <w:rPr>
            <w:i/>
          </w:rPr>
          <w:delText>Id</w:delText>
        </w:r>
      </w:del>
      <w:del w:id="9275" w:author="Simon Johnson" w:date="2021-03-09T16:39:00Z">
        <w:r w:rsidDel="0013375F">
          <w:rPr>
            <w:i/>
          </w:rPr>
          <w:delText>”</w:delText>
        </w:r>
        <w:r w:rsidDel="0013375F">
          <w:delText>: in this case the client needs to register the topic name again before it can publish data related to that topic name; or</w:delText>
        </w:r>
        <w:bookmarkStart w:id="9276" w:name="_Toc66201304"/>
        <w:bookmarkStart w:id="9277" w:name="_Toc66710384"/>
        <w:bookmarkStart w:id="9278" w:name="_Toc67648640"/>
        <w:bookmarkStart w:id="9279" w:name="_Toc67651123"/>
        <w:bookmarkStart w:id="9280" w:name="_Toc71106504"/>
        <w:bookmarkEnd w:id="9276"/>
        <w:bookmarkEnd w:id="9277"/>
        <w:bookmarkEnd w:id="9278"/>
        <w:bookmarkEnd w:id="9279"/>
        <w:bookmarkEnd w:id="9280"/>
      </w:del>
    </w:p>
    <w:p w14:paraId="789A994B" w14:textId="18DCBC76" w:rsidR="00C84FE9" w:rsidDel="0013375F" w:rsidRDefault="00C84FE9" w:rsidP="00C84FE9">
      <w:pPr>
        <w:numPr>
          <w:ilvl w:val="0"/>
          <w:numId w:val="49"/>
        </w:numPr>
        <w:spacing w:before="0" w:after="144" w:line="248" w:lineRule="auto"/>
        <w:ind w:right="990" w:hanging="199"/>
        <w:jc w:val="both"/>
        <w:rPr>
          <w:del w:id="9281" w:author="Simon Johnson" w:date="2021-03-09T16:39:00Z"/>
        </w:rPr>
      </w:pPr>
      <w:del w:id="9282" w:author="Simon Johnson" w:date="2021-03-09T16:39:00Z">
        <w:r w:rsidDel="0013375F">
          <w:delText xml:space="preserve">the </w:delText>
        </w:r>
        <w:r w:rsidDel="0013375F">
          <w:rPr>
            <w:i/>
          </w:rPr>
          <w:delText>ReturnCode= “Rejection: congestion”</w:delText>
        </w:r>
        <w:r w:rsidDel="0013375F">
          <w:delText xml:space="preserve">: in this the client shall stop publishing toward the gateway for at least the time </w:delText>
        </w:r>
        <w:r w:rsidDel="0013375F">
          <w:rPr>
            <w:rFonts w:ascii="Cambria" w:eastAsia="Cambria" w:hAnsi="Cambria" w:cs="Cambria"/>
            <w:i/>
          </w:rPr>
          <w:delText>T</w:delText>
        </w:r>
        <w:r w:rsidDel="0013375F">
          <w:rPr>
            <w:rFonts w:ascii="Cambria" w:eastAsia="Cambria" w:hAnsi="Cambria" w:cs="Cambria"/>
            <w:i/>
            <w:vertAlign w:val="subscript"/>
          </w:rPr>
          <w:delText>WAIT</w:delText>
        </w:r>
        <w:r w:rsidDel="0013375F">
          <w:delText>.</w:delText>
        </w:r>
        <w:bookmarkStart w:id="9283" w:name="_Toc66201305"/>
        <w:bookmarkStart w:id="9284" w:name="_Toc66710385"/>
        <w:bookmarkStart w:id="9285" w:name="_Toc67648641"/>
        <w:bookmarkStart w:id="9286" w:name="_Toc67651124"/>
        <w:bookmarkStart w:id="9287" w:name="_Toc71106505"/>
        <w:bookmarkEnd w:id="9283"/>
        <w:bookmarkEnd w:id="9284"/>
        <w:bookmarkEnd w:id="9285"/>
        <w:bookmarkEnd w:id="9286"/>
        <w:bookmarkEnd w:id="9287"/>
      </w:del>
    </w:p>
    <w:p w14:paraId="5DF7CD5A" w14:textId="2303A790" w:rsidR="00C84FE9" w:rsidDel="0013375F" w:rsidRDefault="00C84FE9" w:rsidP="00C84FE9">
      <w:pPr>
        <w:spacing w:after="352"/>
        <w:ind w:left="-15" w:right="990" w:firstLine="299"/>
        <w:rPr>
          <w:del w:id="9288" w:author="Simon Johnson" w:date="2021-03-09T16:39:00Z"/>
        </w:rPr>
      </w:pPr>
      <w:del w:id="9289" w:author="Simon Johnson" w:date="2021-03-09T16:39:00Z">
        <w:r w:rsidDel="0013375F">
          <w:delText xml:space="preserve">At any point in time a client may have only one QoS level 1 or 2 PUBLISH </w:delText>
        </w:r>
      </w:del>
      <w:del w:id="9290" w:author="Simon Johnson" w:date="2021-03-09T11:51:00Z">
        <w:r w:rsidDel="0018058B">
          <w:delText>message</w:delText>
        </w:r>
      </w:del>
      <w:del w:id="9291" w:author="Simon Johnson" w:date="2021-03-09T16:39:00Z">
        <w:r w:rsidDel="0013375F">
          <w:delText xml:space="preserve"> outstanding</w:delText>
        </w:r>
      </w:del>
      <w:del w:id="9292" w:author="Simon Johnson" w:date="2021-03-09T10:41:00Z">
        <w:r w:rsidDel="00EC553E">
          <w:delText xml:space="preserve">, </w:delText>
        </w:r>
      </w:del>
      <w:del w:id="9293" w:author="Simon Johnson" w:date="2021-03-09T16:39:00Z">
        <w:r w:rsidDel="0013375F">
          <w:delText xml:space="preserve">i.e. it has to wait for the termination of this PUBLISH </w:delText>
        </w:r>
      </w:del>
      <w:del w:id="9294" w:author="Simon Johnson" w:date="2021-03-09T11:51:00Z">
        <w:r w:rsidDel="0018058B">
          <w:delText>message</w:delText>
        </w:r>
      </w:del>
      <w:del w:id="9295" w:author="Simon Johnson" w:date="2021-03-09T16:39:00Z">
        <w:r w:rsidDel="0013375F">
          <w:delText xml:space="preserve"> exchange before it could start a new level 1 or 2 transaction</w:delText>
        </w:r>
      </w:del>
      <w:del w:id="9296" w:author="Simon Johnson" w:date="2021-03-09T10:41:00Z">
        <w:r w:rsidDel="00EC553E">
          <w:delText>.</w:delText>
        </w:r>
      </w:del>
      <w:bookmarkStart w:id="9297" w:name="_Toc66201306"/>
      <w:bookmarkStart w:id="9298" w:name="_Toc66710386"/>
      <w:bookmarkStart w:id="9299" w:name="_Toc67648642"/>
      <w:bookmarkStart w:id="9300" w:name="_Toc67651125"/>
      <w:bookmarkStart w:id="9301" w:name="_Toc71106506"/>
      <w:bookmarkEnd w:id="9297"/>
      <w:bookmarkEnd w:id="9298"/>
      <w:bookmarkEnd w:id="9299"/>
      <w:bookmarkEnd w:id="9300"/>
      <w:bookmarkEnd w:id="9301"/>
    </w:p>
    <w:p w14:paraId="068DE052" w14:textId="57F764A7" w:rsidR="00C84FE9" w:rsidRDefault="6149D1D0" w:rsidP="00C84FE9">
      <w:pPr>
        <w:pStyle w:val="Heading2"/>
        <w:keepLines/>
        <w:spacing w:before="0" w:after="64" w:line="259" w:lineRule="auto"/>
        <w:ind w:left="523" w:hanging="538"/>
      </w:pPr>
      <w:bookmarkStart w:id="9302" w:name="_Toc42724"/>
      <w:bookmarkStart w:id="9303" w:name="_Toc71106507"/>
      <w:r>
        <w:t xml:space="preserve">Pre-defined topic </w:t>
      </w:r>
      <w:ins w:id="9304" w:author="Simon Johnson" w:date="2021-03-09T12:21:00Z">
        <w:r w:rsidR="00F02E04">
          <w:t>alias’</w:t>
        </w:r>
      </w:ins>
      <w:del w:id="9305" w:author="Simon Johnson" w:date="2021-03-09T12:21:00Z">
        <w:r w:rsidDel="00F02E04">
          <w:delText>ids</w:delText>
        </w:r>
      </w:del>
      <w:r>
        <w:t xml:space="preserve"> and short topic names</w:t>
      </w:r>
      <w:bookmarkEnd w:id="9302"/>
      <w:bookmarkEnd w:id="9303"/>
    </w:p>
    <w:p w14:paraId="0BE36F7A" w14:textId="45673003" w:rsidR="00C84FE9" w:rsidRDefault="00C84FE9">
      <w:pPr>
        <w:ind w:left="-5" w:right="4"/>
        <w:pPrChange w:id="9306" w:author="Simon Johnson" w:date="2021-03-26T11:45:00Z">
          <w:pPr>
            <w:ind w:left="-5" w:right="990"/>
          </w:pPr>
        </w:pPrChange>
      </w:pPr>
      <w:del w:id="9307" w:author="Simon Johnson" w:date="2021-05-05T09:44:00Z">
        <w:r w:rsidDel="00C247B7">
          <w:delText>As described in Section 6.5, a</w:delText>
        </w:r>
      </w:del>
      <w:ins w:id="9308" w:author="Simon Johnson" w:date="2021-05-05T09:44:00Z">
        <w:r w:rsidR="00C247B7">
          <w:t>A</w:t>
        </w:r>
      </w:ins>
      <w:r>
        <w:t xml:space="preserve"> topic </w:t>
      </w:r>
      <w:ins w:id="9309" w:author="Simon Johnson" w:date="2021-03-09T12:24:00Z">
        <w:r w:rsidR="00F02E04">
          <w:t xml:space="preserve">alias </w:t>
        </w:r>
      </w:ins>
      <w:del w:id="9310" w:author="Simon Johnson" w:date="2021-03-09T12:24:00Z">
        <w:r w:rsidDel="00F02E04">
          <w:delText xml:space="preserve">id </w:delText>
        </w:r>
      </w:del>
      <w:r>
        <w:t xml:space="preserve">is a two-byte long replacement of the string-based topic name. A client needs to use the REGISTER procedure to inform the gateway about the topic name it wants to employ and gets from the gateway the corresponding topic </w:t>
      </w:r>
      <w:ins w:id="9311" w:author="Simon Johnson" w:date="2021-03-09T12:24:00Z">
        <w:r w:rsidR="00F02E04">
          <w:t>alias</w:t>
        </w:r>
      </w:ins>
      <w:del w:id="9312" w:author="Simon Johnson" w:date="2021-03-09T12:24:00Z">
        <w:r w:rsidDel="00F02E04">
          <w:delText>id</w:delText>
        </w:r>
      </w:del>
      <w:r>
        <w:t xml:space="preserve">. It then will use this topic </w:t>
      </w:r>
      <w:ins w:id="9313" w:author="Simon Johnson" w:date="2021-03-09T12:24:00Z">
        <w:r w:rsidR="00F02E04">
          <w:t xml:space="preserve">alias </w:t>
        </w:r>
      </w:ins>
      <w:del w:id="9314" w:author="Simon Johnson" w:date="2021-03-09T12:24:00Z">
        <w:r w:rsidDel="00F02E04">
          <w:delText xml:space="preserve">id </w:delText>
        </w:r>
      </w:del>
      <w:r>
        <w:t xml:space="preserve">in the PUBLISH </w:t>
      </w:r>
      <w:ins w:id="9315" w:author="Simon Johnson" w:date="2021-03-09T11:51:00Z">
        <w:r w:rsidR="0018058B">
          <w:t>packet</w:t>
        </w:r>
      </w:ins>
      <w:del w:id="9316" w:author="Simon Johnson" w:date="2021-03-09T11:51:00Z">
        <w:r w:rsidDel="0018058B">
          <w:delText>message</w:delText>
        </w:r>
      </w:del>
      <w:r>
        <w:t xml:space="preserve">s it sends to the gateway. In the opposite direction, the PUBLISH </w:t>
      </w:r>
      <w:ins w:id="9317" w:author="Simon Johnson" w:date="2021-03-09T11:51:00Z">
        <w:r w:rsidR="0018058B">
          <w:t>packet</w:t>
        </w:r>
      </w:ins>
      <w:del w:id="9318" w:author="Simon Johnson" w:date="2021-03-09T11:51:00Z">
        <w:r w:rsidDel="0018058B">
          <w:delText>message</w:delText>
        </w:r>
      </w:del>
      <w:r>
        <w:t xml:space="preserve">s also contain a 2-byte topic </w:t>
      </w:r>
      <w:ins w:id="9319" w:author="Simon Johnson" w:date="2021-03-09T12:24:00Z">
        <w:r w:rsidR="00F02E04">
          <w:t xml:space="preserve">alias </w:t>
        </w:r>
      </w:ins>
      <w:del w:id="9320" w:author="Simon Johnson" w:date="2021-03-09T12:24:00Z">
        <w:r w:rsidDel="00F02E04">
          <w:delText xml:space="preserve">id </w:delText>
        </w:r>
      </w:del>
      <w:r>
        <w:t xml:space="preserve">(instead of the string-based topic name). The client is informed about the relation between topic </w:t>
      </w:r>
      <w:ins w:id="9321" w:author="Simon Johnson" w:date="2021-03-09T12:24:00Z">
        <w:r w:rsidR="00F02E04">
          <w:t xml:space="preserve">alias </w:t>
        </w:r>
      </w:ins>
      <w:del w:id="9322" w:author="Simon Johnson" w:date="2021-03-09T12:24:00Z">
        <w:r w:rsidDel="00F02E04">
          <w:delText xml:space="preserve">id </w:delText>
        </w:r>
      </w:del>
      <w:r>
        <w:t>and topic name by means of either a former SUBSCRIBE procedure or a REGISTER procedure started by the gateway.</w:t>
      </w:r>
    </w:p>
    <w:p w14:paraId="2F384BF3" w14:textId="0EA94DFF" w:rsidR="00C84FE9" w:rsidRDefault="00C84FE9">
      <w:pPr>
        <w:spacing w:after="0"/>
        <w:ind w:left="-15" w:right="4" w:firstLine="299"/>
        <w:pPrChange w:id="9323" w:author="Simon Johnson" w:date="2021-03-26T11:45:00Z">
          <w:pPr>
            <w:spacing w:after="0"/>
            <w:ind w:left="-15" w:right="990" w:firstLine="299"/>
          </w:pPr>
        </w:pPrChange>
      </w:pPr>
      <w:r>
        <w:t xml:space="preserve">A “pre-defined” topic </w:t>
      </w:r>
      <w:ins w:id="9324" w:author="Simon Johnson" w:date="2021-03-09T12:25:00Z">
        <w:r w:rsidR="00F02E04">
          <w:t xml:space="preserve">alias </w:t>
        </w:r>
      </w:ins>
      <w:del w:id="9325" w:author="Simon Johnson" w:date="2021-03-09T12:25:00Z">
        <w:r w:rsidDel="00F02E04">
          <w:delText xml:space="preserve">id </w:delText>
        </w:r>
      </w:del>
      <w:r>
        <w:t xml:space="preserve">is a topic </w:t>
      </w:r>
      <w:ins w:id="9326" w:author="Simon Johnson" w:date="2021-03-09T12:25:00Z">
        <w:r w:rsidR="00F02E04">
          <w:t xml:space="preserve">alias </w:t>
        </w:r>
      </w:ins>
      <w:del w:id="9327" w:author="Simon Johnson" w:date="2021-03-09T12:25:00Z">
        <w:r w:rsidDel="00F02E04">
          <w:delText xml:space="preserve">id </w:delText>
        </w:r>
      </w:del>
      <w:r>
        <w:t xml:space="preserve">whose mapping to a topic name is known in advance by both the client’s application and the gateway. This is indicated in the </w:t>
      </w:r>
      <w:r>
        <w:rPr>
          <w:i/>
        </w:rPr>
        <w:t xml:space="preserve">Flags </w:t>
      </w:r>
      <w:r>
        <w:t xml:space="preserve">field of the </w:t>
      </w:r>
      <w:ins w:id="9328" w:author="Simon Johnson" w:date="2021-03-09T11:51:00Z">
        <w:r w:rsidR="0018058B">
          <w:t>packet</w:t>
        </w:r>
      </w:ins>
      <w:del w:id="9329" w:author="Simon Johnson" w:date="2021-03-09T11:51:00Z">
        <w:r w:rsidDel="0018058B">
          <w:delText>message</w:delText>
        </w:r>
      </w:del>
      <w:r>
        <w:t xml:space="preserve">. When using pre-defined topic </w:t>
      </w:r>
      <w:ins w:id="9330" w:author="Simon Johnson" w:date="2021-03-09T12:24:00Z">
        <w:r w:rsidR="00F02E04">
          <w:t>alias’</w:t>
        </w:r>
      </w:ins>
      <w:del w:id="9331" w:author="Simon Johnson" w:date="2021-03-09T12:24:00Z">
        <w:r w:rsidDel="00F02E04">
          <w:delText>ids</w:delText>
        </w:r>
      </w:del>
      <w:r>
        <w:t xml:space="preserve">, both sides can start immediately with the sending of PUBLISH </w:t>
      </w:r>
      <w:ins w:id="9332" w:author="Simon Johnson" w:date="2021-03-09T11:51:00Z">
        <w:r w:rsidR="0018058B">
          <w:t>packet</w:t>
        </w:r>
      </w:ins>
      <w:del w:id="9333" w:author="Simon Johnson" w:date="2021-03-09T11:51:00Z">
        <w:r w:rsidDel="0018058B">
          <w:delText>message</w:delText>
        </w:r>
      </w:del>
      <w:r>
        <w:t xml:space="preserve">s; there is no need for the REGISTER procedure as in the case of ”normal” topic </w:t>
      </w:r>
      <w:ins w:id="9334" w:author="Simon Johnson" w:date="2021-03-09T12:25:00Z">
        <w:r w:rsidR="00F02E04">
          <w:t>alias’</w:t>
        </w:r>
      </w:ins>
      <w:del w:id="9335" w:author="Simon Johnson" w:date="2021-03-09T12:25:00Z">
        <w:r w:rsidDel="00F02E04">
          <w:delText>ids</w:delText>
        </w:r>
      </w:del>
      <w:r>
        <w:t xml:space="preserve">. When receiving a PUBLISH </w:t>
      </w:r>
      <w:ins w:id="9336" w:author="Simon Johnson" w:date="2021-03-09T11:51:00Z">
        <w:r w:rsidR="0018058B">
          <w:t>packet</w:t>
        </w:r>
      </w:ins>
      <w:del w:id="9337" w:author="Simon Johnson" w:date="2021-03-09T11:51:00Z">
        <w:r w:rsidDel="0018058B">
          <w:delText>message</w:delText>
        </w:r>
      </w:del>
      <w:r>
        <w:t xml:space="preserve"> with a pre-defined topic </w:t>
      </w:r>
      <w:ins w:id="9338" w:author="Simon Johnson" w:date="2021-03-09T12:25:00Z">
        <w:r w:rsidR="00F02E04">
          <w:t>alias</w:t>
        </w:r>
      </w:ins>
      <w:del w:id="9339" w:author="Simon Johnson" w:date="2021-03-09T12:25:00Z">
        <w:r w:rsidDel="00F02E04">
          <w:delText>id</w:delText>
        </w:r>
      </w:del>
      <w:r>
        <w:t xml:space="preserve">, of which the mapping to a topic name is unknown, the receiver should return a PUBACK with the </w:t>
      </w:r>
      <w:r>
        <w:rPr>
          <w:i/>
        </w:rPr>
        <w:t xml:space="preserve">ReturnCode= “Rejection: invalid topic </w:t>
      </w:r>
      <w:ins w:id="9340" w:author="Simon Johnson" w:date="2021-03-09T12:25:00Z">
        <w:r w:rsidR="00F02E04">
          <w:t>alias</w:t>
        </w:r>
      </w:ins>
      <w:del w:id="9341" w:author="Simon Johnson" w:date="2021-03-09T12:25:00Z">
        <w:r w:rsidDel="00F02E04">
          <w:rPr>
            <w:i/>
          </w:rPr>
          <w:delText>Id</w:delText>
        </w:r>
      </w:del>
      <w:r>
        <w:rPr>
          <w:i/>
        </w:rPr>
        <w:t>”</w:t>
      </w:r>
      <w:r>
        <w:t xml:space="preserve">. Note that this error situation cannot be resolved by means of re-registering as in the case of normal topic </w:t>
      </w:r>
      <w:ins w:id="9342" w:author="Simon Johnson" w:date="2021-03-09T12:25:00Z">
        <w:r w:rsidR="00F02E04">
          <w:t>alias</w:t>
        </w:r>
      </w:ins>
      <w:del w:id="9343" w:author="Simon Johnson" w:date="2021-03-09T12:25:00Z">
        <w:r w:rsidDel="00F02E04">
          <w:delText>id</w:delText>
        </w:r>
      </w:del>
      <w:r>
        <w:t>.</w:t>
      </w:r>
    </w:p>
    <w:p w14:paraId="1DC67EB3" w14:textId="1CB0FEA7" w:rsidR="00C84FE9" w:rsidRDefault="00C84FE9">
      <w:pPr>
        <w:spacing w:after="0"/>
        <w:ind w:left="-15" w:right="4" w:firstLine="299"/>
        <w:pPrChange w:id="9344" w:author="Simon Johnson" w:date="2021-03-26T11:45:00Z">
          <w:pPr>
            <w:spacing w:after="0"/>
            <w:ind w:left="-15" w:right="990" w:firstLine="299"/>
          </w:pPr>
        </w:pPrChange>
      </w:pPr>
      <w:r>
        <w:t xml:space="preserve">A client is still required to subscribe to a pre-defined topic </w:t>
      </w:r>
      <w:ins w:id="9345" w:author="Simon Johnson" w:date="2021-03-09T12:25:00Z">
        <w:r w:rsidR="00F02E04">
          <w:t>alias</w:t>
        </w:r>
      </w:ins>
      <w:del w:id="9346" w:author="Simon Johnson" w:date="2021-03-09T12:25:00Z">
        <w:r w:rsidDel="00F02E04">
          <w:delText>id</w:delText>
        </w:r>
      </w:del>
      <w:r>
        <w:t xml:space="preserve">, if it wants to receive PUBLISH </w:t>
      </w:r>
      <w:ins w:id="9347" w:author="Simon Johnson" w:date="2021-03-09T11:51:00Z">
        <w:r w:rsidR="0018058B">
          <w:t>packet</w:t>
        </w:r>
      </w:ins>
      <w:del w:id="9348" w:author="Simon Johnson" w:date="2021-03-09T11:51:00Z">
        <w:r w:rsidDel="0018058B">
          <w:delText>message</w:delText>
        </w:r>
      </w:del>
      <w:r>
        <w:t xml:space="preserve">s relating to that topic </w:t>
      </w:r>
      <w:ins w:id="9349" w:author="Simon Johnson" w:date="2021-03-09T12:25:00Z">
        <w:r w:rsidR="00F02E04">
          <w:t>alias</w:t>
        </w:r>
      </w:ins>
      <w:del w:id="9350" w:author="Simon Johnson" w:date="2021-03-09T12:25:00Z">
        <w:r w:rsidDel="00F02E04">
          <w:delText>id</w:delText>
        </w:r>
      </w:del>
      <w:r>
        <w:t xml:space="preserve">. To avoid confusion between a pre-defined topic </w:t>
      </w:r>
      <w:ins w:id="9351" w:author="Simon Johnson" w:date="2021-03-09T12:25:00Z">
        <w:r w:rsidR="00F02E04">
          <w:t xml:space="preserve">alias </w:t>
        </w:r>
      </w:ins>
      <w:del w:id="9352" w:author="Simon Johnson" w:date="2021-03-09T12:25:00Z">
        <w:r w:rsidDel="00F02E04">
          <w:delText xml:space="preserve">id </w:delText>
        </w:r>
      </w:del>
      <w:r>
        <w:t xml:space="preserve">and a two-byte short topic name, the SUBSCRIBE </w:t>
      </w:r>
      <w:ins w:id="9353" w:author="Simon Johnson" w:date="2021-03-09T11:51:00Z">
        <w:r w:rsidR="0018058B">
          <w:t>packet</w:t>
        </w:r>
      </w:ins>
      <w:del w:id="9354" w:author="Simon Johnson" w:date="2021-03-09T11:51:00Z">
        <w:r w:rsidDel="0018058B">
          <w:delText>message</w:delText>
        </w:r>
      </w:del>
      <w:r>
        <w:t xml:space="preserve"> contains a flag indicating whether it is subscribing for a short topic name or a pre-defined topic </w:t>
      </w:r>
      <w:ins w:id="9355" w:author="Simon Johnson" w:date="2021-03-09T12:25:00Z">
        <w:r w:rsidR="00F02E04">
          <w:t>alias</w:t>
        </w:r>
      </w:ins>
      <w:del w:id="9356" w:author="Simon Johnson" w:date="2021-03-09T12:25:00Z">
        <w:r w:rsidDel="00F02E04">
          <w:delText>id</w:delText>
        </w:r>
      </w:del>
      <w:r>
        <w:t>.</w:t>
      </w:r>
    </w:p>
    <w:p w14:paraId="62F74F33" w14:textId="025762AC" w:rsidR="00C84FE9" w:rsidRDefault="00C84FE9">
      <w:pPr>
        <w:spacing w:after="341"/>
        <w:ind w:left="-15" w:right="4" w:firstLine="299"/>
        <w:pPrChange w:id="9357" w:author="Simon Johnson" w:date="2021-03-26T11:45:00Z">
          <w:pPr>
            <w:spacing w:after="341"/>
            <w:ind w:left="-15" w:right="990" w:firstLine="299"/>
          </w:pPr>
        </w:pPrChange>
      </w:pPr>
      <w:r>
        <w:t xml:space="preserve">A “short” topic name is a topic name that has a fixed length of two </w:t>
      </w:r>
      <w:r w:rsidR="00FB5396">
        <w:t>byte</w:t>
      </w:r>
      <w:r>
        <w:t xml:space="preserve">s. It could be carried together with the data within a PUBLISH </w:t>
      </w:r>
      <w:ins w:id="9358" w:author="Simon Johnson" w:date="2021-03-09T11:51:00Z">
        <w:r w:rsidR="0018058B">
          <w:t>packet</w:t>
        </w:r>
      </w:ins>
      <w:del w:id="9359" w:author="Simon Johnson" w:date="2021-03-09T11:51:00Z">
        <w:r w:rsidDel="0018058B">
          <w:delText>message</w:delText>
        </w:r>
      </w:del>
      <w:r>
        <w:t>, thus no REGISTER procedure is needed for a short topic name. Otherwise, all rules that apply to normal topic names also apply to short topic names. Note however that it does not make sense to do wildcarding in subscriptions to short topic names, because it is not possible to define a meaningful name hierarchy with only two characters.</w:t>
      </w:r>
    </w:p>
    <w:p w14:paraId="44A63DE1" w14:textId="5E7A2B84" w:rsidR="00C84FE9" w:rsidDel="0013375F" w:rsidRDefault="6149D1D0">
      <w:pPr>
        <w:pStyle w:val="Heading2"/>
        <w:keepLines/>
        <w:spacing w:before="0" w:after="64" w:line="259" w:lineRule="auto"/>
        <w:ind w:left="523" w:right="4" w:hanging="538"/>
        <w:rPr>
          <w:del w:id="9360" w:author="Simon Johnson" w:date="2021-03-09T16:38:00Z"/>
        </w:rPr>
        <w:pPrChange w:id="9361" w:author="Simon Johnson" w:date="2021-03-26T11:45:00Z">
          <w:pPr>
            <w:pStyle w:val="Heading2"/>
            <w:keepLines/>
            <w:spacing w:before="0" w:after="64" w:line="259" w:lineRule="auto"/>
            <w:ind w:left="523" w:hanging="538"/>
          </w:pPr>
        </w:pPrChange>
      </w:pPr>
      <w:bookmarkStart w:id="9362" w:name="_Toc42725"/>
      <w:del w:id="9363" w:author="Simon Johnson" w:date="2021-03-09T16:38:00Z">
        <w:r w:rsidDel="0013375F">
          <w:delText>PUBLISH with QoS Level -1</w:delText>
        </w:r>
        <w:bookmarkStart w:id="9364" w:name="_Toc66201308"/>
        <w:bookmarkStart w:id="9365" w:name="_Toc66710388"/>
        <w:bookmarkStart w:id="9366" w:name="_Toc67648644"/>
        <w:bookmarkStart w:id="9367" w:name="_Toc67651127"/>
        <w:bookmarkStart w:id="9368" w:name="_Toc71106508"/>
        <w:bookmarkEnd w:id="9362"/>
        <w:bookmarkEnd w:id="9364"/>
        <w:bookmarkEnd w:id="9365"/>
        <w:bookmarkEnd w:id="9366"/>
        <w:bookmarkEnd w:id="9367"/>
        <w:bookmarkEnd w:id="9368"/>
      </w:del>
    </w:p>
    <w:p w14:paraId="38A0BF39" w14:textId="5030C9DB" w:rsidR="00C84FE9" w:rsidDel="0013375F" w:rsidRDefault="00C84FE9">
      <w:pPr>
        <w:spacing w:after="131"/>
        <w:ind w:left="-5" w:right="4"/>
        <w:rPr>
          <w:del w:id="9369" w:author="Simon Johnson" w:date="2021-03-09T16:38:00Z"/>
        </w:rPr>
        <w:pPrChange w:id="9370" w:author="Simon Johnson" w:date="2021-03-26T11:45:00Z">
          <w:pPr>
            <w:spacing w:after="131"/>
            <w:ind w:left="-5" w:right="990"/>
          </w:pPr>
        </w:pPrChange>
      </w:pPr>
      <w:del w:id="9371" w:author="Simon Johnson" w:date="2021-03-09T16:38:00Z">
        <w:r w:rsidDel="0013375F">
          <w:delText xml:space="preserve">This feature is defined for very simple client implementations which do not support any other features except this one. There is no connection setup nor tear down, no registration nor subscription. The client just sends its PUBLISH </w:delText>
        </w:r>
      </w:del>
      <w:del w:id="9372" w:author="Simon Johnson" w:date="2021-03-09T11:51:00Z">
        <w:r w:rsidDel="0018058B">
          <w:delText>message</w:delText>
        </w:r>
      </w:del>
      <w:del w:id="9373" w:author="Simon Johnson" w:date="2021-03-09T16:38:00Z">
        <w:r w:rsidDel="0013375F">
          <w:delText xml:space="preserve">s to a GW (whose address is known a-priori by the client) and forgets them. It does not care whether the GW address is correct, whether the GW is alive, or whether the </w:delText>
        </w:r>
      </w:del>
      <w:del w:id="9374" w:author="Simon Johnson" w:date="2021-03-09T11:51:00Z">
        <w:r w:rsidDel="0018058B">
          <w:delText>message</w:delText>
        </w:r>
      </w:del>
      <w:del w:id="9375" w:author="Simon Johnson" w:date="2021-03-09T16:38:00Z">
        <w:r w:rsidDel="0013375F">
          <w:delText xml:space="preserve">s arrive at the GW. Only the following parameter values are allowed for a PUBLISH </w:delText>
        </w:r>
      </w:del>
      <w:del w:id="9376" w:author="Simon Johnson" w:date="2021-03-09T11:51:00Z">
        <w:r w:rsidDel="0018058B">
          <w:delText>message</w:delText>
        </w:r>
      </w:del>
      <w:del w:id="9377" w:author="Simon Johnson" w:date="2021-03-09T16:38:00Z">
        <w:r w:rsidDel="0013375F">
          <w:delText xml:space="preserve"> with QoS level -1:</w:delText>
        </w:r>
        <w:bookmarkStart w:id="9378" w:name="_Toc66201309"/>
        <w:bookmarkStart w:id="9379" w:name="_Toc66710389"/>
        <w:bookmarkStart w:id="9380" w:name="_Toc67648645"/>
        <w:bookmarkStart w:id="9381" w:name="_Toc67651128"/>
        <w:bookmarkStart w:id="9382" w:name="_Toc71106509"/>
        <w:bookmarkEnd w:id="9378"/>
        <w:bookmarkEnd w:id="9379"/>
        <w:bookmarkEnd w:id="9380"/>
        <w:bookmarkEnd w:id="9381"/>
        <w:bookmarkEnd w:id="9382"/>
      </w:del>
    </w:p>
    <w:p w14:paraId="09D4C96C" w14:textId="35185B99" w:rsidR="00C84FE9" w:rsidDel="0013375F" w:rsidRDefault="00C84FE9">
      <w:pPr>
        <w:numPr>
          <w:ilvl w:val="0"/>
          <w:numId w:val="78"/>
        </w:numPr>
        <w:spacing w:before="0" w:after="174" w:line="248" w:lineRule="auto"/>
        <w:ind w:right="4" w:hanging="199"/>
        <w:jc w:val="both"/>
        <w:rPr>
          <w:del w:id="9383" w:author="Simon Johnson" w:date="2021-03-09T16:38:00Z"/>
        </w:rPr>
        <w:pPrChange w:id="9384" w:author="Simon Johnson" w:date="2021-03-26T11:45:00Z">
          <w:pPr>
            <w:numPr>
              <w:numId w:val="78"/>
            </w:numPr>
            <w:spacing w:before="0" w:after="174" w:line="248" w:lineRule="auto"/>
            <w:ind w:left="498" w:right="990" w:hanging="199"/>
            <w:jc w:val="both"/>
          </w:pPr>
        </w:pPrChange>
      </w:pPr>
      <w:del w:id="9385" w:author="Simon Johnson" w:date="2021-03-09T16:38:00Z">
        <w:r w:rsidDel="0013375F">
          <w:delText>QoS flag: set to “0b11”;</w:delText>
        </w:r>
        <w:bookmarkStart w:id="9386" w:name="_Toc66201310"/>
        <w:bookmarkStart w:id="9387" w:name="_Toc66710390"/>
        <w:bookmarkStart w:id="9388" w:name="_Toc67648646"/>
        <w:bookmarkStart w:id="9389" w:name="_Toc67651129"/>
        <w:bookmarkStart w:id="9390" w:name="_Toc71106510"/>
        <w:bookmarkEnd w:id="9386"/>
        <w:bookmarkEnd w:id="9387"/>
        <w:bookmarkEnd w:id="9388"/>
        <w:bookmarkEnd w:id="9389"/>
        <w:bookmarkEnd w:id="9390"/>
      </w:del>
    </w:p>
    <w:p w14:paraId="433FF44C" w14:textId="7A00D8D7" w:rsidR="00C84FE9" w:rsidDel="0013375F" w:rsidRDefault="00C84FE9">
      <w:pPr>
        <w:numPr>
          <w:ilvl w:val="0"/>
          <w:numId w:val="78"/>
        </w:numPr>
        <w:spacing w:before="0" w:after="174" w:line="248" w:lineRule="auto"/>
        <w:ind w:right="4" w:hanging="199"/>
        <w:jc w:val="both"/>
        <w:rPr>
          <w:del w:id="9391" w:author="Simon Johnson" w:date="2021-03-09T16:38:00Z"/>
        </w:rPr>
        <w:pPrChange w:id="9392" w:author="Simon Johnson" w:date="2021-03-26T11:45:00Z">
          <w:pPr>
            <w:numPr>
              <w:numId w:val="78"/>
            </w:numPr>
            <w:spacing w:before="0" w:after="174" w:line="248" w:lineRule="auto"/>
            <w:ind w:left="498" w:right="990" w:hanging="199"/>
            <w:jc w:val="both"/>
          </w:pPr>
        </w:pPrChange>
      </w:pPr>
      <w:del w:id="9393" w:author="Simon Johnson" w:date="2021-03-09T16:38:00Z">
        <w:r w:rsidDel="0013375F">
          <w:delText>Topic</w:delText>
        </w:r>
      </w:del>
      <w:del w:id="9394" w:author="Simon Johnson" w:date="2021-03-09T12:26:00Z">
        <w:r w:rsidDel="00F02E04">
          <w:delText>Id</w:delText>
        </w:r>
      </w:del>
      <w:del w:id="9395" w:author="Simon Johnson" w:date="2021-03-09T16:38:00Z">
        <w:r w:rsidDel="0013375F">
          <w:delText xml:space="preserve">Type flag: either “0b01” for pre-defined topic </w:delText>
        </w:r>
      </w:del>
      <w:del w:id="9396" w:author="Simon Johnson" w:date="2021-03-09T12:25:00Z">
        <w:r w:rsidDel="00F02E04">
          <w:delText xml:space="preserve">id </w:delText>
        </w:r>
      </w:del>
      <w:del w:id="9397" w:author="Simon Johnson" w:date="2021-03-09T16:38:00Z">
        <w:r w:rsidDel="0013375F">
          <w:delText>or “0b10” for short topic name;</w:delText>
        </w:r>
        <w:bookmarkStart w:id="9398" w:name="_Toc66201311"/>
        <w:bookmarkStart w:id="9399" w:name="_Toc66710391"/>
        <w:bookmarkStart w:id="9400" w:name="_Toc67648647"/>
        <w:bookmarkStart w:id="9401" w:name="_Toc67651130"/>
        <w:bookmarkStart w:id="9402" w:name="_Toc71106511"/>
        <w:bookmarkEnd w:id="9398"/>
        <w:bookmarkEnd w:id="9399"/>
        <w:bookmarkEnd w:id="9400"/>
        <w:bookmarkEnd w:id="9401"/>
        <w:bookmarkEnd w:id="9402"/>
      </w:del>
    </w:p>
    <w:p w14:paraId="078BED11" w14:textId="4563F913" w:rsidR="00C84FE9" w:rsidDel="0013375F" w:rsidRDefault="00C84FE9">
      <w:pPr>
        <w:numPr>
          <w:ilvl w:val="0"/>
          <w:numId w:val="78"/>
        </w:numPr>
        <w:spacing w:before="0" w:after="174" w:line="248" w:lineRule="auto"/>
        <w:ind w:right="4" w:hanging="199"/>
        <w:jc w:val="both"/>
        <w:rPr>
          <w:del w:id="9403" w:author="Simon Johnson" w:date="2021-03-09T16:38:00Z"/>
        </w:rPr>
        <w:pPrChange w:id="9404" w:author="Simon Johnson" w:date="2021-03-26T11:45:00Z">
          <w:pPr>
            <w:numPr>
              <w:numId w:val="78"/>
            </w:numPr>
            <w:spacing w:before="0" w:after="174" w:line="248" w:lineRule="auto"/>
            <w:ind w:left="498" w:right="990" w:hanging="199"/>
            <w:jc w:val="both"/>
          </w:pPr>
        </w:pPrChange>
      </w:pPr>
      <w:del w:id="9405" w:author="Simon Johnson" w:date="2021-03-09T12:26:00Z">
        <w:r w:rsidDel="00F02E04">
          <w:delText xml:space="preserve">TopicId </w:delText>
        </w:r>
      </w:del>
      <w:del w:id="9406" w:author="Simon Johnson" w:date="2021-03-09T16:38:00Z">
        <w:r w:rsidDel="0013375F">
          <w:delText xml:space="preserve">field: value of the pre-defined topic </w:delText>
        </w:r>
      </w:del>
      <w:del w:id="9407" w:author="Simon Johnson" w:date="2021-03-09T12:26:00Z">
        <w:r w:rsidDel="00F02E04">
          <w:delText xml:space="preserve">id </w:delText>
        </w:r>
      </w:del>
      <w:del w:id="9408" w:author="Simon Johnson" w:date="2021-03-09T16:38:00Z">
        <w:r w:rsidDel="0013375F">
          <w:delText>or of the short topic name;</w:delText>
        </w:r>
        <w:bookmarkStart w:id="9409" w:name="_Toc66201312"/>
        <w:bookmarkStart w:id="9410" w:name="_Toc66710392"/>
        <w:bookmarkStart w:id="9411" w:name="_Toc67648648"/>
        <w:bookmarkStart w:id="9412" w:name="_Toc67651131"/>
        <w:bookmarkStart w:id="9413" w:name="_Toc71106512"/>
        <w:bookmarkEnd w:id="9409"/>
        <w:bookmarkEnd w:id="9410"/>
        <w:bookmarkEnd w:id="9411"/>
        <w:bookmarkEnd w:id="9412"/>
        <w:bookmarkEnd w:id="9413"/>
      </w:del>
    </w:p>
    <w:p w14:paraId="1E125668" w14:textId="1B70C4B3" w:rsidR="00C84FE9" w:rsidDel="0013375F" w:rsidRDefault="00C84FE9">
      <w:pPr>
        <w:numPr>
          <w:ilvl w:val="0"/>
          <w:numId w:val="78"/>
        </w:numPr>
        <w:spacing w:before="0" w:after="343" w:line="248" w:lineRule="auto"/>
        <w:ind w:right="4" w:hanging="199"/>
        <w:jc w:val="both"/>
        <w:rPr>
          <w:del w:id="9414" w:author="Simon Johnson" w:date="2021-03-09T16:38:00Z"/>
        </w:rPr>
        <w:pPrChange w:id="9415" w:author="Simon Johnson" w:date="2021-03-26T11:45:00Z">
          <w:pPr>
            <w:numPr>
              <w:numId w:val="78"/>
            </w:numPr>
            <w:spacing w:before="0" w:after="343" w:line="248" w:lineRule="auto"/>
            <w:ind w:left="498" w:right="990" w:hanging="199"/>
            <w:jc w:val="both"/>
          </w:pPr>
        </w:pPrChange>
      </w:pPr>
      <w:del w:id="9416" w:author="Simon Johnson" w:date="2021-03-09T16:38:00Z">
        <w:r w:rsidDel="0013375F">
          <w:delText>Data field: the data to be published.</w:delText>
        </w:r>
        <w:bookmarkStart w:id="9417" w:name="_Toc66201313"/>
        <w:bookmarkStart w:id="9418" w:name="_Toc66710393"/>
        <w:bookmarkStart w:id="9419" w:name="_Toc67648649"/>
        <w:bookmarkStart w:id="9420" w:name="_Toc67651132"/>
        <w:bookmarkStart w:id="9421" w:name="_Toc71106513"/>
        <w:bookmarkEnd w:id="9417"/>
        <w:bookmarkEnd w:id="9418"/>
        <w:bookmarkEnd w:id="9419"/>
        <w:bookmarkEnd w:id="9420"/>
        <w:bookmarkEnd w:id="9421"/>
      </w:del>
    </w:p>
    <w:p w14:paraId="40899438" w14:textId="77777777" w:rsidR="00C84FE9" w:rsidRDefault="6149D1D0">
      <w:pPr>
        <w:pStyle w:val="Heading2"/>
        <w:keepLines/>
        <w:spacing w:before="0" w:after="64" w:line="259" w:lineRule="auto"/>
        <w:ind w:left="523" w:right="4" w:hanging="538"/>
        <w:pPrChange w:id="9422" w:author="Simon Johnson" w:date="2021-03-26T11:45:00Z">
          <w:pPr>
            <w:pStyle w:val="Heading2"/>
            <w:keepLines/>
            <w:spacing w:before="0" w:after="64" w:line="259" w:lineRule="auto"/>
            <w:ind w:left="523" w:hanging="538"/>
          </w:pPr>
        </w:pPrChange>
      </w:pPr>
      <w:bookmarkStart w:id="9423" w:name="_Toc42726"/>
      <w:bookmarkStart w:id="9424" w:name="_Toc71106514"/>
      <w:r>
        <w:t>Client’s Topic Subscribe/Un</w:t>
      </w:r>
      <w:del w:id="9425" w:author="Simon Johnson" w:date="2021-03-09T12:26:00Z">
        <w:r w:rsidDel="00F02E04">
          <w:delText>-</w:delText>
        </w:r>
      </w:del>
      <w:r>
        <w:t>subscribe Procedure</w:t>
      </w:r>
      <w:bookmarkEnd w:id="9423"/>
      <w:bookmarkEnd w:id="9424"/>
    </w:p>
    <w:p w14:paraId="79080A46" w14:textId="7E869AB6" w:rsidR="00C84FE9" w:rsidRDefault="00C84FE9">
      <w:pPr>
        <w:spacing w:after="4"/>
        <w:ind w:left="-5" w:right="4"/>
        <w:pPrChange w:id="9426" w:author="Simon Johnson" w:date="2021-03-26T11:45:00Z">
          <w:pPr>
            <w:spacing w:after="4"/>
            <w:ind w:left="-5" w:right="990"/>
          </w:pPr>
        </w:pPrChange>
      </w:pPr>
      <w:r>
        <w:t xml:space="preserve">To subscribe to a topic name, a client sends a SUBSCRIBE </w:t>
      </w:r>
      <w:ins w:id="9427" w:author="Simon Johnson" w:date="2021-03-09T11:51:00Z">
        <w:r w:rsidR="0018058B">
          <w:t>packet</w:t>
        </w:r>
      </w:ins>
      <w:del w:id="9428" w:author="Simon Johnson" w:date="2021-03-09T11:51:00Z">
        <w:r w:rsidDel="0018058B">
          <w:delText>message</w:delText>
        </w:r>
      </w:del>
      <w:r>
        <w:t xml:space="preserve"> to the gateway with the topic name included in that </w:t>
      </w:r>
      <w:ins w:id="9429" w:author="Simon Johnson" w:date="2021-03-09T11:51:00Z">
        <w:r w:rsidR="0018058B">
          <w:t>packet</w:t>
        </w:r>
      </w:ins>
      <w:del w:id="9430" w:author="Simon Johnson" w:date="2021-03-09T11:51:00Z">
        <w:r w:rsidDel="0018058B">
          <w:delText>message</w:delText>
        </w:r>
      </w:del>
      <w:r>
        <w:t xml:space="preserve">. If the gateway is able accept the subscription, it assigns a topic </w:t>
      </w:r>
      <w:ins w:id="9431" w:author="Simon Johnson" w:date="2021-03-09T12:26:00Z">
        <w:r w:rsidR="00F02E04">
          <w:t xml:space="preserve">alias </w:t>
        </w:r>
      </w:ins>
      <w:del w:id="9432" w:author="Simon Johnson" w:date="2021-03-09T12:26:00Z">
        <w:r w:rsidDel="00F02E04">
          <w:delText xml:space="preserve">id </w:delText>
        </w:r>
      </w:del>
      <w:r>
        <w:t xml:space="preserve">to the received topic name and returns it within a SUBACK </w:t>
      </w:r>
      <w:ins w:id="9433" w:author="Simon Johnson" w:date="2021-03-09T11:51:00Z">
        <w:r w:rsidR="0018058B">
          <w:t>packet</w:t>
        </w:r>
      </w:ins>
      <w:del w:id="9434" w:author="Simon Johnson" w:date="2021-03-09T11:51:00Z">
        <w:r w:rsidDel="0018058B">
          <w:delText>message</w:delText>
        </w:r>
      </w:del>
      <w:r>
        <w:t xml:space="preserve"> to the client. If the subscription can</w:t>
      </w:r>
      <w:del w:id="9435" w:author="Simon Johnson" w:date="2021-03-09T12:26:00Z">
        <w:r w:rsidDel="00F02E04">
          <w:delText xml:space="preserve"> </w:delText>
        </w:r>
      </w:del>
      <w:r>
        <w:t xml:space="preserve">not be accepted, then a SUBACK </w:t>
      </w:r>
      <w:ins w:id="9436" w:author="Simon Johnson" w:date="2021-03-09T11:51:00Z">
        <w:r w:rsidR="0018058B">
          <w:t>packet</w:t>
        </w:r>
      </w:ins>
      <w:del w:id="9437" w:author="Simon Johnson" w:date="2021-03-09T11:51:00Z">
        <w:r w:rsidDel="0018058B">
          <w:delText>message</w:delText>
        </w:r>
      </w:del>
      <w:r>
        <w:t xml:space="preserve"> is also returned to the client with the rejection cause encoded in the </w:t>
      </w:r>
      <w:r>
        <w:rPr>
          <w:i/>
        </w:rPr>
        <w:t xml:space="preserve">ReturnCode </w:t>
      </w:r>
      <w:r>
        <w:t xml:space="preserve">field. If the rejection cause is </w:t>
      </w:r>
      <w:r>
        <w:rPr>
          <w:i/>
        </w:rPr>
        <w:t>“rejected: congestion”</w:t>
      </w:r>
      <w:r>
        <w:t xml:space="preserve">, the client should wait for the time </w:t>
      </w:r>
      <w:r>
        <w:rPr>
          <w:rFonts w:ascii="Cambria" w:eastAsia="Cambria" w:hAnsi="Cambria" w:cs="Cambria"/>
          <w:i/>
        </w:rPr>
        <w:t>T</w:t>
      </w:r>
      <w:r>
        <w:rPr>
          <w:rFonts w:ascii="Cambria" w:eastAsia="Cambria" w:hAnsi="Cambria" w:cs="Cambria"/>
          <w:i/>
          <w:vertAlign w:val="subscript"/>
        </w:rPr>
        <w:t xml:space="preserve">WAIT </w:t>
      </w:r>
      <w:r>
        <w:t xml:space="preserve">before resending the SUBSCRIBE </w:t>
      </w:r>
      <w:ins w:id="9438" w:author="Simon Johnson" w:date="2021-03-09T11:51:00Z">
        <w:r w:rsidR="0018058B">
          <w:t>packet</w:t>
        </w:r>
      </w:ins>
      <w:del w:id="9439" w:author="Simon Johnson" w:date="2021-03-09T11:51:00Z">
        <w:r w:rsidDel="0018058B">
          <w:delText>message</w:delText>
        </w:r>
      </w:del>
      <w:r>
        <w:t xml:space="preserve"> to the gateway.</w:t>
      </w:r>
    </w:p>
    <w:p w14:paraId="447F08C7" w14:textId="0977D093" w:rsidR="00C84FE9" w:rsidRDefault="00C84FE9">
      <w:pPr>
        <w:spacing w:after="0"/>
        <w:ind w:left="-15" w:right="4" w:firstLine="299"/>
        <w:pPrChange w:id="9440" w:author="Simon Johnson" w:date="2021-03-26T11:45:00Z">
          <w:pPr>
            <w:spacing w:after="0"/>
            <w:ind w:left="-15" w:right="990" w:firstLine="299"/>
          </w:pPr>
        </w:pPrChange>
      </w:pPr>
      <w:r>
        <w:t xml:space="preserve">If the client subscribes to a topic name which contains a wildcard character, the returning SUBACK </w:t>
      </w:r>
      <w:ins w:id="9441" w:author="Simon Johnson" w:date="2021-03-09T11:51:00Z">
        <w:r w:rsidR="0018058B">
          <w:t>packet</w:t>
        </w:r>
      </w:ins>
      <w:del w:id="9442" w:author="Simon Johnson" w:date="2021-03-09T11:51:00Z">
        <w:r w:rsidDel="0018058B">
          <w:delText>message</w:delText>
        </w:r>
      </w:del>
      <w:r>
        <w:t xml:space="preserve"> will contain the topic </w:t>
      </w:r>
      <w:ins w:id="9443" w:author="Simon Johnson" w:date="2021-03-09T12:26:00Z">
        <w:r w:rsidR="00F02E04">
          <w:t xml:space="preserve">alias </w:t>
        </w:r>
      </w:ins>
      <w:del w:id="9444" w:author="Simon Johnson" w:date="2021-03-09T12:26:00Z">
        <w:r w:rsidDel="00F02E04">
          <w:delText xml:space="preserve">id </w:delText>
        </w:r>
      </w:del>
      <w:r>
        <w:t xml:space="preserve">value 0x0000. The GW will the use the registration procedure to inform the client about the to-be-used topic </w:t>
      </w:r>
      <w:ins w:id="9445" w:author="Simon Johnson" w:date="2021-03-09T12:26:00Z">
        <w:r w:rsidR="00F02E04">
          <w:t xml:space="preserve">alias </w:t>
        </w:r>
      </w:ins>
      <w:del w:id="9446" w:author="Simon Johnson" w:date="2021-03-09T12:26:00Z">
        <w:r w:rsidDel="00F02E04">
          <w:delText xml:space="preserve">id </w:delText>
        </w:r>
      </w:del>
      <w:r>
        <w:t xml:space="preserve">value when it has the first PUBLISH </w:t>
      </w:r>
      <w:ins w:id="9447" w:author="Simon Johnson" w:date="2021-03-09T11:51:00Z">
        <w:r w:rsidR="0018058B">
          <w:t>packet</w:t>
        </w:r>
      </w:ins>
      <w:del w:id="9448" w:author="Simon Johnson" w:date="2021-03-09T11:51:00Z">
        <w:r w:rsidDel="0018058B">
          <w:delText>message</w:delText>
        </w:r>
      </w:del>
      <w:r>
        <w:t xml:space="preserve"> with a matching topic name to be sent to the client, see also Section 6.10.</w:t>
      </w:r>
    </w:p>
    <w:p w14:paraId="5880A31E" w14:textId="46231387" w:rsidR="00C84FE9" w:rsidRDefault="00C84FE9">
      <w:pPr>
        <w:spacing w:after="0"/>
        <w:ind w:left="-15" w:right="4" w:firstLine="299"/>
        <w:pPrChange w:id="9449" w:author="Simon Johnson" w:date="2021-03-26T11:45:00Z">
          <w:pPr>
            <w:spacing w:after="0"/>
            <w:ind w:left="-15" w:right="990" w:firstLine="299"/>
          </w:pPr>
        </w:pPrChange>
      </w:pPr>
      <w:r>
        <w:t xml:space="preserve">Similar to the client’s PUBLISH procedure, topic </w:t>
      </w:r>
      <w:ins w:id="9450" w:author="Simon Johnson" w:date="2021-03-09T12:26:00Z">
        <w:r w:rsidR="00F02E04">
          <w:t xml:space="preserve">alias’ </w:t>
        </w:r>
      </w:ins>
      <w:del w:id="9451" w:author="Simon Johnson" w:date="2021-03-09T12:26:00Z">
        <w:r w:rsidDel="00F02E04">
          <w:delText xml:space="preserve">ids </w:delText>
        </w:r>
      </w:del>
      <w:r>
        <w:t xml:space="preserve">may also be pre-defined for certain topic names. Short topic names may be used as well. In those two cases the client still needs to subscribe to those pre-defined topic </w:t>
      </w:r>
      <w:ins w:id="9452" w:author="Simon Johnson" w:date="2021-03-09T12:26:00Z">
        <w:r w:rsidR="00F02E04">
          <w:t xml:space="preserve">alias’ </w:t>
        </w:r>
      </w:ins>
      <w:del w:id="9453" w:author="Simon Johnson" w:date="2021-03-09T12:26:00Z">
        <w:r w:rsidDel="00F02E04">
          <w:delText xml:space="preserve">ids </w:delText>
        </w:r>
      </w:del>
      <w:r>
        <w:t>or short topic names.</w:t>
      </w:r>
    </w:p>
    <w:p w14:paraId="59FE9428" w14:textId="64C1219E" w:rsidR="00C84FE9" w:rsidRDefault="00C84FE9">
      <w:pPr>
        <w:spacing w:after="0"/>
        <w:ind w:left="-15" w:right="4" w:firstLine="299"/>
        <w:pPrChange w:id="9454" w:author="Simon Johnson" w:date="2021-03-26T11:45:00Z">
          <w:pPr>
            <w:spacing w:after="0"/>
            <w:ind w:left="-15" w:right="990" w:firstLine="299"/>
          </w:pPr>
        </w:pPrChange>
      </w:pPr>
      <w:r>
        <w:t xml:space="preserve">To unsubscribe, a client sends an UNSUBSCRIBE </w:t>
      </w:r>
      <w:ins w:id="9455" w:author="Simon Johnson" w:date="2021-03-09T11:51:00Z">
        <w:r w:rsidR="0018058B">
          <w:t xml:space="preserve">packet </w:t>
        </w:r>
      </w:ins>
      <w:del w:id="9456" w:author="Simon Johnson" w:date="2021-03-09T11:51:00Z">
        <w:r w:rsidDel="0018058B">
          <w:delText xml:space="preserve">message </w:delText>
        </w:r>
      </w:del>
      <w:r>
        <w:t xml:space="preserve">to the gateway, which will then be answered by means of an UNSUBACK </w:t>
      </w:r>
      <w:ins w:id="9457" w:author="Simon Johnson" w:date="2021-03-09T11:52:00Z">
        <w:r w:rsidR="0018058B">
          <w:t>packet</w:t>
        </w:r>
      </w:ins>
      <w:del w:id="9458" w:author="Simon Johnson" w:date="2021-03-09T11:52:00Z">
        <w:r w:rsidDel="0018058B">
          <w:delText>message</w:delText>
        </w:r>
      </w:del>
      <w:r>
        <w:t>.</w:t>
      </w:r>
    </w:p>
    <w:p w14:paraId="1686AFB4" w14:textId="5036D939" w:rsidR="00C84FE9" w:rsidRDefault="00C84FE9">
      <w:pPr>
        <w:ind w:left="-15" w:right="4" w:firstLine="299"/>
        <w:rPr>
          <w:ins w:id="9459" w:author="Simon Johnson" w:date="2021-03-09T16:38:00Z"/>
        </w:rPr>
        <w:pPrChange w:id="9460" w:author="Simon Johnson" w:date="2021-03-26T11:45:00Z">
          <w:pPr>
            <w:ind w:left="-15" w:right="990" w:firstLine="299"/>
          </w:pPr>
        </w:pPrChange>
      </w:pPr>
      <w:r>
        <w:t>As for the REGISTER procedure, a client may have only one SUBSCRIBE or one UNSUBCRIBE transaction open at a time.</w:t>
      </w:r>
    </w:p>
    <w:p w14:paraId="63384382" w14:textId="5E3FF350" w:rsidR="0013375F" w:rsidRDefault="0013375F" w:rsidP="00C84FE9">
      <w:pPr>
        <w:ind w:left="-15" w:right="990" w:firstLine="299"/>
        <w:rPr>
          <w:ins w:id="9461" w:author="Simon Johnson" w:date="2021-03-09T16:39:00Z"/>
        </w:rPr>
      </w:pPr>
    </w:p>
    <w:p w14:paraId="29DEAF32" w14:textId="77777777" w:rsidR="0013375F" w:rsidRDefault="0013375F" w:rsidP="0013375F">
      <w:pPr>
        <w:pStyle w:val="Heading2"/>
        <w:keepLines/>
        <w:spacing w:before="0" w:after="64" w:line="259" w:lineRule="auto"/>
        <w:ind w:left="523" w:hanging="538"/>
        <w:rPr>
          <w:ins w:id="9462" w:author="Simon Johnson" w:date="2021-03-09T16:39:00Z"/>
        </w:rPr>
      </w:pPr>
      <w:bookmarkStart w:id="9463" w:name="_Toc71106515"/>
      <w:ins w:id="9464" w:author="Simon Johnson" w:date="2021-03-09T16:39:00Z">
        <w:r>
          <w:t>Client’s Publish Procedure</w:t>
        </w:r>
        <w:bookmarkEnd w:id="9463"/>
      </w:ins>
    </w:p>
    <w:p w14:paraId="5EF3E65B" w14:textId="77777777" w:rsidR="0013375F" w:rsidRDefault="0013375F">
      <w:pPr>
        <w:spacing w:after="0"/>
        <w:ind w:left="-5" w:right="4"/>
        <w:rPr>
          <w:ins w:id="9465" w:author="Simon Johnson" w:date="2021-03-09T16:39:00Z"/>
        </w:rPr>
        <w:pPrChange w:id="9466" w:author="Simon Johnson" w:date="2021-03-26T11:45:00Z">
          <w:pPr>
            <w:spacing w:after="0"/>
            <w:ind w:left="-5" w:right="990"/>
          </w:pPr>
        </w:pPrChange>
      </w:pPr>
      <w:ins w:id="9467" w:author="Simon Johnson" w:date="2021-03-09T16:39:00Z">
        <w:r>
          <w:t>After having registered successfully a topic name with the gateway, the client can start publishing data relating to the registered topic name by sending PUBLISH packets to the gateway. The PUBLISH packets contain the assigned topic alias.</w:t>
        </w:r>
      </w:ins>
    </w:p>
    <w:p w14:paraId="4DD91F0E" w14:textId="77777777" w:rsidR="0013375F" w:rsidRDefault="0013375F">
      <w:pPr>
        <w:spacing w:after="0"/>
        <w:ind w:left="-15" w:right="4" w:firstLine="299"/>
        <w:rPr>
          <w:ins w:id="9468" w:author="Simon Johnson" w:date="2021-03-09T16:39:00Z"/>
        </w:rPr>
        <w:pPrChange w:id="9469" w:author="Simon Johnson" w:date="2021-03-26T11:45:00Z">
          <w:pPr>
            <w:spacing w:after="0"/>
            <w:ind w:left="-15" w:right="990" w:firstLine="299"/>
          </w:pPr>
        </w:pPrChange>
      </w:pPr>
      <w:ins w:id="9470" w:author="Simon Johnson" w:date="2021-03-09T16:39:00Z">
        <w:r>
          <w:t>All three QoS levels and their corresponding packet flows are supported as defined in MQTT. The only difference is the use of topic alias’ instead of topic names in the PUBLISH packets.</w:t>
        </w:r>
      </w:ins>
    </w:p>
    <w:p w14:paraId="1D892871" w14:textId="77777777" w:rsidR="0013375F" w:rsidRDefault="0013375F">
      <w:pPr>
        <w:ind w:left="-15" w:right="4" w:firstLine="299"/>
        <w:rPr>
          <w:ins w:id="9471" w:author="Simon Johnson" w:date="2021-03-09T16:39:00Z"/>
        </w:rPr>
        <w:pPrChange w:id="9472" w:author="Simon Johnson" w:date="2021-03-26T11:45:00Z">
          <w:pPr>
            <w:ind w:left="-15" w:right="990" w:firstLine="299"/>
          </w:pPr>
        </w:pPrChange>
      </w:pPr>
      <w:ins w:id="9473" w:author="Simon Johnson" w:date="2021-03-09T16:39:00Z">
        <w:r>
          <w:lastRenderedPageBreak/>
          <w:t>Regardless of the requested QoS level the client may receive in response to its PUBLISH a PUBACK packet which contains either</w:t>
        </w:r>
      </w:ins>
    </w:p>
    <w:p w14:paraId="31E12E0D" w14:textId="77777777" w:rsidR="0013375F" w:rsidRDefault="0013375F">
      <w:pPr>
        <w:numPr>
          <w:ilvl w:val="0"/>
          <w:numId w:val="49"/>
        </w:numPr>
        <w:spacing w:before="0" w:after="174" w:line="248" w:lineRule="auto"/>
        <w:ind w:right="4" w:hanging="199"/>
        <w:jc w:val="both"/>
        <w:rPr>
          <w:ins w:id="9474" w:author="Simon Johnson" w:date="2021-03-09T16:39:00Z"/>
        </w:rPr>
        <w:pPrChange w:id="9475" w:author="Simon Johnson" w:date="2021-03-26T11:45:00Z">
          <w:pPr>
            <w:numPr>
              <w:numId w:val="49"/>
            </w:numPr>
            <w:spacing w:before="0" w:after="174" w:line="248" w:lineRule="auto"/>
            <w:ind w:left="498" w:right="990" w:hanging="199"/>
            <w:jc w:val="both"/>
          </w:pPr>
        </w:pPrChange>
      </w:pPr>
      <w:ins w:id="9476" w:author="Simon Johnson" w:date="2021-03-09T16:39:00Z">
        <w:r>
          <w:t xml:space="preserve">the </w:t>
        </w:r>
        <w:r>
          <w:rPr>
            <w:i/>
          </w:rPr>
          <w:t xml:space="preserve">ReturnCode= “Rejection: invalid topic </w:t>
        </w:r>
        <w:r>
          <w:t>alias</w:t>
        </w:r>
        <w:r>
          <w:rPr>
            <w:i/>
          </w:rPr>
          <w:t>”</w:t>
        </w:r>
        <w:r>
          <w:t>: in this case the client needs to register the topic name again before it can publish data related to that topic name; or</w:t>
        </w:r>
      </w:ins>
    </w:p>
    <w:p w14:paraId="26B068A3" w14:textId="77777777" w:rsidR="0013375F" w:rsidRDefault="0013375F">
      <w:pPr>
        <w:numPr>
          <w:ilvl w:val="0"/>
          <w:numId w:val="49"/>
        </w:numPr>
        <w:spacing w:before="0" w:after="144" w:line="248" w:lineRule="auto"/>
        <w:ind w:right="4" w:hanging="199"/>
        <w:jc w:val="both"/>
        <w:rPr>
          <w:ins w:id="9477" w:author="Simon Johnson" w:date="2021-03-09T16:39:00Z"/>
        </w:rPr>
        <w:pPrChange w:id="9478" w:author="Simon Johnson" w:date="2021-03-26T11:45:00Z">
          <w:pPr>
            <w:numPr>
              <w:numId w:val="49"/>
            </w:numPr>
            <w:spacing w:before="0" w:after="144" w:line="248" w:lineRule="auto"/>
            <w:ind w:left="498" w:right="990" w:hanging="199"/>
            <w:jc w:val="both"/>
          </w:pPr>
        </w:pPrChange>
      </w:pPr>
      <w:ins w:id="9479" w:author="Simon Johnson" w:date="2021-03-09T16:39:00Z">
        <w:r>
          <w:t xml:space="preserve">the </w:t>
        </w:r>
        <w:r>
          <w:rPr>
            <w:i/>
          </w:rPr>
          <w:t>ReturnCode= “Rejection: congestion”</w:t>
        </w:r>
        <w:r>
          <w:t xml:space="preserve">: in this the client shall stop publishing toward the gateway for at least the time </w:t>
        </w:r>
        <w:r>
          <w:rPr>
            <w:rFonts w:ascii="Cambria" w:eastAsia="Cambria" w:hAnsi="Cambria" w:cs="Cambria"/>
            <w:i/>
          </w:rPr>
          <w:t>T</w:t>
        </w:r>
        <w:r>
          <w:rPr>
            <w:rFonts w:ascii="Cambria" w:eastAsia="Cambria" w:hAnsi="Cambria" w:cs="Cambria"/>
            <w:i/>
            <w:vertAlign w:val="subscript"/>
          </w:rPr>
          <w:t>WAIT</w:t>
        </w:r>
        <w:r>
          <w:t>.</w:t>
        </w:r>
      </w:ins>
    </w:p>
    <w:p w14:paraId="56662026" w14:textId="351441C5" w:rsidR="0013375F" w:rsidRDefault="0013375F">
      <w:pPr>
        <w:spacing w:after="352"/>
        <w:ind w:left="-15" w:right="4" w:firstLine="299"/>
        <w:rPr>
          <w:ins w:id="9480" w:author="Simon Johnson" w:date="2021-03-09T16:39:00Z"/>
        </w:rPr>
        <w:pPrChange w:id="9481" w:author="Simon Johnson" w:date="2021-03-26T11:45:00Z">
          <w:pPr>
            <w:ind w:left="-15" w:right="990" w:firstLine="299"/>
          </w:pPr>
        </w:pPrChange>
      </w:pPr>
      <w:ins w:id="9482" w:author="Simon Johnson" w:date="2021-03-09T16:39:00Z">
        <w:r>
          <w:t>At any point in time a client may have only one QoS level 1 or 2 PUBLISH packet outstanding in each direction; i.e. it has to wait for the termination of this PUBLISH packet exchange before it could start a new level 1 or 2 transaction</w:t>
        </w:r>
      </w:ins>
    </w:p>
    <w:p w14:paraId="010FDFB1" w14:textId="77777777" w:rsidR="0013375F" w:rsidRDefault="0013375F" w:rsidP="0013375F">
      <w:pPr>
        <w:pStyle w:val="Heading2"/>
        <w:keepLines/>
        <w:spacing w:before="0" w:after="64" w:line="259" w:lineRule="auto"/>
        <w:ind w:left="523" w:hanging="538"/>
        <w:rPr>
          <w:ins w:id="9483" w:author="Simon Johnson" w:date="2021-03-09T16:39:00Z"/>
        </w:rPr>
      </w:pPr>
      <w:bookmarkStart w:id="9484" w:name="_Toc71106516"/>
      <w:ins w:id="9485" w:author="Simon Johnson" w:date="2021-03-09T16:39:00Z">
        <w:r>
          <w:t>PUBLISH with QoS Level -1</w:t>
        </w:r>
        <w:bookmarkEnd w:id="9484"/>
      </w:ins>
    </w:p>
    <w:p w14:paraId="4E5C7751" w14:textId="7CF057B5" w:rsidR="0013375F" w:rsidRDefault="0013375F">
      <w:pPr>
        <w:rPr>
          <w:ins w:id="9486" w:author="Simon Johnson" w:date="2021-03-09T16:39:00Z"/>
        </w:rPr>
        <w:pPrChange w:id="9487" w:author="Simon Johnson" w:date="2021-03-09T16:41:00Z">
          <w:pPr>
            <w:spacing w:after="131"/>
            <w:ind w:left="-5" w:right="990"/>
          </w:pPr>
        </w:pPrChange>
      </w:pPr>
      <w:ins w:id="9488" w:author="Simon Johnson" w:date="2021-03-09T16:39:00Z">
        <w:r>
          <w:t>This feature is defined for very simple client implementations which do not support any other features except this one. There is no connection setup nor tear down, no registration nor subscription. The client just sends its PUBLISH packets to a GW (whose address is known a-priori by the client) and forgets them. It does not care whether the GW address is correct, whether the GW is alive, or whether the packets arrive at the GW. Only the following parameter values are allowed for a PUBLISH packet with QoS level -1:</w:t>
        </w:r>
      </w:ins>
    </w:p>
    <w:p w14:paraId="3710C5F4" w14:textId="77777777" w:rsidR="0013375F" w:rsidRDefault="0013375F">
      <w:pPr>
        <w:pStyle w:val="ListParagraph"/>
        <w:numPr>
          <w:ilvl w:val="0"/>
          <w:numId w:val="89"/>
        </w:numPr>
        <w:rPr>
          <w:ins w:id="9489" w:author="Simon Johnson" w:date="2021-03-09T16:39:00Z"/>
        </w:rPr>
        <w:pPrChange w:id="9490" w:author="Simon Johnson" w:date="2021-03-09T16:41:00Z">
          <w:pPr>
            <w:numPr>
              <w:numId w:val="78"/>
            </w:numPr>
            <w:spacing w:before="0" w:after="174" w:line="248" w:lineRule="auto"/>
            <w:ind w:left="498" w:right="990" w:hanging="199"/>
            <w:jc w:val="both"/>
          </w:pPr>
        </w:pPrChange>
      </w:pPr>
      <w:ins w:id="9491" w:author="Simon Johnson" w:date="2021-03-09T16:39:00Z">
        <w:r>
          <w:t>QoS flag: set to “0b11”;</w:t>
        </w:r>
      </w:ins>
    </w:p>
    <w:p w14:paraId="1986EA2D" w14:textId="77777777" w:rsidR="0013375F" w:rsidRDefault="0013375F">
      <w:pPr>
        <w:pStyle w:val="ListParagraph"/>
        <w:numPr>
          <w:ilvl w:val="0"/>
          <w:numId w:val="89"/>
        </w:numPr>
        <w:rPr>
          <w:ins w:id="9492" w:author="Simon Johnson" w:date="2021-03-09T16:39:00Z"/>
        </w:rPr>
        <w:pPrChange w:id="9493" w:author="Simon Johnson" w:date="2021-03-09T16:41:00Z">
          <w:pPr>
            <w:numPr>
              <w:numId w:val="78"/>
            </w:numPr>
            <w:spacing w:before="0" w:after="174" w:line="248" w:lineRule="auto"/>
            <w:ind w:left="498" w:right="990" w:hanging="199"/>
            <w:jc w:val="both"/>
          </w:pPr>
        </w:pPrChange>
      </w:pPr>
      <w:ins w:id="9494" w:author="Simon Johnson" w:date="2021-03-09T16:39:00Z">
        <w:r>
          <w:t>Topic Alias Type flag: either “0b01” for pre-defined topic alias or “0b10” for short topic name;</w:t>
        </w:r>
      </w:ins>
    </w:p>
    <w:p w14:paraId="67D26D3A" w14:textId="77777777" w:rsidR="0013375F" w:rsidRDefault="0013375F">
      <w:pPr>
        <w:pStyle w:val="ListParagraph"/>
        <w:numPr>
          <w:ilvl w:val="0"/>
          <w:numId w:val="89"/>
        </w:numPr>
        <w:rPr>
          <w:ins w:id="9495" w:author="Simon Johnson" w:date="2021-03-09T16:39:00Z"/>
        </w:rPr>
        <w:pPrChange w:id="9496" w:author="Simon Johnson" w:date="2021-03-09T16:41:00Z">
          <w:pPr>
            <w:numPr>
              <w:numId w:val="78"/>
            </w:numPr>
            <w:spacing w:before="0" w:after="174" w:line="248" w:lineRule="auto"/>
            <w:ind w:left="498" w:right="990" w:hanging="199"/>
            <w:jc w:val="both"/>
          </w:pPr>
        </w:pPrChange>
      </w:pPr>
      <w:ins w:id="9497" w:author="Simon Johnson" w:date="2021-03-09T16:39:00Z">
        <w:r>
          <w:t>Topic Alias field: value of the pre-defined topic alias or of the short topic name;</w:t>
        </w:r>
      </w:ins>
    </w:p>
    <w:p w14:paraId="49728D89" w14:textId="299CF6D6" w:rsidR="0013375F" w:rsidRDefault="0013375F">
      <w:pPr>
        <w:pStyle w:val="ListParagraph"/>
        <w:numPr>
          <w:ilvl w:val="0"/>
          <w:numId w:val="89"/>
        </w:numPr>
        <w:rPr>
          <w:ins w:id="9498" w:author="Simon Johnson" w:date="2021-03-09T16:40:00Z"/>
        </w:rPr>
        <w:pPrChange w:id="9499" w:author="Simon Johnson" w:date="2021-03-09T16:41:00Z">
          <w:pPr>
            <w:numPr>
              <w:numId w:val="78"/>
            </w:numPr>
            <w:spacing w:before="0" w:after="343" w:line="248" w:lineRule="auto"/>
            <w:ind w:left="498" w:right="990" w:hanging="199"/>
            <w:jc w:val="both"/>
          </w:pPr>
        </w:pPrChange>
      </w:pPr>
      <w:ins w:id="9500" w:author="Simon Johnson" w:date="2021-03-09T16:39:00Z">
        <w:r>
          <w:t>Data field: the data to be published.</w:t>
        </w:r>
      </w:ins>
    </w:p>
    <w:p w14:paraId="05B64790" w14:textId="2B61B4AA" w:rsidR="0013375F" w:rsidRDefault="0013375F" w:rsidP="0013375F">
      <w:pPr>
        <w:rPr>
          <w:ins w:id="9501" w:author="Simon Johnson" w:date="2021-03-09T16:41:00Z"/>
        </w:rPr>
      </w:pPr>
      <w:ins w:id="9502" w:author="Simon Johnson" w:date="2021-03-09T16:40:00Z">
        <w:r>
          <w:t>A client may wish to PUBLISH at Level -1 at any point in their lifecycle, this includes either DISCONNECTED or SLEEPING states.</w:t>
        </w:r>
      </w:ins>
    </w:p>
    <w:p w14:paraId="5E5CA59D" w14:textId="77777777" w:rsidR="0013375F" w:rsidRDefault="0013375F">
      <w:pPr>
        <w:pPrChange w:id="9503" w:author="Simon Johnson" w:date="2021-03-09T16:41:00Z">
          <w:pPr>
            <w:ind w:left="-15" w:right="990" w:firstLine="299"/>
          </w:pPr>
        </w:pPrChange>
      </w:pPr>
    </w:p>
    <w:p w14:paraId="480F58D1" w14:textId="41359940" w:rsidR="00C84FE9" w:rsidRDefault="6149D1D0" w:rsidP="00C84FE9">
      <w:pPr>
        <w:pStyle w:val="Heading2"/>
        <w:keepLines/>
        <w:spacing w:before="0" w:after="64" w:line="259" w:lineRule="auto"/>
        <w:ind w:left="643" w:hanging="658"/>
      </w:pPr>
      <w:bookmarkStart w:id="9504" w:name="_Toc42727"/>
      <w:bookmarkStart w:id="9505" w:name="_Toc71106517"/>
      <w:r>
        <w:t>Gateway’s Publish Procedure</w:t>
      </w:r>
      <w:bookmarkEnd w:id="9504"/>
      <w:bookmarkEnd w:id="9505"/>
    </w:p>
    <w:p w14:paraId="0FCF2E42" w14:textId="76C89C3B" w:rsidR="00C84FE9" w:rsidRDefault="00C84FE9">
      <w:pPr>
        <w:spacing w:after="0"/>
        <w:ind w:left="-5" w:right="4"/>
        <w:pPrChange w:id="9506" w:author="Simon Johnson" w:date="2021-03-26T11:46:00Z">
          <w:pPr>
            <w:spacing w:after="0"/>
            <w:ind w:left="-5" w:right="990"/>
          </w:pPr>
        </w:pPrChange>
      </w:pPr>
      <w:r>
        <w:t xml:space="preserve">Similar to the client’s PUBLISH procedure described in Section 6.6, the gateway sends PUBLISH </w:t>
      </w:r>
      <w:ins w:id="9507" w:author="Simon Johnson" w:date="2021-03-09T11:52:00Z">
        <w:r w:rsidR="0018058B">
          <w:t>packet</w:t>
        </w:r>
      </w:ins>
      <w:del w:id="9508" w:author="Simon Johnson" w:date="2021-03-09T11:52:00Z">
        <w:r w:rsidDel="0018058B">
          <w:delText>message</w:delText>
        </w:r>
      </w:del>
      <w:r>
        <w:t xml:space="preserve">s with the topic </w:t>
      </w:r>
      <w:ins w:id="9509" w:author="Simon Johnson" w:date="2021-03-09T12:27:00Z">
        <w:r w:rsidR="00F02E04">
          <w:t xml:space="preserve">alias </w:t>
        </w:r>
      </w:ins>
      <w:del w:id="9510" w:author="Simon Johnson" w:date="2021-03-09T12:27:00Z">
        <w:r w:rsidDel="00F02E04">
          <w:delText xml:space="preserve">id </w:delText>
        </w:r>
      </w:del>
      <w:r>
        <w:t xml:space="preserve">value that was returned in the SUBACK </w:t>
      </w:r>
      <w:ins w:id="9511" w:author="Simon Johnson" w:date="2021-03-09T11:52:00Z">
        <w:r w:rsidR="0018058B">
          <w:t>packet</w:t>
        </w:r>
      </w:ins>
      <w:del w:id="9512" w:author="Simon Johnson" w:date="2021-03-09T11:52:00Z">
        <w:r w:rsidDel="0018058B">
          <w:delText>message</w:delText>
        </w:r>
      </w:del>
      <w:r>
        <w:t xml:space="preserve"> to the client.</w:t>
      </w:r>
    </w:p>
    <w:p w14:paraId="1A2E55C6" w14:textId="0A61226F" w:rsidR="00C84FE9" w:rsidRDefault="3621F86E">
      <w:pPr>
        <w:spacing w:after="0"/>
        <w:ind w:left="-15" w:right="4" w:firstLine="299"/>
        <w:pPrChange w:id="9513" w:author="Simon Johnson" w:date="2021-03-26T11:46:00Z">
          <w:pPr>
            <w:spacing w:after="0"/>
            <w:ind w:left="-15" w:right="990" w:firstLine="299"/>
          </w:pPr>
        </w:pPrChange>
      </w:pPr>
      <w:r>
        <w:t xml:space="preserve">Preceding the PUBLISH </w:t>
      </w:r>
      <w:ins w:id="9514" w:author="Simon Johnson" w:date="2021-03-09T11:52:00Z">
        <w:r w:rsidR="0018058B">
          <w:t>packet</w:t>
        </w:r>
      </w:ins>
      <w:del w:id="9515" w:author="Simon Johnson" w:date="2021-03-09T11:52:00Z">
        <w:r w:rsidDel="0018058B">
          <w:delText>message</w:delText>
        </w:r>
      </w:del>
      <w:r>
        <w:t xml:space="preserve"> the GW may send a REGISTER </w:t>
      </w:r>
      <w:ins w:id="9516" w:author="Simon Johnson" w:date="2021-03-09T11:52:00Z">
        <w:r w:rsidR="0018058B">
          <w:t>packet</w:t>
        </w:r>
      </w:ins>
      <w:del w:id="9517" w:author="Simon Johnson" w:date="2021-03-09T11:52:00Z">
        <w:r w:rsidDel="0018058B">
          <w:delText>message</w:delText>
        </w:r>
      </w:del>
      <w:r>
        <w:t xml:space="preserve"> to inform the client about the topic name and its assigned topic </w:t>
      </w:r>
      <w:del w:id="9518" w:author="Simon Johnson" w:date="2021-03-09T12:27:00Z">
        <w:r w:rsidDel="00F02E04">
          <w:delText xml:space="preserve">id </w:delText>
        </w:r>
      </w:del>
      <w:ins w:id="9519" w:author="Simon Johnson" w:date="2021-03-09T12:27:00Z">
        <w:r w:rsidR="00F02E04">
          <w:t xml:space="preserve">alias </w:t>
        </w:r>
      </w:ins>
      <w:r>
        <w:t>value. This will happen for example when the client re-connects without clean s</w:t>
      </w:r>
      <w:ins w:id="9520" w:author="Ian Craggs" w:date="2021-02-18T11:39:00Z">
        <w:r>
          <w:t>tart</w:t>
        </w:r>
      </w:ins>
      <w:del w:id="9521" w:author="Ian Craggs" w:date="2021-02-18T11:39:00Z">
        <w:r w:rsidR="00C84FE9" w:rsidDel="3621F86E">
          <w:delText>ession</w:delText>
        </w:r>
      </w:del>
      <w:r>
        <w:t xml:space="preserve"> or has subscribed to topic names with wildcard characters. Upon receiving a REGISTER </w:t>
      </w:r>
      <w:ins w:id="9522" w:author="Simon Johnson" w:date="2021-03-09T11:52:00Z">
        <w:r w:rsidR="0018058B">
          <w:t>packet</w:t>
        </w:r>
      </w:ins>
      <w:del w:id="9523" w:author="Simon Johnson" w:date="2021-03-09T11:52:00Z">
        <w:r w:rsidDel="0018058B">
          <w:delText>message</w:delText>
        </w:r>
      </w:del>
      <w:r>
        <w:t xml:space="preserve"> the client replies with a REGACK </w:t>
      </w:r>
      <w:ins w:id="9524" w:author="Simon Johnson" w:date="2021-03-09T11:52:00Z">
        <w:r w:rsidR="0018058B">
          <w:t>packet</w:t>
        </w:r>
      </w:ins>
      <w:del w:id="9525" w:author="Simon Johnson" w:date="2021-03-09T11:52:00Z">
        <w:r w:rsidDel="0018058B">
          <w:delText>message</w:delText>
        </w:r>
      </w:del>
      <w:r>
        <w:t xml:space="preserve">. The GW will wait for the REGACK </w:t>
      </w:r>
      <w:ins w:id="9526" w:author="Simon Johnson" w:date="2021-03-09T11:52:00Z">
        <w:r w:rsidR="0018058B">
          <w:t>packet</w:t>
        </w:r>
      </w:ins>
      <w:del w:id="9527" w:author="Simon Johnson" w:date="2021-03-09T11:52:00Z">
        <w:r w:rsidDel="0018058B">
          <w:delText>message</w:delText>
        </w:r>
      </w:del>
      <w:r>
        <w:t xml:space="preserve"> before it sends the PUBLISH </w:t>
      </w:r>
      <w:ins w:id="9528" w:author="Simon Johnson" w:date="2021-03-09T11:52:00Z">
        <w:r w:rsidR="0018058B">
          <w:t>packet</w:t>
        </w:r>
      </w:ins>
      <w:del w:id="9529" w:author="Simon Johnson" w:date="2021-03-09T11:52:00Z">
        <w:r w:rsidDel="0018058B">
          <w:delText>message</w:delText>
        </w:r>
      </w:del>
      <w:r>
        <w:t xml:space="preserve"> to the client.</w:t>
      </w:r>
    </w:p>
    <w:p w14:paraId="7E9D3E74" w14:textId="2248498B" w:rsidR="00C84FE9" w:rsidRDefault="00C84FE9">
      <w:pPr>
        <w:spacing w:after="0"/>
        <w:ind w:left="-15" w:right="4" w:firstLine="299"/>
        <w:pPrChange w:id="9530" w:author="Simon Johnson" w:date="2021-03-26T11:46:00Z">
          <w:pPr>
            <w:spacing w:after="0"/>
            <w:ind w:left="-15" w:right="990" w:firstLine="299"/>
          </w:pPr>
        </w:pPrChange>
      </w:pPr>
      <w:r>
        <w:t xml:space="preserve">The client could reject the REGISTER </w:t>
      </w:r>
      <w:ins w:id="9531" w:author="Simon Johnson" w:date="2021-03-09T11:52:00Z">
        <w:r w:rsidR="0018058B">
          <w:t>packet</w:t>
        </w:r>
      </w:ins>
      <w:del w:id="9532" w:author="Simon Johnson" w:date="2021-03-09T11:52:00Z">
        <w:r w:rsidDel="0018058B">
          <w:delText>message</w:delText>
        </w:r>
      </w:del>
      <w:r>
        <w:t xml:space="preserve"> with a REGACK </w:t>
      </w:r>
      <w:ins w:id="9533" w:author="Simon Johnson" w:date="2021-03-09T11:52:00Z">
        <w:r w:rsidR="0018058B">
          <w:t>packet</w:t>
        </w:r>
      </w:ins>
      <w:del w:id="9534" w:author="Simon Johnson" w:date="2021-03-09T11:52:00Z">
        <w:r w:rsidDel="0018058B">
          <w:delText>message</w:delText>
        </w:r>
      </w:del>
      <w:r>
        <w:t xml:space="preserve"> indicating the rejection reason; this corresponds to an unsubscribe to the topic name indicated in the REGISTER </w:t>
      </w:r>
      <w:ins w:id="9535" w:author="Simon Johnson" w:date="2021-03-09T11:52:00Z">
        <w:r w:rsidR="0018058B">
          <w:t>packet</w:t>
        </w:r>
      </w:ins>
      <w:del w:id="9536" w:author="Simon Johnson" w:date="2021-03-09T11:52:00Z">
        <w:r w:rsidDel="0018058B">
          <w:delText>message</w:delText>
        </w:r>
      </w:del>
      <w:r>
        <w:t>. Note that unsub</w:t>
      </w:r>
      <w:ins w:id="9537" w:author="Simon Johnson" w:date="2021-03-09T11:52:00Z">
        <w:r w:rsidR="0018058B">
          <w:t>s</w:t>
        </w:r>
      </w:ins>
      <w:r>
        <w:t xml:space="preserve">cribe to a topic name with wildcard characters can only be done with the unsubscribe procedure described in Section 6.9 and not with the rejection of a REGISTER </w:t>
      </w:r>
      <w:ins w:id="9538" w:author="Simon Johnson" w:date="2021-03-09T11:52:00Z">
        <w:r w:rsidR="0018058B">
          <w:t>packet</w:t>
        </w:r>
      </w:ins>
      <w:del w:id="9539" w:author="Simon Johnson" w:date="2021-03-09T11:52:00Z">
        <w:r w:rsidDel="0018058B">
          <w:delText>message</w:delText>
        </w:r>
      </w:del>
      <w:r>
        <w:t xml:space="preserve">, since a REGISTER </w:t>
      </w:r>
      <w:ins w:id="9540" w:author="Simon Johnson" w:date="2021-03-09T11:52:00Z">
        <w:r w:rsidR="0018058B">
          <w:t>packet</w:t>
        </w:r>
      </w:ins>
      <w:del w:id="9541" w:author="Simon Johnson" w:date="2021-03-09T11:52:00Z">
        <w:r w:rsidDel="0018058B">
          <w:delText>message</w:delText>
        </w:r>
      </w:del>
      <w:r>
        <w:t xml:space="preserve"> never contains a topic name with wildcard characters.</w:t>
      </w:r>
    </w:p>
    <w:p w14:paraId="7171EAD0" w14:textId="1D0BF8E1" w:rsidR="00C84FE9" w:rsidRDefault="00C84FE9">
      <w:pPr>
        <w:spacing w:after="5"/>
        <w:ind w:left="-15" w:right="4" w:firstLine="299"/>
        <w:pPrChange w:id="9542" w:author="Simon Johnson" w:date="2021-03-26T11:46:00Z">
          <w:pPr>
            <w:spacing w:after="5"/>
            <w:ind w:left="-15" w:right="990" w:firstLine="299"/>
          </w:pPr>
        </w:pPrChange>
      </w:pPr>
      <w:r>
        <w:t xml:space="preserve">If the client receives a PUBLISH </w:t>
      </w:r>
      <w:ins w:id="9543" w:author="Simon Johnson" w:date="2021-03-09T11:52:00Z">
        <w:r w:rsidR="0018058B">
          <w:t>packet</w:t>
        </w:r>
      </w:ins>
      <w:del w:id="9544" w:author="Simon Johnson" w:date="2021-03-09T11:52:00Z">
        <w:r w:rsidDel="0018058B">
          <w:delText>message</w:delText>
        </w:r>
      </w:del>
      <w:r>
        <w:t xml:space="preserve"> with an unknown topic </w:t>
      </w:r>
      <w:ins w:id="9545" w:author="Simon Johnson" w:date="2021-03-09T12:27:00Z">
        <w:r w:rsidR="00F02E04">
          <w:t xml:space="preserve">alias </w:t>
        </w:r>
      </w:ins>
      <w:del w:id="9546" w:author="Simon Johnson" w:date="2021-03-09T12:27:00Z">
        <w:r w:rsidDel="00F02E04">
          <w:delText xml:space="preserve">id </w:delText>
        </w:r>
      </w:del>
      <w:r>
        <w:t xml:space="preserve">value, it shall respond with a PUBACK </w:t>
      </w:r>
      <w:ins w:id="9547" w:author="Simon Johnson" w:date="2021-03-09T11:52:00Z">
        <w:r w:rsidR="0018058B">
          <w:t>packet</w:t>
        </w:r>
      </w:ins>
      <w:del w:id="9548" w:author="Simon Johnson" w:date="2021-03-09T11:52:00Z">
        <w:r w:rsidDel="0018058B">
          <w:delText>message</w:delText>
        </w:r>
      </w:del>
      <w:r>
        <w:t xml:space="preserve"> with the </w:t>
      </w:r>
      <w:r>
        <w:rPr>
          <w:i/>
        </w:rPr>
        <w:t xml:space="preserve">ReturnCode=“Rejected: invalid </w:t>
      </w:r>
      <w:ins w:id="9549" w:author="Simon Johnson" w:date="2021-03-09T12:27:00Z">
        <w:r w:rsidR="00F02E04">
          <w:rPr>
            <w:i/>
          </w:rPr>
          <w:t>t</w:t>
        </w:r>
      </w:ins>
      <w:del w:id="9550" w:author="Simon Johnson" w:date="2021-03-09T12:27:00Z">
        <w:r w:rsidDel="00F02E04">
          <w:rPr>
            <w:i/>
          </w:rPr>
          <w:delText>T</w:delText>
        </w:r>
      </w:del>
      <w:r>
        <w:rPr>
          <w:i/>
        </w:rPr>
        <w:t xml:space="preserve">opic </w:t>
      </w:r>
      <w:del w:id="9551" w:author="Simon Johnson" w:date="2021-03-09T12:27:00Z">
        <w:r w:rsidDel="00F02E04">
          <w:rPr>
            <w:i/>
          </w:rPr>
          <w:delText>ID</w:delText>
        </w:r>
      </w:del>
      <w:ins w:id="9552" w:author="Simon Johnson" w:date="2021-03-09T12:27:00Z">
        <w:r w:rsidR="00F02E04">
          <w:rPr>
            <w:i/>
          </w:rPr>
          <w:t>alias</w:t>
        </w:r>
      </w:ins>
      <w:r>
        <w:rPr>
          <w:i/>
        </w:rPr>
        <w:t>”</w:t>
      </w:r>
      <w:r>
        <w:t xml:space="preserve">. This will trigger the gateway to delete or correct the wrong topic </w:t>
      </w:r>
      <w:ins w:id="9553" w:author="Simon Johnson" w:date="2021-03-09T12:27:00Z">
        <w:r w:rsidR="00F02E04">
          <w:t xml:space="preserve">alias </w:t>
        </w:r>
      </w:ins>
      <w:del w:id="9554" w:author="Simon Johnson" w:date="2021-03-09T12:27:00Z">
        <w:r w:rsidDel="00F02E04">
          <w:delText xml:space="preserve">id </w:delText>
        </w:r>
      </w:del>
      <w:r>
        <w:t>assignment.</w:t>
      </w:r>
    </w:p>
    <w:p w14:paraId="3A4A2560" w14:textId="4AF45C82" w:rsidR="00C84FE9" w:rsidRDefault="00C84FE9">
      <w:pPr>
        <w:spacing w:after="352"/>
        <w:ind w:left="-15" w:right="4" w:firstLine="299"/>
        <w:pPrChange w:id="9555" w:author="Simon Johnson" w:date="2021-03-26T11:46:00Z">
          <w:pPr>
            <w:spacing w:after="352"/>
            <w:ind w:left="-15" w:right="990" w:firstLine="299"/>
          </w:pPr>
        </w:pPrChange>
      </w:pPr>
      <w:r>
        <w:t xml:space="preserve">Note that in case either the topic name or the data is too long to fit into a REGISTER or a PUBLISH </w:t>
      </w:r>
      <w:ins w:id="9556" w:author="Simon Johnson" w:date="2021-03-09T11:52:00Z">
        <w:r w:rsidR="0018058B">
          <w:t>packet</w:t>
        </w:r>
      </w:ins>
      <w:del w:id="9557" w:author="Simon Johnson" w:date="2021-03-09T11:52:00Z">
        <w:r w:rsidDel="0018058B">
          <w:delText>message</w:delText>
        </w:r>
      </w:del>
      <w:r>
        <w:t>, the gateway silently aborts the publish procedure, i.e. no warning is sent to the affected subscribers.</w:t>
      </w:r>
    </w:p>
    <w:p w14:paraId="4988986F" w14:textId="77777777" w:rsidR="00C84FE9" w:rsidRDefault="6149D1D0" w:rsidP="00C84FE9">
      <w:pPr>
        <w:pStyle w:val="Heading2"/>
        <w:keepLines/>
        <w:spacing w:before="0" w:after="64" w:line="259" w:lineRule="auto"/>
        <w:ind w:left="643" w:hanging="658"/>
      </w:pPr>
      <w:bookmarkStart w:id="9558" w:name="_Toc42728"/>
      <w:bookmarkStart w:id="9559" w:name="_Toc71106518"/>
      <w:r>
        <w:lastRenderedPageBreak/>
        <w:t>Keep Alive and PING Procedure</w:t>
      </w:r>
      <w:bookmarkEnd w:id="9558"/>
      <w:bookmarkEnd w:id="9559"/>
    </w:p>
    <w:p w14:paraId="184CBBE2" w14:textId="1B930253" w:rsidR="00C84FE9" w:rsidRDefault="00C84FE9">
      <w:pPr>
        <w:spacing w:after="0"/>
        <w:ind w:left="-5" w:right="4"/>
        <w:pPrChange w:id="9560" w:author="Simon Johnson" w:date="2021-03-26T11:46:00Z">
          <w:pPr>
            <w:spacing w:after="0"/>
            <w:ind w:left="-5" w:right="990"/>
          </w:pPr>
        </w:pPrChange>
      </w:pPr>
      <w:r>
        <w:t xml:space="preserve">As with MQTT, the value of the Keep Alive timer is indicated in the CONNECT </w:t>
      </w:r>
      <w:ins w:id="9561" w:author="Simon Johnson" w:date="2021-03-09T11:52:00Z">
        <w:r w:rsidR="0018058B">
          <w:t>packet</w:t>
        </w:r>
      </w:ins>
      <w:del w:id="9562" w:author="Simon Johnson" w:date="2021-03-09T11:52:00Z">
        <w:r w:rsidDel="0018058B">
          <w:delText>message</w:delText>
        </w:r>
      </w:del>
      <w:r>
        <w:t xml:space="preserve">. The client should send a PINGREQ </w:t>
      </w:r>
      <w:ins w:id="9563" w:author="Simon Johnson" w:date="2021-03-09T11:52:00Z">
        <w:r w:rsidR="0018058B">
          <w:t>packet</w:t>
        </w:r>
      </w:ins>
      <w:del w:id="9564" w:author="Simon Johnson" w:date="2021-03-09T11:52:00Z">
        <w:r w:rsidDel="0018058B">
          <w:delText>message</w:delText>
        </w:r>
      </w:del>
      <w:r>
        <w:t xml:space="preserve"> within each Keep Alive time period, which the GW acknowledges with a PINGRESP </w:t>
      </w:r>
      <w:ins w:id="9565" w:author="Simon Johnson" w:date="2021-03-09T11:52:00Z">
        <w:r w:rsidR="0018058B">
          <w:t>packet</w:t>
        </w:r>
      </w:ins>
      <w:del w:id="9566" w:author="Simon Johnson" w:date="2021-03-09T11:52:00Z">
        <w:r w:rsidDel="0018058B">
          <w:delText>message</w:delText>
        </w:r>
      </w:del>
      <w:r>
        <w:t>.</w:t>
      </w:r>
    </w:p>
    <w:p w14:paraId="52D0939C" w14:textId="0B0FEFCC" w:rsidR="00C84FE9" w:rsidRDefault="00C84FE9">
      <w:pPr>
        <w:spacing w:after="0"/>
        <w:ind w:left="-15" w:right="4" w:firstLine="299"/>
        <w:pPrChange w:id="9567" w:author="Simon Johnson" w:date="2021-03-26T11:46:00Z">
          <w:pPr>
            <w:spacing w:after="0"/>
            <w:ind w:left="-15" w:right="990" w:firstLine="299"/>
          </w:pPr>
        </w:pPrChange>
      </w:pPr>
      <w:r>
        <w:t xml:space="preserve">Similarly, a client shall answer with a PINGRESP </w:t>
      </w:r>
      <w:ins w:id="9568" w:author="Simon Johnson" w:date="2021-03-09T11:52:00Z">
        <w:r w:rsidR="0018058B">
          <w:t>packet</w:t>
        </w:r>
      </w:ins>
      <w:del w:id="9569" w:author="Simon Johnson" w:date="2021-03-09T11:52:00Z">
        <w:r w:rsidDel="0018058B">
          <w:delText>message</w:delText>
        </w:r>
      </w:del>
      <w:r>
        <w:t xml:space="preserve"> when it receives a PINGREQ </w:t>
      </w:r>
      <w:ins w:id="9570" w:author="Simon Johnson" w:date="2021-03-09T11:52:00Z">
        <w:r w:rsidR="0018058B">
          <w:t>packet</w:t>
        </w:r>
      </w:ins>
      <w:del w:id="9571" w:author="Simon Johnson" w:date="2021-03-09T11:52:00Z">
        <w:r w:rsidDel="0018058B">
          <w:delText>message</w:delText>
        </w:r>
      </w:del>
      <w:r>
        <w:t xml:space="preserve"> from the GW to which it is connected. Otherwise the received PINGREQ </w:t>
      </w:r>
      <w:ins w:id="9572" w:author="Simon Johnson" w:date="2021-03-09T11:52:00Z">
        <w:r w:rsidR="0018058B">
          <w:t>packet</w:t>
        </w:r>
      </w:ins>
      <w:del w:id="9573" w:author="Simon Johnson" w:date="2021-03-09T11:52:00Z">
        <w:r w:rsidDel="0018058B">
          <w:delText>message</w:delText>
        </w:r>
      </w:del>
      <w:r>
        <w:t xml:space="preserve"> is ignored.</w:t>
      </w:r>
    </w:p>
    <w:p w14:paraId="26BB9E97" w14:textId="4C408C64" w:rsidR="00C84FE9" w:rsidRDefault="00C84FE9">
      <w:pPr>
        <w:spacing w:after="352"/>
        <w:ind w:left="-15" w:right="4" w:firstLine="299"/>
        <w:pPrChange w:id="9574" w:author="Simon Johnson" w:date="2021-03-26T11:46:00Z">
          <w:pPr>
            <w:spacing w:after="352"/>
            <w:ind w:left="-15" w:right="990" w:firstLine="299"/>
          </w:pPr>
        </w:pPrChange>
      </w:pPr>
      <w:r>
        <w:t xml:space="preserve">Clients should use this procedure to supervise the liveliness of the gateway to which they are connected. If a client does not receive a PINGRESP from the gateway even after multiple retransmissions of the PINGREQ </w:t>
      </w:r>
      <w:ins w:id="9575" w:author="Simon Johnson" w:date="2021-03-09T11:53:00Z">
        <w:r w:rsidR="0018058B">
          <w:t>packet</w:t>
        </w:r>
      </w:ins>
      <w:del w:id="9576" w:author="Simon Johnson" w:date="2021-03-09T11:53:00Z">
        <w:r w:rsidDel="0018058B">
          <w:delText>message</w:delText>
        </w:r>
      </w:del>
      <w:r>
        <w:t xml:space="preserve">, it should first try to connect to another gateway before trying to re-connect to this gateway (see also section 6.13). Note that because the clients’ keep alive timers are not synchronized with each other, in case of a gateway failure there is practically no danger for a storm of CONNECT </w:t>
      </w:r>
      <w:ins w:id="9577" w:author="Simon Johnson" w:date="2021-03-09T11:53:00Z">
        <w:r w:rsidR="0018058B">
          <w:t>packet</w:t>
        </w:r>
      </w:ins>
      <w:del w:id="9578" w:author="Simon Johnson" w:date="2021-03-09T11:53:00Z">
        <w:r w:rsidDel="0018058B">
          <w:delText>message</w:delText>
        </w:r>
      </w:del>
      <w:r>
        <w:t>s sent almost at the same time by all affected clients towards a new gateway.</w:t>
      </w:r>
    </w:p>
    <w:p w14:paraId="06BFD54F" w14:textId="77777777" w:rsidR="00C84FE9" w:rsidRDefault="6149D1D0">
      <w:pPr>
        <w:pStyle w:val="Heading2"/>
        <w:keepLines/>
        <w:spacing w:before="0" w:after="64" w:line="259" w:lineRule="auto"/>
        <w:ind w:left="643" w:right="4" w:hanging="658"/>
        <w:pPrChange w:id="9579" w:author="Simon Johnson" w:date="2021-03-26T11:46:00Z">
          <w:pPr>
            <w:pStyle w:val="Heading2"/>
            <w:keepLines/>
            <w:spacing w:before="0" w:after="64" w:line="259" w:lineRule="auto"/>
            <w:ind w:left="643" w:hanging="658"/>
          </w:pPr>
        </w:pPrChange>
      </w:pPr>
      <w:bookmarkStart w:id="9580" w:name="_Toc42729"/>
      <w:bookmarkStart w:id="9581" w:name="_Toc71106519"/>
      <w:r>
        <w:t>Client’s Disconnect Procedure</w:t>
      </w:r>
      <w:bookmarkEnd w:id="9580"/>
      <w:bookmarkEnd w:id="9581"/>
    </w:p>
    <w:p w14:paraId="0866F1FF" w14:textId="3477A8F5" w:rsidR="00C84FE9" w:rsidRDefault="00C84FE9">
      <w:pPr>
        <w:spacing w:after="0"/>
        <w:ind w:left="-5" w:right="4"/>
        <w:pPrChange w:id="9582" w:author="Simon Johnson" w:date="2021-03-26T11:46:00Z">
          <w:pPr>
            <w:spacing w:after="0"/>
            <w:ind w:left="-5" w:right="990"/>
          </w:pPr>
        </w:pPrChange>
      </w:pPr>
      <w:r>
        <w:t xml:space="preserve">A client sends a DISCONNECT </w:t>
      </w:r>
      <w:ins w:id="9583" w:author="Simon Johnson" w:date="2021-03-09T11:53:00Z">
        <w:r w:rsidR="0018058B">
          <w:t>packet</w:t>
        </w:r>
      </w:ins>
      <w:del w:id="9584" w:author="Simon Johnson" w:date="2021-03-09T11:53:00Z">
        <w:r w:rsidDel="0018058B">
          <w:delText>message</w:delText>
        </w:r>
      </w:del>
      <w:r>
        <w:t xml:space="preserve"> to the GW to indicate that it is about to close its connection. After this point, the client is then required to establish a new connection with the GW before it can exchange information with that GW again. Similar to MQTT, sending the DISCONNECT </w:t>
      </w:r>
      <w:ins w:id="9585" w:author="Simon Johnson" w:date="2021-03-09T11:53:00Z">
        <w:r w:rsidR="0018058B">
          <w:t>packet</w:t>
        </w:r>
      </w:ins>
      <w:del w:id="9586" w:author="Simon Johnson" w:date="2021-03-09T11:53:00Z">
        <w:r w:rsidDel="0018058B">
          <w:delText>message</w:delText>
        </w:r>
      </w:del>
      <w:r>
        <w:t xml:space="preserve"> does not affect existing subscriptions and Will data if the CleanSession flag is set. They are persistent until they are either explicitly un-subscribed, or deleted, or modified by the client, or if the client establishes a new connection with the CleanSession flag set. The gateway acknowledges the receipt of the DISCONNECT </w:t>
      </w:r>
      <w:ins w:id="9587" w:author="Simon Johnson" w:date="2021-03-09T11:53:00Z">
        <w:r w:rsidR="0018058B">
          <w:t>packet</w:t>
        </w:r>
      </w:ins>
      <w:del w:id="9588" w:author="Simon Johnson" w:date="2021-03-09T11:53:00Z">
        <w:r w:rsidDel="0018058B">
          <w:delText>message</w:delText>
        </w:r>
      </w:del>
      <w:r>
        <w:t xml:space="preserve"> by returning a DISCONNECT to the client.</w:t>
      </w:r>
    </w:p>
    <w:p w14:paraId="705E8340" w14:textId="36780AC9" w:rsidR="00C84FE9" w:rsidRDefault="00C84FE9">
      <w:pPr>
        <w:ind w:left="-15" w:right="4" w:firstLine="299"/>
        <w:pPrChange w:id="9589" w:author="Simon Johnson" w:date="2021-03-26T11:46:00Z">
          <w:pPr>
            <w:ind w:left="-15" w:right="990" w:firstLine="299"/>
          </w:pPr>
        </w:pPrChange>
      </w:pPr>
      <w:r>
        <w:t xml:space="preserve">A client may also receive an unsolicited DISCONNECT sent by the gateway. This may happen for example when the gateway, due to an error, cannot identify the client to which a received </w:t>
      </w:r>
      <w:ins w:id="9590" w:author="Simon Johnson" w:date="2021-03-09T11:53:00Z">
        <w:r w:rsidR="0018058B">
          <w:t>packet</w:t>
        </w:r>
      </w:ins>
      <w:del w:id="9591" w:author="Simon Johnson" w:date="2021-03-09T11:53:00Z">
        <w:r w:rsidDel="0018058B">
          <w:delText>message</w:delText>
        </w:r>
      </w:del>
      <w:r>
        <w:t xml:space="preserve"> belongs. Upon receiving such a DISCONNECT </w:t>
      </w:r>
      <w:ins w:id="9592" w:author="Simon Johnson" w:date="2021-03-09T11:53:00Z">
        <w:r w:rsidR="0018058B">
          <w:t>packet</w:t>
        </w:r>
      </w:ins>
      <w:del w:id="9593" w:author="Simon Johnson" w:date="2021-03-09T11:53:00Z">
        <w:r w:rsidDel="0018058B">
          <w:delText>message</w:delText>
        </w:r>
      </w:del>
      <w:r>
        <w:t xml:space="preserve"> a client should retry to setup the connection again by sending a CONNECT </w:t>
      </w:r>
      <w:ins w:id="9594" w:author="Simon Johnson" w:date="2021-03-09T11:53:00Z">
        <w:r w:rsidR="0018058B">
          <w:t>packet</w:t>
        </w:r>
      </w:ins>
      <w:del w:id="9595" w:author="Simon Johnson" w:date="2021-03-09T11:53:00Z">
        <w:r w:rsidDel="0018058B">
          <w:delText>message</w:delText>
        </w:r>
      </w:del>
      <w:r>
        <w:t xml:space="preserve"> to the gateway.</w:t>
      </w:r>
    </w:p>
    <w:p w14:paraId="74DE1041" w14:textId="77777777" w:rsidR="00C84FE9" w:rsidRDefault="6149D1D0">
      <w:pPr>
        <w:pStyle w:val="Heading2"/>
        <w:keepLines/>
        <w:spacing w:before="0" w:after="64" w:line="259" w:lineRule="auto"/>
        <w:ind w:left="643" w:right="4" w:hanging="658"/>
        <w:pPrChange w:id="9596" w:author="Simon Johnson" w:date="2021-03-26T11:46:00Z">
          <w:pPr>
            <w:pStyle w:val="Heading2"/>
            <w:keepLines/>
            <w:spacing w:before="0" w:after="64" w:line="259" w:lineRule="auto"/>
            <w:ind w:left="643" w:hanging="658"/>
          </w:pPr>
        </w:pPrChange>
      </w:pPr>
      <w:bookmarkStart w:id="9597" w:name="_Toc42730"/>
      <w:bookmarkStart w:id="9598" w:name="_Toc71106520"/>
      <w:r>
        <w:t>Client’s Retransmission Procedure</w:t>
      </w:r>
      <w:bookmarkEnd w:id="9597"/>
      <w:bookmarkEnd w:id="9598"/>
    </w:p>
    <w:p w14:paraId="06227DEF" w14:textId="45E4171C" w:rsidR="00C84FE9" w:rsidRDefault="00C84FE9">
      <w:pPr>
        <w:spacing w:after="345"/>
        <w:ind w:left="-5" w:right="4"/>
        <w:pPrChange w:id="9599" w:author="Simon Johnson" w:date="2021-03-26T11:46:00Z">
          <w:pPr>
            <w:spacing w:after="345"/>
            <w:ind w:left="-5" w:right="990"/>
          </w:pPr>
        </w:pPrChange>
      </w:pPr>
      <w:r>
        <w:t xml:space="preserve">All </w:t>
      </w:r>
      <w:ins w:id="9600" w:author="Simon Johnson" w:date="2021-03-09T11:53:00Z">
        <w:r w:rsidR="0018058B">
          <w:t>packet</w:t>
        </w:r>
      </w:ins>
      <w:del w:id="9601" w:author="Simon Johnson" w:date="2021-03-09T11:53:00Z">
        <w:r w:rsidDel="0018058B">
          <w:delText>message</w:delText>
        </w:r>
      </w:del>
      <w:r>
        <w:t xml:space="preserve">s that are “unicasted” to the GW (i.e. sent using the GW’s unicast address and not broadcasted) and for which a GW’s reply is expected are supervised by a retry timer </w:t>
      </w:r>
      <w:r>
        <w:rPr>
          <w:rFonts w:ascii="Cambria" w:eastAsia="Cambria" w:hAnsi="Cambria" w:cs="Cambria"/>
          <w:i/>
        </w:rPr>
        <w:t>T</w:t>
      </w:r>
      <w:r>
        <w:rPr>
          <w:rFonts w:ascii="Cambria" w:eastAsia="Cambria" w:hAnsi="Cambria" w:cs="Cambria"/>
          <w:i/>
          <w:vertAlign w:val="subscript"/>
        </w:rPr>
        <w:t xml:space="preserve">retry </w:t>
      </w:r>
      <w:r>
        <w:t xml:space="preserve">and a retry counter </w:t>
      </w:r>
      <w:r>
        <w:rPr>
          <w:rFonts w:ascii="Cambria" w:eastAsia="Cambria" w:hAnsi="Cambria" w:cs="Cambria"/>
          <w:i/>
        </w:rPr>
        <w:t>N</w:t>
      </w:r>
      <w:r>
        <w:rPr>
          <w:rFonts w:ascii="Cambria" w:eastAsia="Cambria" w:hAnsi="Cambria" w:cs="Cambria"/>
          <w:i/>
          <w:vertAlign w:val="subscript"/>
        </w:rPr>
        <w:t>retry</w:t>
      </w:r>
      <w:r>
        <w:t xml:space="preserve">. The retry timer </w:t>
      </w:r>
      <w:r>
        <w:rPr>
          <w:rFonts w:ascii="Cambria" w:eastAsia="Cambria" w:hAnsi="Cambria" w:cs="Cambria"/>
          <w:i/>
        </w:rPr>
        <w:t>T</w:t>
      </w:r>
      <w:r>
        <w:rPr>
          <w:rFonts w:ascii="Cambria" w:eastAsia="Cambria" w:hAnsi="Cambria" w:cs="Cambria"/>
          <w:i/>
          <w:vertAlign w:val="subscript"/>
        </w:rPr>
        <w:t xml:space="preserve">retry </w:t>
      </w:r>
      <w:r>
        <w:t xml:space="preserve">is started by the client when the </w:t>
      </w:r>
      <w:ins w:id="9602" w:author="Simon Johnson" w:date="2021-03-09T11:53:00Z">
        <w:r w:rsidR="0018058B">
          <w:t>packet</w:t>
        </w:r>
      </w:ins>
      <w:del w:id="9603" w:author="Simon Johnson" w:date="2021-03-09T11:53:00Z">
        <w:r w:rsidDel="0018058B">
          <w:delText>message</w:delText>
        </w:r>
      </w:del>
      <w:r>
        <w:t xml:space="preserve"> is sent and stopped when the expected GW’s reply is received. If </w:t>
      </w:r>
      <w:r>
        <w:rPr>
          <w:rFonts w:ascii="Cambria" w:eastAsia="Cambria" w:hAnsi="Cambria" w:cs="Cambria"/>
          <w:i/>
        </w:rPr>
        <w:t>T</w:t>
      </w:r>
      <w:r>
        <w:rPr>
          <w:rFonts w:ascii="Cambria" w:eastAsia="Cambria" w:hAnsi="Cambria" w:cs="Cambria"/>
          <w:i/>
          <w:vertAlign w:val="subscript"/>
        </w:rPr>
        <w:t xml:space="preserve">retry </w:t>
      </w:r>
      <w:r>
        <w:t xml:space="preserve">times out and the expected GW’s reply is not received, the client retransmits the </w:t>
      </w:r>
      <w:ins w:id="9604" w:author="Simon Johnson" w:date="2021-03-09T11:53:00Z">
        <w:r w:rsidR="0018058B">
          <w:t>packet</w:t>
        </w:r>
      </w:ins>
      <w:del w:id="9605" w:author="Simon Johnson" w:date="2021-03-09T11:53:00Z">
        <w:r w:rsidDel="0018058B">
          <w:delText>message</w:delText>
        </w:r>
      </w:del>
      <w:r>
        <w:t xml:space="preserve">. After </w:t>
      </w:r>
      <w:r>
        <w:rPr>
          <w:rFonts w:ascii="Cambria" w:eastAsia="Cambria" w:hAnsi="Cambria" w:cs="Cambria"/>
          <w:i/>
        </w:rPr>
        <w:t>N</w:t>
      </w:r>
      <w:r>
        <w:rPr>
          <w:rFonts w:ascii="Cambria" w:eastAsia="Cambria" w:hAnsi="Cambria" w:cs="Cambria"/>
          <w:i/>
          <w:vertAlign w:val="subscript"/>
        </w:rPr>
        <w:t xml:space="preserve">retry </w:t>
      </w:r>
      <w:r>
        <w:t>retransmissions, the client aborts the procedure and assumes that its MQTT-SN connection to the gateway is disconnected. It should then try to connect to another gateway, and only if it fails to re-connect again to the former gateway.</w:t>
      </w:r>
    </w:p>
    <w:p w14:paraId="7445F816" w14:textId="77777777" w:rsidR="00C84FE9" w:rsidRDefault="6149D1D0" w:rsidP="00C84FE9">
      <w:pPr>
        <w:pStyle w:val="Heading2"/>
        <w:keepLines/>
        <w:spacing w:before="0" w:after="94" w:line="259" w:lineRule="auto"/>
        <w:ind w:left="643" w:hanging="658"/>
      </w:pPr>
      <w:bookmarkStart w:id="9606" w:name="_Toc42731"/>
      <w:bookmarkStart w:id="9607" w:name="_Toc71106521"/>
      <w:r>
        <w:t>Support of sleeping clients</w:t>
      </w:r>
      <w:bookmarkEnd w:id="9606"/>
      <w:bookmarkEnd w:id="9607"/>
    </w:p>
    <w:p w14:paraId="3B4B6206" w14:textId="0948A43C" w:rsidR="00C84FE9" w:rsidRPr="00295546" w:rsidRDefault="00C84FE9">
      <w:pPr>
        <w:rPr>
          <w:rFonts w:ascii="Times New Roman" w:hAnsi="Times New Roman"/>
          <w:sz w:val="24"/>
          <w:lang w:val="en-GB" w:eastAsia="en-GB"/>
          <w:rPrChange w:id="9608" w:author="Simon Johnson" w:date="2021-03-26T11:25:00Z">
            <w:rPr/>
          </w:rPrChange>
        </w:rPr>
        <w:pPrChange w:id="9609" w:author="Simon Johnson" w:date="2021-03-26T11:25:00Z">
          <w:pPr>
            <w:spacing w:after="0"/>
            <w:ind w:left="-5" w:right="990"/>
          </w:pPr>
        </w:pPrChange>
      </w:pPr>
      <w:r>
        <w:rPr>
          <w:i/>
        </w:rPr>
        <w:t xml:space="preserve">Sleeping </w:t>
      </w:r>
      <w:r>
        <w:t>clients are clients residing on (battery-operated) devices that want to save as much energy as possible. These devices need to enter a sleep mode whenever they are not active,</w:t>
      </w:r>
      <w:ins w:id="9610" w:author="Simon Johnson" w:date="2021-03-09T15:41:00Z">
        <w:r w:rsidR="0084366D">
          <w:t xml:space="preserve"> </w:t>
        </w:r>
      </w:ins>
      <w:del w:id="9611" w:author="Simon Johnson" w:date="2021-03-09T15:41:00Z">
        <w:r w:rsidDel="0084366D">
          <w:delText xml:space="preserve"> </w:delText>
        </w:r>
      </w:del>
      <w:r>
        <w:t>and will wake up whenever they have data to send or to receive. The server/gateway needs to be aware of the sleeping state of these clients and will buffer</w:t>
      </w:r>
      <w:ins w:id="9612" w:author="Simon Johnson" w:date="2021-03-09T15:42:00Z">
        <w:r w:rsidR="0084366D">
          <w:t xml:space="preserve"> </w:t>
        </w:r>
      </w:ins>
      <w:del w:id="9613" w:author="Simon Johnson" w:date="2021-03-09T15:42:00Z">
        <w:r w:rsidDel="0084366D">
          <w:delText xml:space="preserve"> </w:delText>
        </w:r>
      </w:del>
      <w:ins w:id="9614" w:author="Simon Johnson" w:date="2021-03-09T15:42:00Z">
        <w:r w:rsidR="0084366D">
          <w:t xml:space="preserve">messages </w:t>
        </w:r>
      </w:ins>
      <w:del w:id="9615" w:author="Simon Johnson" w:date="2021-03-09T11:53:00Z">
        <w:r w:rsidDel="0018058B">
          <w:delText>message</w:delText>
        </w:r>
      </w:del>
      <w:del w:id="9616" w:author="Simon Johnson" w:date="2021-03-09T15:42:00Z">
        <w:r w:rsidDel="0084366D">
          <w:delText xml:space="preserve">s </w:delText>
        </w:r>
      </w:del>
      <w:r>
        <w:t>destined to them for later delivery when they wake up.</w:t>
      </w:r>
      <w:ins w:id="9617" w:author="Simon Johnson" w:date="2021-03-09T15:39:00Z">
        <w:r w:rsidR="0084366D">
          <w:t xml:space="preserve"> </w:t>
        </w:r>
        <w:r w:rsidR="0084366D" w:rsidRPr="0084366D">
          <w:rPr>
            <w:rPrChange w:id="9618" w:author="Simon Johnson" w:date="2021-03-09T15:39:00Z">
              <w:rPr>
                <w:rFonts w:ascii="Segoe UI" w:hAnsi="Segoe UI" w:cs="Segoe UI"/>
                <w:b/>
                <w:bCs/>
                <w:color w:val="172B4D"/>
                <w:sz w:val="21"/>
                <w:szCs w:val="21"/>
                <w:lang w:val="en-GB" w:eastAsia="en-GB"/>
              </w:rPr>
            </w:rPrChange>
          </w:rPr>
          <w:t xml:space="preserve">The gateway </w:t>
        </w:r>
      </w:ins>
      <w:ins w:id="9619" w:author="Simon Johnson" w:date="2021-03-09T15:43:00Z">
        <w:r w:rsidR="0084366D">
          <w:t xml:space="preserve">must guarantee to buffer quality-of-service messages 1 and 2 and </w:t>
        </w:r>
      </w:ins>
      <w:ins w:id="9620" w:author="Simon Johnson" w:date="2021-03-09T15:39:00Z">
        <w:r w:rsidR="0084366D" w:rsidRPr="0084366D">
          <w:rPr>
            <w:i/>
            <w:iCs/>
            <w:rPrChange w:id="9621" w:author="Simon Johnson" w:date="2021-03-09T15:43:00Z">
              <w:rPr>
                <w:rFonts w:ascii="Segoe UI" w:hAnsi="Segoe UI" w:cs="Segoe UI"/>
                <w:b/>
                <w:bCs/>
                <w:color w:val="172B4D"/>
                <w:sz w:val="21"/>
                <w:szCs w:val="21"/>
                <w:lang w:val="en-GB" w:eastAsia="en-GB"/>
              </w:rPr>
            </w:rPrChange>
          </w:rPr>
          <w:t>may</w:t>
        </w:r>
        <w:r w:rsidR="0084366D" w:rsidRPr="0084366D">
          <w:rPr>
            <w:rPrChange w:id="9622" w:author="Simon Johnson" w:date="2021-03-09T15:39:00Z">
              <w:rPr>
                <w:rFonts w:ascii="Segoe UI" w:hAnsi="Segoe UI" w:cs="Segoe UI"/>
                <w:b/>
                <w:bCs/>
                <w:color w:val="172B4D"/>
                <w:sz w:val="21"/>
                <w:szCs w:val="21"/>
                <w:lang w:val="en-GB" w:eastAsia="en-GB"/>
              </w:rPr>
            </w:rPrChange>
          </w:rPr>
          <w:t xml:space="preserve"> choose to buffer messages of</w:t>
        </w:r>
      </w:ins>
      <w:ins w:id="9623" w:author="Simon Johnson" w:date="2021-03-09T15:43:00Z">
        <w:r w:rsidR="0084366D">
          <w:t xml:space="preserve"> all</w:t>
        </w:r>
      </w:ins>
      <w:ins w:id="9624" w:author="Simon Johnson" w:date="2021-03-09T15:39:00Z">
        <w:r w:rsidR="0084366D" w:rsidRPr="0084366D">
          <w:rPr>
            <w:rPrChange w:id="9625" w:author="Simon Johnson" w:date="2021-03-09T15:39:00Z">
              <w:rPr>
                <w:rFonts w:ascii="Segoe UI" w:hAnsi="Segoe UI" w:cs="Segoe UI"/>
                <w:b/>
                <w:bCs/>
                <w:color w:val="172B4D"/>
                <w:sz w:val="21"/>
                <w:szCs w:val="21"/>
                <w:lang w:val="en-GB" w:eastAsia="en-GB"/>
              </w:rPr>
            </w:rPrChange>
          </w:rPr>
          <w:t xml:space="preserve"> quality</w:t>
        </w:r>
        <w:r w:rsidR="0084366D">
          <w:t>-</w:t>
        </w:r>
        <w:r w:rsidR="0084366D" w:rsidRPr="0084366D">
          <w:rPr>
            <w:rPrChange w:id="9626" w:author="Simon Johnson" w:date="2021-03-09T15:39:00Z">
              <w:rPr>
                <w:rFonts w:ascii="Segoe UI" w:hAnsi="Segoe UI" w:cs="Segoe UI"/>
                <w:b/>
                <w:bCs/>
                <w:color w:val="172B4D"/>
                <w:sz w:val="21"/>
                <w:szCs w:val="21"/>
                <w:lang w:val="en-GB" w:eastAsia="en-GB"/>
              </w:rPr>
            </w:rPrChange>
          </w:rPr>
          <w:t>of</w:t>
        </w:r>
        <w:r w:rsidR="0084366D">
          <w:t>-</w:t>
        </w:r>
        <w:r w:rsidR="0084366D" w:rsidRPr="0084366D">
          <w:rPr>
            <w:rPrChange w:id="9627" w:author="Simon Johnson" w:date="2021-03-09T15:39:00Z">
              <w:rPr>
                <w:rFonts w:ascii="Segoe UI" w:hAnsi="Segoe UI" w:cs="Segoe UI"/>
                <w:b/>
                <w:bCs/>
                <w:color w:val="172B4D"/>
                <w:sz w:val="21"/>
                <w:szCs w:val="21"/>
                <w:lang w:val="en-GB" w:eastAsia="en-GB"/>
              </w:rPr>
            </w:rPrChange>
          </w:rPr>
          <w:t xml:space="preserve">service </w:t>
        </w:r>
      </w:ins>
      <w:ins w:id="9628" w:author="Simon Johnson" w:date="2021-03-09T15:44:00Z">
        <w:r w:rsidR="0084366D">
          <w:t>0,</w:t>
        </w:r>
      </w:ins>
      <w:ins w:id="9629" w:author="Simon Johnson" w:date="2021-03-09T15:39:00Z">
        <w:r w:rsidR="0084366D" w:rsidRPr="0084366D">
          <w:rPr>
            <w:rPrChange w:id="9630" w:author="Simon Johnson" w:date="2021-03-09T15:39:00Z">
              <w:rPr>
                <w:rFonts w:ascii="Segoe UI" w:hAnsi="Segoe UI" w:cs="Segoe UI"/>
                <w:b/>
                <w:bCs/>
                <w:color w:val="172B4D"/>
                <w:sz w:val="21"/>
                <w:szCs w:val="21"/>
                <w:lang w:val="en-GB" w:eastAsia="en-GB"/>
              </w:rPr>
            </w:rPrChange>
          </w:rPr>
          <w:t xml:space="preserve"> whilst the client is sleeping and </w:t>
        </w:r>
      </w:ins>
      <w:ins w:id="9631" w:author="Simon Johnson" w:date="2021-03-09T15:44:00Z">
        <w:r w:rsidR="0084366D">
          <w:t xml:space="preserve">is </w:t>
        </w:r>
      </w:ins>
      <w:ins w:id="9632" w:author="Simon Johnson" w:date="2021-03-09T15:39:00Z">
        <w:r w:rsidR="0084366D" w:rsidRPr="0084366D">
          <w:rPr>
            <w:rPrChange w:id="9633" w:author="Simon Johnson" w:date="2021-03-09T15:39:00Z">
              <w:rPr>
                <w:rFonts w:ascii="Segoe UI" w:hAnsi="Segoe UI" w:cs="Segoe UI"/>
                <w:b/>
                <w:bCs/>
                <w:color w:val="172B4D"/>
                <w:sz w:val="21"/>
                <w:szCs w:val="21"/>
                <w:lang w:val="en-GB" w:eastAsia="en-GB"/>
              </w:rPr>
            </w:rPrChange>
          </w:rPr>
          <w:t xml:space="preserve">within </w:t>
        </w:r>
      </w:ins>
      <w:ins w:id="9634" w:author="Simon Johnson" w:date="2021-03-09T15:44:00Z">
        <w:r w:rsidR="0084366D">
          <w:t>it’s</w:t>
        </w:r>
      </w:ins>
      <w:ins w:id="9635" w:author="Simon Johnson" w:date="2021-03-09T15:39:00Z">
        <w:r w:rsidR="0084366D" w:rsidRPr="0084366D">
          <w:rPr>
            <w:rPrChange w:id="9636" w:author="Simon Johnson" w:date="2021-03-09T15:39:00Z">
              <w:rPr>
                <w:rFonts w:ascii="Segoe UI" w:hAnsi="Segoe UI" w:cs="Segoe UI"/>
                <w:b/>
                <w:bCs/>
                <w:color w:val="172B4D"/>
                <w:sz w:val="21"/>
                <w:szCs w:val="21"/>
                <w:lang w:val="en-GB" w:eastAsia="en-GB"/>
              </w:rPr>
            </w:rPrChange>
          </w:rPr>
          <w:t xml:space="preserve"> expiry interval.</w:t>
        </w:r>
      </w:ins>
    </w:p>
    <w:p w14:paraId="08C83172" w14:textId="2B86AE35" w:rsidR="00C17EF2" w:rsidRDefault="6149D1D0" w:rsidP="00C17EF2">
      <w:pPr>
        <w:spacing w:after="303" w:line="259" w:lineRule="auto"/>
      </w:pPr>
      <w:r>
        <w:lastRenderedPageBreak/>
        <w:t xml:space="preserve">            </w:t>
      </w:r>
      <w:r w:rsidR="00C17EF2">
        <w:rPr>
          <w:noProof/>
        </w:rPr>
        <w:drawing>
          <wp:inline distT="0" distB="0" distL="0" distR="0" wp14:anchorId="5D84E486" wp14:editId="20E71870">
            <wp:extent cx="3773882" cy="3096519"/>
            <wp:effectExtent l="0" t="0" r="0" b="254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4">
                      <a:extLst>
                        <a:ext uri="{28A0092B-C50C-407E-A947-70E740481C1C}">
                          <a14:useLocalDpi xmlns:a14="http://schemas.microsoft.com/office/drawing/2010/main" val="0"/>
                        </a:ext>
                      </a:extLst>
                    </a:blip>
                    <a:stretch>
                      <a:fillRect/>
                    </a:stretch>
                  </pic:blipFill>
                  <pic:spPr>
                    <a:xfrm>
                      <a:off x="0" y="0"/>
                      <a:ext cx="3773882" cy="3096519"/>
                    </a:xfrm>
                    <a:prstGeom prst="rect">
                      <a:avLst/>
                    </a:prstGeom>
                  </pic:spPr>
                </pic:pic>
              </a:graphicData>
            </a:graphic>
          </wp:inline>
        </w:drawing>
      </w:r>
    </w:p>
    <w:p w14:paraId="4A58E30B" w14:textId="739D64F1" w:rsidR="00C84FE9" w:rsidRDefault="00C17EF2" w:rsidP="00D833D0">
      <w:pPr>
        <w:spacing w:after="303" w:line="259" w:lineRule="auto"/>
      </w:pPr>
      <w:r>
        <w:t xml:space="preserve">                     </w:t>
      </w:r>
      <w:r w:rsidR="00C84FE9">
        <w:t>Figure 4: Client’s state transition diagram</w:t>
      </w:r>
    </w:p>
    <w:p w14:paraId="4F0AFE7A" w14:textId="7B009634" w:rsidR="00C84FE9" w:rsidRPr="00DD448B" w:rsidRDefault="00C84FE9">
      <w:pPr>
        <w:pPrChange w:id="9637" w:author="Simon Johnson" w:date="2021-03-09T16:29:00Z">
          <w:pPr>
            <w:spacing w:after="21"/>
            <w:ind w:left="-15" w:right="990" w:firstLine="299"/>
          </w:pPr>
        </w:pPrChange>
      </w:pPr>
      <w:r w:rsidRPr="00DD448B">
        <w:t xml:space="preserve">As illustrated in Fig 4, from the perspective of the server/gateway, a client may be in one of the following states: </w:t>
      </w:r>
      <w:r w:rsidRPr="00DD448B">
        <w:rPr>
          <w:i/>
        </w:rPr>
        <w:t xml:space="preserve">active, asleep, awake, disconnected, </w:t>
      </w:r>
      <w:r w:rsidRPr="00DD448B">
        <w:t xml:space="preserve">or </w:t>
      </w:r>
      <w:r w:rsidRPr="00DD448B">
        <w:rPr>
          <w:i/>
        </w:rPr>
        <w:t>lost</w:t>
      </w:r>
      <w:r w:rsidRPr="00DD448B">
        <w:t xml:space="preserve">. A client is in the </w:t>
      </w:r>
      <w:r w:rsidRPr="00DD448B">
        <w:rPr>
          <w:i/>
        </w:rPr>
        <w:t xml:space="preserve">active </w:t>
      </w:r>
      <w:r w:rsidRPr="00DD448B">
        <w:t xml:space="preserve">state when the server/gateway receives a CONNECT </w:t>
      </w:r>
      <w:ins w:id="9638" w:author="Simon Johnson" w:date="2021-03-09T11:53:00Z">
        <w:r w:rsidR="0018058B">
          <w:t>packet</w:t>
        </w:r>
      </w:ins>
      <w:del w:id="9639" w:author="Simon Johnson" w:date="2021-03-09T11:53:00Z">
        <w:r w:rsidRPr="00DD448B" w:rsidDel="0018058B">
          <w:delText>message</w:delText>
        </w:r>
      </w:del>
      <w:r w:rsidRPr="00DD448B">
        <w:t xml:space="preserve"> from that client, as described in section 6.2. This state is supervised by the server/gateway with the “keep alive” timer as described in section 6.11. If the server/gateway does not receive any </w:t>
      </w:r>
      <w:ins w:id="9640" w:author="Simon Johnson" w:date="2021-03-09T11:53:00Z">
        <w:r w:rsidR="0018058B">
          <w:t>packet</w:t>
        </w:r>
      </w:ins>
      <w:del w:id="9641" w:author="Simon Johnson" w:date="2021-03-09T11:53:00Z">
        <w:r w:rsidRPr="00DD448B" w:rsidDel="0018058B">
          <w:delText>message</w:delText>
        </w:r>
      </w:del>
      <w:r w:rsidRPr="00DD448B">
        <w:t xml:space="preserve"> from the client for a period longer than the keep alive duration (indicated in the CONNECT </w:t>
      </w:r>
      <w:ins w:id="9642" w:author="Simon Johnson" w:date="2021-03-09T11:53:00Z">
        <w:r w:rsidR="0018058B">
          <w:t>packet</w:t>
        </w:r>
      </w:ins>
      <w:del w:id="9643" w:author="Simon Johnson" w:date="2021-03-09T11:53:00Z">
        <w:r w:rsidRPr="00DD448B" w:rsidDel="0018058B">
          <w:delText>message</w:delText>
        </w:r>
      </w:del>
      <w:r w:rsidRPr="00DD448B">
        <w:t xml:space="preserve">), the gateway will consider that client as </w:t>
      </w:r>
      <w:r w:rsidRPr="00DD448B">
        <w:rPr>
          <w:i/>
        </w:rPr>
        <w:t xml:space="preserve">lost </w:t>
      </w:r>
      <w:r w:rsidRPr="00DD448B">
        <w:t>and activates for example the Will feature for that client.</w:t>
      </w:r>
    </w:p>
    <w:p w14:paraId="73D17438" w14:textId="77777777" w:rsidR="00C84FE9" w:rsidRPr="00DD448B" w:rsidRDefault="00C84FE9">
      <w:pPr>
        <w:pPrChange w:id="9644" w:author="Simon Johnson" w:date="2021-03-09T16:29:00Z">
          <w:pPr>
            <w:spacing w:after="0"/>
            <w:ind w:left="-15" w:right="990" w:firstLine="299"/>
          </w:pPr>
        </w:pPrChange>
      </w:pPr>
      <w:r w:rsidRPr="00DD448B">
        <w:t xml:space="preserve">A client goes to the </w:t>
      </w:r>
      <w:r w:rsidRPr="00DD448B">
        <w:rPr>
          <w:i/>
        </w:rPr>
        <w:t xml:space="preserve">disconnected </w:t>
      </w:r>
      <w:r w:rsidRPr="00DD448B">
        <w:t>state when the server/gateway receives a DISCONNECT without a duration field. This state is not time-supervised by the server/gateway.</w:t>
      </w:r>
    </w:p>
    <w:p w14:paraId="456489BF" w14:textId="2594BA1F" w:rsidR="00C84FE9" w:rsidRPr="00DD448B" w:rsidRDefault="3621F86E">
      <w:pPr>
        <w:rPr>
          <w:ins w:id="9645" w:author="Simon Johnson" w:date="2021-03-09T09:52:00Z"/>
        </w:rPr>
        <w:pPrChange w:id="9646" w:author="Simon Johnson" w:date="2021-03-09T16:29:00Z">
          <w:pPr>
            <w:spacing w:after="9"/>
            <w:ind w:left="-15" w:right="930" w:firstLine="299"/>
          </w:pPr>
        </w:pPrChange>
      </w:pPr>
      <w:r w:rsidRPr="00DD448B">
        <w:t>If a client want</w:t>
      </w:r>
      <w:ins w:id="9647" w:author="Simon Johnson" w:date="2021-03-09T15:40:00Z">
        <w:r w:rsidR="0084366D">
          <w:t>s</w:t>
        </w:r>
      </w:ins>
      <w:r w:rsidRPr="00DD448B">
        <w:t xml:space="preserve"> to sleep, it sends a DISCONNECT </w:t>
      </w:r>
      <w:ins w:id="9648" w:author="Simon Johnson" w:date="2021-03-09T11:53:00Z">
        <w:r w:rsidR="0018058B">
          <w:t>packet</w:t>
        </w:r>
      </w:ins>
      <w:del w:id="9649" w:author="Simon Johnson" w:date="2021-03-09T11:53:00Z">
        <w:r w:rsidRPr="00DD448B" w:rsidDel="0018058B">
          <w:delText>message</w:delText>
        </w:r>
      </w:del>
      <w:r w:rsidRPr="00DD448B">
        <w:t xml:space="preserve"> which contains a sleep duration. The server/gateway acknowledges that </w:t>
      </w:r>
      <w:ins w:id="9650" w:author="Simon Johnson" w:date="2021-03-09T11:53:00Z">
        <w:r w:rsidR="0018058B">
          <w:t>packet</w:t>
        </w:r>
      </w:ins>
      <w:del w:id="9651" w:author="Simon Johnson" w:date="2021-03-09T11:53:00Z">
        <w:r w:rsidRPr="00DD448B" w:rsidDel="0018058B">
          <w:delText>message</w:delText>
        </w:r>
      </w:del>
      <w:r w:rsidRPr="00DD448B">
        <w:t xml:space="preserve"> with a DISCONNECT </w:t>
      </w:r>
      <w:ins w:id="9652" w:author="Simon Johnson" w:date="2021-03-09T11:53:00Z">
        <w:r w:rsidR="0018058B">
          <w:t>packet</w:t>
        </w:r>
      </w:ins>
      <w:del w:id="9653" w:author="Simon Johnson" w:date="2021-03-09T11:53:00Z">
        <w:r w:rsidRPr="00DD448B" w:rsidDel="0018058B">
          <w:delText>message</w:delText>
        </w:r>
      </w:del>
      <w:r w:rsidRPr="00DD448B">
        <w:t xml:space="preserve"> and considers the client for being in </w:t>
      </w:r>
      <w:r w:rsidRPr="00DD448B">
        <w:rPr>
          <w:i/>
          <w:iCs/>
        </w:rPr>
        <w:t xml:space="preserve">asleep </w:t>
      </w:r>
      <w:r w:rsidRPr="00DD448B">
        <w:t xml:space="preserve">state, see also Fig. 5. The </w:t>
      </w:r>
      <w:r w:rsidRPr="00DD448B">
        <w:rPr>
          <w:i/>
          <w:iCs/>
        </w:rPr>
        <w:t xml:space="preserve">asleep </w:t>
      </w:r>
      <w:r w:rsidRPr="00DD448B">
        <w:t xml:space="preserve">state is supervised by the server/gateway with the indicated sleep duration. If the server/gateway does not receive any </w:t>
      </w:r>
      <w:ins w:id="9654" w:author="Simon Johnson" w:date="2021-03-09T11:53:00Z">
        <w:r w:rsidR="0018058B">
          <w:t>packet</w:t>
        </w:r>
      </w:ins>
      <w:del w:id="9655" w:author="Simon Johnson" w:date="2021-03-09T11:53:00Z">
        <w:r w:rsidRPr="00DD448B" w:rsidDel="0018058B">
          <w:delText>message</w:delText>
        </w:r>
      </w:del>
      <w:r w:rsidRPr="00DD448B">
        <w:t xml:space="preserve"> from the client for a period longer than the sleep duration, the server/gateway will consider that client as </w:t>
      </w:r>
      <w:r w:rsidRPr="00DD448B">
        <w:rPr>
          <w:i/>
          <w:iCs/>
        </w:rPr>
        <w:t xml:space="preserve">lost </w:t>
      </w:r>
      <w:r w:rsidRPr="00DD448B">
        <w:t xml:space="preserve">and - as with the keep alive procedure - activates for example the Will feature. During the </w:t>
      </w:r>
      <w:r w:rsidRPr="00DD448B">
        <w:rPr>
          <w:i/>
          <w:iCs/>
        </w:rPr>
        <w:t xml:space="preserve">asleep </w:t>
      </w:r>
      <w:r w:rsidRPr="00DD448B">
        <w:t xml:space="preserve">state, all </w:t>
      </w:r>
      <w:ins w:id="9656" w:author="Simon Johnson" w:date="2021-03-09T11:53:00Z">
        <w:r w:rsidR="0018058B">
          <w:t>packet</w:t>
        </w:r>
      </w:ins>
      <w:del w:id="9657" w:author="Simon Johnson" w:date="2021-03-09T11:53:00Z">
        <w:r w:rsidRPr="00DD448B" w:rsidDel="0018058B">
          <w:delText>message</w:delText>
        </w:r>
      </w:del>
      <w:r w:rsidRPr="00DD448B">
        <w:t>s that need to be sent to the client are buffered at the server/gateway.</w:t>
      </w:r>
      <w:ins w:id="9658" w:author="Simon Johnson" w:date="2021-03-09T09:54:00Z">
        <w:r w:rsidR="00DD448B" w:rsidRPr="00DD448B">
          <w:t xml:space="preserve"> </w:t>
        </w:r>
      </w:ins>
    </w:p>
    <w:p w14:paraId="45E77011" w14:textId="0A9F07DD" w:rsidR="0084366D" w:rsidRDefault="00DD448B">
      <w:pPr>
        <w:rPr>
          <w:ins w:id="9659" w:author="Simon Johnson" w:date="2021-03-09T15:49:00Z"/>
          <w:color w:val="000000" w:themeColor="text1"/>
          <w:lang w:val="en-GB" w:eastAsia="en-GB"/>
        </w:rPr>
        <w:pPrChange w:id="9660" w:author="Simon Johnson" w:date="2021-03-09T16:29:00Z">
          <w:pPr>
            <w:ind w:firstLine="284"/>
          </w:pPr>
        </w:pPrChange>
      </w:pPr>
      <w:ins w:id="9661" w:author="Simon Johnson" w:date="2021-03-09T09:52:00Z">
        <w:r w:rsidRPr="00DD448B">
          <w:rPr>
            <w:color w:val="000000" w:themeColor="text1"/>
            <w:lang w:val="en-GB" w:eastAsia="en-GB"/>
            <w:rPrChange w:id="9662" w:author="Simon Johnson" w:date="2021-03-09T10:18:00Z">
              <w:rPr>
                <w:rFonts w:ascii="NimbusRomNo9L" w:hAnsi="NimbusRomNo9L"/>
                <w:szCs w:val="20"/>
                <w:lang w:val="en-GB" w:eastAsia="en-GB"/>
              </w:rPr>
            </w:rPrChange>
          </w:rPr>
          <w:t xml:space="preserve">The sleep timer is stopped when the server/gateway receives a PINGREQ from the client. Like the CONNECT </w:t>
        </w:r>
      </w:ins>
      <w:ins w:id="9663" w:author="Simon Johnson" w:date="2021-03-09T11:53:00Z">
        <w:r w:rsidR="0018058B">
          <w:t>packet</w:t>
        </w:r>
      </w:ins>
      <w:ins w:id="9664" w:author="Simon Johnson" w:date="2021-03-09T09:52:00Z">
        <w:r w:rsidRPr="00DD448B">
          <w:rPr>
            <w:color w:val="000000" w:themeColor="text1"/>
            <w:lang w:val="en-GB" w:eastAsia="en-GB"/>
            <w:rPrChange w:id="9665" w:author="Simon Johnson" w:date="2021-03-09T10:18:00Z">
              <w:rPr>
                <w:rFonts w:ascii="NimbusRomNo9L" w:hAnsi="NimbusRomNo9L"/>
                <w:szCs w:val="20"/>
                <w:lang w:val="en-GB" w:eastAsia="en-GB"/>
              </w:rPr>
            </w:rPrChange>
          </w:rPr>
          <w:t xml:space="preserve">, this PINGREQ </w:t>
        </w:r>
      </w:ins>
      <w:ins w:id="9666" w:author="Simon Johnson" w:date="2021-03-09T11:53:00Z">
        <w:r w:rsidR="0018058B">
          <w:t>packet</w:t>
        </w:r>
      </w:ins>
      <w:ins w:id="9667" w:author="Simon Johnson" w:date="2021-03-09T09:52:00Z">
        <w:r w:rsidRPr="00DD448B">
          <w:rPr>
            <w:color w:val="000000" w:themeColor="text1"/>
            <w:lang w:val="en-GB" w:eastAsia="en-GB"/>
            <w:rPrChange w:id="9668" w:author="Simon Johnson" w:date="2021-03-09T10:18:00Z">
              <w:rPr>
                <w:rFonts w:ascii="NimbusRomNo9L" w:hAnsi="NimbusRomNo9L"/>
                <w:szCs w:val="20"/>
                <w:lang w:val="en-GB" w:eastAsia="en-GB"/>
              </w:rPr>
            </w:rPrChange>
          </w:rPr>
          <w:t xml:space="preserve"> contains the </w:t>
        </w:r>
        <w:r w:rsidRPr="00DD448B">
          <w:rPr>
            <w:i/>
            <w:iCs/>
            <w:color w:val="000000" w:themeColor="text1"/>
            <w:lang w:val="en-GB" w:eastAsia="en-GB"/>
            <w:rPrChange w:id="9669" w:author="Simon Johnson" w:date="2021-03-09T10:18:00Z">
              <w:rPr>
                <w:rFonts w:ascii="NimbusRomNo9L" w:hAnsi="NimbusRomNo9L"/>
                <w:i/>
                <w:iCs/>
                <w:szCs w:val="20"/>
                <w:lang w:val="en-GB" w:eastAsia="en-GB"/>
              </w:rPr>
            </w:rPrChange>
          </w:rPr>
          <w:t>Client Id</w:t>
        </w:r>
        <w:r w:rsidRPr="00DD448B">
          <w:rPr>
            <w:color w:val="000000" w:themeColor="text1"/>
            <w:lang w:val="en-GB" w:eastAsia="en-GB"/>
            <w:rPrChange w:id="9670" w:author="Simon Johnson" w:date="2021-03-09T10:18:00Z">
              <w:rPr>
                <w:rFonts w:ascii="NimbusRomNo9L" w:hAnsi="NimbusRomNo9L"/>
                <w:szCs w:val="20"/>
                <w:lang w:val="en-GB" w:eastAsia="en-GB"/>
              </w:rPr>
            </w:rPrChange>
          </w:rPr>
          <w:t xml:space="preserve">. The identified client is then in the </w:t>
        </w:r>
        <w:r w:rsidRPr="00DD448B">
          <w:rPr>
            <w:i/>
            <w:iCs/>
            <w:color w:val="000000" w:themeColor="text1"/>
            <w:lang w:val="en-GB" w:eastAsia="en-GB"/>
            <w:rPrChange w:id="9671" w:author="Simon Johnson" w:date="2021-03-09T10:18:00Z">
              <w:rPr>
                <w:rFonts w:ascii="NimbusRomNo9L" w:hAnsi="NimbusRomNo9L"/>
                <w:i/>
                <w:iCs/>
                <w:szCs w:val="20"/>
                <w:lang w:val="en-GB" w:eastAsia="en-GB"/>
              </w:rPr>
            </w:rPrChange>
          </w:rPr>
          <w:t xml:space="preserve">awake </w:t>
        </w:r>
        <w:r w:rsidRPr="00DD448B">
          <w:rPr>
            <w:color w:val="000000" w:themeColor="text1"/>
            <w:lang w:val="en-GB" w:eastAsia="en-GB"/>
            <w:rPrChange w:id="9672" w:author="Simon Johnson" w:date="2021-03-09T10:18:00Z">
              <w:rPr>
                <w:rFonts w:ascii="NimbusRomNo9L" w:hAnsi="NimbusRomNo9L"/>
                <w:szCs w:val="20"/>
                <w:lang w:val="en-GB" w:eastAsia="en-GB"/>
              </w:rPr>
            </w:rPrChange>
          </w:rPr>
          <w:t xml:space="preserve">state. If the server/gateway has buffered </w:t>
        </w:r>
      </w:ins>
      <w:ins w:id="9673" w:author="Simon Johnson" w:date="2021-03-09T11:53:00Z">
        <w:r w:rsidR="0018058B">
          <w:t>packet</w:t>
        </w:r>
      </w:ins>
      <w:ins w:id="9674" w:author="Simon Johnson" w:date="2021-03-09T09:52:00Z">
        <w:r w:rsidRPr="00DD448B">
          <w:rPr>
            <w:color w:val="000000" w:themeColor="text1"/>
            <w:lang w:val="en-GB" w:eastAsia="en-GB"/>
            <w:rPrChange w:id="9675" w:author="Simon Johnson" w:date="2021-03-09T10:18:00Z">
              <w:rPr>
                <w:rFonts w:ascii="NimbusRomNo9L" w:hAnsi="NimbusRomNo9L"/>
                <w:szCs w:val="20"/>
                <w:lang w:val="en-GB" w:eastAsia="en-GB"/>
              </w:rPr>
            </w:rPrChange>
          </w:rPr>
          <w:t xml:space="preserve">s for the client, it will send these </w:t>
        </w:r>
      </w:ins>
      <w:ins w:id="9676" w:author="Simon Johnson" w:date="2021-03-09T11:53:00Z">
        <w:r w:rsidR="0018058B">
          <w:t>packet</w:t>
        </w:r>
      </w:ins>
      <w:ins w:id="9677" w:author="Simon Johnson" w:date="2021-03-09T09:52:00Z">
        <w:r w:rsidRPr="00DD448B">
          <w:rPr>
            <w:color w:val="000000" w:themeColor="text1"/>
            <w:lang w:val="en-GB" w:eastAsia="en-GB"/>
            <w:rPrChange w:id="9678" w:author="Simon Johnson" w:date="2021-03-09T10:18:00Z">
              <w:rPr>
                <w:rFonts w:ascii="NimbusRomNo9L" w:hAnsi="NimbusRomNo9L"/>
                <w:szCs w:val="20"/>
                <w:lang w:val="en-GB" w:eastAsia="en-GB"/>
              </w:rPr>
            </w:rPrChange>
          </w:rPr>
          <w:t>s to the client</w:t>
        </w:r>
      </w:ins>
      <w:ins w:id="9679" w:author="Simon Johnson" w:date="2021-03-09T15:48:00Z">
        <w:r w:rsidR="0084366D">
          <w:rPr>
            <w:color w:val="000000" w:themeColor="text1"/>
            <w:lang w:val="en-GB" w:eastAsia="en-GB"/>
          </w:rPr>
          <w:t xml:space="preserve">, </w:t>
        </w:r>
      </w:ins>
      <w:ins w:id="9680" w:author="Simon Johnson" w:date="2021-03-09T15:49:00Z">
        <w:r w:rsidR="0084366D">
          <w:rPr>
            <w:color w:val="000000" w:themeColor="text1"/>
            <w:lang w:val="en-GB" w:eastAsia="en-GB"/>
          </w:rPr>
          <w:t>acknowledging</w:t>
        </w:r>
      </w:ins>
      <w:ins w:id="9681" w:author="Simon Johnson" w:date="2021-03-09T15:48:00Z">
        <w:r w:rsidR="0084366D">
          <w:rPr>
            <w:color w:val="000000" w:themeColor="text1"/>
            <w:lang w:val="en-GB" w:eastAsia="en-GB"/>
          </w:rPr>
          <w:t xml:space="preserve"> the max-receive value sent in the PINGREQ packet</w:t>
        </w:r>
      </w:ins>
      <w:ins w:id="9682" w:author="Simon Johnson" w:date="2021-03-09T09:52:00Z">
        <w:r w:rsidRPr="00DD448B">
          <w:rPr>
            <w:color w:val="000000" w:themeColor="text1"/>
            <w:lang w:val="en-GB" w:eastAsia="en-GB"/>
            <w:rPrChange w:id="9683" w:author="Simon Johnson" w:date="2021-03-09T10:18:00Z">
              <w:rPr>
                <w:rFonts w:ascii="NimbusRomNo9L" w:hAnsi="NimbusRomNo9L"/>
                <w:szCs w:val="20"/>
                <w:lang w:val="en-GB" w:eastAsia="en-GB"/>
              </w:rPr>
            </w:rPrChange>
          </w:rPr>
          <w:t xml:space="preserve">. </w:t>
        </w:r>
      </w:ins>
      <w:ins w:id="9684" w:author="Simon Johnson" w:date="2021-03-09T15:48:00Z">
        <w:r w:rsidR="0084366D">
          <w:rPr>
            <w:color w:val="000000" w:themeColor="text1"/>
            <w:lang w:val="en-GB" w:eastAsia="en-GB"/>
          </w:rPr>
          <w:t xml:space="preserve">If the number of messages buffered </w:t>
        </w:r>
      </w:ins>
      <w:ins w:id="9685" w:author="Simon Johnson" w:date="2021-03-09T15:51:00Z">
        <w:r w:rsidR="0084366D">
          <w:rPr>
            <w:color w:val="000000" w:themeColor="text1"/>
            <w:lang w:val="en-GB" w:eastAsia="en-GB"/>
          </w:rPr>
          <w:t>o</w:t>
        </w:r>
      </w:ins>
      <w:ins w:id="9686" w:author="Simon Johnson" w:date="2021-03-09T15:48:00Z">
        <w:r w:rsidR="0084366D">
          <w:rPr>
            <w:color w:val="000000" w:themeColor="text1"/>
            <w:lang w:val="en-GB" w:eastAsia="en-GB"/>
          </w:rPr>
          <w:t>n the gateway queue</w:t>
        </w:r>
      </w:ins>
      <w:ins w:id="9687" w:author="Simon Johnson" w:date="2021-03-09T15:49:00Z">
        <w:r w:rsidR="0084366D">
          <w:rPr>
            <w:color w:val="000000" w:themeColor="text1"/>
            <w:lang w:val="en-GB" w:eastAsia="en-GB"/>
          </w:rPr>
          <w:t xml:space="preserve"> exceeds the value specified by the client in the max-receive field, the gateway shall </w:t>
        </w:r>
      </w:ins>
      <w:ins w:id="9688" w:author="Simon Johnson" w:date="2021-03-09T15:50:00Z">
        <w:r w:rsidR="0084366D">
          <w:rPr>
            <w:color w:val="000000" w:themeColor="text1"/>
            <w:lang w:val="en-GB" w:eastAsia="en-GB"/>
          </w:rPr>
          <w:t>send only the max-receive value</w:t>
        </w:r>
      </w:ins>
      <w:ins w:id="9689" w:author="Simon Johnson" w:date="2021-03-09T15:51:00Z">
        <w:r w:rsidR="0084366D">
          <w:rPr>
            <w:color w:val="000000" w:themeColor="text1"/>
            <w:lang w:val="en-GB" w:eastAsia="en-GB"/>
          </w:rPr>
          <w:t xml:space="preserve"> number of messages</w:t>
        </w:r>
      </w:ins>
      <w:ins w:id="9690" w:author="Simon Johnson" w:date="2021-03-09T15:50:00Z">
        <w:r w:rsidR="0084366D">
          <w:rPr>
            <w:color w:val="000000" w:themeColor="text1"/>
            <w:lang w:val="en-GB" w:eastAsia="en-GB"/>
          </w:rPr>
          <w:t xml:space="preserve">, and cut short the AWAKE cycle, responding </w:t>
        </w:r>
      </w:ins>
      <w:ins w:id="9691" w:author="Simon Johnson" w:date="2021-03-09T15:51:00Z">
        <w:r w:rsidR="0084366D">
          <w:rPr>
            <w:color w:val="000000" w:themeColor="text1"/>
            <w:lang w:val="en-GB" w:eastAsia="en-GB"/>
          </w:rPr>
          <w:t>with a PINGRESP with a messages-left value of either the number of</w:t>
        </w:r>
      </w:ins>
      <w:ins w:id="9692" w:author="Simon Johnson" w:date="2021-03-09T15:52:00Z">
        <w:r w:rsidR="0084366D">
          <w:rPr>
            <w:color w:val="000000" w:themeColor="text1"/>
            <w:lang w:val="en-GB" w:eastAsia="en-GB"/>
          </w:rPr>
          <w:t xml:space="preserve"> messages remaining in the gateway buffer or 0xFFFF (meaning undetermined number of messages greater than 0 remaining).</w:t>
        </w:r>
      </w:ins>
    </w:p>
    <w:p w14:paraId="1D394744" w14:textId="4E9504D6" w:rsidR="00DD448B" w:rsidRPr="00DD448B" w:rsidRDefault="00DD448B">
      <w:pPr>
        <w:rPr>
          <w:ins w:id="9693" w:author="Simon Johnson" w:date="2021-03-09T10:18:00Z"/>
          <w:color w:val="000000" w:themeColor="text1"/>
          <w:lang w:val="en-GB" w:eastAsia="en-GB"/>
          <w:rPrChange w:id="9694" w:author="Simon Johnson" w:date="2021-03-09T10:18:00Z">
            <w:rPr>
              <w:ins w:id="9695" w:author="Simon Johnson" w:date="2021-03-09T10:18:00Z"/>
              <w:rFonts w:ascii="Times New Roman" w:hAnsi="Times New Roman"/>
              <w:sz w:val="24"/>
              <w:lang w:val="en-GB" w:eastAsia="en-GB"/>
            </w:rPr>
          </w:rPrChange>
        </w:rPr>
        <w:pPrChange w:id="9696" w:author="Simon Johnson" w:date="2021-03-09T16:29:00Z">
          <w:pPr>
            <w:spacing w:before="0" w:after="0"/>
          </w:pPr>
        </w:pPrChange>
      </w:pPr>
      <w:ins w:id="9697" w:author="Simon Johnson" w:date="2021-03-09T10:18:00Z">
        <w:r w:rsidRPr="00DD448B">
          <w:rPr>
            <w:rFonts w:cs="Segoe UI"/>
            <w:color w:val="000000" w:themeColor="text1"/>
            <w:lang w:val="en-GB" w:eastAsia="en-GB"/>
            <w:rPrChange w:id="9698" w:author="Simon Johnson" w:date="2021-03-09T10:18:00Z">
              <w:rPr>
                <w:rFonts w:ascii="Segoe UI" w:hAnsi="Segoe UI" w:cs="Segoe UI"/>
                <w:b/>
                <w:bCs/>
                <w:color w:val="172B4D"/>
                <w:sz w:val="21"/>
                <w:szCs w:val="21"/>
                <w:lang w:val="en-GB" w:eastAsia="en-GB"/>
              </w:rPr>
            </w:rPrChange>
          </w:rPr>
          <w:t xml:space="preserve">For each </w:t>
        </w:r>
      </w:ins>
      <w:ins w:id="9699" w:author="Simon Johnson" w:date="2021-03-09T11:53:00Z">
        <w:r w:rsidR="0018058B">
          <w:t>packet</w:t>
        </w:r>
      </w:ins>
      <w:ins w:id="9700" w:author="Simon Johnson" w:date="2021-03-09T10:18:00Z">
        <w:r w:rsidRPr="00DD448B">
          <w:rPr>
            <w:rFonts w:cs="Segoe UI"/>
            <w:color w:val="000000" w:themeColor="text1"/>
            <w:lang w:val="en-GB" w:eastAsia="en-GB"/>
            <w:rPrChange w:id="9701" w:author="Simon Johnson" w:date="2021-03-09T10:18:00Z">
              <w:rPr>
                <w:rFonts w:ascii="Segoe UI" w:hAnsi="Segoe UI" w:cs="Segoe UI"/>
                <w:b/>
                <w:bCs/>
                <w:color w:val="172B4D"/>
                <w:sz w:val="21"/>
                <w:szCs w:val="21"/>
                <w:lang w:val="en-GB" w:eastAsia="en-GB"/>
              </w:rPr>
            </w:rPrChange>
          </w:rPr>
          <w:t xml:space="preserve"> the gateway sends to the client, the </w:t>
        </w:r>
      </w:ins>
      <w:ins w:id="9702" w:author="Simon Johnson" w:date="2021-03-09T11:53:00Z">
        <w:r w:rsidR="0018058B">
          <w:t>packet</w:t>
        </w:r>
      </w:ins>
      <w:ins w:id="9703" w:author="Simon Johnson" w:date="2021-03-09T10:18:00Z">
        <w:r w:rsidRPr="00DD448B">
          <w:rPr>
            <w:rFonts w:cs="Segoe UI"/>
            <w:color w:val="000000" w:themeColor="text1"/>
            <w:lang w:val="en-GB" w:eastAsia="en-GB"/>
            <w:rPrChange w:id="9704" w:author="Simon Johnson" w:date="2021-03-09T10:18:00Z">
              <w:rPr>
                <w:rFonts w:ascii="Segoe UI" w:hAnsi="Segoe UI" w:cs="Segoe UI"/>
                <w:b/>
                <w:bCs/>
                <w:color w:val="172B4D"/>
                <w:sz w:val="21"/>
                <w:szCs w:val="21"/>
                <w:lang w:val="en-GB" w:eastAsia="en-GB"/>
              </w:rPr>
            </w:rPrChange>
          </w:rPr>
          <w:t xml:space="preserve">s' quality of service shall be </w:t>
        </w:r>
      </w:ins>
      <w:ins w:id="9705" w:author="Simon Johnson" w:date="2021-03-09T10:19:00Z">
        <w:r w:rsidRPr="00DD448B">
          <w:rPr>
            <w:rFonts w:cs="Segoe UI"/>
            <w:color w:val="000000" w:themeColor="text1"/>
            <w:lang w:val="en-GB" w:eastAsia="en-GB"/>
          </w:rPr>
          <w:t>honoured,</w:t>
        </w:r>
      </w:ins>
      <w:ins w:id="9706" w:author="Simon Johnson" w:date="2021-03-09T10:18:00Z">
        <w:r w:rsidRPr="00DD448B">
          <w:rPr>
            <w:rFonts w:cs="Segoe UI"/>
            <w:color w:val="000000" w:themeColor="text1"/>
            <w:lang w:val="en-GB" w:eastAsia="en-GB"/>
            <w:rPrChange w:id="9707" w:author="Simon Johnson" w:date="2021-03-09T10:18:00Z">
              <w:rPr>
                <w:rFonts w:ascii="Segoe UI" w:hAnsi="Segoe UI" w:cs="Segoe UI"/>
                <w:b/>
                <w:bCs/>
                <w:color w:val="172B4D"/>
                <w:sz w:val="21"/>
                <w:szCs w:val="21"/>
                <w:lang w:val="en-GB" w:eastAsia="en-GB"/>
              </w:rPr>
            </w:rPrChange>
          </w:rPr>
          <w:t xml:space="preserve"> and a full </w:t>
        </w:r>
      </w:ins>
      <w:ins w:id="9708" w:author="Simon Johnson" w:date="2021-03-09T11:53:00Z">
        <w:r w:rsidR="0018058B">
          <w:t>packet</w:t>
        </w:r>
      </w:ins>
      <w:ins w:id="9709" w:author="Simon Johnson" w:date="2021-03-09T10:18:00Z">
        <w:r w:rsidRPr="00DD448B">
          <w:rPr>
            <w:rFonts w:cs="Segoe UI"/>
            <w:color w:val="000000" w:themeColor="text1"/>
            <w:lang w:val="en-GB" w:eastAsia="en-GB"/>
            <w:rPrChange w:id="9710" w:author="Simon Johnson" w:date="2021-03-09T10:18:00Z">
              <w:rPr>
                <w:rFonts w:ascii="Segoe UI" w:hAnsi="Segoe UI" w:cs="Segoe UI"/>
                <w:b/>
                <w:bCs/>
                <w:color w:val="172B4D"/>
                <w:sz w:val="21"/>
                <w:szCs w:val="21"/>
                <w:lang w:val="en-GB" w:eastAsia="en-GB"/>
              </w:rPr>
            </w:rPrChange>
          </w:rPr>
          <w:t xml:space="preserve"> interaction shall take place, including any associated retransmission logic.</w:t>
        </w:r>
      </w:ins>
    </w:p>
    <w:p w14:paraId="7E285D87" w14:textId="04B0ABFA" w:rsidR="00DD448B" w:rsidRPr="00DD448B" w:rsidRDefault="00DD448B">
      <w:pPr>
        <w:rPr>
          <w:ins w:id="9711" w:author="Simon Johnson" w:date="2021-03-09T09:52:00Z"/>
          <w:color w:val="000000" w:themeColor="text1"/>
          <w:lang w:val="en-GB" w:eastAsia="en-GB"/>
          <w:rPrChange w:id="9712" w:author="Simon Johnson" w:date="2021-03-09T10:18:00Z">
            <w:rPr>
              <w:ins w:id="9713" w:author="Simon Johnson" w:date="2021-03-09T09:52:00Z"/>
              <w:rFonts w:ascii="Times New Roman" w:hAnsi="Times New Roman"/>
              <w:sz w:val="24"/>
              <w:lang w:val="en-GB" w:eastAsia="en-GB"/>
            </w:rPr>
          </w:rPrChange>
        </w:rPr>
        <w:pPrChange w:id="9714" w:author="Simon Johnson" w:date="2021-03-09T16:29:00Z">
          <w:pPr>
            <w:spacing w:before="100" w:beforeAutospacing="1" w:after="100" w:afterAutospacing="1"/>
          </w:pPr>
        </w:pPrChange>
      </w:pPr>
      <w:ins w:id="9715" w:author="Simon Johnson" w:date="2021-03-09T09:52:00Z">
        <w:r w:rsidRPr="00DD448B">
          <w:rPr>
            <w:color w:val="000000" w:themeColor="text1"/>
            <w:lang w:val="en-GB" w:eastAsia="en-GB"/>
            <w:rPrChange w:id="9716" w:author="Simon Johnson" w:date="2021-03-09T10:18:00Z">
              <w:rPr>
                <w:rFonts w:ascii="NimbusRomNo9L" w:hAnsi="NimbusRomNo9L"/>
                <w:szCs w:val="20"/>
                <w:lang w:val="en-GB" w:eastAsia="en-GB"/>
              </w:rPr>
            </w:rPrChange>
          </w:rPr>
          <w:t xml:space="preserve">The transfer of </w:t>
        </w:r>
      </w:ins>
      <w:ins w:id="9717" w:author="Simon Johnson" w:date="2021-03-09T11:53:00Z">
        <w:r w:rsidR="0018058B">
          <w:t>packet</w:t>
        </w:r>
      </w:ins>
      <w:ins w:id="9718" w:author="Simon Johnson" w:date="2021-03-09T09:52:00Z">
        <w:r w:rsidRPr="00DD448B">
          <w:rPr>
            <w:color w:val="000000" w:themeColor="text1"/>
            <w:lang w:val="en-GB" w:eastAsia="en-GB"/>
            <w:rPrChange w:id="9719" w:author="Simon Johnson" w:date="2021-03-09T10:18:00Z">
              <w:rPr>
                <w:rFonts w:ascii="NimbusRomNo9L" w:hAnsi="NimbusRomNo9L"/>
                <w:szCs w:val="20"/>
                <w:lang w:val="en-GB" w:eastAsia="en-GB"/>
              </w:rPr>
            </w:rPrChange>
          </w:rPr>
          <w:t xml:space="preserve">s to the client is closed by the server/gateway by means of a PINGRESP </w:t>
        </w:r>
      </w:ins>
      <w:ins w:id="9720" w:author="Simon Johnson" w:date="2021-03-09T11:53:00Z">
        <w:r w:rsidR="0018058B">
          <w:t>packet</w:t>
        </w:r>
      </w:ins>
      <w:ins w:id="9721" w:author="Simon Johnson" w:date="2021-03-09T09:52:00Z">
        <w:r w:rsidRPr="00DD448B">
          <w:rPr>
            <w:color w:val="000000" w:themeColor="text1"/>
            <w:lang w:val="en-GB" w:eastAsia="en-GB"/>
            <w:rPrChange w:id="9722" w:author="Simon Johnson" w:date="2021-03-09T10:18:00Z">
              <w:rPr>
                <w:rFonts w:ascii="NimbusRomNo9L" w:hAnsi="NimbusRomNo9L"/>
                <w:szCs w:val="20"/>
                <w:lang w:val="en-GB" w:eastAsia="en-GB"/>
              </w:rPr>
            </w:rPrChange>
          </w:rPr>
          <w:t xml:space="preserve">, i.e. the server/gateway will consider the client as </w:t>
        </w:r>
        <w:r w:rsidRPr="00DD448B">
          <w:rPr>
            <w:i/>
            <w:iCs/>
            <w:color w:val="000000" w:themeColor="text1"/>
            <w:lang w:val="en-GB" w:eastAsia="en-GB"/>
            <w:rPrChange w:id="9723" w:author="Simon Johnson" w:date="2021-03-09T10:18:00Z">
              <w:rPr>
                <w:rFonts w:ascii="NimbusRomNo9L" w:hAnsi="NimbusRomNo9L"/>
                <w:i/>
                <w:iCs/>
                <w:szCs w:val="20"/>
                <w:lang w:val="en-GB" w:eastAsia="en-GB"/>
              </w:rPr>
            </w:rPrChange>
          </w:rPr>
          <w:t xml:space="preserve">asleep </w:t>
        </w:r>
        <w:r w:rsidRPr="00DD448B">
          <w:rPr>
            <w:color w:val="000000" w:themeColor="text1"/>
            <w:lang w:val="en-GB" w:eastAsia="en-GB"/>
            <w:rPrChange w:id="9724" w:author="Simon Johnson" w:date="2021-03-09T10:18:00Z">
              <w:rPr>
                <w:rFonts w:ascii="NimbusRomNo9L" w:hAnsi="NimbusRomNo9L"/>
                <w:szCs w:val="20"/>
                <w:lang w:val="en-GB" w:eastAsia="en-GB"/>
              </w:rPr>
            </w:rPrChange>
          </w:rPr>
          <w:t xml:space="preserve">and restart the sleep timer again after having sent the PINGRESP </w:t>
        </w:r>
      </w:ins>
      <w:ins w:id="9725" w:author="Simon Johnson" w:date="2021-03-09T11:53:00Z">
        <w:r w:rsidR="0018058B">
          <w:t>packet</w:t>
        </w:r>
      </w:ins>
      <w:ins w:id="9726" w:author="Simon Johnson" w:date="2021-03-09T09:52:00Z">
        <w:r w:rsidRPr="00DD448B">
          <w:rPr>
            <w:color w:val="000000" w:themeColor="text1"/>
            <w:lang w:val="en-GB" w:eastAsia="en-GB"/>
            <w:rPrChange w:id="9727" w:author="Simon Johnson" w:date="2021-03-09T10:18:00Z">
              <w:rPr>
                <w:rFonts w:ascii="NimbusRomNo9L" w:hAnsi="NimbusRomNo9L"/>
                <w:szCs w:val="20"/>
                <w:lang w:val="en-GB" w:eastAsia="en-GB"/>
              </w:rPr>
            </w:rPrChange>
          </w:rPr>
          <w:t xml:space="preserve">. </w:t>
        </w:r>
      </w:ins>
    </w:p>
    <w:p w14:paraId="6D98F0C3" w14:textId="11B769D5" w:rsidR="00DD448B" w:rsidRPr="00DD448B" w:rsidRDefault="00DD448B">
      <w:pPr>
        <w:rPr>
          <w:ins w:id="9728" w:author="Simon Johnson" w:date="2021-03-09T09:52:00Z"/>
          <w:color w:val="000000" w:themeColor="text1"/>
          <w:lang w:val="en-GB" w:eastAsia="en-GB"/>
          <w:rPrChange w:id="9729" w:author="Simon Johnson" w:date="2021-03-09T10:18:00Z">
            <w:rPr>
              <w:ins w:id="9730" w:author="Simon Johnson" w:date="2021-03-09T09:52:00Z"/>
              <w:rFonts w:ascii="Times New Roman" w:hAnsi="Times New Roman"/>
              <w:sz w:val="24"/>
              <w:lang w:val="en-GB" w:eastAsia="en-GB"/>
            </w:rPr>
          </w:rPrChange>
        </w:rPr>
        <w:pPrChange w:id="9731" w:author="Simon Johnson" w:date="2021-03-09T16:29:00Z">
          <w:pPr>
            <w:spacing w:before="100" w:beforeAutospacing="1" w:after="100" w:afterAutospacing="1"/>
          </w:pPr>
        </w:pPrChange>
      </w:pPr>
      <w:ins w:id="9732" w:author="Simon Johnson" w:date="2021-03-09T09:52:00Z">
        <w:r w:rsidRPr="00DD448B">
          <w:rPr>
            <w:color w:val="000000" w:themeColor="text1"/>
            <w:lang w:val="en-GB" w:eastAsia="en-GB"/>
            <w:rPrChange w:id="9733" w:author="Simon Johnson" w:date="2021-03-09T10:18:00Z">
              <w:rPr>
                <w:rFonts w:ascii="NimbusRomNo9L" w:hAnsi="NimbusRomNo9L"/>
                <w:szCs w:val="20"/>
                <w:lang w:val="en-GB" w:eastAsia="en-GB"/>
              </w:rPr>
            </w:rPrChange>
          </w:rPr>
          <w:lastRenderedPageBreak/>
          <w:t xml:space="preserve">If the server/gateway does not have any </w:t>
        </w:r>
      </w:ins>
      <w:ins w:id="9734" w:author="Simon Johnson" w:date="2021-03-09T11:54:00Z">
        <w:r w:rsidR="0018058B">
          <w:t>packet</w:t>
        </w:r>
      </w:ins>
      <w:ins w:id="9735" w:author="Simon Johnson" w:date="2021-03-09T09:52:00Z">
        <w:r w:rsidRPr="00DD448B">
          <w:rPr>
            <w:color w:val="000000" w:themeColor="text1"/>
            <w:lang w:val="en-GB" w:eastAsia="en-GB"/>
            <w:rPrChange w:id="9736" w:author="Simon Johnson" w:date="2021-03-09T10:18:00Z">
              <w:rPr>
                <w:rFonts w:ascii="NimbusRomNo9L" w:hAnsi="NimbusRomNo9L"/>
                <w:szCs w:val="20"/>
                <w:lang w:val="en-GB" w:eastAsia="en-GB"/>
              </w:rPr>
            </w:rPrChange>
          </w:rPr>
          <w:t xml:space="preserve">s buffered for the client, it answers immediately with a PINGRESP </w:t>
        </w:r>
      </w:ins>
      <w:ins w:id="9737" w:author="Simon Johnson" w:date="2021-03-09T11:54:00Z">
        <w:r w:rsidR="0018058B">
          <w:t>packet</w:t>
        </w:r>
      </w:ins>
      <w:ins w:id="9738" w:author="Simon Johnson" w:date="2021-03-09T09:52:00Z">
        <w:r w:rsidRPr="00DD448B">
          <w:rPr>
            <w:color w:val="000000" w:themeColor="text1"/>
            <w:lang w:val="en-GB" w:eastAsia="en-GB"/>
            <w:rPrChange w:id="9739" w:author="Simon Johnson" w:date="2021-03-09T10:18:00Z">
              <w:rPr>
                <w:rFonts w:ascii="NimbusRomNo9L" w:hAnsi="NimbusRomNo9L"/>
                <w:szCs w:val="20"/>
                <w:lang w:val="en-GB" w:eastAsia="en-GB"/>
              </w:rPr>
            </w:rPrChange>
          </w:rPr>
          <w:t xml:space="preserve">, returns the client back to the </w:t>
        </w:r>
        <w:r w:rsidRPr="00DD448B">
          <w:rPr>
            <w:i/>
            <w:iCs/>
            <w:color w:val="000000" w:themeColor="text1"/>
            <w:lang w:val="en-GB" w:eastAsia="en-GB"/>
            <w:rPrChange w:id="9740" w:author="Simon Johnson" w:date="2021-03-09T10:18:00Z">
              <w:rPr>
                <w:rFonts w:ascii="NimbusRomNo9L" w:hAnsi="NimbusRomNo9L"/>
                <w:i/>
                <w:iCs/>
                <w:szCs w:val="20"/>
                <w:lang w:val="en-GB" w:eastAsia="en-GB"/>
              </w:rPr>
            </w:rPrChange>
          </w:rPr>
          <w:t xml:space="preserve">asleep </w:t>
        </w:r>
        <w:r w:rsidRPr="00DD448B">
          <w:rPr>
            <w:color w:val="000000" w:themeColor="text1"/>
            <w:lang w:val="en-GB" w:eastAsia="en-GB"/>
            <w:rPrChange w:id="9741" w:author="Simon Johnson" w:date="2021-03-09T10:18:00Z">
              <w:rPr>
                <w:rFonts w:ascii="NimbusRomNo9L" w:hAnsi="NimbusRomNo9L"/>
                <w:szCs w:val="20"/>
                <w:lang w:val="en-GB" w:eastAsia="en-GB"/>
              </w:rPr>
            </w:rPrChange>
          </w:rPr>
          <w:t xml:space="preserve">state, and restarts the sleep timer for that client. </w:t>
        </w:r>
      </w:ins>
    </w:p>
    <w:p w14:paraId="1F595843" w14:textId="3402077B" w:rsidR="00DD448B" w:rsidRPr="00DD448B" w:rsidRDefault="00DD448B">
      <w:pPr>
        <w:rPr>
          <w:ins w:id="9742" w:author="Simon Johnson" w:date="2021-03-09T09:52:00Z"/>
          <w:color w:val="000000" w:themeColor="text1"/>
          <w:lang w:val="en-GB" w:eastAsia="en-GB"/>
          <w:rPrChange w:id="9743" w:author="Simon Johnson" w:date="2021-03-09T10:18:00Z">
            <w:rPr>
              <w:ins w:id="9744" w:author="Simon Johnson" w:date="2021-03-09T09:52:00Z"/>
              <w:rFonts w:ascii="Times New Roman" w:hAnsi="Times New Roman"/>
              <w:sz w:val="24"/>
              <w:lang w:val="en-GB" w:eastAsia="en-GB"/>
            </w:rPr>
          </w:rPrChange>
        </w:rPr>
        <w:pPrChange w:id="9745" w:author="Simon Johnson" w:date="2021-03-09T16:29:00Z">
          <w:pPr>
            <w:spacing w:before="100" w:beforeAutospacing="1" w:after="100" w:afterAutospacing="1"/>
          </w:pPr>
        </w:pPrChange>
      </w:pPr>
      <w:ins w:id="9746" w:author="Simon Johnson" w:date="2021-03-09T09:52:00Z">
        <w:r w:rsidRPr="00DD448B">
          <w:rPr>
            <w:color w:val="000000" w:themeColor="text1"/>
            <w:lang w:val="en-GB" w:eastAsia="en-GB"/>
            <w:rPrChange w:id="9747" w:author="Simon Johnson" w:date="2021-03-09T10:18:00Z">
              <w:rPr>
                <w:rFonts w:ascii="NimbusRomNo9L" w:hAnsi="NimbusRomNo9L"/>
                <w:szCs w:val="20"/>
                <w:lang w:val="en-GB" w:eastAsia="en-GB"/>
              </w:rPr>
            </w:rPrChange>
          </w:rPr>
          <w:t xml:space="preserve">After having sent the PINGREQ to the server/gateway, the client uses the </w:t>
        </w:r>
        <w:r w:rsidRPr="00DD448B">
          <w:rPr>
            <w:rFonts w:hint="eastAsia"/>
            <w:color w:val="000000" w:themeColor="text1"/>
            <w:lang w:val="en-GB" w:eastAsia="en-GB"/>
            <w:rPrChange w:id="9748" w:author="Simon Johnson" w:date="2021-03-09T10:18:00Z">
              <w:rPr>
                <w:rFonts w:ascii="NimbusRomNo9L" w:hAnsi="NimbusRomNo9L" w:hint="eastAsia"/>
                <w:szCs w:val="20"/>
                <w:lang w:val="en-GB" w:eastAsia="en-GB"/>
              </w:rPr>
            </w:rPrChange>
          </w:rPr>
          <w:t>“</w:t>
        </w:r>
        <w:r w:rsidRPr="00DD448B">
          <w:rPr>
            <w:color w:val="000000" w:themeColor="text1"/>
            <w:lang w:val="en-GB" w:eastAsia="en-GB"/>
            <w:rPrChange w:id="9749" w:author="Simon Johnson" w:date="2021-03-09T10:18:00Z">
              <w:rPr>
                <w:rFonts w:ascii="NimbusRomNo9L" w:hAnsi="NimbusRomNo9L"/>
                <w:szCs w:val="20"/>
                <w:lang w:val="en-GB" w:eastAsia="en-GB"/>
              </w:rPr>
            </w:rPrChange>
          </w:rPr>
          <w:t>retransmission procedure</w:t>
        </w:r>
        <w:r w:rsidRPr="00DD448B">
          <w:rPr>
            <w:rFonts w:hint="eastAsia"/>
            <w:color w:val="000000" w:themeColor="text1"/>
            <w:lang w:val="en-GB" w:eastAsia="en-GB"/>
            <w:rPrChange w:id="9750" w:author="Simon Johnson" w:date="2021-03-09T10:18:00Z">
              <w:rPr>
                <w:rFonts w:ascii="NimbusRomNo9L" w:hAnsi="NimbusRomNo9L" w:hint="eastAsia"/>
                <w:szCs w:val="20"/>
                <w:lang w:val="en-GB" w:eastAsia="en-GB"/>
              </w:rPr>
            </w:rPrChange>
          </w:rPr>
          <w:t>”</w:t>
        </w:r>
        <w:r w:rsidRPr="00DD448B">
          <w:rPr>
            <w:color w:val="000000" w:themeColor="text1"/>
            <w:lang w:val="en-GB" w:eastAsia="en-GB"/>
            <w:rPrChange w:id="9751" w:author="Simon Johnson" w:date="2021-03-09T10:18:00Z">
              <w:rPr>
                <w:rFonts w:ascii="NimbusRomNo9L" w:hAnsi="NimbusRomNo9L"/>
                <w:szCs w:val="20"/>
                <w:lang w:val="en-GB" w:eastAsia="en-GB"/>
              </w:rPr>
            </w:rPrChange>
          </w:rPr>
          <w:t xml:space="preserve"> of section 6.13 to supervise the arrival of </w:t>
        </w:r>
      </w:ins>
      <w:ins w:id="9752" w:author="Simon Johnson" w:date="2021-03-09T11:54:00Z">
        <w:r w:rsidR="0018058B">
          <w:t>packet</w:t>
        </w:r>
      </w:ins>
      <w:ins w:id="9753" w:author="Simon Johnson" w:date="2021-03-09T09:52:00Z">
        <w:r w:rsidRPr="00DD448B">
          <w:rPr>
            <w:color w:val="000000" w:themeColor="text1"/>
            <w:lang w:val="en-GB" w:eastAsia="en-GB"/>
            <w:rPrChange w:id="9754" w:author="Simon Johnson" w:date="2021-03-09T10:18:00Z">
              <w:rPr>
                <w:rFonts w:ascii="NimbusRomNo9L" w:hAnsi="NimbusRomNo9L"/>
                <w:szCs w:val="20"/>
                <w:lang w:val="en-GB" w:eastAsia="en-GB"/>
              </w:rPr>
            </w:rPrChange>
          </w:rPr>
          <w:t xml:space="preserve">s sent by the server/gateway, i.e. it restarts timer </w:t>
        </w:r>
        <w:r w:rsidRPr="00DD448B">
          <w:rPr>
            <w:color w:val="000000" w:themeColor="text1"/>
            <w:lang w:val="en-GB" w:eastAsia="en-GB"/>
            <w:rPrChange w:id="9755" w:author="Simon Johnson" w:date="2021-03-09T10:18:00Z">
              <w:rPr>
                <w:rFonts w:ascii="CMMI10" w:hAnsi="CMMI10"/>
                <w:szCs w:val="20"/>
                <w:lang w:val="en-GB" w:eastAsia="en-GB"/>
              </w:rPr>
            </w:rPrChange>
          </w:rPr>
          <w:t>T</w:t>
        </w:r>
        <w:r w:rsidRPr="00DD448B">
          <w:rPr>
            <w:color w:val="000000" w:themeColor="text1"/>
            <w:position w:val="-2"/>
            <w:lang w:val="en-GB" w:eastAsia="en-GB"/>
            <w:rPrChange w:id="9756" w:author="Simon Johnson" w:date="2021-03-09T10:18:00Z">
              <w:rPr>
                <w:rFonts w:ascii="CMMI7" w:hAnsi="CMMI7"/>
                <w:position w:val="-2"/>
                <w:sz w:val="14"/>
                <w:szCs w:val="14"/>
                <w:lang w:val="en-GB" w:eastAsia="en-GB"/>
              </w:rPr>
            </w:rPrChange>
          </w:rPr>
          <w:t xml:space="preserve">retry </w:t>
        </w:r>
        <w:r w:rsidRPr="00DD448B">
          <w:rPr>
            <w:color w:val="000000" w:themeColor="text1"/>
            <w:lang w:val="en-GB" w:eastAsia="en-GB"/>
            <w:rPrChange w:id="9757" w:author="Simon Johnson" w:date="2021-03-09T10:18:00Z">
              <w:rPr>
                <w:rFonts w:ascii="NimbusRomNo9L" w:hAnsi="NimbusRomNo9L"/>
                <w:szCs w:val="20"/>
                <w:lang w:val="en-GB" w:eastAsia="en-GB"/>
              </w:rPr>
            </w:rPrChange>
          </w:rPr>
          <w:t xml:space="preserve">when it receives a </w:t>
        </w:r>
      </w:ins>
      <w:ins w:id="9758" w:author="Simon Johnson" w:date="2021-03-09T11:54:00Z">
        <w:r w:rsidR="0018058B">
          <w:t>packet</w:t>
        </w:r>
      </w:ins>
      <w:ins w:id="9759" w:author="Simon Johnson" w:date="2021-03-09T09:52:00Z">
        <w:r w:rsidRPr="00DD448B">
          <w:rPr>
            <w:color w:val="000000" w:themeColor="text1"/>
            <w:lang w:val="en-GB" w:eastAsia="en-GB"/>
            <w:rPrChange w:id="9760" w:author="Simon Johnson" w:date="2021-03-09T10:18:00Z">
              <w:rPr>
                <w:rFonts w:ascii="NimbusRomNo9L" w:hAnsi="NimbusRomNo9L"/>
                <w:szCs w:val="20"/>
                <w:lang w:val="en-GB" w:eastAsia="en-GB"/>
              </w:rPr>
            </w:rPrChange>
          </w:rPr>
          <w:t xml:space="preserve"> other than a PINGRESP, and stops it when it receives a PINGRESP. The PINGREQ </w:t>
        </w:r>
      </w:ins>
      <w:ins w:id="9761" w:author="Simon Johnson" w:date="2021-03-09T11:54:00Z">
        <w:r w:rsidR="0018058B">
          <w:t>packet</w:t>
        </w:r>
      </w:ins>
      <w:ins w:id="9762" w:author="Simon Johnson" w:date="2021-03-09T09:52:00Z">
        <w:r w:rsidRPr="00DD448B">
          <w:rPr>
            <w:color w:val="000000" w:themeColor="text1"/>
            <w:lang w:val="en-GB" w:eastAsia="en-GB"/>
            <w:rPrChange w:id="9763" w:author="Simon Johnson" w:date="2021-03-09T10:18:00Z">
              <w:rPr>
                <w:rFonts w:ascii="NimbusRomNo9L" w:hAnsi="NimbusRomNo9L"/>
                <w:szCs w:val="20"/>
                <w:lang w:val="en-GB" w:eastAsia="en-GB"/>
              </w:rPr>
            </w:rPrChange>
          </w:rPr>
          <w:t xml:space="preserve"> is </w:t>
        </w:r>
      </w:ins>
      <w:ins w:id="9764" w:author="Simon Johnson" w:date="2021-03-09T10:36:00Z">
        <w:r w:rsidRPr="00DD448B">
          <w:rPr>
            <w:color w:val="000000" w:themeColor="text1"/>
            <w:lang w:val="en-GB" w:eastAsia="en-GB"/>
          </w:rPr>
          <w:t>retransmitted,</w:t>
        </w:r>
      </w:ins>
      <w:ins w:id="9765" w:author="Simon Johnson" w:date="2021-03-09T09:52:00Z">
        <w:r w:rsidRPr="00DD448B">
          <w:rPr>
            <w:color w:val="000000" w:themeColor="text1"/>
            <w:lang w:val="en-GB" w:eastAsia="en-GB"/>
            <w:rPrChange w:id="9766" w:author="Simon Johnson" w:date="2021-03-09T10:18:00Z">
              <w:rPr>
                <w:rFonts w:ascii="NimbusRomNo9L" w:hAnsi="NimbusRomNo9L"/>
                <w:szCs w:val="20"/>
                <w:lang w:val="en-GB" w:eastAsia="en-GB"/>
              </w:rPr>
            </w:rPrChange>
          </w:rPr>
          <w:t xml:space="preserve"> and timer </w:t>
        </w:r>
        <w:r w:rsidRPr="00DD448B">
          <w:rPr>
            <w:color w:val="000000" w:themeColor="text1"/>
            <w:lang w:val="en-GB" w:eastAsia="en-GB"/>
            <w:rPrChange w:id="9767" w:author="Simon Johnson" w:date="2021-03-09T10:18:00Z">
              <w:rPr>
                <w:rFonts w:ascii="CMMI10" w:hAnsi="CMMI10"/>
                <w:szCs w:val="20"/>
                <w:lang w:val="en-GB" w:eastAsia="en-GB"/>
              </w:rPr>
            </w:rPrChange>
          </w:rPr>
          <w:t>T</w:t>
        </w:r>
        <w:r w:rsidRPr="00DD448B">
          <w:rPr>
            <w:color w:val="000000" w:themeColor="text1"/>
            <w:position w:val="-2"/>
            <w:lang w:val="en-GB" w:eastAsia="en-GB"/>
            <w:rPrChange w:id="9768" w:author="Simon Johnson" w:date="2021-03-09T10:18:00Z">
              <w:rPr>
                <w:rFonts w:ascii="CMMI7" w:hAnsi="CMMI7"/>
                <w:position w:val="-2"/>
                <w:sz w:val="14"/>
                <w:szCs w:val="14"/>
                <w:lang w:val="en-GB" w:eastAsia="en-GB"/>
              </w:rPr>
            </w:rPrChange>
          </w:rPr>
          <w:t xml:space="preserve">retry </w:t>
        </w:r>
        <w:r w:rsidRPr="00DD448B">
          <w:rPr>
            <w:color w:val="000000" w:themeColor="text1"/>
            <w:lang w:val="en-GB" w:eastAsia="en-GB"/>
            <w:rPrChange w:id="9769" w:author="Simon Johnson" w:date="2021-03-09T10:18:00Z">
              <w:rPr>
                <w:rFonts w:ascii="NimbusRomNo9L" w:hAnsi="NimbusRomNo9L"/>
                <w:szCs w:val="20"/>
                <w:lang w:val="en-GB" w:eastAsia="en-GB"/>
              </w:rPr>
            </w:rPrChange>
          </w:rPr>
          <w:t xml:space="preserve">restarted when timer </w:t>
        </w:r>
        <w:r w:rsidRPr="00DD448B">
          <w:rPr>
            <w:color w:val="000000" w:themeColor="text1"/>
            <w:lang w:val="en-GB" w:eastAsia="en-GB"/>
            <w:rPrChange w:id="9770" w:author="Simon Johnson" w:date="2021-03-09T10:18:00Z">
              <w:rPr>
                <w:rFonts w:ascii="CMMI10" w:hAnsi="CMMI10"/>
                <w:szCs w:val="20"/>
                <w:lang w:val="en-GB" w:eastAsia="en-GB"/>
              </w:rPr>
            </w:rPrChange>
          </w:rPr>
          <w:t>T</w:t>
        </w:r>
        <w:r w:rsidRPr="00DD448B">
          <w:rPr>
            <w:color w:val="000000" w:themeColor="text1"/>
            <w:position w:val="-2"/>
            <w:lang w:val="en-GB" w:eastAsia="en-GB"/>
            <w:rPrChange w:id="9771" w:author="Simon Johnson" w:date="2021-03-09T10:18:00Z">
              <w:rPr>
                <w:rFonts w:ascii="CMMI7" w:hAnsi="CMMI7"/>
                <w:position w:val="-2"/>
                <w:sz w:val="14"/>
                <w:szCs w:val="14"/>
                <w:lang w:val="en-GB" w:eastAsia="en-GB"/>
              </w:rPr>
            </w:rPrChange>
          </w:rPr>
          <w:t xml:space="preserve">retry </w:t>
        </w:r>
        <w:r w:rsidRPr="00DD448B">
          <w:rPr>
            <w:color w:val="000000" w:themeColor="text1"/>
            <w:lang w:val="en-GB" w:eastAsia="en-GB"/>
            <w:rPrChange w:id="9772" w:author="Simon Johnson" w:date="2021-03-09T10:18:00Z">
              <w:rPr>
                <w:rFonts w:ascii="NimbusRomNo9L" w:hAnsi="NimbusRomNo9L"/>
                <w:szCs w:val="20"/>
                <w:lang w:val="en-GB" w:eastAsia="en-GB"/>
              </w:rPr>
            </w:rPrChange>
          </w:rPr>
          <w:t xml:space="preserve">times out. To avoid a flattening of its battery due to excessive retransmission of the PINGREQ </w:t>
        </w:r>
      </w:ins>
      <w:ins w:id="9773" w:author="Simon Johnson" w:date="2021-03-09T11:54:00Z">
        <w:r w:rsidR="0018058B">
          <w:t>packet</w:t>
        </w:r>
      </w:ins>
      <w:ins w:id="9774" w:author="Simon Johnson" w:date="2021-03-09T09:52:00Z">
        <w:r w:rsidRPr="00DD448B">
          <w:rPr>
            <w:color w:val="000000" w:themeColor="text1"/>
            <w:lang w:val="en-GB" w:eastAsia="en-GB"/>
            <w:rPrChange w:id="9775" w:author="Simon Johnson" w:date="2021-03-09T10:18:00Z">
              <w:rPr>
                <w:rFonts w:ascii="NimbusRomNo9L" w:hAnsi="NimbusRomNo9L"/>
                <w:szCs w:val="20"/>
                <w:lang w:val="en-GB" w:eastAsia="en-GB"/>
              </w:rPr>
            </w:rPrChange>
          </w:rPr>
          <w:t xml:space="preserve"> (e.g. if it loses the gateway), the client should limit the retransmission of the PINGREQ </w:t>
        </w:r>
      </w:ins>
      <w:ins w:id="9776" w:author="Simon Johnson" w:date="2021-03-09T11:54:00Z">
        <w:r w:rsidR="0018058B">
          <w:t>packet</w:t>
        </w:r>
      </w:ins>
      <w:ins w:id="9777" w:author="Simon Johnson" w:date="2021-03-09T09:52:00Z">
        <w:r w:rsidRPr="00DD448B">
          <w:rPr>
            <w:color w:val="000000" w:themeColor="text1"/>
            <w:lang w:val="en-GB" w:eastAsia="en-GB"/>
            <w:rPrChange w:id="9778" w:author="Simon Johnson" w:date="2021-03-09T10:18:00Z">
              <w:rPr>
                <w:rFonts w:ascii="NimbusRomNo9L" w:hAnsi="NimbusRomNo9L"/>
                <w:szCs w:val="20"/>
                <w:lang w:val="en-GB" w:eastAsia="en-GB"/>
              </w:rPr>
            </w:rPrChange>
          </w:rPr>
          <w:t xml:space="preserve"> (e.g. by a retry counter) and go back to sleep when the limit is reached and it still does not receive a PINGRESP </w:t>
        </w:r>
      </w:ins>
      <w:ins w:id="9779" w:author="Simon Johnson" w:date="2021-03-09T11:54:00Z">
        <w:r w:rsidR="0018058B">
          <w:t>packet</w:t>
        </w:r>
      </w:ins>
      <w:ins w:id="9780" w:author="Simon Johnson" w:date="2021-03-09T09:52:00Z">
        <w:r w:rsidRPr="00DD448B">
          <w:rPr>
            <w:color w:val="000000" w:themeColor="text1"/>
            <w:lang w:val="en-GB" w:eastAsia="en-GB"/>
            <w:rPrChange w:id="9781" w:author="Simon Johnson" w:date="2021-03-09T10:18:00Z">
              <w:rPr>
                <w:rFonts w:ascii="NimbusRomNo9L" w:hAnsi="NimbusRomNo9L"/>
                <w:szCs w:val="20"/>
                <w:lang w:val="en-GB" w:eastAsia="en-GB"/>
              </w:rPr>
            </w:rPrChange>
          </w:rPr>
          <w:t xml:space="preserve">. </w:t>
        </w:r>
      </w:ins>
    </w:p>
    <w:p w14:paraId="419BB9B6" w14:textId="609AB887" w:rsidR="00DD448B" w:rsidRPr="00DD448B" w:rsidRDefault="00DD448B">
      <w:pPr>
        <w:rPr>
          <w:ins w:id="9782" w:author="Simon Johnson" w:date="2021-03-09T09:52:00Z"/>
          <w:color w:val="000000" w:themeColor="text1"/>
          <w:lang w:val="en-GB" w:eastAsia="en-GB"/>
          <w:rPrChange w:id="9783" w:author="Simon Johnson" w:date="2021-03-09T10:18:00Z">
            <w:rPr>
              <w:ins w:id="9784" w:author="Simon Johnson" w:date="2021-03-09T09:52:00Z"/>
              <w:rFonts w:ascii="Times New Roman" w:hAnsi="Times New Roman"/>
              <w:sz w:val="24"/>
              <w:lang w:val="en-GB" w:eastAsia="en-GB"/>
            </w:rPr>
          </w:rPrChange>
        </w:rPr>
        <w:pPrChange w:id="9785" w:author="Simon Johnson" w:date="2021-03-09T16:29:00Z">
          <w:pPr>
            <w:spacing w:before="100" w:beforeAutospacing="1" w:after="100" w:afterAutospacing="1"/>
          </w:pPr>
        </w:pPrChange>
      </w:pPr>
      <w:ins w:id="9786" w:author="Simon Johnson" w:date="2021-03-09T09:52:00Z">
        <w:r w:rsidRPr="00DD448B">
          <w:rPr>
            <w:color w:val="000000" w:themeColor="text1"/>
            <w:lang w:val="en-GB" w:eastAsia="en-GB"/>
            <w:rPrChange w:id="9787" w:author="Simon Johnson" w:date="2021-03-09T10:18:00Z">
              <w:rPr>
                <w:rFonts w:ascii="NimbusRomNo9L" w:hAnsi="NimbusRomNo9L"/>
                <w:szCs w:val="20"/>
                <w:lang w:val="en-GB" w:eastAsia="en-GB"/>
              </w:rPr>
            </w:rPrChange>
          </w:rPr>
          <w:t xml:space="preserve">From the </w:t>
        </w:r>
        <w:r w:rsidRPr="00DD448B">
          <w:rPr>
            <w:i/>
            <w:iCs/>
            <w:color w:val="000000" w:themeColor="text1"/>
            <w:lang w:val="en-GB" w:eastAsia="en-GB"/>
            <w:rPrChange w:id="9788" w:author="Simon Johnson" w:date="2021-03-09T10:18:00Z">
              <w:rPr>
                <w:rFonts w:ascii="NimbusRomNo9L" w:hAnsi="NimbusRomNo9L"/>
                <w:i/>
                <w:iCs/>
                <w:szCs w:val="20"/>
                <w:lang w:val="en-GB" w:eastAsia="en-GB"/>
              </w:rPr>
            </w:rPrChange>
          </w:rPr>
          <w:t xml:space="preserve">asleep </w:t>
        </w:r>
        <w:r w:rsidRPr="00DD448B">
          <w:rPr>
            <w:color w:val="000000" w:themeColor="text1"/>
            <w:lang w:val="en-GB" w:eastAsia="en-GB"/>
            <w:rPrChange w:id="9789" w:author="Simon Johnson" w:date="2021-03-09T10:18:00Z">
              <w:rPr>
                <w:rFonts w:ascii="NimbusRomNo9L" w:hAnsi="NimbusRomNo9L"/>
                <w:szCs w:val="20"/>
                <w:lang w:val="en-GB" w:eastAsia="en-GB"/>
              </w:rPr>
            </w:rPrChange>
          </w:rPr>
          <w:t xml:space="preserve">or </w:t>
        </w:r>
        <w:r w:rsidRPr="00DD448B">
          <w:rPr>
            <w:i/>
            <w:iCs/>
            <w:color w:val="000000" w:themeColor="text1"/>
            <w:lang w:val="en-GB" w:eastAsia="en-GB"/>
            <w:rPrChange w:id="9790" w:author="Simon Johnson" w:date="2021-03-09T10:18:00Z">
              <w:rPr>
                <w:rFonts w:ascii="NimbusRomNo9L" w:hAnsi="NimbusRomNo9L"/>
                <w:i/>
                <w:iCs/>
                <w:szCs w:val="20"/>
                <w:lang w:val="en-GB" w:eastAsia="en-GB"/>
              </w:rPr>
            </w:rPrChange>
          </w:rPr>
          <w:t xml:space="preserve">awake </w:t>
        </w:r>
      </w:ins>
      <w:ins w:id="9791" w:author="Simon Johnson" w:date="2021-03-09T10:36:00Z">
        <w:r w:rsidRPr="00DD448B">
          <w:rPr>
            <w:color w:val="000000" w:themeColor="text1"/>
            <w:lang w:val="en-GB" w:eastAsia="en-GB"/>
          </w:rPr>
          <w:t>state,</w:t>
        </w:r>
      </w:ins>
      <w:ins w:id="9792" w:author="Simon Johnson" w:date="2021-03-09T09:52:00Z">
        <w:r w:rsidRPr="00DD448B">
          <w:rPr>
            <w:color w:val="000000" w:themeColor="text1"/>
            <w:lang w:val="en-GB" w:eastAsia="en-GB"/>
            <w:rPrChange w:id="9793" w:author="Simon Johnson" w:date="2021-03-09T10:18:00Z">
              <w:rPr>
                <w:rFonts w:ascii="NimbusRomNo9L" w:hAnsi="NimbusRomNo9L"/>
                <w:szCs w:val="20"/>
                <w:lang w:val="en-GB" w:eastAsia="en-GB"/>
              </w:rPr>
            </w:rPrChange>
          </w:rPr>
          <w:t xml:space="preserve"> a client can return either to the </w:t>
        </w:r>
        <w:r w:rsidRPr="00DD448B">
          <w:rPr>
            <w:i/>
            <w:iCs/>
            <w:color w:val="000000" w:themeColor="text1"/>
            <w:lang w:val="en-GB" w:eastAsia="en-GB"/>
            <w:rPrChange w:id="9794" w:author="Simon Johnson" w:date="2021-03-09T10:18:00Z">
              <w:rPr>
                <w:rFonts w:ascii="NimbusRomNo9L" w:hAnsi="NimbusRomNo9L"/>
                <w:i/>
                <w:iCs/>
                <w:szCs w:val="20"/>
                <w:lang w:val="en-GB" w:eastAsia="en-GB"/>
              </w:rPr>
            </w:rPrChange>
          </w:rPr>
          <w:t xml:space="preserve">active </w:t>
        </w:r>
        <w:r w:rsidRPr="00DD448B">
          <w:rPr>
            <w:color w:val="000000" w:themeColor="text1"/>
            <w:lang w:val="en-GB" w:eastAsia="en-GB"/>
            <w:rPrChange w:id="9795" w:author="Simon Johnson" w:date="2021-03-09T10:18:00Z">
              <w:rPr>
                <w:rFonts w:ascii="NimbusRomNo9L" w:hAnsi="NimbusRomNo9L"/>
                <w:szCs w:val="20"/>
                <w:lang w:val="en-GB" w:eastAsia="en-GB"/>
              </w:rPr>
            </w:rPrChange>
          </w:rPr>
          <w:t xml:space="preserve">state by sending a CONNECT </w:t>
        </w:r>
      </w:ins>
      <w:ins w:id="9796" w:author="Simon Johnson" w:date="2021-03-09T11:54:00Z">
        <w:r w:rsidR="0018058B">
          <w:t>packet</w:t>
        </w:r>
      </w:ins>
      <w:ins w:id="9797" w:author="Simon Johnson" w:date="2021-03-09T09:52:00Z">
        <w:r w:rsidRPr="00DD448B">
          <w:rPr>
            <w:color w:val="000000" w:themeColor="text1"/>
            <w:lang w:val="en-GB" w:eastAsia="en-GB"/>
            <w:rPrChange w:id="9798" w:author="Simon Johnson" w:date="2021-03-09T10:18:00Z">
              <w:rPr>
                <w:rFonts w:ascii="NimbusRomNo9L" w:hAnsi="NimbusRomNo9L"/>
                <w:szCs w:val="20"/>
                <w:lang w:val="en-GB" w:eastAsia="en-GB"/>
              </w:rPr>
            </w:rPrChange>
          </w:rPr>
          <w:t xml:space="preserve"> or to the </w:t>
        </w:r>
        <w:r w:rsidRPr="00DD448B">
          <w:rPr>
            <w:i/>
            <w:iCs/>
            <w:color w:val="000000" w:themeColor="text1"/>
            <w:lang w:val="en-GB" w:eastAsia="en-GB"/>
            <w:rPrChange w:id="9799" w:author="Simon Johnson" w:date="2021-03-09T10:18:00Z">
              <w:rPr>
                <w:rFonts w:ascii="NimbusRomNo9L" w:hAnsi="NimbusRomNo9L"/>
                <w:i/>
                <w:iCs/>
                <w:szCs w:val="20"/>
                <w:lang w:val="en-GB" w:eastAsia="en-GB"/>
              </w:rPr>
            </w:rPrChange>
          </w:rPr>
          <w:t xml:space="preserve">disconnected </w:t>
        </w:r>
        <w:r w:rsidRPr="00DD448B">
          <w:rPr>
            <w:color w:val="000000" w:themeColor="text1"/>
            <w:lang w:val="en-GB" w:eastAsia="en-GB"/>
            <w:rPrChange w:id="9800" w:author="Simon Johnson" w:date="2021-03-09T10:18:00Z">
              <w:rPr>
                <w:rFonts w:ascii="NimbusRomNo9L" w:hAnsi="NimbusRomNo9L"/>
                <w:szCs w:val="20"/>
                <w:lang w:val="en-GB" w:eastAsia="en-GB"/>
              </w:rPr>
            </w:rPrChange>
          </w:rPr>
          <w:t xml:space="preserve">state by sending a normal DISCONNECT </w:t>
        </w:r>
      </w:ins>
      <w:ins w:id="9801" w:author="Simon Johnson" w:date="2021-03-09T11:54:00Z">
        <w:r w:rsidR="0018058B">
          <w:t>packet</w:t>
        </w:r>
      </w:ins>
      <w:ins w:id="9802" w:author="Simon Johnson" w:date="2021-03-09T09:52:00Z">
        <w:r w:rsidRPr="00DD448B">
          <w:rPr>
            <w:color w:val="000000" w:themeColor="text1"/>
            <w:lang w:val="en-GB" w:eastAsia="en-GB"/>
            <w:rPrChange w:id="9803" w:author="Simon Johnson" w:date="2021-03-09T10:18:00Z">
              <w:rPr>
                <w:rFonts w:ascii="NimbusRomNo9L" w:hAnsi="NimbusRomNo9L"/>
                <w:szCs w:val="20"/>
                <w:lang w:val="en-GB" w:eastAsia="en-GB"/>
              </w:rPr>
            </w:rPrChange>
          </w:rPr>
          <w:t xml:space="preserve"> (i.e. without duration field). The client can also modify its sleep duration by sending a DISCONNECT </w:t>
        </w:r>
      </w:ins>
      <w:ins w:id="9804" w:author="Simon Johnson" w:date="2021-03-09T11:54:00Z">
        <w:r w:rsidR="0018058B">
          <w:t>packet</w:t>
        </w:r>
      </w:ins>
      <w:ins w:id="9805" w:author="Simon Johnson" w:date="2021-03-09T09:52:00Z">
        <w:r w:rsidRPr="00DD448B">
          <w:rPr>
            <w:color w:val="000000" w:themeColor="text1"/>
            <w:lang w:val="en-GB" w:eastAsia="en-GB"/>
            <w:rPrChange w:id="9806" w:author="Simon Johnson" w:date="2021-03-09T10:18:00Z">
              <w:rPr>
                <w:rFonts w:ascii="NimbusRomNo9L" w:hAnsi="NimbusRomNo9L"/>
                <w:szCs w:val="20"/>
                <w:lang w:val="en-GB" w:eastAsia="en-GB"/>
              </w:rPr>
            </w:rPrChange>
          </w:rPr>
          <w:t xml:space="preserve"> with a new value of the sleep duration. </w:t>
        </w:r>
      </w:ins>
    </w:p>
    <w:p w14:paraId="0E305DE0" w14:textId="35A4914D" w:rsidR="00DD448B" w:rsidRDefault="00DD448B" w:rsidP="00716A5D">
      <w:pPr>
        <w:rPr>
          <w:ins w:id="9807" w:author="Simon Johnson" w:date="2021-03-09T16:30:00Z"/>
          <w:color w:val="000000" w:themeColor="text1"/>
          <w:lang w:val="en-GB" w:eastAsia="en-GB"/>
        </w:rPr>
      </w:pPr>
      <w:ins w:id="9808" w:author="Simon Johnson" w:date="2021-03-09T09:52:00Z">
        <w:r w:rsidRPr="00DD448B">
          <w:rPr>
            <w:color w:val="000000" w:themeColor="text1"/>
            <w:lang w:val="en-GB" w:eastAsia="en-GB"/>
            <w:rPrChange w:id="9809" w:author="Simon Johnson" w:date="2021-03-09T10:18:00Z">
              <w:rPr>
                <w:rFonts w:ascii="NimbusRomNo9L" w:hAnsi="NimbusRomNo9L"/>
                <w:szCs w:val="20"/>
                <w:lang w:val="en-GB" w:eastAsia="en-GB"/>
              </w:rPr>
            </w:rPrChange>
          </w:rPr>
          <w:t xml:space="preserve">Note that a sleeping client should go the </w:t>
        </w:r>
        <w:r w:rsidRPr="00DD448B">
          <w:rPr>
            <w:i/>
            <w:iCs/>
            <w:color w:val="000000" w:themeColor="text1"/>
            <w:lang w:val="en-GB" w:eastAsia="en-GB"/>
            <w:rPrChange w:id="9810" w:author="Simon Johnson" w:date="2021-03-09T10:18:00Z">
              <w:rPr>
                <w:rFonts w:ascii="NimbusRomNo9L" w:hAnsi="NimbusRomNo9L"/>
                <w:i/>
                <w:iCs/>
                <w:szCs w:val="20"/>
                <w:lang w:val="en-GB" w:eastAsia="en-GB"/>
              </w:rPr>
            </w:rPrChange>
          </w:rPr>
          <w:t xml:space="preserve">awake </w:t>
        </w:r>
        <w:r w:rsidRPr="00DD448B">
          <w:rPr>
            <w:color w:val="000000" w:themeColor="text1"/>
            <w:lang w:val="en-GB" w:eastAsia="en-GB"/>
            <w:rPrChange w:id="9811" w:author="Simon Johnson" w:date="2021-03-09T10:18:00Z">
              <w:rPr>
                <w:rFonts w:ascii="NimbusRomNo9L" w:hAnsi="NimbusRomNo9L"/>
                <w:szCs w:val="20"/>
                <w:lang w:val="en-GB" w:eastAsia="en-GB"/>
              </w:rPr>
            </w:rPrChange>
          </w:rPr>
          <w:t xml:space="preserve">state only if it just wants to check whether the server/gateway has any </w:t>
        </w:r>
      </w:ins>
      <w:ins w:id="9812" w:author="Simon Johnson" w:date="2021-03-09T15:55:00Z">
        <w:r w:rsidR="005613E4">
          <w:t>messages</w:t>
        </w:r>
      </w:ins>
      <w:ins w:id="9813" w:author="Simon Johnson" w:date="2021-03-09T09:52:00Z">
        <w:r w:rsidRPr="00DD448B">
          <w:rPr>
            <w:color w:val="000000" w:themeColor="text1"/>
            <w:lang w:val="en-GB" w:eastAsia="en-GB"/>
            <w:rPrChange w:id="9814" w:author="Simon Johnson" w:date="2021-03-09T10:18:00Z">
              <w:rPr>
                <w:rFonts w:ascii="NimbusRomNo9L" w:hAnsi="NimbusRomNo9L"/>
                <w:szCs w:val="20"/>
                <w:lang w:val="en-GB" w:eastAsia="en-GB"/>
              </w:rPr>
            </w:rPrChange>
          </w:rPr>
          <w:t xml:space="preserve"> buffered for it and return as soon as possible to the </w:t>
        </w:r>
        <w:r w:rsidRPr="00DD448B">
          <w:rPr>
            <w:i/>
            <w:iCs/>
            <w:color w:val="000000" w:themeColor="text1"/>
            <w:lang w:val="en-GB" w:eastAsia="en-GB"/>
            <w:rPrChange w:id="9815" w:author="Simon Johnson" w:date="2021-03-09T10:18:00Z">
              <w:rPr>
                <w:rFonts w:ascii="NimbusRomNo9L" w:hAnsi="NimbusRomNo9L"/>
                <w:i/>
                <w:iCs/>
                <w:szCs w:val="20"/>
                <w:lang w:val="en-GB" w:eastAsia="en-GB"/>
              </w:rPr>
            </w:rPrChange>
          </w:rPr>
          <w:t xml:space="preserve">asleep </w:t>
        </w:r>
        <w:r w:rsidRPr="00DD448B">
          <w:rPr>
            <w:color w:val="000000" w:themeColor="text1"/>
            <w:lang w:val="en-GB" w:eastAsia="en-GB"/>
            <w:rPrChange w:id="9816" w:author="Simon Johnson" w:date="2021-03-09T10:18:00Z">
              <w:rPr>
                <w:rFonts w:ascii="NimbusRomNo9L" w:hAnsi="NimbusRomNo9L"/>
                <w:szCs w:val="20"/>
                <w:lang w:val="en-GB" w:eastAsia="en-GB"/>
              </w:rPr>
            </w:rPrChange>
          </w:rPr>
          <w:t xml:space="preserve">state without sending any </w:t>
        </w:r>
      </w:ins>
      <w:ins w:id="9817" w:author="Simon Johnson" w:date="2021-03-09T11:54:00Z">
        <w:r w:rsidR="0018058B">
          <w:t>packet</w:t>
        </w:r>
      </w:ins>
      <w:ins w:id="9818" w:author="Simon Johnson" w:date="2021-03-09T09:52:00Z">
        <w:r w:rsidRPr="00DD448B">
          <w:rPr>
            <w:color w:val="000000" w:themeColor="text1"/>
            <w:lang w:val="en-GB" w:eastAsia="en-GB"/>
            <w:rPrChange w:id="9819" w:author="Simon Johnson" w:date="2021-03-09T10:18:00Z">
              <w:rPr>
                <w:rFonts w:ascii="NimbusRomNo9L" w:hAnsi="NimbusRomNo9L"/>
                <w:szCs w:val="20"/>
                <w:lang w:val="en-GB" w:eastAsia="en-GB"/>
              </w:rPr>
            </w:rPrChange>
          </w:rPr>
          <w:t xml:space="preserve">s to the server/gateway. Otherwise, it should return to the </w:t>
        </w:r>
        <w:r w:rsidRPr="00DD448B">
          <w:rPr>
            <w:i/>
            <w:iCs/>
            <w:color w:val="000000" w:themeColor="text1"/>
            <w:lang w:val="en-GB" w:eastAsia="en-GB"/>
            <w:rPrChange w:id="9820" w:author="Simon Johnson" w:date="2021-03-09T10:18:00Z">
              <w:rPr>
                <w:rFonts w:ascii="NimbusRomNo9L" w:hAnsi="NimbusRomNo9L"/>
                <w:i/>
                <w:iCs/>
                <w:szCs w:val="20"/>
                <w:lang w:val="en-GB" w:eastAsia="en-GB"/>
              </w:rPr>
            </w:rPrChange>
          </w:rPr>
          <w:t xml:space="preserve">active </w:t>
        </w:r>
        <w:r w:rsidRPr="00DD448B">
          <w:rPr>
            <w:color w:val="000000" w:themeColor="text1"/>
            <w:lang w:val="en-GB" w:eastAsia="en-GB"/>
            <w:rPrChange w:id="9821" w:author="Simon Johnson" w:date="2021-03-09T10:18:00Z">
              <w:rPr>
                <w:rFonts w:ascii="NimbusRomNo9L" w:hAnsi="NimbusRomNo9L"/>
                <w:szCs w:val="20"/>
                <w:lang w:val="en-GB" w:eastAsia="en-GB"/>
              </w:rPr>
            </w:rPrChange>
          </w:rPr>
          <w:t xml:space="preserve">state by sending a CONNECT </w:t>
        </w:r>
      </w:ins>
      <w:ins w:id="9822" w:author="Simon Johnson" w:date="2021-03-09T11:54:00Z">
        <w:r w:rsidR="0018058B">
          <w:t>packet</w:t>
        </w:r>
      </w:ins>
      <w:ins w:id="9823" w:author="Simon Johnson" w:date="2021-03-09T09:52:00Z">
        <w:r w:rsidRPr="00DD448B">
          <w:rPr>
            <w:color w:val="000000" w:themeColor="text1"/>
            <w:lang w:val="en-GB" w:eastAsia="en-GB"/>
            <w:rPrChange w:id="9824" w:author="Simon Johnson" w:date="2021-03-09T10:18:00Z">
              <w:rPr>
                <w:rFonts w:ascii="NimbusRomNo9L" w:hAnsi="NimbusRomNo9L"/>
                <w:szCs w:val="20"/>
                <w:lang w:val="en-GB" w:eastAsia="en-GB"/>
              </w:rPr>
            </w:rPrChange>
          </w:rPr>
          <w:t xml:space="preserve"> to the server/gateway. </w:t>
        </w:r>
      </w:ins>
    </w:p>
    <w:p w14:paraId="7BDBE679" w14:textId="70A36860" w:rsidR="00DD448B" w:rsidRDefault="00716A5D" w:rsidP="00DD448B">
      <w:pPr>
        <w:rPr>
          <w:ins w:id="9825" w:author="Simon Johnson" w:date="2021-03-09T10:19:00Z"/>
          <w:color w:val="000000" w:themeColor="text1"/>
          <w:lang w:val="en-GB" w:eastAsia="en-GB"/>
        </w:rPr>
      </w:pPr>
      <w:ins w:id="9826" w:author="Simon Johnson" w:date="2021-03-09T16:30:00Z">
        <w:r>
          <w:rPr>
            <w:color w:val="000000" w:themeColor="text1"/>
            <w:lang w:val="en-GB" w:eastAsia="en-GB"/>
          </w:rPr>
          <w:t xml:space="preserve">Per section 5.5, </w:t>
        </w:r>
        <w:r w:rsidRPr="00716A5D">
          <w:rPr>
            <w:color w:val="000000" w:themeColor="text1"/>
            <w:lang w:val="en-GB" w:eastAsia="en-GB"/>
          </w:rPr>
          <w:t>Topic Alias mappings exist only while a client is active and last for the entire duration of the active state</w:t>
        </w:r>
      </w:ins>
      <w:ins w:id="9827" w:author="Simon Johnson" w:date="2021-03-09T16:31:00Z">
        <w:r>
          <w:rPr>
            <w:color w:val="000000" w:themeColor="text1"/>
            <w:lang w:val="en-GB" w:eastAsia="en-GB"/>
          </w:rPr>
          <w:t>. Therefore, when the gateway must re-register any topic alias’s during the AWAKE state, which will last until the last PINGRESP is iss</w:t>
        </w:r>
      </w:ins>
      <w:ins w:id="9828" w:author="Simon Johnson" w:date="2021-03-09T16:32:00Z">
        <w:r>
          <w:rPr>
            <w:color w:val="000000" w:themeColor="text1"/>
            <w:lang w:val="en-GB" w:eastAsia="en-GB"/>
          </w:rPr>
          <w:t>ued. The gateway should attempt to make the best effort to reuse the same topic alias’</w:t>
        </w:r>
      </w:ins>
      <w:ins w:id="9829" w:author="Simon Johnson" w:date="2021-03-09T16:33:00Z">
        <w:r>
          <w:rPr>
            <w:color w:val="000000" w:themeColor="text1"/>
            <w:lang w:val="en-GB" w:eastAsia="en-GB"/>
          </w:rPr>
          <w:t xml:space="preserve"> mappings</w:t>
        </w:r>
      </w:ins>
      <w:ins w:id="9830" w:author="Simon Johnson" w:date="2021-03-09T16:32:00Z">
        <w:r>
          <w:rPr>
            <w:color w:val="000000" w:themeColor="text1"/>
            <w:lang w:val="en-GB" w:eastAsia="en-GB"/>
          </w:rPr>
          <w:t xml:space="preserve"> that existed during any</w:t>
        </w:r>
      </w:ins>
      <w:ins w:id="9831" w:author="Simon Johnson" w:date="2021-03-09T16:33:00Z">
        <w:r>
          <w:rPr>
            <w:color w:val="000000" w:themeColor="text1"/>
            <w:lang w:val="en-GB" w:eastAsia="en-GB"/>
          </w:rPr>
          <w:t xml:space="preserve"> initial</w:t>
        </w:r>
      </w:ins>
      <w:ins w:id="9832" w:author="Simon Johnson" w:date="2021-03-09T16:32:00Z">
        <w:r>
          <w:rPr>
            <w:color w:val="000000" w:themeColor="text1"/>
            <w:lang w:val="en-GB" w:eastAsia="en-GB"/>
          </w:rPr>
          <w:t xml:space="preserve"> </w:t>
        </w:r>
      </w:ins>
      <w:ins w:id="9833" w:author="Simon Johnson" w:date="2021-03-09T16:33:00Z">
        <w:r>
          <w:rPr>
            <w:color w:val="000000" w:themeColor="text1"/>
            <w:lang w:val="en-GB" w:eastAsia="en-GB"/>
          </w:rPr>
          <w:t xml:space="preserve">associated </w:t>
        </w:r>
      </w:ins>
      <w:ins w:id="9834" w:author="Simon Johnson" w:date="2021-03-09T16:32:00Z">
        <w:r>
          <w:rPr>
            <w:color w:val="000000" w:themeColor="text1"/>
            <w:lang w:val="en-GB" w:eastAsia="en-GB"/>
          </w:rPr>
          <w:t>ACTIVE state</w:t>
        </w:r>
      </w:ins>
      <w:ins w:id="9835" w:author="Simon Johnson" w:date="2021-03-09T16:33:00Z">
        <w:r>
          <w:rPr>
            <w:color w:val="000000" w:themeColor="text1"/>
            <w:lang w:val="en-GB" w:eastAsia="en-GB"/>
          </w:rPr>
          <w:t>s</w:t>
        </w:r>
      </w:ins>
      <w:ins w:id="9836" w:author="Simon Johnson" w:date="2021-03-09T16:32:00Z">
        <w:r>
          <w:rPr>
            <w:color w:val="000000" w:themeColor="text1"/>
            <w:lang w:val="en-GB" w:eastAsia="en-GB"/>
          </w:rPr>
          <w:t xml:space="preserve">. </w:t>
        </w:r>
      </w:ins>
    </w:p>
    <w:p w14:paraId="4728E38A" w14:textId="42D1407A" w:rsidR="00DD448B" w:rsidRPr="00295546" w:rsidRDefault="00DD448B">
      <w:pPr>
        <w:spacing w:before="0" w:after="0"/>
        <w:ind w:left="2127"/>
        <w:rPr>
          <w:ins w:id="9837" w:author="Simon Johnson" w:date="2021-03-09T09:52:00Z"/>
          <w:rFonts w:ascii="Times New Roman" w:hAnsi="Times New Roman"/>
          <w:sz w:val="24"/>
          <w:lang w:val="en-GB" w:eastAsia="en-GB"/>
        </w:rPr>
        <w:pPrChange w:id="9838" w:author="Simon Johnson" w:date="2021-03-26T11:25:00Z">
          <w:pPr>
            <w:spacing w:before="100" w:beforeAutospacing="1" w:after="100" w:afterAutospacing="1"/>
          </w:pPr>
        </w:pPrChange>
      </w:pPr>
      <w:ins w:id="9839" w:author="Simon Johnson" w:date="2021-03-09T10:20:00Z">
        <w:r w:rsidRPr="00DD448B">
          <w:rPr>
            <w:rFonts w:ascii="Times New Roman" w:hAnsi="Times New Roman"/>
            <w:sz w:val="24"/>
            <w:lang w:val="en-GB" w:eastAsia="en-GB"/>
          </w:rPr>
          <w:fldChar w:fldCharType="begin"/>
        </w:r>
        <w:r w:rsidRPr="00DD448B">
          <w:rPr>
            <w:rFonts w:ascii="Times New Roman" w:hAnsi="Times New Roman"/>
            <w:sz w:val="24"/>
            <w:lang w:val="en-GB" w:eastAsia="en-GB"/>
          </w:rPr>
          <w:instrText xml:space="preserve"> INCLUDEPICTURE "/var/folders/20/ndn4154x44g7lkzj8tg_3kyh0000gp/T/com.microsoft.Word/WebArchiveCopyPasteTempFiles/sleeping-client-v1.0.png" \* MERGEFORMATINET </w:instrText>
        </w:r>
        <w:r w:rsidRPr="00DD448B">
          <w:rPr>
            <w:rFonts w:ascii="Times New Roman" w:hAnsi="Times New Roman"/>
            <w:sz w:val="24"/>
            <w:lang w:val="en-GB" w:eastAsia="en-GB"/>
          </w:rPr>
          <w:fldChar w:fldCharType="separate"/>
        </w:r>
        <w:r w:rsidRPr="00DD448B">
          <w:rPr>
            <w:rFonts w:ascii="Times New Roman" w:hAnsi="Times New Roman"/>
            <w:noProof/>
            <w:sz w:val="24"/>
            <w:lang w:val="en-GB" w:eastAsia="en-GB"/>
          </w:rPr>
          <w:drawing>
            <wp:inline distT="0" distB="0" distL="0" distR="0" wp14:anchorId="069F2B9B" wp14:editId="23587DF3">
              <wp:extent cx="2924011" cy="4254500"/>
              <wp:effectExtent l="0" t="0" r="0" b="0"/>
              <wp:docPr id="2" name="Picture 2" descr="sleeping-client-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sleeping-client-v1.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24446" cy="4255133"/>
                      </a:xfrm>
                      <a:prstGeom prst="rect">
                        <a:avLst/>
                      </a:prstGeom>
                      <a:noFill/>
                      <a:ln>
                        <a:noFill/>
                      </a:ln>
                    </pic:spPr>
                  </pic:pic>
                </a:graphicData>
              </a:graphic>
            </wp:inline>
          </w:drawing>
        </w:r>
        <w:r w:rsidRPr="00DD448B">
          <w:rPr>
            <w:rFonts w:ascii="Times New Roman" w:hAnsi="Times New Roman"/>
            <w:sz w:val="24"/>
            <w:lang w:val="en-GB" w:eastAsia="en-GB"/>
          </w:rPr>
          <w:fldChar w:fldCharType="end"/>
        </w:r>
      </w:ins>
    </w:p>
    <w:p w14:paraId="4E7EBCB6" w14:textId="26FF7B4B" w:rsidR="00DD448B" w:rsidDel="00295546" w:rsidRDefault="00DD448B">
      <w:pPr>
        <w:spacing w:after="9"/>
        <w:ind w:left="-15" w:right="930" w:firstLine="299"/>
        <w:jc w:val="center"/>
        <w:rPr>
          <w:ins w:id="9840" w:author="Ian Craggs" w:date="2021-02-17T13:06:00Z"/>
          <w:del w:id="9841" w:author="Simon Johnson" w:date="2021-03-26T11:24:00Z"/>
        </w:rPr>
        <w:pPrChange w:id="9842" w:author="Simon Johnson" w:date="2021-03-09T10:20:00Z">
          <w:pPr>
            <w:spacing w:after="9"/>
            <w:ind w:left="-15" w:right="930" w:firstLine="299"/>
          </w:pPr>
        </w:pPrChange>
      </w:pPr>
      <w:ins w:id="9843" w:author="Simon Johnson" w:date="2021-03-09T10:20:00Z">
        <w:r>
          <w:t xml:space="preserve">Figure 5: Awake ping </w:t>
        </w:r>
      </w:ins>
      <w:ins w:id="9844" w:author="Simon Johnson" w:date="2021-03-09T11:54:00Z">
        <w:r w:rsidR="0018058B">
          <w:t xml:space="preserve">packet </w:t>
        </w:r>
      </w:ins>
      <w:ins w:id="9845" w:author="Simon Johnson" w:date="2021-03-09T10:20:00Z">
        <w:r>
          <w:t>flush</w:t>
        </w:r>
      </w:ins>
    </w:p>
    <w:p w14:paraId="19345FB7" w14:textId="77777777" w:rsidR="00295546" w:rsidRDefault="00295546">
      <w:pPr>
        <w:spacing w:after="9"/>
        <w:ind w:left="-15" w:right="930" w:firstLine="299"/>
        <w:jc w:val="center"/>
        <w:rPr>
          <w:ins w:id="9846" w:author="Ian Craggs" w:date="2021-02-17T13:06:00Z"/>
        </w:rPr>
        <w:pPrChange w:id="9847" w:author="Simon Johnson" w:date="2021-03-26T11:24:00Z">
          <w:pPr>
            <w:spacing w:after="9"/>
            <w:ind w:left="-15" w:right="930" w:firstLine="299"/>
          </w:pPr>
        </w:pPrChange>
      </w:pPr>
    </w:p>
    <w:p w14:paraId="683620EF" w14:textId="0731E359" w:rsidR="3621F86E" w:rsidRDefault="1462A0EF">
      <w:pPr>
        <w:pStyle w:val="Heading1"/>
        <w:rPr>
          <w:ins w:id="9848" w:author="Ian Craggs" w:date="2021-02-17T13:07:00Z"/>
        </w:rPr>
        <w:pPrChange w:id="9849" w:author="Ian Craggs" w:date="2021-02-17T13:07:00Z">
          <w:pPr>
            <w:spacing w:after="9"/>
            <w:ind w:left="-15" w:right="930" w:firstLine="299"/>
          </w:pPr>
        </w:pPrChange>
      </w:pPr>
      <w:ins w:id="9850" w:author="Ian Craggs" w:date="2021-02-17T13:07:00Z">
        <w:r>
          <w:lastRenderedPageBreak/>
          <w:t xml:space="preserve"> </w:t>
        </w:r>
        <w:del w:id="9851" w:author="Simon Johnson" w:date="2021-03-26T11:25:00Z">
          <w:r w:rsidDel="00295546">
            <w:delText xml:space="preserve">Retained </w:delText>
          </w:r>
        </w:del>
        <w:del w:id="9852" w:author="Simon Johnson" w:date="2021-03-09T11:55:00Z">
          <w:r w:rsidDel="0018058B">
            <w:delText>Message</w:delText>
          </w:r>
        </w:del>
        <w:del w:id="9853" w:author="Simon Johnson" w:date="2021-03-26T11:25:00Z">
          <w:r w:rsidDel="00295546">
            <w:delText>s</w:delText>
          </w:r>
        </w:del>
      </w:ins>
      <w:bookmarkStart w:id="9854" w:name="_Toc71106522"/>
      <w:ins w:id="9855" w:author="Simon Johnson" w:date="2021-03-26T11:25:00Z">
        <w:r w:rsidR="00295546">
          <w:t>Authentication</w:t>
        </w:r>
      </w:ins>
      <w:bookmarkEnd w:id="9854"/>
    </w:p>
    <w:p w14:paraId="2FC3D591" w14:textId="77777777" w:rsidR="00295546" w:rsidRPr="00295546" w:rsidRDefault="00295546">
      <w:pPr>
        <w:rPr>
          <w:ins w:id="9856" w:author="Simon Johnson" w:date="2021-03-26T11:25:00Z"/>
          <w:lang w:val="en-GB" w:eastAsia="en-GB"/>
        </w:rPr>
        <w:pPrChange w:id="9857" w:author="Simon Johnson" w:date="2021-03-26T11:25:00Z">
          <w:pPr>
            <w:shd w:val="clear" w:color="auto" w:fill="FFFFFF"/>
            <w:spacing w:before="150" w:after="0"/>
          </w:pPr>
        </w:pPrChange>
      </w:pPr>
      <w:ins w:id="9858" w:author="Simon Johnson" w:date="2021-03-26T11:25:00Z">
        <w:r w:rsidRPr="00295546">
          <w:rPr>
            <w:lang w:val="en-GB" w:eastAsia="en-GB"/>
          </w:rPr>
          <w:t>Authentication involves the exchange of AUTH packets between the Client and the Server after the CONNECT and before the CONNACK packets.</w:t>
        </w:r>
      </w:ins>
    </w:p>
    <w:p w14:paraId="06E4DBBE" w14:textId="77777777" w:rsidR="00295546" w:rsidRPr="00295546" w:rsidRDefault="00295546">
      <w:pPr>
        <w:rPr>
          <w:ins w:id="9859" w:author="Simon Johnson" w:date="2021-03-26T11:25:00Z"/>
          <w:lang w:val="en-GB" w:eastAsia="en-GB"/>
        </w:rPr>
        <w:pPrChange w:id="9860" w:author="Simon Johnson" w:date="2021-03-26T11:25:00Z">
          <w:pPr>
            <w:shd w:val="clear" w:color="auto" w:fill="FFFFFF"/>
            <w:spacing w:before="150" w:after="0"/>
          </w:pPr>
        </w:pPrChange>
      </w:pPr>
      <w:ins w:id="9861" w:author="Simon Johnson" w:date="2021-03-26T11:25:00Z">
        <w:r w:rsidRPr="00295546">
          <w:rPr>
            <w:lang w:val="en-GB" w:eastAsia="en-GB"/>
          </w:rPr>
          <w:t>To begin an authentication exchange, the Client sets the AUTH flag in the CONNECT packet. It then sends an AUTH packet with an Authentication Method. This specifies the authentication method to use. If the Server does not support the Authentication Method supplied by the Client, it MAY send a CONNACK with a Reason Code of 0x8C (Bad authentication method) or 0x87 (Not Authorized) and MUST close the Connection.</w:t>
        </w:r>
      </w:ins>
    </w:p>
    <w:p w14:paraId="14CEC71E" w14:textId="30194EEA" w:rsidR="00295546" w:rsidRDefault="00295546" w:rsidP="00295546">
      <w:pPr>
        <w:rPr>
          <w:ins w:id="9862" w:author="Simon Johnson" w:date="2021-03-26T11:27:00Z"/>
          <w:lang w:val="en-GB" w:eastAsia="en-GB"/>
        </w:rPr>
      </w:pPr>
      <w:ins w:id="9863" w:author="Simon Johnson" w:date="2021-03-26T11:25:00Z">
        <w:r w:rsidRPr="00295546">
          <w:rPr>
            <w:lang w:val="en-GB" w:eastAsia="en-GB"/>
          </w:rPr>
          <w:t>The Authentication Method is an agreement between the Client and Server about the meaning of the data sent in the Authentication Data and any of the other fields in CONNECT, and the exchanges and processing needed by the Client and Server to complete the authentication.</w:t>
        </w:r>
      </w:ins>
    </w:p>
    <w:p w14:paraId="55F5268C" w14:textId="77777777" w:rsidR="002B370A" w:rsidRPr="00295546" w:rsidRDefault="002B370A">
      <w:pPr>
        <w:rPr>
          <w:ins w:id="9864" w:author="Simon Johnson" w:date="2021-03-26T11:25:00Z"/>
          <w:lang w:val="en-GB" w:eastAsia="en-GB"/>
        </w:rPr>
        <w:pPrChange w:id="9865" w:author="Simon Johnson" w:date="2021-03-26T11:25:00Z">
          <w:pPr>
            <w:shd w:val="clear" w:color="auto" w:fill="FFFFFF"/>
            <w:spacing w:before="150" w:after="0"/>
          </w:pPr>
        </w:pPrChange>
      </w:pPr>
    </w:p>
    <w:p w14:paraId="5BB97B20" w14:textId="77777777" w:rsidR="00295546" w:rsidRPr="00295546" w:rsidRDefault="00295546">
      <w:pPr>
        <w:ind w:left="720"/>
        <w:rPr>
          <w:ins w:id="9866" w:author="Simon Johnson" w:date="2021-03-26T11:25:00Z"/>
          <w:b/>
          <w:bCs/>
          <w:lang w:val="en-GB" w:eastAsia="en-GB"/>
          <w:rPrChange w:id="9867" w:author="Simon Johnson" w:date="2021-03-26T11:26:00Z">
            <w:rPr>
              <w:ins w:id="9868" w:author="Simon Johnson" w:date="2021-03-26T11:25:00Z"/>
              <w:lang w:val="en-GB" w:eastAsia="en-GB"/>
            </w:rPr>
          </w:rPrChange>
        </w:rPr>
        <w:pPrChange w:id="9869" w:author="Simon Johnson" w:date="2021-03-26T11:26:00Z">
          <w:pPr>
            <w:shd w:val="clear" w:color="auto" w:fill="FFFFFF"/>
            <w:spacing w:before="150" w:after="0"/>
          </w:pPr>
        </w:pPrChange>
      </w:pPr>
      <w:ins w:id="9870" w:author="Simon Johnson" w:date="2021-03-26T11:25:00Z">
        <w:r w:rsidRPr="00295546">
          <w:rPr>
            <w:b/>
            <w:bCs/>
            <w:lang w:val="en-GB" w:eastAsia="en-GB"/>
            <w:rPrChange w:id="9871" w:author="Simon Johnson" w:date="2021-03-26T11:26:00Z">
              <w:rPr>
                <w:lang w:val="en-GB" w:eastAsia="en-GB"/>
              </w:rPr>
            </w:rPrChange>
          </w:rPr>
          <w:t>Non-normative comment</w:t>
        </w:r>
      </w:ins>
    </w:p>
    <w:p w14:paraId="75B5616C" w14:textId="05360FD8" w:rsidR="00295546" w:rsidRPr="00295546" w:rsidRDefault="00295546">
      <w:pPr>
        <w:ind w:left="720"/>
        <w:rPr>
          <w:ins w:id="9872" w:author="Simon Johnson" w:date="2021-03-26T11:25:00Z"/>
          <w:lang w:val="en-GB" w:eastAsia="en-GB"/>
        </w:rPr>
        <w:pPrChange w:id="9873" w:author="Simon Johnson" w:date="2021-03-26T11:26:00Z">
          <w:pPr>
            <w:shd w:val="clear" w:color="auto" w:fill="FFFFFF"/>
            <w:spacing w:before="150" w:after="0"/>
          </w:pPr>
        </w:pPrChange>
      </w:pPr>
      <w:ins w:id="9874" w:author="Simon Johnson" w:date="2021-03-26T11:25:00Z">
        <w:r w:rsidRPr="00295546">
          <w:rPr>
            <w:lang w:val="en-GB" w:eastAsia="en-GB"/>
          </w:rPr>
          <w:t>The Authentication Method is commonly a SASL mechanism, using such a registered name aids interchange. However, the Authentication Method is not constrained to using registered SASL mechanisms.</w:t>
        </w:r>
      </w:ins>
    </w:p>
    <w:p w14:paraId="4A677487" w14:textId="77777777" w:rsidR="00295546" w:rsidRPr="00295546" w:rsidRDefault="00295546">
      <w:pPr>
        <w:ind w:left="720"/>
        <w:rPr>
          <w:ins w:id="9875" w:author="Simon Johnson" w:date="2021-03-26T11:25:00Z"/>
          <w:lang w:val="en-GB" w:eastAsia="en-GB"/>
        </w:rPr>
        <w:pPrChange w:id="9876" w:author="Simon Johnson" w:date="2021-03-26T11:26:00Z">
          <w:pPr>
            <w:shd w:val="clear" w:color="auto" w:fill="FFFFFF"/>
            <w:spacing w:before="150" w:after="0"/>
          </w:pPr>
        </w:pPrChange>
      </w:pPr>
      <w:ins w:id="9877" w:author="Simon Johnson" w:date="2021-03-26T11:25:00Z">
        <w:r w:rsidRPr="00295546">
          <w:rPr>
            <w:lang w:val="en-GB" w:eastAsia="en-GB"/>
          </w:rPr>
          <w:t>If the Authentication Method selected by the Client specifies that the Client sends data first, the Client SHOULD include an Authentication Data property in the AUTH packet. This property can be used to provide data as specified by the Authentication Method. The contents of the Authentication Data are defined by the authentication method.</w:t>
        </w:r>
      </w:ins>
    </w:p>
    <w:p w14:paraId="7DEE4877" w14:textId="77777777" w:rsidR="00295546" w:rsidRPr="00295546" w:rsidRDefault="00295546">
      <w:pPr>
        <w:ind w:left="720"/>
        <w:rPr>
          <w:ins w:id="9878" w:author="Simon Johnson" w:date="2021-03-26T11:25:00Z"/>
          <w:lang w:val="en-GB" w:eastAsia="en-GB"/>
        </w:rPr>
        <w:pPrChange w:id="9879" w:author="Simon Johnson" w:date="2021-03-26T11:26:00Z">
          <w:pPr>
            <w:shd w:val="clear" w:color="auto" w:fill="FFFFFF"/>
            <w:spacing w:before="150" w:after="0"/>
          </w:pPr>
        </w:pPrChange>
      </w:pPr>
      <w:ins w:id="9880" w:author="Simon Johnson" w:date="2021-03-26T11:25:00Z">
        <w:r w:rsidRPr="00295546">
          <w:rPr>
            <w:lang w:val="en-GB" w:eastAsia="en-GB"/>
          </w:rPr>
          <w:t>If the Server requires additional information to complete the authentication, it can send an AUTH packet to the Client. This packet MUST contain a Reason Code of 0x18 (Continue authentication). If the authentication method requires the Server to send authentication data to the Client, it is sent in the Authentication Data.</w:t>
        </w:r>
      </w:ins>
    </w:p>
    <w:p w14:paraId="395EECE0" w14:textId="77777777" w:rsidR="00295546" w:rsidRPr="00295546" w:rsidRDefault="00295546">
      <w:pPr>
        <w:ind w:left="720"/>
        <w:rPr>
          <w:ins w:id="9881" w:author="Simon Johnson" w:date="2021-03-26T11:25:00Z"/>
          <w:lang w:val="en-GB" w:eastAsia="en-GB"/>
        </w:rPr>
        <w:pPrChange w:id="9882" w:author="Simon Johnson" w:date="2021-03-26T11:26:00Z">
          <w:pPr>
            <w:shd w:val="clear" w:color="auto" w:fill="FFFFFF"/>
            <w:spacing w:before="150" w:after="0"/>
          </w:pPr>
        </w:pPrChange>
      </w:pPr>
      <w:ins w:id="9883" w:author="Simon Johnson" w:date="2021-03-26T11:25:00Z">
        <w:r w:rsidRPr="00295546">
          <w:rPr>
            <w:lang w:val="en-GB" w:eastAsia="en-GB"/>
          </w:rPr>
          <w:t>The Client responds to an AUTH packet from the Server by sending a further AUTH packet. This packet MUST contain a Reason Code of 0x18 (Continue authentication). If the authentication method requires the Client to send authentication data for the Server, it is sent in the Authentication Data.</w:t>
        </w:r>
      </w:ins>
    </w:p>
    <w:p w14:paraId="09B219BB" w14:textId="77777777" w:rsidR="00295546" w:rsidRPr="00295546" w:rsidRDefault="00295546">
      <w:pPr>
        <w:ind w:left="720"/>
        <w:rPr>
          <w:ins w:id="9884" w:author="Simon Johnson" w:date="2021-03-26T11:25:00Z"/>
          <w:lang w:val="en-GB" w:eastAsia="en-GB"/>
        </w:rPr>
        <w:pPrChange w:id="9885" w:author="Simon Johnson" w:date="2021-03-26T11:26:00Z">
          <w:pPr>
            <w:shd w:val="clear" w:color="auto" w:fill="FFFFFF"/>
            <w:spacing w:before="150" w:after="0"/>
          </w:pPr>
        </w:pPrChange>
      </w:pPr>
      <w:ins w:id="9886" w:author="Simon Johnson" w:date="2021-03-26T11:25:00Z">
        <w:r w:rsidRPr="00295546">
          <w:rPr>
            <w:lang w:val="en-GB" w:eastAsia="en-GB"/>
          </w:rPr>
          <w:t>The Client and Server exchange AUTH packets as needed until the Server accepts the authentication by sending a CONNACK with a Reason Code of 0. If the acceptance of the authentication requires data to be sent to the Client, it is sent in the Authentication Data.</w:t>
        </w:r>
      </w:ins>
    </w:p>
    <w:p w14:paraId="1091D1EF" w14:textId="77777777" w:rsidR="00295546" w:rsidRPr="00295546" w:rsidRDefault="00295546">
      <w:pPr>
        <w:ind w:left="720"/>
        <w:rPr>
          <w:ins w:id="9887" w:author="Simon Johnson" w:date="2021-03-26T11:25:00Z"/>
          <w:lang w:val="en-GB" w:eastAsia="en-GB"/>
        </w:rPr>
        <w:pPrChange w:id="9888" w:author="Simon Johnson" w:date="2021-03-26T11:26:00Z">
          <w:pPr>
            <w:shd w:val="clear" w:color="auto" w:fill="FFFFFF"/>
            <w:spacing w:before="150" w:after="0"/>
          </w:pPr>
        </w:pPrChange>
      </w:pPr>
      <w:ins w:id="9889" w:author="Simon Johnson" w:date="2021-03-26T11:25:00Z">
        <w:r w:rsidRPr="00295546">
          <w:rPr>
            <w:lang w:val="en-GB" w:eastAsia="en-GB"/>
          </w:rPr>
          <w:t>The Client can close the connection at any point in this process by sending a DISCONNECT packet. The Server can reject the authentication at any point in this process by sending a CONNACK with a Reason Code of 0x80 or above as described in section 4.13.</w:t>
        </w:r>
      </w:ins>
    </w:p>
    <w:p w14:paraId="452F7DBD" w14:textId="77777777" w:rsidR="00295546" w:rsidRPr="00295546" w:rsidRDefault="00295546">
      <w:pPr>
        <w:ind w:left="720"/>
        <w:rPr>
          <w:ins w:id="9890" w:author="Simon Johnson" w:date="2021-03-26T11:25:00Z"/>
          <w:lang w:val="en-GB" w:eastAsia="en-GB"/>
        </w:rPr>
        <w:pPrChange w:id="9891" w:author="Simon Johnson" w:date="2021-03-26T11:26:00Z">
          <w:pPr>
            <w:shd w:val="clear" w:color="auto" w:fill="FFFFFF"/>
            <w:spacing w:before="150" w:after="0"/>
          </w:pPr>
        </w:pPrChange>
      </w:pPr>
      <w:ins w:id="9892" w:author="Simon Johnson" w:date="2021-03-26T11:25:00Z">
        <w:r w:rsidRPr="00295546">
          <w:rPr>
            <w:lang w:val="en-GB" w:eastAsia="en-GB"/>
          </w:rPr>
          <w:t>The implementation of authentication is OPTIONAL for both Clients and Servers. If the Client does not include an Authentication Method in the CONNECT, the Server MUST NOT send an AUTH packet. If the Client does not set the Authentication Flag in the CONNECT, the Client MUST NOT send an AUTH packet to the Server.</w:t>
        </w:r>
      </w:ins>
    </w:p>
    <w:p w14:paraId="49F7932D" w14:textId="542B39B5" w:rsidR="00295546" w:rsidRPr="00295546" w:rsidRDefault="00295546">
      <w:pPr>
        <w:ind w:left="720"/>
        <w:rPr>
          <w:ins w:id="9893" w:author="Simon Johnson" w:date="2021-03-26T11:25:00Z"/>
          <w:lang w:val="en-GB" w:eastAsia="en-GB"/>
        </w:rPr>
        <w:pPrChange w:id="9894" w:author="Simon Johnson" w:date="2021-03-26T11:26:00Z">
          <w:pPr>
            <w:shd w:val="clear" w:color="auto" w:fill="FFFFFF"/>
            <w:spacing w:before="150" w:after="0"/>
          </w:pPr>
        </w:pPrChange>
      </w:pPr>
      <w:ins w:id="9895" w:author="Simon Johnson" w:date="2021-03-26T11:25:00Z">
        <w:r w:rsidRPr="00295546">
          <w:rPr>
            <w:lang w:val="en-GB" w:eastAsia="en-GB"/>
          </w:rPr>
          <w:t>If the Client does not set the</w:t>
        </w:r>
      </w:ins>
      <w:ins w:id="9896" w:author="Simon Johnson" w:date="2021-03-26T11:32:00Z">
        <w:r w:rsidR="00F3665F">
          <w:rPr>
            <w:lang w:val="en-GB" w:eastAsia="en-GB"/>
          </w:rPr>
          <w:t xml:space="preserve"> </w:t>
        </w:r>
      </w:ins>
      <w:ins w:id="9897" w:author="Simon Johnson" w:date="2021-03-26T11:25:00Z">
        <w:r w:rsidRPr="00295546">
          <w:rPr>
            <w:lang w:val="en-GB" w:eastAsia="en-GB"/>
          </w:rPr>
          <w:t>Authentication Flag in the CONNECT packet, the Server SHOULD authenticate using some or all of the information in the CONNECT packet and Network Connection.</w:t>
        </w:r>
      </w:ins>
    </w:p>
    <w:p w14:paraId="39D6052F" w14:textId="77777777" w:rsidR="00295546" w:rsidRPr="00295546" w:rsidRDefault="00295546">
      <w:pPr>
        <w:ind w:left="720"/>
        <w:rPr>
          <w:ins w:id="9898" w:author="Simon Johnson" w:date="2021-03-26T11:25:00Z"/>
          <w:lang w:val="en-GB" w:eastAsia="en-GB"/>
        </w:rPr>
        <w:pPrChange w:id="9899" w:author="Simon Johnson" w:date="2021-03-26T11:27:00Z">
          <w:pPr>
            <w:shd w:val="clear" w:color="auto" w:fill="FFFFFF"/>
            <w:spacing w:before="150" w:after="0"/>
          </w:pPr>
        </w:pPrChange>
      </w:pPr>
      <w:ins w:id="9900" w:author="Simon Johnson" w:date="2021-03-26T11:25:00Z">
        <w:r w:rsidRPr="00295546">
          <w:rPr>
            <w:b/>
            <w:bCs/>
            <w:lang w:val="en-GB" w:eastAsia="en-GB"/>
            <w:rPrChange w:id="9901" w:author="Simon Johnson" w:date="2021-03-26T11:26:00Z">
              <w:rPr>
                <w:lang w:val="en-GB" w:eastAsia="en-GB"/>
              </w:rPr>
            </w:rPrChange>
          </w:rPr>
          <w:t>Non-normative example showing a user name and password authentication</w:t>
        </w:r>
        <w:r w:rsidRPr="00295546">
          <w:rPr>
            <w:lang w:val="en-GB" w:eastAsia="en-GB"/>
          </w:rPr>
          <w:t>:</w:t>
        </w:r>
      </w:ins>
    </w:p>
    <w:p w14:paraId="62919BC3" w14:textId="77777777" w:rsidR="00295546" w:rsidRPr="00295546" w:rsidRDefault="00295546">
      <w:pPr>
        <w:ind w:left="720"/>
        <w:rPr>
          <w:ins w:id="9902" w:author="Simon Johnson" w:date="2021-03-26T11:25:00Z"/>
          <w:lang w:val="en-GB" w:eastAsia="en-GB"/>
        </w:rPr>
        <w:pPrChange w:id="9903" w:author="Simon Johnson" w:date="2021-03-26T11:27:00Z">
          <w:pPr>
            <w:shd w:val="clear" w:color="auto" w:fill="FFFFFF"/>
            <w:spacing w:before="150" w:after="0"/>
          </w:pPr>
        </w:pPrChange>
      </w:pPr>
      <w:ins w:id="9904" w:author="Simon Johnson" w:date="2021-03-26T11:25:00Z">
        <w:r w:rsidRPr="00295546">
          <w:rPr>
            <w:lang w:val="en-GB" w:eastAsia="en-GB"/>
          </w:rPr>
          <w:t>· Client to Server: CONNECT Authentication Flag=1 Authentication Data=client-first-data</w:t>
        </w:r>
      </w:ins>
    </w:p>
    <w:p w14:paraId="071170D1" w14:textId="77777777" w:rsidR="00295546" w:rsidRPr="00295546" w:rsidRDefault="00295546">
      <w:pPr>
        <w:ind w:left="720"/>
        <w:rPr>
          <w:ins w:id="9905" w:author="Simon Johnson" w:date="2021-03-26T11:25:00Z"/>
          <w:lang w:val="en-GB" w:eastAsia="en-GB"/>
        </w:rPr>
        <w:pPrChange w:id="9906" w:author="Simon Johnson" w:date="2021-03-26T11:27:00Z">
          <w:pPr>
            <w:shd w:val="clear" w:color="auto" w:fill="FFFFFF"/>
            <w:spacing w:before="150" w:after="0"/>
          </w:pPr>
        </w:pPrChange>
      </w:pPr>
      <w:ins w:id="9907" w:author="Simon Johnson" w:date="2021-03-26T11:25:00Z">
        <w:r w:rsidRPr="00295546">
          <w:rPr>
            <w:lang w:val="en-GB" w:eastAsia="en-GB"/>
          </w:rPr>
          <w:t>· Client to Server: AUTH rc=0x01 Authentication Method="PLAIN" Authentication Data=client-first-data</w:t>
        </w:r>
      </w:ins>
    </w:p>
    <w:p w14:paraId="4321C7C2" w14:textId="77777777" w:rsidR="00295546" w:rsidRPr="00295546" w:rsidRDefault="00295546">
      <w:pPr>
        <w:ind w:left="720"/>
        <w:rPr>
          <w:ins w:id="9908" w:author="Simon Johnson" w:date="2021-03-26T11:25:00Z"/>
          <w:lang w:val="en-GB" w:eastAsia="en-GB"/>
        </w:rPr>
        <w:pPrChange w:id="9909" w:author="Simon Johnson" w:date="2021-03-26T11:27:00Z">
          <w:pPr>
            <w:shd w:val="clear" w:color="auto" w:fill="FFFFFF"/>
            <w:spacing w:before="150" w:after="0"/>
          </w:pPr>
        </w:pPrChange>
      </w:pPr>
      <w:ins w:id="9910" w:author="Simon Johnson" w:date="2021-03-26T11:25:00Z">
        <w:r w:rsidRPr="00295546">
          <w:rPr>
            <w:lang w:val="en-GB" w:eastAsia="en-GB"/>
          </w:rPr>
          <w:t>· Server to Client CONNACK rc=0</w:t>
        </w:r>
      </w:ins>
    </w:p>
    <w:p w14:paraId="01F94269" w14:textId="77777777" w:rsidR="00295546" w:rsidRPr="00295546" w:rsidRDefault="00295546">
      <w:pPr>
        <w:rPr>
          <w:ins w:id="9911" w:author="Simon Johnson" w:date="2021-03-26T11:25:00Z"/>
          <w:lang w:val="en-GB" w:eastAsia="en-GB"/>
        </w:rPr>
        <w:pPrChange w:id="9912" w:author="Simon Johnson" w:date="2021-03-26T11:25:00Z">
          <w:pPr>
            <w:shd w:val="clear" w:color="auto" w:fill="FFFFFF"/>
            <w:spacing w:before="150" w:after="0"/>
          </w:pPr>
        </w:pPrChange>
      </w:pPr>
      <w:ins w:id="9913" w:author="Simon Johnson" w:date="2021-03-26T11:25:00Z">
        <w:r w:rsidRPr="00295546">
          <w:rPr>
            <w:lang w:val="en-GB" w:eastAsia="en-GB"/>
          </w:rPr>
          <w:t>Where client-first data is the content of the SASL PLAIN message as described in RFC 4616:</w:t>
        </w:r>
      </w:ins>
    </w:p>
    <w:p w14:paraId="52755CF5" w14:textId="251AF92D" w:rsidR="00295546" w:rsidRPr="00295546" w:rsidRDefault="00295546">
      <w:pPr>
        <w:rPr>
          <w:ins w:id="9914" w:author="Simon Johnson" w:date="2021-03-26T11:25:00Z"/>
          <w:lang w:val="en-GB" w:eastAsia="en-GB"/>
        </w:rPr>
        <w:pPrChange w:id="9915" w:author="Simon Johnson" w:date="2021-03-26T11:25:00Z">
          <w:pPr>
            <w:shd w:val="clear" w:color="auto" w:fill="FFFFFF"/>
            <w:spacing w:before="150" w:after="0"/>
          </w:pPr>
        </w:pPrChange>
      </w:pPr>
      <w:ins w:id="9916" w:author="Simon Johnson" w:date="2021-03-26T11:25:00Z">
        <w:r w:rsidRPr="00295546">
          <w:rPr>
            <w:i/>
            <w:iCs/>
            <w:lang w:val="en-GB" w:eastAsia="en-GB"/>
          </w:rPr>
          <w:t>The mechanism consists of a single message, a string of [UTF-8]</w:t>
        </w:r>
        <w:r w:rsidRPr="00295546">
          <w:rPr>
            <w:lang w:val="en-GB" w:eastAsia="en-GB"/>
          </w:rPr>
          <w:t> </w:t>
        </w:r>
        <w:r w:rsidRPr="00295546">
          <w:rPr>
            <w:i/>
            <w:iCs/>
            <w:lang w:val="en-GB" w:eastAsia="en-GB"/>
          </w:rPr>
          <w:t>encoded [Unicode] characters, from the client to the server. The[UTF-8]</w:t>
        </w:r>
        <w:r w:rsidRPr="00295546">
          <w:rPr>
            <w:lang w:val="en-GB" w:eastAsia="en-GB"/>
          </w:rPr>
          <w:t> </w:t>
        </w:r>
        <w:r w:rsidRPr="00295546">
          <w:rPr>
            <w:i/>
            <w:iCs/>
            <w:lang w:val="en-GB" w:eastAsia="en-GB"/>
          </w:rPr>
          <w:t>client presents the authorization identity (identity to act as),</w:t>
        </w:r>
        <w:r w:rsidRPr="00295546">
          <w:rPr>
            <w:lang w:val="en-GB" w:eastAsia="en-GB"/>
          </w:rPr>
          <w:t> </w:t>
        </w:r>
        <w:r w:rsidRPr="00295546">
          <w:rPr>
            <w:i/>
            <w:iCs/>
            <w:lang w:val="en-GB" w:eastAsia="en-GB"/>
          </w:rPr>
          <w:t xml:space="preserve">followed by a </w:t>
        </w:r>
        <w:r w:rsidRPr="00295546">
          <w:rPr>
            <w:i/>
            <w:iCs/>
            <w:lang w:val="en-GB" w:eastAsia="en-GB"/>
          </w:rPr>
          <w:lastRenderedPageBreak/>
          <w:t>NUL (U+0000) character, followed by the authentication</w:t>
        </w:r>
        <w:r w:rsidRPr="00295546">
          <w:rPr>
            <w:lang w:val="en-GB" w:eastAsia="en-GB"/>
          </w:rPr>
          <w:t> </w:t>
        </w:r>
        <w:r w:rsidRPr="00295546">
          <w:rPr>
            <w:i/>
            <w:iCs/>
            <w:lang w:val="en-GB" w:eastAsia="en-GB"/>
          </w:rPr>
          <w:t>identity (identity whose password will be used), followed by a NUL</w:t>
        </w:r>
        <w:r w:rsidRPr="00295546">
          <w:rPr>
            <w:lang w:val="en-GB" w:eastAsia="en-GB"/>
          </w:rPr>
          <w:t> </w:t>
        </w:r>
        <w:r w:rsidRPr="00295546">
          <w:rPr>
            <w:i/>
            <w:iCs/>
            <w:lang w:val="en-GB" w:eastAsia="en-GB"/>
          </w:rPr>
          <w:t>(U+0000) character, followed by the clear-text password. As with</w:t>
        </w:r>
        <w:r w:rsidRPr="00295546">
          <w:rPr>
            <w:lang w:val="en-GB" w:eastAsia="en-GB"/>
          </w:rPr>
          <w:t> </w:t>
        </w:r>
        <w:r w:rsidRPr="00295546">
          <w:rPr>
            <w:i/>
            <w:iCs/>
            <w:lang w:val="en-GB" w:eastAsia="en-GB"/>
          </w:rPr>
          <w:t>other SASL mechanisms, the client does not provide an authorization</w:t>
        </w:r>
      </w:ins>
      <w:ins w:id="9917" w:author="Simon Johnson" w:date="2021-03-26T11:32:00Z">
        <w:r w:rsidR="00FB4C7D">
          <w:rPr>
            <w:i/>
            <w:iCs/>
            <w:lang w:val="en-GB" w:eastAsia="en-GB"/>
          </w:rPr>
          <w:t xml:space="preserve"> </w:t>
        </w:r>
      </w:ins>
      <w:ins w:id="9918" w:author="Simon Johnson" w:date="2021-03-26T11:25:00Z">
        <w:r w:rsidRPr="00295546">
          <w:rPr>
            <w:i/>
            <w:iCs/>
            <w:lang w:val="en-GB" w:eastAsia="en-GB"/>
          </w:rPr>
          <w:t>identity when it wishes the server to derive an identity from the</w:t>
        </w:r>
      </w:ins>
      <w:ins w:id="9919" w:author="Simon Johnson" w:date="2021-03-26T11:32:00Z">
        <w:r w:rsidR="00FB4C7D">
          <w:rPr>
            <w:lang w:val="en-GB" w:eastAsia="en-GB"/>
          </w:rPr>
          <w:t xml:space="preserve"> </w:t>
        </w:r>
      </w:ins>
      <w:ins w:id="9920" w:author="Simon Johnson" w:date="2021-03-26T11:25:00Z">
        <w:r w:rsidRPr="00295546">
          <w:rPr>
            <w:i/>
            <w:iCs/>
            <w:lang w:val="en-GB" w:eastAsia="en-GB"/>
          </w:rPr>
          <w:t>credentials and use that as the authorization identity.</w:t>
        </w:r>
      </w:ins>
    </w:p>
    <w:p w14:paraId="05BD694C" w14:textId="6C3E5EB2" w:rsidR="00295546" w:rsidRDefault="3621F86E" w:rsidP="00295546">
      <w:pPr>
        <w:pStyle w:val="Heading1"/>
        <w:rPr>
          <w:ins w:id="9921" w:author="Simon Johnson" w:date="2021-03-26T11:25:00Z"/>
        </w:rPr>
      </w:pPr>
      <w:ins w:id="9922" w:author="Ian Craggs" w:date="2021-02-17T13:08:00Z">
        <w:del w:id="9923" w:author="Simon Johnson" w:date="2021-03-26T11:25:00Z">
          <w:r w:rsidRPr="3621F86E" w:rsidDel="00295546">
            <w:rPr>
              <w:rFonts w:eastAsia="Liberation Sans" w:cs="Liberation Sans"/>
              <w:szCs w:val="20"/>
            </w:rPr>
            <w:lastRenderedPageBreak/>
            <w:delText xml:space="preserve">If the RETAIN flag is set to 1 in a PUBLISH packet sent by a Client to a Server, the Server MUST replace any existing retained </w:delText>
          </w:r>
        </w:del>
        <w:del w:id="9924" w:author="Simon Johnson" w:date="2021-03-09T11:55:00Z">
          <w:r w:rsidRPr="3621F86E" w:rsidDel="0018058B">
            <w:rPr>
              <w:rFonts w:eastAsia="Liberation Sans" w:cs="Liberation Sans"/>
              <w:szCs w:val="20"/>
            </w:rPr>
            <w:delText>message</w:delText>
          </w:r>
        </w:del>
        <w:del w:id="9925" w:author="Simon Johnson" w:date="2021-03-26T11:25:00Z">
          <w:r w:rsidRPr="3621F86E" w:rsidDel="00295546">
            <w:rPr>
              <w:rFonts w:eastAsia="Liberation Sans" w:cs="Liberation Sans"/>
              <w:szCs w:val="20"/>
            </w:rPr>
            <w:delText xml:space="preserve"> for this topic and store the Publish Data, so that it can be delivered to future subscribers whose subscriptions match its Topic Name. If the Publish Data contains zero bytes it is processed normally by the Server but any retained </w:delText>
          </w:r>
        </w:del>
        <w:del w:id="9926" w:author="Simon Johnson" w:date="2021-03-09T11:55:00Z">
          <w:r w:rsidRPr="3621F86E" w:rsidDel="0018058B">
            <w:rPr>
              <w:rFonts w:eastAsia="Liberation Sans" w:cs="Liberation Sans"/>
              <w:szCs w:val="20"/>
            </w:rPr>
            <w:delText>message</w:delText>
          </w:r>
        </w:del>
        <w:del w:id="9927" w:author="Simon Johnson" w:date="2021-03-26T11:25:00Z">
          <w:r w:rsidRPr="3621F86E" w:rsidDel="00295546">
            <w:rPr>
              <w:rFonts w:eastAsia="Liberation Sans" w:cs="Liberation Sans"/>
              <w:szCs w:val="20"/>
            </w:rPr>
            <w:delText xml:space="preserve"> with the same topic name MUST be removed and any future subscribers for the topic will not receive a retained </w:delText>
          </w:r>
        </w:del>
        <w:del w:id="9928" w:author="Simon Johnson" w:date="2021-03-09T11:55:00Z">
          <w:r w:rsidRPr="3621F86E" w:rsidDel="0018058B">
            <w:rPr>
              <w:rFonts w:eastAsia="Liberation Sans" w:cs="Liberation Sans"/>
              <w:szCs w:val="20"/>
            </w:rPr>
            <w:delText>message</w:delText>
          </w:r>
        </w:del>
        <w:del w:id="9929" w:author="Simon Johnson" w:date="2021-03-26T11:25:00Z">
          <w:r w:rsidRPr="3621F86E" w:rsidDel="00295546">
            <w:rPr>
              <w:rFonts w:eastAsia="Liberation Sans" w:cs="Liberation Sans"/>
              <w:szCs w:val="20"/>
            </w:rPr>
            <w:delText xml:space="preserve">. A retained </w:delText>
          </w:r>
        </w:del>
        <w:del w:id="9930" w:author="Simon Johnson" w:date="2021-03-09T11:55:00Z">
          <w:r w:rsidRPr="3621F86E" w:rsidDel="0018058B">
            <w:rPr>
              <w:rFonts w:eastAsia="Liberation Sans" w:cs="Liberation Sans"/>
              <w:szCs w:val="20"/>
            </w:rPr>
            <w:delText>message</w:delText>
          </w:r>
        </w:del>
        <w:del w:id="9931" w:author="Simon Johnson" w:date="2021-03-26T11:25:00Z">
          <w:r w:rsidRPr="3621F86E" w:rsidDel="00295546">
            <w:rPr>
              <w:rFonts w:eastAsia="Liberation Sans" w:cs="Liberation Sans"/>
              <w:szCs w:val="20"/>
            </w:rPr>
            <w:delText xml:space="preserve"> with Publish Data containing zero bytes MUST NOT be stored as a retained </w:delText>
          </w:r>
        </w:del>
        <w:del w:id="9932" w:author="Simon Johnson" w:date="2021-03-09T11:55:00Z">
          <w:r w:rsidRPr="3621F86E" w:rsidDel="0018058B">
            <w:rPr>
              <w:rFonts w:eastAsia="Liberation Sans" w:cs="Liberation Sans"/>
              <w:szCs w:val="20"/>
            </w:rPr>
            <w:delText>message</w:delText>
          </w:r>
        </w:del>
        <w:del w:id="9933" w:author="Simon Johnson" w:date="2021-03-26T11:25:00Z">
          <w:r w:rsidRPr="3621F86E" w:rsidDel="00295546">
            <w:rPr>
              <w:rFonts w:eastAsia="Liberation Sans" w:cs="Liberation Sans"/>
              <w:szCs w:val="20"/>
            </w:rPr>
            <w:delText xml:space="preserve"> on the Server.</w:delText>
          </w:r>
        </w:del>
      </w:ins>
      <w:bookmarkStart w:id="9934" w:name="_Toc71106523"/>
      <w:ins w:id="9935" w:author="Simon Johnson" w:date="2021-03-26T11:25:00Z">
        <w:r w:rsidR="00295546">
          <w:t>Retained Packets</w:t>
        </w:r>
        <w:bookmarkEnd w:id="9934"/>
      </w:ins>
    </w:p>
    <w:p w14:paraId="4E7D49F2" w14:textId="77777777" w:rsidR="00295546" w:rsidRDefault="00295546" w:rsidP="00295546">
      <w:pPr>
        <w:rPr>
          <w:ins w:id="9936" w:author="Simon Johnson" w:date="2021-03-26T11:25:00Z"/>
        </w:rPr>
      </w:pPr>
      <w:ins w:id="9937" w:author="Simon Johnson" w:date="2021-03-26T11:25:00Z">
        <w:r w:rsidRPr="3621F86E">
          <w:rPr>
            <w:rFonts w:eastAsia="Liberation Sans" w:cs="Liberation Sans"/>
            <w:szCs w:val="20"/>
          </w:rPr>
          <w:t xml:space="preserve">If the RETAIN flag is set to 1 in a PUBLISH packet sent by a Client to a Server, the Server MUST replace any existing retained </w:t>
        </w:r>
        <w:r>
          <w:t>packet</w:t>
        </w:r>
        <w:r w:rsidRPr="3621F86E">
          <w:rPr>
            <w:rFonts w:eastAsia="Liberation Sans" w:cs="Liberation Sans"/>
            <w:szCs w:val="20"/>
          </w:rPr>
          <w:t xml:space="preserve"> for this topic and store the Publish Data, so that it can be delivered to future subscribers whose subscriptions match its Topic Name. If the Publish Data contains zero bytes it is processed normally by the Server but any retained </w:t>
        </w:r>
        <w:r>
          <w:t>packet</w:t>
        </w:r>
        <w:r w:rsidRPr="3621F86E">
          <w:rPr>
            <w:rFonts w:eastAsia="Liberation Sans" w:cs="Liberation Sans"/>
            <w:szCs w:val="20"/>
          </w:rPr>
          <w:t xml:space="preserve"> with the same topic name MUST be removed and any future subscribers for the topic will not receive a retained </w:t>
        </w:r>
        <w:r>
          <w:t>packet</w:t>
        </w:r>
        <w:r w:rsidRPr="3621F86E">
          <w:rPr>
            <w:rFonts w:eastAsia="Liberation Sans" w:cs="Liberation Sans"/>
            <w:szCs w:val="20"/>
          </w:rPr>
          <w:t xml:space="preserve">. A retained </w:t>
        </w:r>
        <w:r>
          <w:t>packet</w:t>
        </w:r>
        <w:r w:rsidRPr="3621F86E">
          <w:rPr>
            <w:rFonts w:eastAsia="Liberation Sans" w:cs="Liberation Sans"/>
            <w:szCs w:val="20"/>
          </w:rPr>
          <w:t xml:space="preserve"> with Publish Data containing zero bytes MUST NOT be stored as a retained </w:t>
        </w:r>
        <w:r>
          <w:t>packet</w:t>
        </w:r>
        <w:r w:rsidRPr="3621F86E">
          <w:rPr>
            <w:rFonts w:eastAsia="Liberation Sans" w:cs="Liberation Sans"/>
            <w:szCs w:val="20"/>
          </w:rPr>
          <w:t xml:space="preserve"> on the Server.</w:t>
        </w:r>
      </w:ins>
    </w:p>
    <w:p w14:paraId="19EF2078" w14:textId="77777777" w:rsidR="00295546" w:rsidRDefault="00295546" w:rsidP="3621F86E"/>
    <w:p w14:paraId="49FEF5A4" w14:textId="77777777" w:rsidR="00680126" w:rsidRDefault="00680126" w:rsidP="00402451">
      <w:pPr>
        <w:rPr>
          <w:del w:id="9938" w:author="Ian Craggs" w:date="2021-02-17T13:08:00Z"/>
        </w:rPr>
      </w:pPr>
      <w:bookmarkStart w:id="9939" w:name="_Toc66180714"/>
      <w:bookmarkStart w:id="9940" w:name="_Toc66183702"/>
      <w:bookmarkStart w:id="9941" w:name="_Toc66185570"/>
      <w:bookmarkStart w:id="9942" w:name="_Toc66186316"/>
      <w:bookmarkStart w:id="9943" w:name="_Toc66186583"/>
      <w:bookmarkStart w:id="9944" w:name="_Toc66201323"/>
      <w:bookmarkStart w:id="9945" w:name="_Toc66710403"/>
      <w:bookmarkStart w:id="9946" w:name="_Toc67648659"/>
      <w:bookmarkStart w:id="9947" w:name="_Toc67651143"/>
      <w:bookmarkStart w:id="9948" w:name="_Toc71106524"/>
      <w:bookmarkEnd w:id="9939"/>
      <w:bookmarkEnd w:id="9940"/>
      <w:bookmarkEnd w:id="9941"/>
      <w:bookmarkEnd w:id="9942"/>
      <w:bookmarkEnd w:id="9943"/>
      <w:bookmarkEnd w:id="9944"/>
      <w:bookmarkEnd w:id="9945"/>
      <w:bookmarkEnd w:id="9946"/>
      <w:bookmarkEnd w:id="9947"/>
      <w:bookmarkEnd w:id="9948"/>
    </w:p>
    <w:p w14:paraId="41406DF8" w14:textId="11F14C84" w:rsidR="00BB2845" w:rsidRDefault="6149D1D0" w:rsidP="00BB2845">
      <w:pPr>
        <w:pStyle w:val="Heading1"/>
        <w:numPr>
          <w:ilvl w:val="0"/>
          <w:numId w:val="18"/>
        </w:numPr>
      </w:pPr>
      <w:bookmarkStart w:id="9949" w:name="_Toc388881068"/>
      <w:bookmarkStart w:id="9950" w:name="_Toc391634662"/>
      <w:bookmarkStart w:id="9951" w:name="_Toc71106525"/>
      <w:r>
        <w:lastRenderedPageBreak/>
        <w:t>Safety, Security, and Data Protection Considerations</w:t>
      </w:r>
      <w:bookmarkEnd w:id="9949"/>
      <w:bookmarkEnd w:id="9950"/>
      <w:bookmarkEnd w:id="9951"/>
    </w:p>
    <w:p w14:paraId="5FC78E2C" w14:textId="50B40365" w:rsidR="00BB2845" w:rsidRPr="005A7BF0" w:rsidRDefault="00BB2845" w:rsidP="00BB2845">
      <w:pPr>
        <w:rPr>
          <w:highlight w:val="yellow"/>
        </w:rPr>
      </w:pPr>
      <w:r w:rsidRPr="005A7BF0">
        <w:rPr>
          <w:highlight w:val="yellow"/>
        </w:rPr>
        <w:t>(</w:t>
      </w:r>
      <w:r w:rsidRPr="005A7BF0">
        <w:rPr>
          <w:b/>
          <w:highlight w:val="yellow"/>
        </w:rPr>
        <w:t>Note:</w:t>
      </w:r>
      <w:r w:rsidRPr="005A7BF0">
        <w:rPr>
          <w:highlight w:val="yellow"/>
        </w:rPr>
        <w:t xml:space="preserve"> OASIS strongly recommends that Technical Committees consider issues that </w:t>
      </w:r>
      <w:r w:rsidR="00E83AED">
        <w:rPr>
          <w:highlight w:val="yellow"/>
        </w:rPr>
        <w:t>might</w:t>
      </w:r>
      <w:r w:rsidRPr="005A7BF0">
        <w:rPr>
          <w:highlight w:val="yellow"/>
        </w:rPr>
        <w:t xml:space="preserve"> affect </w:t>
      </w:r>
      <w:r w:rsidR="00E83AED">
        <w:rPr>
          <w:highlight w:val="yellow"/>
        </w:rPr>
        <w:t xml:space="preserve">safety, </w:t>
      </w:r>
      <w:r w:rsidRPr="005A7BF0">
        <w:rPr>
          <w:highlight w:val="yellow"/>
        </w:rPr>
        <w:t>security</w:t>
      </w:r>
      <w:r w:rsidR="00E83AED">
        <w:rPr>
          <w:highlight w:val="yellow"/>
        </w:rPr>
        <w:t xml:space="preserve">, privacy, and/or data protection in </w:t>
      </w:r>
      <w:r w:rsidRPr="005A7BF0">
        <w:rPr>
          <w:highlight w:val="yellow"/>
        </w:rPr>
        <w:t>implement</w:t>
      </w:r>
      <w:r w:rsidR="00E83AED">
        <w:rPr>
          <w:highlight w:val="yellow"/>
        </w:rPr>
        <w:t>ations</w:t>
      </w:r>
      <w:r w:rsidRPr="005A7BF0">
        <w:rPr>
          <w:highlight w:val="yellow"/>
        </w:rPr>
        <w:t xml:space="preserve"> </w:t>
      </w:r>
      <w:r w:rsidR="00E83AED">
        <w:rPr>
          <w:highlight w:val="yellow"/>
        </w:rPr>
        <w:t xml:space="preserve">of </w:t>
      </w:r>
      <w:r w:rsidRPr="005A7BF0">
        <w:rPr>
          <w:highlight w:val="yellow"/>
        </w:rPr>
        <w:t>their specification and document the</w:t>
      </w:r>
      <w:r w:rsidR="00E83AED">
        <w:rPr>
          <w:highlight w:val="yellow"/>
        </w:rPr>
        <w:t>se</w:t>
      </w:r>
      <w:r w:rsidRPr="005A7BF0">
        <w:rPr>
          <w:highlight w:val="yellow"/>
        </w:rPr>
        <w:t xml:space="preserve"> for implementers and adopters. For some purposes, you may find it required, e.g. if you apply for IANA registration.</w:t>
      </w:r>
    </w:p>
    <w:p w14:paraId="05A607FA" w14:textId="5A772581" w:rsidR="00BB2845" w:rsidRPr="005A7BF0" w:rsidRDefault="00BB2845" w:rsidP="00BB2845">
      <w:pPr>
        <w:rPr>
          <w:highlight w:val="yellow"/>
        </w:rPr>
      </w:pPr>
      <w:r w:rsidRPr="005A7BF0">
        <w:rPr>
          <w:highlight w:val="yellow"/>
        </w:rPr>
        <w:t xml:space="preserve">While it may not be immediately obvious how your specification might make systems vulnerable to attack, most specifications, because they involve communications between systems, </w:t>
      </w:r>
      <w:ins w:id="9952" w:author="Simon Johnson" w:date="2021-03-09T11:55:00Z">
        <w:r w:rsidR="0018058B">
          <w:t xml:space="preserve">packet </w:t>
        </w:r>
      </w:ins>
      <w:del w:id="9953" w:author="Simon Johnson" w:date="2021-03-09T11:55:00Z">
        <w:r w:rsidRPr="005A7BF0" w:rsidDel="0018058B">
          <w:rPr>
            <w:highlight w:val="yellow"/>
          </w:rPr>
          <w:delText xml:space="preserve">message </w:delText>
        </w:r>
      </w:del>
      <w:r w:rsidRPr="005A7BF0">
        <w:rPr>
          <w:highlight w:val="yellow"/>
        </w:rPr>
        <w:t>formats, or system settings, open potential channels for exploit. For example, IETF [</w:t>
      </w:r>
      <w:hyperlink w:anchor="RFC3552" w:history="1">
        <w:r w:rsidRPr="005A7BF0">
          <w:rPr>
            <w:rStyle w:val="Hyperlink"/>
            <w:highlight w:val="yellow"/>
          </w:rPr>
          <w:t>RFC3552</w:t>
        </w:r>
      </w:hyperlink>
      <w:r w:rsidRPr="005A7BF0">
        <w:rPr>
          <w:highlight w:val="yellow"/>
        </w:rPr>
        <w:t xml:space="preserve">] lists “eavesdropping, replay, </w:t>
      </w:r>
      <w:ins w:id="9954" w:author="Simon Johnson" w:date="2021-03-09T11:55:00Z">
        <w:r w:rsidR="0018058B">
          <w:t xml:space="preserve">packet </w:t>
        </w:r>
      </w:ins>
      <w:del w:id="9955" w:author="Simon Johnson" w:date="2021-03-09T11:55:00Z">
        <w:r w:rsidRPr="005A7BF0" w:rsidDel="0018058B">
          <w:rPr>
            <w:highlight w:val="yellow"/>
          </w:rPr>
          <w:delText xml:space="preserve">message </w:delText>
        </w:r>
      </w:del>
      <w:r w:rsidRPr="005A7BF0">
        <w:rPr>
          <w:highlight w:val="yellow"/>
        </w:rPr>
        <w:t>insertion, deletion, modification, and man-in-the-middle” as well as potential denial of service attacks as threats that must be considered and, if appropriate, addressed in IETF RFCs.</w:t>
      </w:r>
    </w:p>
    <w:p w14:paraId="4D8CBB11" w14:textId="7D9944A4" w:rsidR="00BB2845" w:rsidRPr="005A7BF0" w:rsidRDefault="00BB2845" w:rsidP="00BB2845">
      <w:pPr>
        <w:rPr>
          <w:highlight w:val="yellow"/>
        </w:rPr>
      </w:pPr>
      <w:r w:rsidRPr="005A7BF0">
        <w:rPr>
          <w:highlight w:val="yellow"/>
        </w:rPr>
        <w:t>In addition to considering and describing foreseeable risks, this section should include guidance on how implementers and adopters can protect against these risks</w:t>
      </w:r>
      <w:r w:rsidR="00CC4BE8">
        <w:rPr>
          <w:highlight w:val="yellow"/>
        </w:rPr>
        <w:t>.</w:t>
      </w:r>
    </w:p>
    <w:p w14:paraId="2AF14C53" w14:textId="77777777" w:rsidR="00BB2845" w:rsidRPr="00F86BBB" w:rsidRDefault="00BB2845" w:rsidP="00BB2845">
      <w:r w:rsidRPr="005A7BF0">
        <w:rPr>
          <w:highlight w:val="yellow"/>
        </w:rPr>
        <w:t xml:space="preserve">We encourage editors and TC members concerned with this subject to read </w:t>
      </w:r>
      <w:r w:rsidRPr="005A7BF0">
        <w:rPr>
          <w:i/>
          <w:highlight w:val="yellow"/>
        </w:rPr>
        <w:t xml:space="preserve">Guidelines for Writing RFC Text on Security Considerations, </w:t>
      </w:r>
      <w:r w:rsidRPr="005A7BF0">
        <w:rPr>
          <w:highlight w:val="yellow"/>
        </w:rPr>
        <w:t>IETF [</w:t>
      </w:r>
      <w:hyperlink w:anchor="RFC3552" w:history="1">
        <w:r w:rsidRPr="005A7BF0">
          <w:rPr>
            <w:rStyle w:val="Hyperlink"/>
            <w:highlight w:val="yellow"/>
          </w:rPr>
          <w:t>RFC3552</w:t>
        </w:r>
      </w:hyperlink>
      <w:r w:rsidRPr="005A7BF0">
        <w:rPr>
          <w:highlight w:val="yellow"/>
        </w:rPr>
        <w:t>], for more information.)</w:t>
      </w:r>
    </w:p>
    <w:p w14:paraId="141CE33F" w14:textId="77777777" w:rsidR="00AE0702" w:rsidRPr="00FD22AC" w:rsidRDefault="6149D1D0" w:rsidP="00FD22AC">
      <w:pPr>
        <w:pStyle w:val="Heading1"/>
      </w:pPr>
      <w:bookmarkStart w:id="9956" w:name="_Toc287332011"/>
      <w:bookmarkStart w:id="9957" w:name="_Toc71106526"/>
      <w:r>
        <w:lastRenderedPageBreak/>
        <w:t>Conformance</w:t>
      </w:r>
      <w:bookmarkEnd w:id="9956"/>
      <w:bookmarkEnd w:id="9957"/>
    </w:p>
    <w:p w14:paraId="36D8D436" w14:textId="3A758C0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66"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739DAB2" w:rsidR="00EE1E0B" w:rsidRPr="00CF2107" w:rsidRDefault="00EE1E0B" w:rsidP="00EE1E0B">
      <w:pPr>
        <w:rPr>
          <w:highlight w:val="yellow"/>
        </w:rPr>
      </w:pPr>
      <w:r w:rsidRPr="00CF2107">
        <w:rPr>
          <w:highlight w:val="yellow"/>
        </w:rPr>
        <w:t xml:space="preserve">For the definition of </w:t>
      </w:r>
      <w:r w:rsidR="00484425">
        <w:rPr>
          <w:highlight w:val="yellow"/>
        </w:rPr>
        <w:t>"</w:t>
      </w:r>
      <w:r w:rsidRPr="00CF2107">
        <w:rPr>
          <w:highlight w:val="yellow"/>
        </w:rPr>
        <w:t>conformance clause,</w:t>
      </w:r>
      <w:r w:rsidR="00484425">
        <w:rPr>
          <w:highlight w:val="yellow"/>
        </w:rPr>
        <w:t>"</w:t>
      </w:r>
      <w:r w:rsidRPr="00CF2107">
        <w:rPr>
          <w:highlight w:val="yellow"/>
        </w:rPr>
        <w:t xml:space="preserve"> see </w:t>
      </w:r>
      <w:hyperlink r:id="rId67" w:anchor="dConformanceClause" w:history="1">
        <w:r w:rsidRPr="000928F9">
          <w:rPr>
            <w:rStyle w:val="Hyperlink"/>
            <w:highlight w:val="yellow"/>
          </w:rPr>
          <w:t>OASIS Defined Terms</w:t>
        </w:r>
      </w:hyperlink>
      <w:r w:rsidRPr="00CF2107">
        <w:rPr>
          <w:highlight w:val="yellow"/>
        </w:rPr>
        <w:t>.</w:t>
      </w:r>
    </w:p>
    <w:p w14:paraId="5CBB6CC3" w14:textId="6B837204" w:rsidR="00EE1E0B" w:rsidRPr="00CF2107" w:rsidRDefault="00EE1E0B" w:rsidP="00EE1E0B">
      <w:pPr>
        <w:rPr>
          <w:highlight w:val="yellow"/>
        </w:rPr>
      </w:pPr>
      <w:r w:rsidRPr="00CF2107">
        <w:rPr>
          <w:highlight w:val="yellow"/>
        </w:rPr>
        <w:t xml:space="preserve">See </w:t>
      </w:r>
      <w:r w:rsidR="00484425">
        <w:rPr>
          <w:highlight w:val="yellow"/>
        </w:rPr>
        <w:t>"</w:t>
      </w:r>
      <w:r w:rsidRPr="00CF2107">
        <w:rPr>
          <w:highlight w:val="yellow"/>
        </w:rPr>
        <w:t>Guidelines to Writing Conformance Clauses</w:t>
      </w:r>
      <w:r w:rsidR="00484425">
        <w:rPr>
          <w:highlight w:val="yellow"/>
        </w:rPr>
        <w:t>"</w:t>
      </w:r>
      <w:r w:rsidRPr="00CF2107">
        <w:rPr>
          <w:highlight w:val="yellow"/>
        </w:rPr>
        <w:t xml:space="preserve">: </w:t>
      </w:r>
      <w:r w:rsidRPr="00CF2107">
        <w:rPr>
          <w:highlight w:val="yellow"/>
        </w:rPr>
        <w:br/>
      </w:r>
      <w:hyperlink r:id="rId68" w:history="1">
        <w:r w:rsidR="00BF1D49">
          <w:rPr>
            <w:rStyle w:val="Hyperlink"/>
            <w:highlight w:val="yellow"/>
          </w:rPr>
          <w:t>https://docs.oasis-open.org/templates/TCHandbook/ConformanceGuidelines.html</w:t>
        </w:r>
      </w:hyperlink>
      <w:r w:rsidRPr="00CF2107">
        <w:rPr>
          <w:highlight w:val="yellow"/>
        </w:rPr>
        <w:t>.</w:t>
      </w:r>
    </w:p>
    <w:p w14:paraId="35532103" w14:textId="0D208160" w:rsidR="00AE0702" w:rsidRPr="00AE0702" w:rsidRDefault="00EE1E0B" w:rsidP="00C93F2E">
      <w:r w:rsidRPr="00CF2107">
        <w:rPr>
          <w:highlight w:val="yellow"/>
        </w:rPr>
        <w:t>Remove this note before submitting for publication.)</w:t>
      </w:r>
    </w:p>
    <w:p w14:paraId="51263FE3" w14:textId="77777777" w:rsidR="0052099F" w:rsidRDefault="00B80CDB" w:rsidP="000B3F81">
      <w:pPr>
        <w:pStyle w:val="AppendixHeading1"/>
      </w:pPr>
      <w:bookmarkStart w:id="9958" w:name="_Toc85472897"/>
      <w:bookmarkStart w:id="9959" w:name="_Toc287332012"/>
      <w:bookmarkStart w:id="9960" w:name="_Toc71106527"/>
      <w:r>
        <w:lastRenderedPageBreak/>
        <w:t>Acknowl</w:t>
      </w:r>
      <w:r w:rsidR="004D0E5E">
        <w:t>e</w:t>
      </w:r>
      <w:r w:rsidR="008F61FB">
        <w:t>dg</w:t>
      </w:r>
      <w:r w:rsidR="0052099F">
        <w:t>ments</w:t>
      </w:r>
      <w:bookmarkEnd w:id="9958"/>
      <w:bookmarkEnd w:id="9959"/>
      <w:bookmarkEnd w:id="996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7BA0C2E2" w14:textId="77777777" w:rsidR="00635F72" w:rsidRDefault="00635F72" w:rsidP="00C95EB6">
      <w:pPr>
        <w:pStyle w:val="AppendixHeading1"/>
      </w:pPr>
      <w:bookmarkStart w:id="9961" w:name="_Toc42732"/>
      <w:bookmarkStart w:id="9962" w:name="_Hlk34041775"/>
      <w:bookmarkStart w:id="9963" w:name="_Toc71106528"/>
      <w:r>
        <w:lastRenderedPageBreak/>
        <w:t>Implementation Notes</w:t>
      </w:r>
      <w:bookmarkEnd w:id="9961"/>
      <w:bookmarkEnd w:id="9963"/>
    </w:p>
    <w:p w14:paraId="61615B39" w14:textId="77777777" w:rsidR="00635F72" w:rsidRDefault="00635F72" w:rsidP="00C95EB6">
      <w:pPr>
        <w:pStyle w:val="AppendixHeading2"/>
      </w:pPr>
      <w:bookmarkStart w:id="9964" w:name="_Toc42733"/>
      <w:bookmarkStart w:id="9965" w:name="_Toc71106529"/>
      <w:r>
        <w:t>Support of QoS Level -1</w:t>
      </w:r>
      <w:bookmarkEnd w:id="9964"/>
      <w:bookmarkEnd w:id="9965"/>
    </w:p>
    <w:p w14:paraId="6EF5951D" w14:textId="45820F97" w:rsidR="00635F72" w:rsidRDefault="00635F72">
      <w:pPr>
        <w:spacing w:after="352"/>
        <w:ind w:left="-5" w:right="4"/>
        <w:pPrChange w:id="9966" w:author="Simon Johnson" w:date="2021-03-26T11:46:00Z">
          <w:pPr>
            <w:spacing w:after="352"/>
            <w:ind w:left="-5" w:right="990"/>
          </w:pPr>
        </w:pPrChange>
      </w:pPr>
      <w:r>
        <w:t xml:space="preserve">Because PUBLISH </w:t>
      </w:r>
      <w:ins w:id="9967" w:author="Simon Johnson" w:date="2021-03-09T11:55:00Z">
        <w:r w:rsidR="0018058B">
          <w:t>packet</w:t>
        </w:r>
      </w:ins>
      <w:del w:id="9968" w:author="Simon Johnson" w:date="2021-03-09T11:55:00Z">
        <w:r w:rsidDel="0018058B">
          <w:delText>message</w:delText>
        </w:r>
      </w:del>
      <w:r>
        <w:t xml:space="preserve">s with QoS level -1 could be sent at any time by clients (even with no connection setup) a transparent GW needs to maintain for those </w:t>
      </w:r>
      <w:ins w:id="9969" w:author="Simon Johnson" w:date="2021-03-09T11:55:00Z">
        <w:r w:rsidR="0018058B">
          <w:t>packet</w:t>
        </w:r>
      </w:ins>
      <w:del w:id="9970" w:author="Simon Johnson" w:date="2021-03-09T11:55:00Z">
        <w:r w:rsidDel="0018058B">
          <w:delText>message</w:delText>
        </w:r>
      </w:del>
      <w:r>
        <w:t xml:space="preserve">s a dedicated MQTT connection with the server. An aggregating or hybrid GW may use any aggregating MQTT connection to forward those </w:t>
      </w:r>
      <w:ins w:id="9971" w:author="Simon Johnson" w:date="2021-03-09T11:55:00Z">
        <w:r w:rsidR="0018058B">
          <w:t>packet</w:t>
        </w:r>
      </w:ins>
      <w:del w:id="9972" w:author="Simon Johnson" w:date="2021-03-09T11:55:00Z">
        <w:r w:rsidDel="0018058B">
          <w:delText>message</w:delText>
        </w:r>
      </w:del>
      <w:r>
        <w:t>s to the server.</w:t>
      </w:r>
      <w:ins w:id="9973" w:author="Simon Johnson" w:date="2021-03-09T16:35:00Z">
        <w:r w:rsidR="00EA495A">
          <w:t xml:space="preserve"> </w:t>
        </w:r>
      </w:ins>
    </w:p>
    <w:p w14:paraId="5E665997" w14:textId="77777777" w:rsidR="00635F72" w:rsidRDefault="00635F72">
      <w:pPr>
        <w:pStyle w:val="AppendixHeading2"/>
        <w:ind w:right="4"/>
        <w:pPrChange w:id="9974" w:author="Simon Johnson" w:date="2021-03-26T11:46:00Z">
          <w:pPr>
            <w:pStyle w:val="AppendixHeading2"/>
          </w:pPr>
        </w:pPrChange>
      </w:pPr>
      <w:bookmarkStart w:id="9975" w:name="_Toc42734"/>
      <w:bookmarkStart w:id="9976" w:name="_Toc71106530"/>
      <w:r>
        <w:t>“Best practice” values for timers and counters</w:t>
      </w:r>
      <w:bookmarkEnd w:id="9975"/>
      <w:bookmarkEnd w:id="9976"/>
    </w:p>
    <w:p w14:paraId="1787F0F7" w14:textId="7120BEFB" w:rsidR="00635F72" w:rsidRDefault="00635F72" w:rsidP="00514CE7">
      <w:pPr>
        <w:spacing w:after="9"/>
        <w:ind w:left="-5" w:right="4"/>
        <w:rPr>
          <w:ins w:id="9977" w:author="Simon Johnson" w:date="2021-03-26T11:46:00Z"/>
        </w:rPr>
      </w:pPr>
      <w:r>
        <w:t>Table 30 shows the “best practice” values for the timers and counters defined in this specification.</w:t>
      </w:r>
    </w:p>
    <w:p w14:paraId="104BA9E8" w14:textId="77777777" w:rsidR="00514CE7" w:rsidRDefault="00514CE7">
      <w:pPr>
        <w:spacing w:after="9"/>
        <w:ind w:left="-5" w:right="4"/>
        <w:pPrChange w:id="9978" w:author="Simon Johnson" w:date="2021-03-26T11:46:00Z">
          <w:pPr>
            <w:spacing w:after="9"/>
            <w:ind w:left="-5" w:right="990"/>
          </w:pPr>
        </w:pPrChange>
      </w:pPr>
    </w:p>
    <w:tbl>
      <w:tblPr>
        <w:tblStyle w:val="TableGrid0"/>
        <w:tblW w:w="3532" w:type="dxa"/>
        <w:tblInd w:w="2734" w:type="dxa"/>
        <w:tblCellMar>
          <w:top w:w="36" w:type="dxa"/>
          <w:left w:w="120" w:type="dxa"/>
          <w:right w:w="115" w:type="dxa"/>
        </w:tblCellMar>
        <w:tblLook w:val="04A0" w:firstRow="1" w:lastRow="0" w:firstColumn="1" w:lastColumn="0" w:noHBand="0" w:noVBand="1"/>
      </w:tblPr>
      <w:tblGrid>
        <w:gridCol w:w="1645"/>
        <w:gridCol w:w="1887"/>
      </w:tblGrid>
      <w:tr w:rsidR="00635F72" w14:paraId="2628741B" w14:textId="77777777" w:rsidTr="00537018">
        <w:trPr>
          <w:trHeight w:val="247"/>
        </w:trPr>
        <w:tc>
          <w:tcPr>
            <w:tcW w:w="1416" w:type="dxa"/>
            <w:tcBorders>
              <w:top w:val="single" w:sz="3" w:space="0" w:color="000000"/>
              <w:left w:val="single" w:sz="3" w:space="0" w:color="000000"/>
              <w:bottom w:val="single" w:sz="3" w:space="0" w:color="000000"/>
              <w:right w:val="single" w:sz="3" w:space="0" w:color="000000"/>
            </w:tcBorders>
          </w:tcPr>
          <w:p w14:paraId="5533F7EA" w14:textId="77777777" w:rsidR="00635F72" w:rsidRDefault="00635F72">
            <w:pPr>
              <w:spacing w:after="0" w:line="259" w:lineRule="auto"/>
              <w:ind w:right="4"/>
              <w:pPrChange w:id="9979" w:author="Ian Craggs" w:date="2021-03-26T11:46:00Z">
                <w:pPr>
                  <w:spacing w:after="0" w:line="259" w:lineRule="auto"/>
                </w:pPr>
              </w:pPrChange>
            </w:pPr>
            <w:r>
              <w:t>Timer/Counter</w:t>
            </w:r>
          </w:p>
        </w:tc>
        <w:tc>
          <w:tcPr>
            <w:tcW w:w="2115" w:type="dxa"/>
            <w:tcBorders>
              <w:top w:val="single" w:sz="3" w:space="0" w:color="000000"/>
              <w:left w:val="single" w:sz="3" w:space="0" w:color="000000"/>
              <w:bottom w:val="single" w:sz="3" w:space="0" w:color="000000"/>
              <w:right w:val="single" w:sz="3" w:space="0" w:color="000000"/>
            </w:tcBorders>
          </w:tcPr>
          <w:p w14:paraId="45BAB116" w14:textId="77777777" w:rsidR="00635F72" w:rsidRDefault="00635F72">
            <w:pPr>
              <w:spacing w:after="0" w:line="259" w:lineRule="auto"/>
              <w:ind w:right="4"/>
              <w:jc w:val="center"/>
            </w:pPr>
            <w:r>
              <w:t>Recommended value</w:t>
            </w:r>
          </w:p>
        </w:tc>
      </w:tr>
      <w:tr w:rsidR="00635F72" w14:paraId="084E355C" w14:textId="77777777" w:rsidTr="00537018">
        <w:trPr>
          <w:trHeight w:val="247"/>
        </w:trPr>
        <w:tc>
          <w:tcPr>
            <w:tcW w:w="1416" w:type="dxa"/>
            <w:tcBorders>
              <w:top w:val="single" w:sz="3" w:space="0" w:color="000000"/>
              <w:left w:val="single" w:sz="3" w:space="0" w:color="000000"/>
              <w:bottom w:val="single" w:sz="3" w:space="0" w:color="000000"/>
              <w:right w:val="single" w:sz="3" w:space="0" w:color="000000"/>
            </w:tcBorders>
          </w:tcPr>
          <w:p w14:paraId="78FB04D9" w14:textId="77777777" w:rsidR="00635F72" w:rsidRDefault="00635F72">
            <w:pPr>
              <w:spacing w:after="0" w:line="259" w:lineRule="auto"/>
              <w:ind w:right="4"/>
              <w:jc w:val="center"/>
              <w:pPrChange w:id="9980" w:author="Ian Craggs" w:date="2021-03-26T11:46:00Z">
                <w:pPr>
                  <w:spacing w:after="0" w:line="259" w:lineRule="auto"/>
                  <w:ind w:right="49"/>
                  <w:jc w:val="center"/>
                </w:pPr>
              </w:pPrChange>
            </w:pPr>
            <w:r>
              <w:rPr>
                <w:rFonts w:ascii="Cambria" w:eastAsia="Cambria" w:hAnsi="Cambria" w:cs="Cambria"/>
                <w:i/>
              </w:rPr>
              <w:t>T</w:t>
            </w:r>
            <w:r>
              <w:rPr>
                <w:rFonts w:ascii="Cambria" w:eastAsia="Cambria" w:hAnsi="Cambria" w:cs="Cambria"/>
                <w:i/>
                <w:sz w:val="14"/>
              </w:rPr>
              <w:t>ADV</w:t>
            </w:r>
          </w:p>
        </w:tc>
        <w:tc>
          <w:tcPr>
            <w:tcW w:w="2115" w:type="dxa"/>
            <w:tcBorders>
              <w:top w:val="single" w:sz="3" w:space="0" w:color="000000"/>
              <w:left w:val="single" w:sz="3" w:space="0" w:color="000000"/>
              <w:bottom w:val="single" w:sz="3" w:space="0" w:color="000000"/>
              <w:right w:val="single" w:sz="3" w:space="0" w:color="000000"/>
            </w:tcBorders>
          </w:tcPr>
          <w:p w14:paraId="50F5FF41" w14:textId="77777777" w:rsidR="00635F72" w:rsidRDefault="00635F72">
            <w:pPr>
              <w:spacing w:after="0" w:line="259" w:lineRule="auto"/>
              <w:ind w:right="4"/>
              <w:pPrChange w:id="9981" w:author="Ian Craggs" w:date="2021-03-26T11:46:00Z">
                <w:pPr>
                  <w:spacing w:after="0" w:line="259" w:lineRule="auto"/>
                </w:pPr>
              </w:pPrChange>
            </w:pPr>
            <w:r>
              <w:t>greater than 15 minutes</w:t>
            </w:r>
          </w:p>
        </w:tc>
      </w:tr>
      <w:tr w:rsidR="00635F72" w14:paraId="5AB5B214" w14:textId="77777777" w:rsidTr="00537018">
        <w:trPr>
          <w:trHeight w:val="247"/>
        </w:trPr>
        <w:tc>
          <w:tcPr>
            <w:tcW w:w="1416" w:type="dxa"/>
            <w:tcBorders>
              <w:top w:val="single" w:sz="3" w:space="0" w:color="000000"/>
              <w:left w:val="single" w:sz="3" w:space="0" w:color="000000"/>
              <w:bottom w:val="single" w:sz="3" w:space="0" w:color="000000"/>
              <w:right w:val="single" w:sz="3" w:space="0" w:color="000000"/>
            </w:tcBorders>
          </w:tcPr>
          <w:p w14:paraId="3B61CE9B" w14:textId="77777777" w:rsidR="00635F72" w:rsidRDefault="00635F72">
            <w:pPr>
              <w:spacing w:after="0" w:line="259" w:lineRule="auto"/>
              <w:ind w:right="4"/>
              <w:jc w:val="center"/>
              <w:pPrChange w:id="9982" w:author="Ian Craggs" w:date="2021-03-26T11:46:00Z">
                <w:pPr>
                  <w:spacing w:after="0" w:line="259" w:lineRule="auto"/>
                  <w:ind w:right="49"/>
                  <w:jc w:val="center"/>
                </w:pPr>
              </w:pPrChange>
            </w:pPr>
            <w:r>
              <w:rPr>
                <w:rFonts w:ascii="Cambria" w:eastAsia="Cambria" w:hAnsi="Cambria" w:cs="Cambria"/>
                <w:i/>
              </w:rPr>
              <w:t>N</w:t>
            </w:r>
            <w:r>
              <w:rPr>
                <w:rFonts w:ascii="Cambria" w:eastAsia="Cambria" w:hAnsi="Cambria" w:cs="Cambria"/>
                <w:i/>
                <w:sz w:val="14"/>
              </w:rPr>
              <w:t>ADV</w:t>
            </w:r>
          </w:p>
        </w:tc>
        <w:tc>
          <w:tcPr>
            <w:tcW w:w="2115" w:type="dxa"/>
            <w:tcBorders>
              <w:top w:val="single" w:sz="3" w:space="0" w:color="000000"/>
              <w:left w:val="single" w:sz="3" w:space="0" w:color="000000"/>
              <w:bottom w:val="single" w:sz="3" w:space="0" w:color="000000"/>
              <w:right w:val="single" w:sz="3" w:space="0" w:color="000000"/>
            </w:tcBorders>
          </w:tcPr>
          <w:p w14:paraId="323FF563" w14:textId="77777777" w:rsidR="00635F72" w:rsidRDefault="00635F72">
            <w:pPr>
              <w:spacing w:after="0" w:line="259" w:lineRule="auto"/>
              <w:ind w:right="4"/>
              <w:jc w:val="center"/>
            </w:pPr>
            <w:r>
              <w:t>2 -3</w:t>
            </w:r>
          </w:p>
        </w:tc>
      </w:tr>
      <w:tr w:rsidR="00635F72" w14:paraId="27B5F313" w14:textId="77777777" w:rsidTr="00537018">
        <w:trPr>
          <w:trHeight w:val="247"/>
        </w:trPr>
        <w:tc>
          <w:tcPr>
            <w:tcW w:w="1416" w:type="dxa"/>
            <w:tcBorders>
              <w:top w:val="single" w:sz="3" w:space="0" w:color="000000"/>
              <w:left w:val="single" w:sz="3" w:space="0" w:color="000000"/>
              <w:bottom w:val="single" w:sz="3" w:space="0" w:color="000000"/>
              <w:right w:val="single" w:sz="3" w:space="0" w:color="000000"/>
            </w:tcBorders>
          </w:tcPr>
          <w:p w14:paraId="077D7E50" w14:textId="77777777" w:rsidR="00635F72" w:rsidRDefault="00635F72">
            <w:pPr>
              <w:spacing w:after="0" w:line="259" w:lineRule="auto"/>
              <w:ind w:right="4"/>
              <w:pPrChange w:id="9983" w:author="Ian Craggs" w:date="2021-03-26T11:46:00Z">
                <w:pPr>
                  <w:spacing w:after="0" w:line="259" w:lineRule="auto"/>
                </w:pPr>
              </w:pPrChange>
            </w:pPr>
            <w:r>
              <w:rPr>
                <w:rFonts w:ascii="Cambria" w:eastAsia="Cambria" w:hAnsi="Cambria" w:cs="Cambria"/>
                <w:i/>
              </w:rPr>
              <w:t>T</w:t>
            </w:r>
            <w:r>
              <w:rPr>
                <w:rFonts w:ascii="Cambria" w:eastAsia="Cambria" w:hAnsi="Cambria" w:cs="Cambria"/>
                <w:i/>
                <w:sz w:val="14"/>
              </w:rPr>
              <w:t>SEARCHGW</w:t>
            </w:r>
          </w:p>
        </w:tc>
        <w:tc>
          <w:tcPr>
            <w:tcW w:w="2115" w:type="dxa"/>
            <w:tcBorders>
              <w:top w:val="single" w:sz="3" w:space="0" w:color="000000"/>
              <w:left w:val="single" w:sz="3" w:space="0" w:color="000000"/>
              <w:bottom w:val="single" w:sz="3" w:space="0" w:color="000000"/>
              <w:right w:val="single" w:sz="3" w:space="0" w:color="000000"/>
            </w:tcBorders>
          </w:tcPr>
          <w:p w14:paraId="74637CC1" w14:textId="77777777" w:rsidR="00635F72" w:rsidRDefault="00635F72">
            <w:pPr>
              <w:spacing w:after="0" w:line="259" w:lineRule="auto"/>
              <w:ind w:right="4"/>
              <w:jc w:val="center"/>
            </w:pPr>
            <w:r>
              <w:t>5 seconds</w:t>
            </w:r>
          </w:p>
        </w:tc>
      </w:tr>
      <w:tr w:rsidR="00635F72" w14:paraId="44E5D8E1" w14:textId="77777777" w:rsidTr="00537018">
        <w:trPr>
          <w:trHeight w:val="247"/>
        </w:trPr>
        <w:tc>
          <w:tcPr>
            <w:tcW w:w="1416" w:type="dxa"/>
            <w:tcBorders>
              <w:top w:val="single" w:sz="3" w:space="0" w:color="000000"/>
              <w:left w:val="single" w:sz="3" w:space="0" w:color="000000"/>
              <w:bottom w:val="single" w:sz="3" w:space="0" w:color="000000"/>
              <w:right w:val="single" w:sz="3" w:space="0" w:color="000000"/>
            </w:tcBorders>
          </w:tcPr>
          <w:p w14:paraId="0A3AD63B" w14:textId="77777777" w:rsidR="00635F72" w:rsidRDefault="00635F72">
            <w:pPr>
              <w:spacing w:after="0" w:line="259" w:lineRule="auto"/>
              <w:ind w:right="4"/>
              <w:jc w:val="center"/>
              <w:pPrChange w:id="9984" w:author="Ian Craggs" w:date="2021-03-26T11:46:00Z">
                <w:pPr>
                  <w:spacing w:after="0" w:line="259" w:lineRule="auto"/>
                  <w:ind w:right="19"/>
                  <w:jc w:val="center"/>
                </w:pPr>
              </w:pPrChange>
            </w:pPr>
            <w:r>
              <w:rPr>
                <w:rFonts w:ascii="Cambria" w:eastAsia="Cambria" w:hAnsi="Cambria" w:cs="Cambria"/>
                <w:i/>
              </w:rPr>
              <w:t>T</w:t>
            </w:r>
            <w:r>
              <w:rPr>
                <w:rFonts w:ascii="Cambria" w:eastAsia="Cambria" w:hAnsi="Cambria" w:cs="Cambria"/>
                <w:i/>
                <w:sz w:val="14"/>
              </w:rPr>
              <w:t>GWINFO</w:t>
            </w:r>
          </w:p>
        </w:tc>
        <w:tc>
          <w:tcPr>
            <w:tcW w:w="2115" w:type="dxa"/>
            <w:tcBorders>
              <w:top w:val="single" w:sz="3" w:space="0" w:color="000000"/>
              <w:left w:val="single" w:sz="3" w:space="0" w:color="000000"/>
              <w:bottom w:val="single" w:sz="3" w:space="0" w:color="000000"/>
              <w:right w:val="single" w:sz="3" w:space="0" w:color="000000"/>
            </w:tcBorders>
          </w:tcPr>
          <w:p w14:paraId="0E393D00" w14:textId="77777777" w:rsidR="00635F72" w:rsidRDefault="00635F72">
            <w:pPr>
              <w:spacing w:after="0" w:line="259" w:lineRule="auto"/>
              <w:ind w:right="4"/>
              <w:jc w:val="center"/>
            </w:pPr>
            <w:r>
              <w:t>5 seconds</w:t>
            </w:r>
          </w:p>
        </w:tc>
      </w:tr>
      <w:tr w:rsidR="00635F72" w14:paraId="1528D041" w14:textId="77777777" w:rsidTr="00537018">
        <w:trPr>
          <w:trHeight w:val="247"/>
        </w:trPr>
        <w:tc>
          <w:tcPr>
            <w:tcW w:w="1416" w:type="dxa"/>
            <w:tcBorders>
              <w:top w:val="single" w:sz="3" w:space="0" w:color="000000"/>
              <w:left w:val="single" w:sz="3" w:space="0" w:color="000000"/>
              <w:bottom w:val="single" w:sz="3" w:space="0" w:color="000000"/>
              <w:right w:val="single" w:sz="3" w:space="0" w:color="000000"/>
            </w:tcBorders>
          </w:tcPr>
          <w:p w14:paraId="40BE0C33" w14:textId="77777777" w:rsidR="00635F72" w:rsidRDefault="00635F72">
            <w:pPr>
              <w:spacing w:after="0" w:line="259" w:lineRule="auto"/>
              <w:ind w:right="4"/>
              <w:jc w:val="center"/>
              <w:pPrChange w:id="9985" w:author="Ian Craggs" w:date="2021-03-26T11:46:00Z">
                <w:pPr>
                  <w:spacing w:after="0" w:line="259" w:lineRule="auto"/>
                  <w:ind w:right="36"/>
                  <w:jc w:val="center"/>
                </w:pPr>
              </w:pPrChange>
            </w:pPr>
            <w:r>
              <w:rPr>
                <w:rFonts w:ascii="Cambria" w:eastAsia="Cambria" w:hAnsi="Cambria" w:cs="Cambria"/>
                <w:i/>
              </w:rPr>
              <w:t>T</w:t>
            </w:r>
            <w:r>
              <w:rPr>
                <w:rFonts w:ascii="Cambria" w:eastAsia="Cambria" w:hAnsi="Cambria" w:cs="Cambria"/>
                <w:i/>
                <w:sz w:val="14"/>
              </w:rPr>
              <w:t>WAIT</w:t>
            </w:r>
          </w:p>
        </w:tc>
        <w:tc>
          <w:tcPr>
            <w:tcW w:w="2115" w:type="dxa"/>
            <w:tcBorders>
              <w:top w:val="single" w:sz="3" w:space="0" w:color="000000"/>
              <w:left w:val="single" w:sz="3" w:space="0" w:color="000000"/>
              <w:bottom w:val="single" w:sz="3" w:space="0" w:color="000000"/>
              <w:right w:val="single" w:sz="3" w:space="0" w:color="000000"/>
            </w:tcBorders>
          </w:tcPr>
          <w:p w14:paraId="55E6DFE9" w14:textId="77777777" w:rsidR="00635F72" w:rsidRDefault="00635F72">
            <w:pPr>
              <w:spacing w:after="0" w:line="259" w:lineRule="auto"/>
              <w:ind w:left="50" w:right="4"/>
              <w:pPrChange w:id="9986" w:author="Ian Craggs" w:date="2021-03-26T11:46:00Z">
                <w:pPr>
                  <w:spacing w:after="0" w:line="259" w:lineRule="auto"/>
                  <w:ind w:left="50"/>
                </w:pPr>
              </w:pPrChange>
            </w:pPr>
            <w:r>
              <w:t>greater than 5 minutes</w:t>
            </w:r>
          </w:p>
        </w:tc>
      </w:tr>
      <w:tr w:rsidR="00635F72" w14:paraId="58E6A8BF" w14:textId="77777777" w:rsidTr="00537018">
        <w:trPr>
          <w:trHeight w:val="247"/>
        </w:trPr>
        <w:tc>
          <w:tcPr>
            <w:tcW w:w="1416" w:type="dxa"/>
            <w:tcBorders>
              <w:top w:val="single" w:sz="3" w:space="0" w:color="000000"/>
              <w:left w:val="single" w:sz="3" w:space="0" w:color="000000"/>
              <w:bottom w:val="single" w:sz="3" w:space="0" w:color="000000"/>
              <w:right w:val="single" w:sz="3" w:space="0" w:color="000000"/>
            </w:tcBorders>
          </w:tcPr>
          <w:p w14:paraId="59CA0296" w14:textId="77777777" w:rsidR="00635F72" w:rsidRDefault="00635F72">
            <w:pPr>
              <w:spacing w:after="0" w:line="259" w:lineRule="auto"/>
              <w:ind w:right="4"/>
              <w:jc w:val="center"/>
              <w:pPrChange w:id="9987" w:author="Ian Craggs" w:date="2021-03-26T11:46:00Z">
                <w:pPr>
                  <w:spacing w:after="0" w:line="259" w:lineRule="auto"/>
                  <w:ind w:right="19"/>
                  <w:jc w:val="center"/>
                </w:pPr>
              </w:pPrChange>
            </w:pPr>
            <w:r>
              <w:rPr>
                <w:rFonts w:ascii="Cambria" w:eastAsia="Cambria" w:hAnsi="Cambria" w:cs="Cambria"/>
                <w:i/>
              </w:rPr>
              <w:t>T</w:t>
            </w:r>
            <w:r>
              <w:rPr>
                <w:rFonts w:ascii="Cambria" w:eastAsia="Cambria" w:hAnsi="Cambria" w:cs="Cambria"/>
                <w:i/>
                <w:sz w:val="14"/>
              </w:rPr>
              <w:t>retry</w:t>
            </w:r>
          </w:p>
        </w:tc>
        <w:tc>
          <w:tcPr>
            <w:tcW w:w="2115" w:type="dxa"/>
            <w:tcBorders>
              <w:top w:val="single" w:sz="3" w:space="0" w:color="000000"/>
              <w:left w:val="single" w:sz="3" w:space="0" w:color="000000"/>
              <w:bottom w:val="single" w:sz="3" w:space="0" w:color="000000"/>
              <w:right w:val="single" w:sz="3" w:space="0" w:color="000000"/>
            </w:tcBorders>
          </w:tcPr>
          <w:p w14:paraId="35D21E71" w14:textId="77777777" w:rsidR="00635F72" w:rsidRDefault="00635F72">
            <w:pPr>
              <w:spacing w:after="0" w:line="259" w:lineRule="auto"/>
              <w:ind w:right="4"/>
              <w:jc w:val="center"/>
            </w:pPr>
            <w:r>
              <w:t>10 - 15 seconds</w:t>
            </w:r>
          </w:p>
        </w:tc>
      </w:tr>
      <w:tr w:rsidR="00635F72" w14:paraId="12CB156E" w14:textId="77777777" w:rsidTr="00537018">
        <w:trPr>
          <w:trHeight w:val="247"/>
        </w:trPr>
        <w:tc>
          <w:tcPr>
            <w:tcW w:w="1416" w:type="dxa"/>
            <w:tcBorders>
              <w:top w:val="single" w:sz="3" w:space="0" w:color="000000"/>
              <w:left w:val="single" w:sz="3" w:space="0" w:color="000000"/>
              <w:bottom w:val="single" w:sz="3" w:space="0" w:color="000000"/>
              <w:right w:val="single" w:sz="3" w:space="0" w:color="000000"/>
            </w:tcBorders>
          </w:tcPr>
          <w:p w14:paraId="23E47D1B" w14:textId="77777777" w:rsidR="00635F72" w:rsidRDefault="00635F72">
            <w:pPr>
              <w:spacing w:after="0" w:line="259" w:lineRule="auto"/>
              <w:ind w:right="4"/>
              <w:jc w:val="center"/>
              <w:pPrChange w:id="9988" w:author="Ian Craggs" w:date="2021-03-26T11:46:00Z">
                <w:pPr>
                  <w:spacing w:after="0" w:line="259" w:lineRule="auto"/>
                  <w:ind w:right="19"/>
                  <w:jc w:val="center"/>
                </w:pPr>
              </w:pPrChange>
            </w:pPr>
            <w:r>
              <w:rPr>
                <w:rFonts w:ascii="Cambria" w:eastAsia="Cambria" w:hAnsi="Cambria" w:cs="Cambria"/>
                <w:i/>
              </w:rPr>
              <w:t>N</w:t>
            </w:r>
            <w:r>
              <w:rPr>
                <w:rFonts w:ascii="Cambria" w:eastAsia="Cambria" w:hAnsi="Cambria" w:cs="Cambria"/>
                <w:i/>
                <w:sz w:val="14"/>
              </w:rPr>
              <w:t>retry</w:t>
            </w:r>
          </w:p>
        </w:tc>
        <w:tc>
          <w:tcPr>
            <w:tcW w:w="2115" w:type="dxa"/>
            <w:tcBorders>
              <w:top w:val="single" w:sz="3" w:space="0" w:color="000000"/>
              <w:left w:val="single" w:sz="3" w:space="0" w:color="000000"/>
              <w:bottom w:val="single" w:sz="3" w:space="0" w:color="000000"/>
              <w:right w:val="single" w:sz="3" w:space="0" w:color="000000"/>
            </w:tcBorders>
          </w:tcPr>
          <w:p w14:paraId="0FA046DC" w14:textId="77777777" w:rsidR="00635F72" w:rsidRDefault="00635F72">
            <w:pPr>
              <w:spacing w:after="0" w:line="259" w:lineRule="auto"/>
              <w:ind w:right="4"/>
              <w:jc w:val="center"/>
            </w:pPr>
            <w:r>
              <w:t>3 - 5</w:t>
            </w:r>
          </w:p>
        </w:tc>
      </w:tr>
    </w:tbl>
    <w:p w14:paraId="1401D695" w14:textId="77777777" w:rsidR="00635F72" w:rsidRDefault="00635F72">
      <w:pPr>
        <w:spacing w:after="211" w:line="265" w:lineRule="auto"/>
        <w:ind w:right="4"/>
        <w:jc w:val="center"/>
        <w:pPrChange w:id="9989" w:author="Simon Johnson" w:date="2021-03-26T11:46:00Z">
          <w:pPr>
            <w:spacing w:after="211" w:line="265" w:lineRule="auto"/>
            <w:jc w:val="center"/>
          </w:pPr>
        </w:pPrChange>
      </w:pPr>
      <w:r>
        <w:t>Table 30: “Best practice” values for timers and counters</w:t>
      </w:r>
    </w:p>
    <w:p w14:paraId="2591DFC2" w14:textId="77777777" w:rsidR="00635F72" w:rsidRDefault="00635F72">
      <w:pPr>
        <w:spacing w:after="354"/>
        <w:ind w:left="-15" w:right="4" w:firstLine="299"/>
        <w:pPrChange w:id="9990" w:author="Simon Johnson" w:date="2021-03-26T11:46:00Z">
          <w:pPr>
            <w:spacing w:after="354"/>
            <w:ind w:left="-15" w:right="990" w:firstLine="299"/>
          </w:pPr>
        </w:pPrChange>
      </w:pPr>
      <w:r>
        <w:t>The “tolerance” of the sleep and keep-alive timers at the server/gateway depends on the duration indicated by the clients. For example, the timer values should be 10% higher than the indicated values for durations larger than 1 minute, and 50% higher if less.</w:t>
      </w:r>
    </w:p>
    <w:p w14:paraId="6841CFD8" w14:textId="69A25A94" w:rsidR="00635F72" w:rsidRDefault="00635F72">
      <w:pPr>
        <w:pStyle w:val="AppendixHeading2"/>
        <w:ind w:right="4"/>
        <w:pPrChange w:id="9991" w:author="Simon Johnson" w:date="2021-03-26T11:46:00Z">
          <w:pPr>
            <w:pStyle w:val="AppendixHeading2"/>
          </w:pPr>
        </w:pPrChange>
      </w:pPr>
      <w:bookmarkStart w:id="9992" w:name="_Toc42735"/>
      <w:bookmarkStart w:id="9993" w:name="_Toc71106531"/>
      <w:r>
        <w:t xml:space="preserve">Mapping of Topic </w:t>
      </w:r>
      <w:del w:id="9994" w:author="Simon Johnson" w:date="2021-03-09T12:27:00Z">
        <w:r w:rsidDel="00F02E04">
          <w:delText xml:space="preserve">Ids </w:delText>
        </w:r>
      </w:del>
      <w:ins w:id="9995" w:author="Simon Johnson" w:date="2021-03-09T12:27:00Z">
        <w:r w:rsidR="00F02E04">
          <w:t xml:space="preserve">Alias </w:t>
        </w:r>
      </w:ins>
      <w:r>
        <w:t>to Topic Names</w:t>
      </w:r>
      <w:bookmarkEnd w:id="9992"/>
      <w:bookmarkEnd w:id="9993"/>
    </w:p>
    <w:p w14:paraId="3FCF7E6A" w14:textId="64D164F8" w:rsidR="00635F72" w:rsidDel="0039349E" w:rsidRDefault="00635F72">
      <w:pPr>
        <w:spacing w:after="352"/>
        <w:ind w:left="-5" w:right="4"/>
        <w:rPr>
          <w:del w:id="9996" w:author="Simon Johnson" w:date="2021-03-26T10:47:00Z"/>
        </w:rPr>
        <w:pPrChange w:id="9997" w:author="Simon Johnson" w:date="2021-03-26T11:46:00Z">
          <w:pPr>
            <w:spacing w:after="352"/>
            <w:ind w:left="-5" w:right="990"/>
          </w:pPr>
        </w:pPrChange>
      </w:pPr>
      <w:r>
        <w:t xml:space="preserve">It is strongly recommended that in the gateway the mapping table between topic </w:t>
      </w:r>
      <w:ins w:id="9998" w:author="Simon Johnson" w:date="2021-03-09T12:27:00Z">
        <w:r w:rsidR="00F02E04">
          <w:t xml:space="preserve">alias </w:t>
        </w:r>
      </w:ins>
      <w:del w:id="9999" w:author="Simon Johnson" w:date="2021-03-09T12:27:00Z">
        <w:r w:rsidDel="00F02E04">
          <w:delText xml:space="preserve">ids </w:delText>
        </w:r>
      </w:del>
      <w:r>
        <w:t xml:space="preserve">and topic names is implemented per client (and not by a single shared pool between all clients), to reduce the risk of an incorrect topic </w:t>
      </w:r>
      <w:ins w:id="10000" w:author="Simon Johnson" w:date="2021-03-09T12:27:00Z">
        <w:r w:rsidR="00F02E04">
          <w:t xml:space="preserve">alias </w:t>
        </w:r>
      </w:ins>
      <w:del w:id="10001" w:author="Simon Johnson" w:date="2021-03-09T12:27:00Z">
        <w:r w:rsidDel="00F02E04">
          <w:delText xml:space="preserve">id </w:delText>
        </w:r>
      </w:del>
      <w:r>
        <w:t>from a client matching another client’s valid topic, and thus causing a publication to the wrong topic, which could potentially have disastrous consequences.</w:t>
      </w:r>
    </w:p>
    <w:p w14:paraId="16318665" w14:textId="590C534C" w:rsidR="00635F72" w:rsidDel="0039349E" w:rsidRDefault="00635F72">
      <w:pPr>
        <w:pStyle w:val="AppendixHeading2"/>
        <w:ind w:right="4"/>
        <w:rPr>
          <w:del w:id="10002" w:author="Simon Johnson" w:date="2021-03-26T10:47:00Z"/>
        </w:rPr>
        <w:pPrChange w:id="10003" w:author="Simon Johnson" w:date="2021-03-26T11:46:00Z">
          <w:pPr>
            <w:pStyle w:val="AppendixHeading2"/>
          </w:pPr>
        </w:pPrChange>
      </w:pPr>
      <w:bookmarkStart w:id="10004" w:name="_Toc42736"/>
      <w:del w:id="10005" w:author="Simon Johnson" w:date="2021-03-26T10:47:00Z">
        <w:r w:rsidDel="0039349E">
          <w:delText>ZigBee related issues</w:delText>
        </w:r>
        <w:bookmarkEnd w:id="10004"/>
      </w:del>
    </w:p>
    <w:p w14:paraId="04FD9B06" w14:textId="433DDFB3" w:rsidR="00635F72" w:rsidDel="0039349E" w:rsidRDefault="00635F72">
      <w:pPr>
        <w:numPr>
          <w:ilvl w:val="0"/>
          <w:numId w:val="79"/>
        </w:numPr>
        <w:spacing w:before="0" w:after="174" w:line="248" w:lineRule="auto"/>
        <w:ind w:right="4" w:hanging="199"/>
        <w:jc w:val="both"/>
        <w:rPr>
          <w:del w:id="10006" w:author="Simon Johnson" w:date="2021-03-26T10:47:00Z"/>
        </w:rPr>
        <w:pPrChange w:id="10007" w:author="Simon Johnson" w:date="2021-03-26T11:46:00Z">
          <w:pPr>
            <w:numPr>
              <w:numId w:val="79"/>
            </w:numPr>
            <w:spacing w:before="0" w:after="174" w:line="248" w:lineRule="auto"/>
            <w:ind w:left="498" w:right="990" w:hanging="199"/>
            <w:jc w:val="both"/>
          </w:pPr>
        </w:pPrChange>
      </w:pPr>
      <w:del w:id="10008" w:author="Simon Johnson" w:date="2021-03-26T10:47:00Z">
        <w:r w:rsidDel="0039349E">
          <w:delText xml:space="preserve">In a ZigBee network a gateway need not be hosted by a coordinator node. It should however reside on an always-on router node to be able to receive client </w:delText>
        </w:r>
      </w:del>
      <w:del w:id="10009" w:author="Simon Johnson" w:date="2021-03-09T11:55:00Z">
        <w:r w:rsidDel="0018058B">
          <w:delText>message</w:delText>
        </w:r>
      </w:del>
      <w:del w:id="10010" w:author="Simon Johnson" w:date="2021-03-26T10:47:00Z">
        <w:r w:rsidDel="0039349E">
          <w:delText>s at any time.</w:delText>
        </w:r>
      </w:del>
    </w:p>
    <w:p w14:paraId="1030EFDA" w14:textId="28CA041F" w:rsidR="00635F72" w:rsidDel="0039349E" w:rsidRDefault="00635F72">
      <w:pPr>
        <w:numPr>
          <w:ilvl w:val="0"/>
          <w:numId w:val="79"/>
        </w:numPr>
        <w:spacing w:before="0" w:after="428" w:line="248" w:lineRule="auto"/>
        <w:ind w:right="4" w:hanging="199"/>
        <w:jc w:val="both"/>
        <w:rPr>
          <w:del w:id="10011" w:author="Simon Johnson" w:date="2021-03-26T10:47:00Z"/>
        </w:rPr>
        <w:pPrChange w:id="10012" w:author="Simon Johnson" w:date="2021-03-26T11:46:00Z">
          <w:pPr>
            <w:numPr>
              <w:numId w:val="79"/>
            </w:numPr>
            <w:spacing w:before="0" w:after="428" w:line="248" w:lineRule="auto"/>
            <w:ind w:left="498" w:right="990" w:hanging="199"/>
            <w:jc w:val="both"/>
          </w:pPr>
        </w:pPrChange>
      </w:pPr>
      <w:del w:id="10013" w:author="Simon Johnson" w:date="2021-03-26T10:47:00Z">
        <w:r w:rsidDel="0039349E">
          <w:delText xml:space="preserve">Due to short payload length of the ZigBee network/APS layer, the maximum length of a MQTT-SN </w:delText>
        </w:r>
      </w:del>
      <w:del w:id="10014" w:author="Simon Johnson" w:date="2021-03-09T11:55:00Z">
        <w:r w:rsidDel="0018058B">
          <w:delText>message</w:delText>
        </w:r>
      </w:del>
      <w:del w:id="10015" w:author="Simon Johnson" w:date="2021-03-26T10:47:00Z">
        <w:r w:rsidDel="0039349E">
          <w:delText xml:space="preserve"> is restricted to 60 </w:delText>
        </w:r>
        <w:r w:rsidR="00FB5396" w:rsidDel="0039349E">
          <w:delText>byte</w:delText>
        </w:r>
        <w:r w:rsidDel="0039349E">
          <w:delText>s.</w:delText>
        </w:r>
      </w:del>
    </w:p>
    <w:bookmarkEnd w:id="9962"/>
    <w:p w14:paraId="79F93D4E" w14:textId="77777777" w:rsidR="00635F72" w:rsidRPr="008354A2" w:rsidRDefault="00635F72">
      <w:pPr>
        <w:spacing w:after="352"/>
        <w:ind w:left="-5" w:right="4"/>
        <w:pPrChange w:id="10016" w:author="Simon Johnson" w:date="2021-03-26T11:46:00Z">
          <w:pPr/>
        </w:pPrChange>
      </w:pPr>
    </w:p>
    <w:p w14:paraId="2611FA26" w14:textId="77777777" w:rsidR="00A05FDF" w:rsidRDefault="00A05FDF" w:rsidP="00A05FDF">
      <w:pPr>
        <w:pStyle w:val="AppendixHeading1"/>
      </w:pPr>
      <w:bookmarkStart w:id="10017" w:name="_Toc85472898"/>
      <w:bookmarkStart w:id="10018" w:name="_Toc287332014"/>
      <w:bookmarkStart w:id="10019" w:name="_Toc71106532"/>
      <w:r>
        <w:lastRenderedPageBreak/>
        <w:t>Revision History</w:t>
      </w:r>
      <w:bookmarkEnd w:id="10017"/>
      <w:bookmarkEnd w:id="10018"/>
      <w:bookmarkEnd w:id="100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2160"/>
        <w:gridCol w:w="1730"/>
        <w:gridCol w:w="4295"/>
      </w:tblGrid>
      <w:tr w:rsidR="00635F72" w14:paraId="67A5EC13" w14:textId="77777777" w:rsidTr="00D833D0">
        <w:tc>
          <w:tcPr>
            <w:tcW w:w="1165" w:type="dxa"/>
          </w:tcPr>
          <w:p w14:paraId="1AB65541" w14:textId="77777777" w:rsidR="00A05FDF" w:rsidRPr="00C7321D" w:rsidRDefault="00A05FDF" w:rsidP="00C7321D">
            <w:pPr>
              <w:jc w:val="center"/>
              <w:rPr>
                <w:b/>
              </w:rPr>
            </w:pPr>
            <w:r w:rsidRPr="00C7321D">
              <w:rPr>
                <w:b/>
              </w:rPr>
              <w:t>Revision</w:t>
            </w:r>
          </w:p>
        </w:tc>
        <w:tc>
          <w:tcPr>
            <w:tcW w:w="2160" w:type="dxa"/>
          </w:tcPr>
          <w:p w14:paraId="5FF16319" w14:textId="77777777" w:rsidR="00A05FDF" w:rsidRPr="00C7321D" w:rsidRDefault="00A05FDF" w:rsidP="00C7321D">
            <w:pPr>
              <w:jc w:val="center"/>
              <w:rPr>
                <w:b/>
              </w:rPr>
            </w:pPr>
            <w:r w:rsidRPr="00C7321D">
              <w:rPr>
                <w:b/>
              </w:rPr>
              <w:t>Date</w:t>
            </w:r>
          </w:p>
        </w:tc>
        <w:tc>
          <w:tcPr>
            <w:tcW w:w="1730" w:type="dxa"/>
          </w:tcPr>
          <w:p w14:paraId="4A7390AC" w14:textId="77777777" w:rsidR="00A05FDF" w:rsidRPr="00C7321D" w:rsidRDefault="00A05FDF" w:rsidP="00C7321D">
            <w:pPr>
              <w:jc w:val="center"/>
              <w:rPr>
                <w:b/>
              </w:rPr>
            </w:pPr>
            <w:r w:rsidRPr="00C7321D">
              <w:rPr>
                <w:b/>
              </w:rPr>
              <w:t>Editor</w:t>
            </w:r>
          </w:p>
        </w:tc>
        <w:tc>
          <w:tcPr>
            <w:tcW w:w="4295" w:type="dxa"/>
          </w:tcPr>
          <w:p w14:paraId="4E81E11D" w14:textId="77777777" w:rsidR="00A05FDF" w:rsidRPr="00C7321D" w:rsidRDefault="00A05FDF" w:rsidP="00AC5012">
            <w:pPr>
              <w:rPr>
                <w:b/>
              </w:rPr>
            </w:pPr>
            <w:r w:rsidRPr="00C7321D">
              <w:rPr>
                <w:b/>
              </w:rPr>
              <w:t>Changes Made</w:t>
            </w:r>
          </w:p>
        </w:tc>
      </w:tr>
      <w:tr w:rsidR="00635F72" w14:paraId="4F7190FF" w14:textId="77777777" w:rsidTr="00D833D0">
        <w:tc>
          <w:tcPr>
            <w:tcW w:w="1165" w:type="dxa"/>
          </w:tcPr>
          <w:p w14:paraId="635E8D3C" w14:textId="23B0243C" w:rsidR="00A05FDF" w:rsidRDefault="00762F04" w:rsidP="00AC5012">
            <w:r>
              <w:t>WD-01</w:t>
            </w:r>
          </w:p>
        </w:tc>
        <w:tc>
          <w:tcPr>
            <w:tcW w:w="2160" w:type="dxa"/>
          </w:tcPr>
          <w:p w14:paraId="3D5D2C0F" w14:textId="376AD250" w:rsidR="00A05FDF" w:rsidRDefault="00F53893" w:rsidP="00AC5012">
            <w:r w:rsidRPr="00F53893">
              <w:t>[</w:t>
            </w:r>
            <w:r w:rsidR="00635F72">
              <w:t>2</w:t>
            </w:r>
            <w:r w:rsidR="00762F04">
              <w:t>7</w:t>
            </w:r>
            <w:r w:rsidR="00762F04" w:rsidRPr="00D833D0">
              <w:rPr>
                <w:vertAlign w:val="superscript"/>
              </w:rPr>
              <w:t>th</w:t>
            </w:r>
            <w:r w:rsidR="00762F04">
              <w:t xml:space="preserve"> </w:t>
            </w:r>
            <w:r w:rsidR="00635F72">
              <w:t>February 2020</w:t>
            </w:r>
            <w:r w:rsidRPr="00F53893">
              <w:t>]</w:t>
            </w:r>
          </w:p>
        </w:tc>
        <w:tc>
          <w:tcPr>
            <w:tcW w:w="1730" w:type="dxa"/>
          </w:tcPr>
          <w:p w14:paraId="3A701F8E" w14:textId="340D9404" w:rsidR="00A05FDF" w:rsidRDefault="00F53893" w:rsidP="00AC5012">
            <w:r w:rsidRPr="00F53893">
              <w:t>[</w:t>
            </w:r>
            <w:r w:rsidR="00635F72">
              <w:t>Andrew Banks</w:t>
            </w:r>
            <w:r w:rsidRPr="00F53893">
              <w:t>]</w:t>
            </w:r>
          </w:p>
        </w:tc>
        <w:tc>
          <w:tcPr>
            <w:tcW w:w="4295" w:type="dxa"/>
          </w:tcPr>
          <w:p w14:paraId="7A7757D5" w14:textId="34987F00" w:rsidR="00762F04" w:rsidRDefault="00F53893" w:rsidP="00AC5012">
            <w:r w:rsidRPr="00F53893">
              <w:t>[</w:t>
            </w:r>
            <w:r w:rsidR="00635F72">
              <w:t>Merge Initial Document and Input Specification</w:t>
            </w:r>
            <w:r w:rsidRPr="00F53893">
              <w:t>]</w:t>
            </w:r>
          </w:p>
        </w:tc>
      </w:tr>
      <w:tr w:rsidR="00762F04" w14:paraId="55B0D559" w14:textId="77777777" w:rsidTr="00D833D0">
        <w:tc>
          <w:tcPr>
            <w:tcW w:w="1165" w:type="dxa"/>
          </w:tcPr>
          <w:p w14:paraId="497D165E" w14:textId="20B4DC28" w:rsidR="00762F04" w:rsidRDefault="00762F04" w:rsidP="00AC5012">
            <w:r>
              <w:t>WD-02</w:t>
            </w:r>
          </w:p>
        </w:tc>
        <w:tc>
          <w:tcPr>
            <w:tcW w:w="2160" w:type="dxa"/>
          </w:tcPr>
          <w:p w14:paraId="5ECFE7D8" w14:textId="399C7342" w:rsidR="00762F04" w:rsidRPr="00F53893" w:rsidRDefault="00762F04" w:rsidP="00AC5012">
            <w:r>
              <w:t>[4</w:t>
            </w:r>
            <w:r w:rsidRPr="00D833D0">
              <w:rPr>
                <w:vertAlign w:val="superscript"/>
              </w:rPr>
              <w:t>th</w:t>
            </w:r>
            <w:r>
              <w:t xml:space="preserve"> April 2020]</w:t>
            </w:r>
          </w:p>
        </w:tc>
        <w:tc>
          <w:tcPr>
            <w:tcW w:w="1730" w:type="dxa"/>
          </w:tcPr>
          <w:p w14:paraId="1F0BC0FC" w14:textId="77777777" w:rsidR="00762F04" w:rsidRDefault="00762F04" w:rsidP="00AC5012">
            <w:r>
              <w:t>[Andrew Banks]</w:t>
            </w:r>
          </w:p>
          <w:p w14:paraId="68FE3630" w14:textId="1014AC2A" w:rsidR="00762F04" w:rsidRPr="00F53893" w:rsidRDefault="00762F04" w:rsidP="00AC5012">
            <w:r>
              <w:t>[Rahul Gupta]</w:t>
            </w:r>
          </w:p>
        </w:tc>
        <w:tc>
          <w:tcPr>
            <w:tcW w:w="4295" w:type="dxa"/>
          </w:tcPr>
          <w:p w14:paraId="4A2E2B6D" w14:textId="77777777" w:rsidR="00762F04" w:rsidRDefault="00762F04" w:rsidP="00AC5012">
            <w:r>
              <w:t>[Terminology, DataTypes, CONNECT packet]</w:t>
            </w:r>
          </w:p>
          <w:p w14:paraId="7B71BEC7" w14:textId="18A1DE24" w:rsidR="00762F04" w:rsidRPr="00F53893" w:rsidRDefault="00762F04" w:rsidP="00AC5012">
            <w:r>
              <w:t>[Specification Diagrams]</w:t>
            </w:r>
          </w:p>
        </w:tc>
      </w:tr>
      <w:tr w:rsidR="00DD448B" w14:paraId="40280F4D" w14:textId="77777777" w:rsidTr="00D833D0">
        <w:trPr>
          <w:ins w:id="10020" w:author="Simon Johnson" w:date="2021-03-09T09:45:00Z"/>
        </w:trPr>
        <w:tc>
          <w:tcPr>
            <w:tcW w:w="1165" w:type="dxa"/>
          </w:tcPr>
          <w:p w14:paraId="2A17DA21" w14:textId="679111FA" w:rsidR="00DD448B" w:rsidRDefault="00DD448B" w:rsidP="00AC5012">
            <w:pPr>
              <w:rPr>
                <w:ins w:id="10021" w:author="Simon Johnson" w:date="2021-03-09T09:45:00Z"/>
              </w:rPr>
            </w:pPr>
            <w:ins w:id="10022" w:author="Simon Johnson" w:date="2021-03-09T09:45:00Z">
              <w:r>
                <w:t>WD-05</w:t>
              </w:r>
            </w:ins>
          </w:p>
        </w:tc>
        <w:tc>
          <w:tcPr>
            <w:tcW w:w="2160" w:type="dxa"/>
          </w:tcPr>
          <w:p w14:paraId="7017DFC7" w14:textId="30C98607" w:rsidR="00DD448B" w:rsidRDefault="00DD448B" w:rsidP="00AC5012">
            <w:pPr>
              <w:rPr>
                <w:ins w:id="10023" w:author="Simon Johnson" w:date="2021-03-09T09:45:00Z"/>
              </w:rPr>
            </w:pPr>
            <w:ins w:id="10024" w:author="Simon Johnson" w:date="2021-03-09T09:45:00Z">
              <w:r>
                <w:t>[21</w:t>
              </w:r>
              <w:r w:rsidRPr="00DD448B">
                <w:rPr>
                  <w:vertAlign w:val="superscript"/>
                  <w:rPrChange w:id="10025" w:author="Simon Johnson" w:date="2021-03-09T09:45:00Z">
                    <w:rPr/>
                  </w:rPrChange>
                </w:rPr>
                <w:t>st</w:t>
              </w:r>
              <w:r>
                <w:t xml:space="preserve"> February 2021]</w:t>
              </w:r>
            </w:ins>
          </w:p>
        </w:tc>
        <w:tc>
          <w:tcPr>
            <w:tcW w:w="1730" w:type="dxa"/>
          </w:tcPr>
          <w:p w14:paraId="5EF0D38C" w14:textId="36BAB4E0" w:rsidR="00DD448B" w:rsidRDefault="00DD448B" w:rsidP="00AC5012">
            <w:pPr>
              <w:rPr>
                <w:ins w:id="10026" w:author="Simon Johnson" w:date="2021-03-09T09:45:00Z"/>
              </w:rPr>
            </w:pPr>
            <w:ins w:id="10027" w:author="Simon Johnson" w:date="2021-03-09T09:45:00Z">
              <w:r>
                <w:t>[Simon Johnson]</w:t>
              </w:r>
            </w:ins>
          </w:p>
        </w:tc>
        <w:tc>
          <w:tcPr>
            <w:tcW w:w="4295" w:type="dxa"/>
          </w:tcPr>
          <w:p w14:paraId="57F07E3F" w14:textId="597A1A72" w:rsidR="00DD448B" w:rsidRDefault="00DD448B" w:rsidP="00AC5012">
            <w:pPr>
              <w:rPr>
                <w:ins w:id="10028" w:author="Simon Johnson" w:date="2021-03-09T09:45:00Z"/>
              </w:rPr>
            </w:pPr>
            <w:ins w:id="10029" w:author="Simon Johnson" w:date="2021-03-09T09:45:00Z">
              <w:r>
                <w:t>[Pa</w:t>
              </w:r>
            </w:ins>
            <w:ins w:id="10030" w:author="Simon Johnson" w:date="2021-03-09T09:46:00Z">
              <w:r>
                <w:t>cket Diagrams, Bit Tables, Field Definitions</w:t>
              </w:r>
            </w:ins>
            <w:ins w:id="10031" w:author="Simon Johnson" w:date="2021-03-09T09:45:00Z">
              <w:r>
                <w:t>]</w:t>
              </w:r>
            </w:ins>
          </w:p>
        </w:tc>
      </w:tr>
      <w:tr w:rsidR="00DD448B" w14:paraId="276A1CEE" w14:textId="77777777" w:rsidTr="00D833D0">
        <w:trPr>
          <w:ins w:id="10032" w:author="Simon Johnson" w:date="2021-03-09T10:37:00Z"/>
        </w:trPr>
        <w:tc>
          <w:tcPr>
            <w:tcW w:w="1165" w:type="dxa"/>
          </w:tcPr>
          <w:p w14:paraId="41BD0977" w14:textId="7C2EE6CD" w:rsidR="00DD448B" w:rsidRDefault="00DD448B" w:rsidP="00AC5012">
            <w:pPr>
              <w:rPr>
                <w:ins w:id="10033" w:author="Simon Johnson" w:date="2021-03-09T10:37:00Z"/>
              </w:rPr>
            </w:pPr>
            <w:ins w:id="10034" w:author="Simon Johnson" w:date="2021-03-09T10:37:00Z">
              <w:r>
                <w:t>WD-06</w:t>
              </w:r>
            </w:ins>
          </w:p>
        </w:tc>
        <w:tc>
          <w:tcPr>
            <w:tcW w:w="2160" w:type="dxa"/>
          </w:tcPr>
          <w:p w14:paraId="0C20F8DE" w14:textId="2F3D81FD" w:rsidR="00DD448B" w:rsidRDefault="00DD448B" w:rsidP="00AC5012">
            <w:pPr>
              <w:rPr>
                <w:ins w:id="10035" w:author="Simon Johnson" w:date="2021-03-09T10:37:00Z"/>
              </w:rPr>
            </w:pPr>
            <w:ins w:id="10036" w:author="Simon Johnson" w:date="2021-03-09T10:37:00Z">
              <w:r>
                <w:t>[10</w:t>
              </w:r>
              <w:r w:rsidRPr="00DD448B">
                <w:rPr>
                  <w:vertAlign w:val="superscript"/>
                  <w:rPrChange w:id="10037" w:author="Simon Johnson" w:date="2021-03-09T10:37:00Z">
                    <w:rPr/>
                  </w:rPrChange>
                </w:rPr>
                <w:t>th</w:t>
              </w:r>
              <w:r>
                <w:t xml:space="preserve"> March 2021]</w:t>
              </w:r>
            </w:ins>
          </w:p>
        </w:tc>
        <w:tc>
          <w:tcPr>
            <w:tcW w:w="1730" w:type="dxa"/>
          </w:tcPr>
          <w:p w14:paraId="67F81FEF" w14:textId="7CA3BFDC" w:rsidR="00DD448B" w:rsidRDefault="00DD448B" w:rsidP="00AC5012">
            <w:pPr>
              <w:rPr>
                <w:ins w:id="10038" w:author="Simon Johnson" w:date="2021-03-09T10:37:00Z"/>
              </w:rPr>
            </w:pPr>
            <w:ins w:id="10039" w:author="Simon Johnson" w:date="2021-03-09T10:37:00Z">
              <w:r>
                <w:t>[Simon Johnson]</w:t>
              </w:r>
            </w:ins>
          </w:p>
        </w:tc>
        <w:tc>
          <w:tcPr>
            <w:tcW w:w="4295" w:type="dxa"/>
          </w:tcPr>
          <w:p w14:paraId="34EDF203" w14:textId="14B3B771" w:rsidR="00DD448B" w:rsidRDefault="00DD448B" w:rsidP="00AC5012">
            <w:pPr>
              <w:rPr>
                <w:ins w:id="10040" w:author="Simon Johnson" w:date="2021-03-09T10:37:00Z"/>
              </w:rPr>
            </w:pPr>
            <w:ins w:id="10041" w:author="Simon Johnson" w:date="2021-03-09T10:37:00Z">
              <w:r>
                <w:t xml:space="preserve">[Sleeping </w:t>
              </w:r>
            </w:ins>
            <w:ins w:id="10042" w:author="Simon Johnson" w:date="2021-03-09T14:30:00Z">
              <w:r w:rsidR="00EB19DC">
                <w:t>c</w:t>
              </w:r>
            </w:ins>
            <w:ins w:id="10043" w:author="Simon Johnson" w:date="2021-03-09T10:37:00Z">
              <w:r>
                <w:t xml:space="preserve">lient </w:t>
              </w:r>
            </w:ins>
            <w:ins w:id="10044" w:author="Simon Johnson" w:date="2021-03-09T14:27:00Z">
              <w:r w:rsidR="008F5AED">
                <w:t xml:space="preserve">operational </w:t>
              </w:r>
            </w:ins>
            <w:ins w:id="10045" w:author="Simon Johnson" w:date="2021-03-09T14:28:00Z">
              <w:r w:rsidR="008F5AED">
                <w:t>behavior</w:t>
              </w:r>
            </w:ins>
            <w:ins w:id="10046" w:author="Simon Johnson" w:date="2021-03-09T12:01:00Z">
              <w:r w:rsidR="0018058B">
                <w:t>, Terminology changes</w:t>
              </w:r>
            </w:ins>
            <w:ins w:id="10047" w:author="Simon Johnson" w:date="2021-03-09T14:27:00Z">
              <w:r w:rsidR="008F5AED">
                <w:t xml:space="preserve">, </w:t>
              </w:r>
            </w:ins>
            <w:ins w:id="10048" w:author="Simon Johnson" w:date="2021-03-09T16:48:00Z">
              <w:r w:rsidR="007C0C19">
                <w:t xml:space="preserve">13 JIRA </w:t>
              </w:r>
            </w:ins>
            <w:ins w:id="10049" w:author="Simon Johnson" w:date="2021-03-09T16:49:00Z">
              <w:r w:rsidR="007C0C19">
                <w:t>resolutions added to specification</w:t>
              </w:r>
            </w:ins>
            <w:ins w:id="10050" w:author="Simon Johnson" w:date="2021-03-09T14:30:00Z">
              <w:r w:rsidR="00EB19DC">
                <w:t>, Section numbering changes</w:t>
              </w:r>
            </w:ins>
            <w:ins w:id="10051" w:author="Simon Johnson" w:date="2021-03-09T10:37:00Z">
              <w:r>
                <w:t>]</w:t>
              </w:r>
            </w:ins>
          </w:p>
        </w:tc>
      </w:tr>
      <w:tr w:rsidR="00F06E22" w14:paraId="4136C6CE" w14:textId="77777777" w:rsidTr="00D833D0">
        <w:trPr>
          <w:ins w:id="10052" w:author="Simon Johnson" w:date="2021-03-15T14:15:00Z"/>
        </w:trPr>
        <w:tc>
          <w:tcPr>
            <w:tcW w:w="1165" w:type="dxa"/>
          </w:tcPr>
          <w:p w14:paraId="29E3658D" w14:textId="3D353F23" w:rsidR="00F06E22" w:rsidRDefault="00F06E22" w:rsidP="00AC5012">
            <w:pPr>
              <w:rPr>
                <w:ins w:id="10053" w:author="Simon Johnson" w:date="2021-03-15T14:15:00Z"/>
              </w:rPr>
            </w:pPr>
            <w:ins w:id="10054" w:author="Simon Johnson" w:date="2021-03-15T14:15:00Z">
              <w:r>
                <w:t>WD-07</w:t>
              </w:r>
            </w:ins>
          </w:p>
        </w:tc>
        <w:tc>
          <w:tcPr>
            <w:tcW w:w="2160" w:type="dxa"/>
          </w:tcPr>
          <w:p w14:paraId="13BB8E18" w14:textId="7C748CCB" w:rsidR="00F06E22" w:rsidRDefault="00F06E22" w:rsidP="00AC5012">
            <w:pPr>
              <w:rPr>
                <w:ins w:id="10055" w:author="Simon Johnson" w:date="2021-03-15T14:15:00Z"/>
              </w:rPr>
            </w:pPr>
            <w:ins w:id="10056" w:author="Simon Johnson" w:date="2021-03-15T14:15:00Z">
              <w:r>
                <w:t>[15</w:t>
              </w:r>
              <w:r w:rsidRPr="00F06E22">
                <w:rPr>
                  <w:vertAlign w:val="superscript"/>
                  <w:rPrChange w:id="10057" w:author="Simon Johnson" w:date="2021-03-15T14:15:00Z">
                    <w:rPr/>
                  </w:rPrChange>
                </w:rPr>
                <w:t>th</w:t>
              </w:r>
              <w:r>
                <w:t xml:space="preserve"> March 2021]</w:t>
              </w:r>
            </w:ins>
          </w:p>
        </w:tc>
        <w:tc>
          <w:tcPr>
            <w:tcW w:w="1730" w:type="dxa"/>
          </w:tcPr>
          <w:p w14:paraId="1D46E738" w14:textId="10FE36FC" w:rsidR="00F06E22" w:rsidRDefault="00F06E22" w:rsidP="00AC5012">
            <w:pPr>
              <w:rPr>
                <w:ins w:id="10058" w:author="Simon Johnson" w:date="2021-03-15T14:15:00Z"/>
              </w:rPr>
            </w:pPr>
            <w:ins w:id="10059" w:author="Simon Johnson" w:date="2021-03-15T14:15:00Z">
              <w:r>
                <w:t>[Simon Johnson]</w:t>
              </w:r>
            </w:ins>
          </w:p>
        </w:tc>
        <w:tc>
          <w:tcPr>
            <w:tcW w:w="4295" w:type="dxa"/>
          </w:tcPr>
          <w:p w14:paraId="4421012C" w14:textId="795513D7" w:rsidR="00F06E22" w:rsidRDefault="00F06E22" w:rsidP="00AC5012">
            <w:pPr>
              <w:rPr>
                <w:ins w:id="10060" w:author="Simon Johnson" w:date="2021-03-15T14:15:00Z"/>
              </w:rPr>
            </w:pPr>
            <w:ins w:id="10061" w:author="Simon Johnson" w:date="2021-03-15T14:15:00Z">
              <w:r>
                <w:t>[Added 4 byte (32 bit) integer description]</w:t>
              </w:r>
            </w:ins>
          </w:p>
        </w:tc>
      </w:tr>
      <w:tr w:rsidR="00EC1286" w14:paraId="261268CB" w14:textId="77777777" w:rsidTr="00D833D0">
        <w:trPr>
          <w:ins w:id="10062" w:author="Simon Johnson" w:date="2021-03-26T10:50:00Z"/>
        </w:trPr>
        <w:tc>
          <w:tcPr>
            <w:tcW w:w="1165" w:type="dxa"/>
          </w:tcPr>
          <w:p w14:paraId="7E6BF150" w14:textId="5B062CE9" w:rsidR="00EC1286" w:rsidRDefault="00EC1286" w:rsidP="00AC5012">
            <w:pPr>
              <w:rPr>
                <w:ins w:id="10063" w:author="Simon Johnson" w:date="2021-03-26T10:50:00Z"/>
              </w:rPr>
            </w:pPr>
            <w:ins w:id="10064" w:author="Simon Johnson" w:date="2021-03-26T10:50:00Z">
              <w:r>
                <w:t>WD-08</w:t>
              </w:r>
            </w:ins>
          </w:p>
        </w:tc>
        <w:tc>
          <w:tcPr>
            <w:tcW w:w="2160" w:type="dxa"/>
          </w:tcPr>
          <w:p w14:paraId="0E157643" w14:textId="36165933" w:rsidR="00EC1286" w:rsidRDefault="00EC1286" w:rsidP="00AC5012">
            <w:pPr>
              <w:rPr>
                <w:ins w:id="10065" w:author="Simon Johnson" w:date="2021-03-26T10:50:00Z"/>
              </w:rPr>
            </w:pPr>
            <w:ins w:id="10066" w:author="Simon Johnson" w:date="2021-03-26T10:50:00Z">
              <w:r>
                <w:t>[26</w:t>
              </w:r>
              <w:r w:rsidRPr="00EC1286">
                <w:rPr>
                  <w:vertAlign w:val="superscript"/>
                  <w:rPrChange w:id="10067" w:author="Simon Johnson" w:date="2021-03-26T10:50:00Z">
                    <w:rPr/>
                  </w:rPrChange>
                </w:rPr>
                <w:t>th</w:t>
              </w:r>
              <w:r>
                <w:t xml:space="preserve"> March 2021]</w:t>
              </w:r>
            </w:ins>
          </w:p>
        </w:tc>
        <w:tc>
          <w:tcPr>
            <w:tcW w:w="1730" w:type="dxa"/>
          </w:tcPr>
          <w:p w14:paraId="6866A6E7" w14:textId="5DDC5A76" w:rsidR="00EC1286" w:rsidRDefault="00EC1286" w:rsidP="00AC5012">
            <w:pPr>
              <w:rPr>
                <w:ins w:id="10068" w:author="Simon Johnson" w:date="2021-03-26T10:50:00Z"/>
              </w:rPr>
            </w:pPr>
            <w:ins w:id="10069" w:author="Simon Johnson" w:date="2021-03-26T10:51:00Z">
              <w:r>
                <w:t>[Simon Johnson]</w:t>
              </w:r>
            </w:ins>
          </w:p>
        </w:tc>
        <w:tc>
          <w:tcPr>
            <w:tcW w:w="4295" w:type="dxa"/>
          </w:tcPr>
          <w:p w14:paraId="451DDF75" w14:textId="0A893604" w:rsidR="00EC1286" w:rsidRDefault="00EC1286" w:rsidP="00AC5012">
            <w:pPr>
              <w:rPr>
                <w:ins w:id="10070" w:author="Simon Johnson" w:date="2021-03-26T10:50:00Z"/>
              </w:rPr>
            </w:pPr>
            <w:ins w:id="10071" w:author="Simon Johnson" w:date="2021-03-26T10:51:00Z">
              <w:r>
                <w:t>[Added max packet size to CONNECT, Added Session Expiry Interval to CONNACK, Removed ZigBee references, Removed capabilities flag from CONNECT</w:t>
              </w:r>
            </w:ins>
            <w:ins w:id="10072" w:author="Simon Johnson" w:date="2021-03-26T11:35:00Z">
              <w:r w:rsidR="009B7337">
                <w:t>, AUTH packet added</w:t>
              </w:r>
            </w:ins>
            <w:ins w:id="10073" w:author="Simon Johnson" w:date="2021-03-26T11:36:00Z">
              <w:r w:rsidR="009B7337">
                <w:t xml:space="preserve"> along with Authentication operational </w:t>
              </w:r>
            </w:ins>
            <w:ins w:id="10074" w:author="Simon Johnson" w:date="2021-03-26T11:47:00Z">
              <w:r w:rsidR="0022056A">
                <w:t>behavior</w:t>
              </w:r>
            </w:ins>
            <w:ins w:id="10075" w:author="Simon Johnson" w:date="2021-03-26T11:46:00Z">
              <w:r w:rsidR="0022056A">
                <w:t>.</w:t>
              </w:r>
            </w:ins>
            <w:ins w:id="10076" w:author="Simon Johnson" w:date="2021-03-26T11:47:00Z">
              <w:r w:rsidR="0022056A">
                <w:t xml:space="preserve"> Standardized page margins</w:t>
              </w:r>
            </w:ins>
            <w:ins w:id="10077" w:author="Simon Johnson" w:date="2021-03-26T10:51:00Z">
              <w:r>
                <w:t>]</w:t>
              </w:r>
            </w:ins>
          </w:p>
        </w:tc>
      </w:tr>
      <w:tr w:rsidR="002C1245" w14:paraId="04EE1637" w14:textId="77777777" w:rsidTr="00D833D0">
        <w:trPr>
          <w:ins w:id="10078" w:author="Simon Johnson" w:date="2021-05-05T11:14:00Z"/>
        </w:trPr>
        <w:tc>
          <w:tcPr>
            <w:tcW w:w="1165" w:type="dxa"/>
          </w:tcPr>
          <w:p w14:paraId="4E1BAD06" w14:textId="44CF492B" w:rsidR="002C1245" w:rsidRDefault="002C1245" w:rsidP="00AC5012">
            <w:pPr>
              <w:rPr>
                <w:ins w:id="10079" w:author="Simon Johnson" w:date="2021-05-05T11:14:00Z"/>
              </w:rPr>
            </w:pPr>
            <w:ins w:id="10080" w:author="Simon Johnson" w:date="2021-05-05T11:14:00Z">
              <w:r>
                <w:t>WD-09</w:t>
              </w:r>
            </w:ins>
          </w:p>
        </w:tc>
        <w:tc>
          <w:tcPr>
            <w:tcW w:w="2160" w:type="dxa"/>
          </w:tcPr>
          <w:p w14:paraId="16C9A6E2" w14:textId="062A56BE" w:rsidR="002C1245" w:rsidRDefault="002C1245" w:rsidP="00AC5012">
            <w:pPr>
              <w:rPr>
                <w:ins w:id="10081" w:author="Simon Johnson" w:date="2021-05-05T11:14:00Z"/>
              </w:rPr>
            </w:pPr>
            <w:ins w:id="10082" w:author="Simon Johnson" w:date="2021-05-05T11:14:00Z">
              <w:r>
                <w:t>[05</w:t>
              </w:r>
              <w:r w:rsidRPr="002C1245">
                <w:rPr>
                  <w:vertAlign w:val="superscript"/>
                  <w:rPrChange w:id="10083" w:author="Simon Johnson" w:date="2021-05-05T11:14:00Z">
                    <w:rPr/>
                  </w:rPrChange>
                </w:rPr>
                <w:t>th</w:t>
              </w:r>
              <w:r>
                <w:t xml:space="preserve"> May 2021]</w:t>
              </w:r>
            </w:ins>
          </w:p>
        </w:tc>
        <w:tc>
          <w:tcPr>
            <w:tcW w:w="1730" w:type="dxa"/>
          </w:tcPr>
          <w:p w14:paraId="5113EE90" w14:textId="5F5FF076" w:rsidR="002C1245" w:rsidRDefault="002C1245" w:rsidP="00AC5012">
            <w:pPr>
              <w:rPr>
                <w:ins w:id="10084" w:author="Simon Johnson" w:date="2021-05-05T11:14:00Z"/>
              </w:rPr>
            </w:pPr>
            <w:ins w:id="10085" w:author="Simon Johnson" w:date="2021-05-05T11:14:00Z">
              <w:r>
                <w:t>[Simon Johnson]</w:t>
              </w:r>
            </w:ins>
          </w:p>
        </w:tc>
        <w:tc>
          <w:tcPr>
            <w:tcW w:w="4295" w:type="dxa"/>
          </w:tcPr>
          <w:p w14:paraId="04B3E894" w14:textId="3F5A9285" w:rsidR="002C1245" w:rsidRDefault="002C1245" w:rsidP="00AC5012">
            <w:pPr>
              <w:rPr>
                <w:ins w:id="10086" w:author="Simon Johnson" w:date="2021-05-05T11:14:00Z"/>
              </w:rPr>
            </w:pPr>
            <w:ins w:id="10087" w:author="Simon Johnson" w:date="2021-05-05T11:14:00Z">
              <w:r>
                <w:t>[</w:t>
              </w:r>
            </w:ins>
            <w:ins w:id="10088" w:author="Simon Johnson" w:date="2021-05-05T11:15:00Z">
              <w:r>
                <w:t>Added long topic type to topicIdTypes, updated PUBLISH to accommodate new topic type, added topic type matrix</w:t>
              </w:r>
            </w:ins>
            <w:ins w:id="10089" w:author="Simon Johnson" w:date="2021-05-05T11:14:00Z">
              <w:r>
                <w:t>]</w:t>
              </w:r>
            </w:ins>
          </w:p>
        </w:tc>
      </w:tr>
    </w:tbl>
    <w:p w14:paraId="604FB859" w14:textId="77777777" w:rsidR="005616AE" w:rsidRPr="005616AE" w:rsidRDefault="005616AE" w:rsidP="005616AE">
      <w:pPr>
        <w:rPr>
          <w:rStyle w:val="Refterm"/>
          <w:b w:val="0"/>
        </w:rPr>
      </w:pPr>
    </w:p>
    <w:sectPr w:rsidR="005616AE" w:rsidRPr="005616AE"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55" w:author="Andrew Banks" w:date="2021-01-22T14:48:00Z" w:initials="AB">
    <w:p w14:paraId="4FE7ECA1" w14:textId="26757ECB" w:rsidR="001835D9" w:rsidRDefault="001835D9">
      <w:pPr>
        <w:pStyle w:val="CommentText"/>
      </w:pPr>
      <w:r>
        <w:rPr>
          <w:rStyle w:val="CommentReference"/>
        </w:rPr>
        <w:annotationRef/>
      </w:r>
      <w:r>
        <w:t>Data representation is part of section 1 in the MQTT Sopecfication.</w:t>
      </w:r>
    </w:p>
  </w:comment>
  <w:comment w:id="1103" w:author="Andrew Banks" w:date="2020-03-02T11:39:00Z" w:initials="AB">
    <w:p w14:paraId="374C7815" w14:textId="30E974D3" w:rsidR="001835D9" w:rsidRDefault="001835D9">
      <w:pPr>
        <w:pStyle w:val="CommentText"/>
      </w:pPr>
      <w:r>
        <w:rPr>
          <w:rStyle w:val="CommentReference"/>
        </w:rPr>
        <w:annotationRef/>
      </w:r>
      <w:r>
        <w:t>Was “Message Formats”</w:t>
      </w:r>
    </w:p>
  </w:comment>
  <w:comment w:id="3803" w:author="Andrew Banks" w:date="2021-01-22T17:09:00Z" w:initials="AB">
    <w:p w14:paraId="6EF46AE6" w14:textId="342CC9D4" w:rsidR="001835D9" w:rsidRDefault="001835D9">
      <w:pPr>
        <w:pStyle w:val="CommentText"/>
      </w:pPr>
      <w:r>
        <w:rPr>
          <w:rStyle w:val="CommentReference"/>
        </w:rPr>
        <w:annotationRef/>
      </w:r>
      <w:r>
        <w:t>Surely this is only sent by a gateway, since it is responding to SEARCGHGW sent by the client?</w:t>
      </w:r>
    </w:p>
  </w:comment>
  <w:comment w:id="3811" w:author="Andrew Banks" w:date="2021-01-22T17:00:00Z" w:initials="AB">
    <w:p w14:paraId="5D013B59" w14:textId="5BE6FAB0" w:rsidR="001835D9" w:rsidRDefault="001835D9">
      <w:pPr>
        <w:pStyle w:val="CommentText"/>
      </w:pPr>
      <w:r>
        <w:rPr>
          <w:rStyle w:val="CommentReference"/>
        </w:rPr>
        <w:annotationRef/>
      </w:r>
      <w:r>
        <w:t>We need to supply an authorative list of network address lengths.</w:t>
      </w:r>
    </w:p>
  </w:comment>
  <w:comment w:id="4539" w:author="Simon Johnson" w:date="2021-03-01T13:12:00Z" w:initials="SJ">
    <w:p w14:paraId="2A488D9E" w14:textId="5F50A642" w:rsidR="001835D9" w:rsidRDefault="001835D9">
      <w:pPr>
        <w:pStyle w:val="CommentText"/>
      </w:pPr>
      <w:r>
        <w:rPr>
          <w:rStyle w:val="CommentReference"/>
        </w:rPr>
        <w:annotationRef/>
      </w:r>
      <w:r>
        <w:t>Do we need an explicit flags table if we’re embedding the flags into the packet table above?</w:t>
      </w:r>
    </w:p>
  </w:comment>
  <w:comment w:id="4744" w:author="Andrew Banks" w:date="2020-04-16T16:33:00Z" w:initials="AB">
    <w:p w14:paraId="4D93EE32" w14:textId="26CECA1E" w:rsidR="001835D9" w:rsidRDefault="001835D9">
      <w:pPr>
        <w:pStyle w:val="CommentText"/>
      </w:pPr>
      <w:r>
        <w:rPr>
          <w:rStyle w:val="CommentReference"/>
        </w:rPr>
        <w:annotationRef/>
      </w:r>
      <w:r>
        <w:t>Should we remove this? MQTT-SN does not have a mechanism for the server t override the Keep Alive time.</w:t>
      </w:r>
    </w:p>
  </w:comment>
  <w:comment w:id="4745" w:author="Simon Johnson" w:date="2021-03-15T14:18:00Z" w:initials="SJ">
    <w:p w14:paraId="6F7CCBC3" w14:textId="6D771A78" w:rsidR="001835D9" w:rsidRDefault="001835D9">
      <w:pPr>
        <w:pStyle w:val="CommentText"/>
      </w:pPr>
      <w:r>
        <w:rPr>
          <w:rStyle w:val="CommentReference"/>
        </w:rPr>
        <w:annotationRef/>
      </w:r>
      <w:r>
        <w:t>I agree, this is not relevant in SN</w:t>
      </w:r>
    </w:p>
  </w:comment>
  <w:comment w:id="4947" w:author="Andrew Banks" w:date="2021-01-22T15:46:00Z" w:initials="AB">
    <w:p w14:paraId="573B8008" w14:textId="630A30B8" w:rsidR="001835D9" w:rsidRDefault="001835D9">
      <w:pPr>
        <w:pStyle w:val="CommentText"/>
      </w:pPr>
      <w:r>
        <w:rPr>
          <w:rStyle w:val="CommentReference"/>
        </w:rPr>
        <w:annotationRef/>
      </w:r>
      <w:r>
        <w:t>Describe the session state.</w:t>
      </w:r>
    </w:p>
  </w:comment>
  <w:comment w:id="4950" w:author="Andrew Banks" w:date="2020-04-16T16:35:00Z" w:initials="AB">
    <w:p w14:paraId="09D2C967" w14:textId="4BEBF170" w:rsidR="001835D9" w:rsidRDefault="001835D9">
      <w:pPr>
        <w:pStyle w:val="CommentText"/>
      </w:pPr>
      <w:r>
        <w:rPr>
          <w:rStyle w:val="CommentReference"/>
        </w:rPr>
        <w:annotationRef/>
      </w:r>
      <w:r>
        <w:t>We need to consider what constraints are place in ClientId’s in MQTT-SN, and to what extent valid OUF-8 must be used.</w:t>
      </w:r>
    </w:p>
  </w:comment>
  <w:comment w:id="8289" w:author="Andrew Banks" w:date="2021-01-22T16:32:00Z" w:initials="AB">
    <w:p w14:paraId="11915F77" w14:textId="3F745D1D" w:rsidR="001835D9" w:rsidRDefault="001835D9">
      <w:pPr>
        <w:pStyle w:val="CommentText"/>
      </w:pPr>
      <w:r>
        <w:rPr>
          <w:rStyle w:val="CommentReference"/>
        </w:rPr>
        <w:annotationRef/>
      </w:r>
      <w:r>
        <w:t>Rename to Sleep Interval?</w:t>
      </w:r>
    </w:p>
  </w:comment>
  <w:comment w:id="9014" w:author="Andrew Banks" w:date="2020-03-02T11:40:00Z" w:initials="AB">
    <w:p w14:paraId="7DD7DF34" w14:textId="0AC60FC0" w:rsidR="001835D9" w:rsidRDefault="001835D9">
      <w:pPr>
        <w:pStyle w:val="CommentText"/>
      </w:pPr>
      <w:r>
        <w:rPr>
          <w:rStyle w:val="CommentReference"/>
        </w:rPr>
        <w:annotationRef/>
      </w:r>
      <w:r>
        <w:t>Was “Functional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E7ECA1" w15:done="0"/>
  <w15:commentEx w15:paraId="374C7815" w15:done="0"/>
  <w15:commentEx w15:paraId="6EF46AE6" w15:done="0"/>
  <w15:commentEx w15:paraId="5D013B59" w15:done="0"/>
  <w15:commentEx w15:paraId="2A488D9E" w15:done="1"/>
  <w15:commentEx w15:paraId="4D93EE32" w15:done="0"/>
  <w15:commentEx w15:paraId="6F7CCBC3" w15:paraIdParent="4D93EE32" w15:done="0"/>
  <w15:commentEx w15:paraId="573B8008" w15:done="0"/>
  <w15:commentEx w15:paraId="09D2C967" w15:done="0"/>
  <w15:commentEx w15:paraId="11915F77" w15:done="0"/>
  <w15:commentEx w15:paraId="7DD7D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56449" w16cex:dateUtc="2021-01-22T14:48:00Z"/>
  <w16cex:commentExtensible w16cex:durableId="23B5853C" w16cex:dateUtc="2021-01-22T17:09:00Z"/>
  <w16cex:commentExtensible w16cex:durableId="23B58310" w16cex:dateUtc="2021-01-22T17:00:00Z"/>
  <w16cex:commentExtensible w16cex:durableId="23E766B4" w16cex:dateUtc="2021-03-01T13:12:00Z"/>
  <w16cex:commentExtensible w16cex:durableId="23F9EB2D" w16cex:dateUtc="2021-03-15T14:18:00Z"/>
  <w16cex:commentExtensible w16cex:durableId="23B571C6" w16cex:dateUtc="2021-01-22T15:46:00Z"/>
  <w16cex:commentExtensible w16cex:durableId="23B57CA9" w16cex:dateUtc="2021-01-22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7ECA1" w16cid:durableId="23B56449"/>
  <w16cid:commentId w16cid:paraId="374C7815" w16cid:durableId="22076EDF"/>
  <w16cid:commentId w16cid:paraId="6EF46AE6" w16cid:durableId="23B5853C"/>
  <w16cid:commentId w16cid:paraId="5D013B59" w16cid:durableId="23B58310"/>
  <w16cid:commentId w16cid:paraId="2A488D9E" w16cid:durableId="23E766B4"/>
  <w16cid:commentId w16cid:paraId="4D93EE32" w16cid:durableId="22430770"/>
  <w16cid:commentId w16cid:paraId="6F7CCBC3" w16cid:durableId="23F9EB2D"/>
  <w16cid:commentId w16cid:paraId="573B8008" w16cid:durableId="23B571C6"/>
  <w16cid:commentId w16cid:paraId="09D2C967" w16cid:durableId="224307D6"/>
  <w16cid:commentId w16cid:paraId="11915F77" w16cid:durableId="23B57CA9"/>
  <w16cid:commentId w16cid:paraId="7DD7DF34" w16cid:durableId="22076F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C4D71" w14:textId="77777777" w:rsidR="00257516" w:rsidRDefault="00257516" w:rsidP="008C100C">
      <w:r>
        <w:separator/>
      </w:r>
    </w:p>
    <w:p w14:paraId="21C3DED0" w14:textId="77777777" w:rsidR="00257516" w:rsidRDefault="00257516" w:rsidP="008C100C"/>
    <w:p w14:paraId="7247A7A7" w14:textId="77777777" w:rsidR="00257516" w:rsidRDefault="00257516" w:rsidP="008C100C"/>
    <w:p w14:paraId="41F7A68E" w14:textId="77777777" w:rsidR="00257516" w:rsidRDefault="00257516" w:rsidP="008C100C"/>
    <w:p w14:paraId="54BD7D36" w14:textId="77777777" w:rsidR="00257516" w:rsidRDefault="00257516" w:rsidP="008C100C"/>
    <w:p w14:paraId="0479627A" w14:textId="77777777" w:rsidR="00257516" w:rsidRDefault="00257516" w:rsidP="008C100C"/>
    <w:p w14:paraId="3FC39E57" w14:textId="77777777" w:rsidR="00257516" w:rsidRDefault="00257516" w:rsidP="008C100C"/>
  </w:endnote>
  <w:endnote w:type="continuationSeparator" w:id="0">
    <w:p w14:paraId="268BED95" w14:textId="77777777" w:rsidR="00257516" w:rsidRDefault="00257516" w:rsidP="008C100C">
      <w:r>
        <w:continuationSeparator/>
      </w:r>
    </w:p>
    <w:p w14:paraId="61263FB3" w14:textId="77777777" w:rsidR="00257516" w:rsidRDefault="00257516" w:rsidP="008C100C"/>
    <w:p w14:paraId="13669650" w14:textId="77777777" w:rsidR="00257516" w:rsidRDefault="00257516" w:rsidP="008C100C"/>
    <w:p w14:paraId="61A13E32" w14:textId="77777777" w:rsidR="00257516" w:rsidRDefault="00257516" w:rsidP="008C100C"/>
    <w:p w14:paraId="01DBFAC8" w14:textId="77777777" w:rsidR="00257516" w:rsidRDefault="00257516" w:rsidP="008C100C"/>
    <w:p w14:paraId="6F306C5F" w14:textId="77777777" w:rsidR="00257516" w:rsidRDefault="00257516" w:rsidP="008C100C"/>
    <w:p w14:paraId="2FBA6EAD" w14:textId="77777777" w:rsidR="00257516" w:rsidRDefault="0025751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imbusRomNo9L">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1DFC2" w14:textId="247C8A0E" w:rsidR="001835D9" w:rsidRPr="00195F88" w:rsidRDefault="001835D9" w:rsidP="008F61FB">
    <w:pPr>
      <w:pStyle w:val="Footer"/>
      <w:tabs>
        <w:tab w:val="clear" w:pos="4320"/>
        <w:tab w:val="clear" w:pos="8640"/>
        <w:tab w:val="center" w:pos="4680"/>
        <w:tab w:val="right" w:pos="9360"/>
      </w:tabs>
      <w:rPr>
        <w:szCs w:val="16"/>
        <w:lang w:val="en-US"/>
      </w:rPr>
    </w:pPr>
    <w:r>
      <w:rPr>
        <w:szCs w:val="16"/>
        <w:lang w:val="en-US"/>
      </w:rPr>
      <w:t>mqtt-sn-</w:t>
    </w:r>
    <w:ins w:id="910" w:author="Simon Johnson" w:date="2021-03-01T16:17:00Z">
      <w:r>
        <w:rPr>
          <w:szCs w:val="16"/>
          <w:lang w:val="en-US"/>
        </w:rPr>
        <w:t>v2.0</w:t>
      </w:r>
    </w:ins>
    <w:del w:id="911" w:author="Simon Johnson" w:date="2021-03-01T16:17:00Z">
      <w:r w:rsidDel="00BF492B">
        <w:rPr>
          <w:szCs w:val="16"/>
          <w:lang w:val="en-US"/>
        </w:rPr>
        <w:delText>v1.3</w:delText>
      </w:r>
    </w:del>
    <w:r>
      <w:rPr>
        <w:szCs w:val="16"/>
        <w:lang w:val="en-US"/>
      </w:rPr>
      <w:t>-wd0</w:t>
    </w:r>
    <w:ins w:id="912" w:author="Simon Johnson" w:date="2021-05-05T08:39:00Z">
      <w:r>
        <w:rPr>
          <w:szCs w:val="16"/>
          <w:lang w:val="en-US"/>
        </w:rPr>
        <w:t>9</w:t>
      </w:r>
    </w:ins>
    <w:ins w:id="913" w:author="Andrew Banks" w:date="2020-04-16T11:48:00Z">
      <w:del w:id="914" w:author="Simon Johnson" w:date="2021-02-22T16:10:00Z">
        <w:r w:rsidDel="00261D2F">
          <w:rPr>
            <w:szCs w:val="16"/>
            <w:lang w:val="en-US"/>
          </w:rPr>
          <w:delText>3</w:delText>
        </w:r>
      </w:del>
    </w:ins>
    <w:del w:id="915" w:author="Andrew Banks" w:date="2020-04-16T11:48:00Z">
      <w:r w:rsidDel="00D833D0">
        <w:rPr>
          <w:szCs w:val="16"/>
          <w:lang w:val="en-US"/>
        </w:rPr>
        <w:delText>2</w:delText>
      </w:r>
    </w:del>
    <w:r>
      <w:rPr>
        <w:szCs w:val="16"/>
      </w:rPr>
      <w:tab/>
      <w:t>Working Draft 0</w:t>
    </w:r>
    <w:ins w:id="916" w:author="Simon Johnson" w:date="2021-05-05T08:39:00Z">
      <w:r>
        <w:rPr>
          <w:szCs w:val="16"/>
          <w:lang w:val="en-GB"/>
        </w:rPr>
        <w:t>9</w:t>
      </w:r>
    </w:ins>
    <w:ins w:id="917" w:author="Andrew Banks" w:date="2020-04-16T11:48:00Z">
      <w:del w:id="918" w:author="Simon Johnson" w:date="2021-02-22T16:10:00Z">
        <w:r w:rsidDel="00261D2F">
          <w:rPr>
            <w:szCs w:val="16"/>
            <w:lang w:val="en-GB"/>
          </w:rPr>
          <w:delText>3</w:delText>
        </w:r>
      </w:del>
    </w:ins>
    <w:del w:id="919" w:author="Andrew Banks" w:date="2020-04-16T11:48:00Z">
      <w:r w:rsidDel="00D833D0">
        <w:rPr>
          <w:szCs w:val="16"/>
          <w:lang w:val="en-GB"/>
        </w:rPr>
        <w:delText>2</w:delText>
      </w:r>
    </w:del>
    <w:r>
      <w:rPr>
        <w:szCs w:val="16"/>
      </w:rPr>
      <w:tab/>
    </w:r>
    <w:ins w:id="920" w:author="Simon Johnson" w:date="2021-05-05T08:39:00Z">
      <w:r>
        <w:rPr>
          <w:szCs w:val="16"/>
          <w:lang w:val="en-GB"/>
        </w:rPr>
        <w:t>05</w:t>
      </w:r>
    </w:ins>
    <w:ins w:id="921" w:author="Simon Johnson" w:date="2021-02-22T16:11:00Z">
      <w:r>
        <w:rPr>
          <w:szCs w:val="16"/>
          <w:lang w:val="en-GB"/>
        </w:rPr>
        <w:t xml:space="preserve"> </w:t>
      </w:r>
    </w:ins>
    <w:ins w:id="922" w:author="Simon Johnson" w:date="2021-03-09T11:08:00Z">
      <w:r>
        <w:rPr>
          <w:szCs w:val="16"/>
          <w:lang w:val="en-GB"/>
        </w:rPr>
        <w:t>Ma</w:t>
      </w:r>
    </w:ins>
    <w:ins w:id="923" w:author="Simon Johnson" w:date="2021-05-05T08:40:00Z">
      <w:r>
        <w:rPr>
          <w:szCs w:val="16"/>
          <w:lang w:val="en-GB"/>
        </w:rPr>
        <w:t>y</w:t>
      </w:r>
    </w:ins>
    <w:ins w:id="924" w:author="Andrew Banks" w:date="2020-04-16T11:48:00Z">
      <w:del w:id="925" w:author="Simon Johnson" w:date="2021-02-22T16:10:00Z">
        <w:r w:rsidDel="00261D2F">
          <w:rPr>
            <w:szCs w:val="16"/>
            <w:lang w:val="en-GB"/>
          </w:rPr>
          <w:delText>16 April</w:delText>
        </w:r>
      </w:del>
    </w:ins>
    <w:del w:id="926" w:author="Simon Johnson" w:date="2021-02-22T16:10:00Z">
      <w:r w:rsidDel="00261D2F">
        <w:rPr>
          <w:szCs w:val="16"/>
          <w:lang w:val="en-GB"/>
        </w:rPr>
        <w:delText>04 March</w:delText>
      </w:r>
    </w:del>
    <w:r>
      <w:rPr>
        <w:szCs w:val="16"/>
      </w:rPr>
      <w:t xml:space="preserve"> </w:t>
    </w:r>
    <w:del w:id="927" w:author="Simon Johnson" w:date="2021-02-22T16:10:00Z">
      <w:r w:rsidDel="00261D2F">
        <w:rPr>
          <w:szCs w:val="16"/>
          <w:lang w:val="en-US"/>
        </w:rPr>
        <w:delText>2020</w:delText>
      </w:r>
    </w:del>
    <w:ins w:id="928" w:author="Simon Johnson" w:date="2021-02-22T16:10:00Z">
      <w:r>
        <w:rPr>
          <w:szCs w:val="16"/>
          <w:lang w:val="en-US"/>
        </w:rPr>
        <w:t>2021</w:t>
      </w:r>
    </w:ins>
  </w:p>
  <w:p w14:paraId="2081D924" w14:textId="685E05E9" w:rsidR="001835D9" w:rsidRPr="00195F88" w:rsidRDefault="001835D9" w:rsidP="00195F88">
    <w:pPr>
      <w:pStyle w:val="Footer"/>
      <w:tabs>
        <w:tab w:val="clear" w:pos="4320"/>
        <w:tab w:val="clear" w:pos="8640"/>
        <w:tab w:val="center" w:pos="4680"/>
        <w:tab w:val="right" w:pos="9360"/>
      </w:tabs>
      <w:spacing w:before="0"/>
      <w:rPr>
        <w:szCs w:val="16"/>
        <w:lang w:val="en-US"/>
      </w:rPr>
    </w:pPr>
    <w:r w:rsidRPr="00F50E2C">
      <w:rPr>
        <w:szCs w:val="16"/>
      </w:rPr>
      <w:t xml:space="preserve">Standards Track </w:t>
    </w:r>
    <w:r>
      <w:rPr>
        <w:szCs w:val="16"/>
        <w:lang w:val="en-US"/>
      </w:rPr>
      <w:t>Draft</w:t>
    </w:r>
    <w:r>
      <w:rPr>
        <w:szCs w:val="16"/>
      </w:rPr>
      <w:tab/>
      <w:t xml:space="preserve">Copyright </w:t>
    </w:r>
    <w:r>
      <w:rPr>
        <w:rFonts w:cs="Arial"/>
        <w:szCs w:val="16"/>
      </w:rPr>
      <w:t>©</w:t>
    </w:r>
    <w:r w:rsidRPr="000E28CA">
      <w:rPr>
        <w:szCs w:val="16"/>
      </w:rPr>
      <w:t xml:space="preserve"> O</w:t>
    </w:r>
    <w:r>
      <w:rPr>
        <w:szCs w:val="16"/>
      </w:rPr>
      <w:t>ASIS Open 20</w:t>
    </w:r>
    <w:r>
      <w:rPr>
        <w:szCs w:val="16"/>
        <w:lang w:val="en-US"/>
      </w:rPr>
      <w:t>2</w:t>
    </w:r>
    <w:ins w:id="929" w:author="Simon Johnson" w:date="2021-02-22T16:11:00Z">
      <w:r>
        <w:rPr>
          <w:szCs w:val="16"/>
          <w:lang w:val="en-US"/>
        </w:rPr>
        <w:t>1</w:t>
      </w:r>
    </w:ins>
    <w:del w:id="930" w:author="Simon Johnson" w:date="2021-02-22T16:11:00Z">
      <w:r w:rsidDel="00261D2F">
        <w:rPr>
          <w:szCs w:val="16"/>
          <w:lang w:val="en-US"/>
        </w:rPr>
        <w:delText>0</w:delText>
      </w:r>
    </w:del>
    <w:r w:rsidRPr="00852E10">
      <w:rPr>
        <w:szCs w:val="16"/>
      </w:rPr>
      <w:t>. All Rights Reserved.</w:t>
    </w:r>
    <w:r>
      <w:rPr>
        <w:szCs w:val="16"/>
      </w:rPr>
      <w:tab/>
    </w:r>
    <w:r w:rsidRPr="0051640A">
      <w:rPr>
        <w:szCs w:val="16"/>
      </w:rPr>
      <w:t xml:space="preserve">Page </w:t>
    </w:r>
    <w:r w:rsidRPr="0051640A">
      <w:rPr>
        <w:rStyle w:val="PageNumber"/>
        <w:szCs w:val="16"/>
      </w:rPr>
      <w:fldChar w:fldCharType="begin"/>
    </w:r>
    <w:r w:rsidRPr="0051640A">
      <w:rPr>
        <w:rStyle w:val="PageNumber"/>
        <w:szCs w:val="16"/>
      </w:rPr>
      <w:instrText xml:space="preserve"> PAGE </w:instrText>
    </w:r>
    <w:r w:rsidRPr="0051640A">
      <w:rPr>
        <w:rStyle w:val="PageNumber"/>
        <w:szCs w:val="16"/>
      </w:rPr>
      <w:fldChar w:fldCharType="separate"/>
    </w:r>
    <w:r>
      <w:rPr>
        <w:rStyle w:val="PageNumber"/>
        <w:noProof/>
        <w:szCs w:val="16"/>
      </w:rPr>
      <w:t>4</w:t>
    </w:r>
    <w:r w:rsidRPr="0051640A">
      <w:rPr>
        <w:rStyle w:val="PageNumber"/>
        <w:szCs w:val="16"/>
      </w:rPr>
      <w:fldChar w:fldCharType="end"/>
    </w:r>
    <w:r w:rsidRPr="0051640A">
      <w:rPr>
        <w:rStyle w:val="PageNumber"/>
        <w:szCs w:val="16"/>
      </w:rPr>
      <w:t xml:space="preserve"> of </w:t>
    </w:r>
    <w:r w:rsidRPr="0051640A">
      <w:rPr>
        <w:rStyle w:val="PageNumber"/>
        <w:szCs w:val="16"/>
      </w:rPr>
      <w:fldChar w:fldCharType="begin"/>
    </w:r>
    <w:r w:rsidRPr="0051640A">
      <w:rPr>
        <w:rStyle w:val="PageNumber"/>
        <w:szCs w:val="16"/>
      </w:rPr>
      <w:instrText xml:space="preserve"> NUMPAGES </w:instrText>
    </w:r>
    <w:r w:rsidRPr="0051640A">
      <w:rPr>
        <w:rStyle w:val="PageNumber"/>
        <w:szCs w:val="16"/>
      </w:rPr>
      <w:fldChar w:fldCharType="separate"/>
    </w:r>
    <w:r>
      <w:rPr>
        <w:rStyle w:val="PageNumber"/>
        <w:noProof/>
        <w:szCs w:val="16"/>
      </w:rPr>
      <w:t>10</w:t>
    </w:r>
    <w:r w:rsidRPr="0051640A">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0AC1D" w14:textId="77777777" w:rsidR="00257516" w:rsidRDefault="00257516" w:rsidP="008C100C">
      <w:r>
        <w:separator/>
      </w:r>
    </w:p>
    <w:p w14:paraId="1F4796B3" w14:textId="77777777" w:rsidR="00257516" w:rsidRDefault="00257516" w:rsidP="008C100C"/>
  </w:footnote>
  <w:footnote w:type="continuationSeparator" w:id="0">
    <w:p w14:paraId="2B8EA0CD" w14:textId="77777777" w:rsidR="00257516" w:rsidRDefault="00257516" w:rsidP="008C100C">
      <w:r>
        <w:continuationSeparator/>
      </w:r>
    </w:p>
    <w:p w14:paraId="19BBA367" w14:textId="77777777" w:rsidR="00257516" w:rsidRDefault="00257516" w:rsidP="008C100C"/>
  </w:footnote>
  <w:footnote w:id="1">
    <w:p w14:paraId="1BD2A9F1" w14:textId="77777777" w:rsidR="001835D9" w:rsidDel="00F762F2" w:rsidRDefault="001835D9" w:rsidP="006479BC">
      <w:pPr>
        <w:pStyle w:val="footnotedescription"/>
        <w:rPr>
          <w:del w:id="953" w:author="Simon Johnson" w:date="2021-03-26T11:44:00Z"/>
        </w:rPr>
      </w:pPr>
      <w:del w:id="954" w:author="Simon Johnson" w:date="2021-03-26T11:44:00Z">
        <w:r w:rsidDel="00F762F2">
          <w:rPr>
            <w:rStyle w:val="footnotemark"/>
          </w:rPr>
          <w:footnoteRef/>
        </w:r>
        <w:r w:rsidDel="00F762F2">
          <w:delText xml:space="preserve"> ZigBee is a trademark of ZigBee Alliance in the US, other countries or both. Other company, product or service names may be trademarks or service marks of others.</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241BF4"/>
    <w:multiLevelType w:val="hybridMultilevel"/>
    <w:tmpl w:val="416C6080"/>
    <w:lvl w:ilvl="0" w:tplc="8B140934">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FCD6B4">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A5CED00">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080EFE">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40B5BC">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7AE5A6">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380F330">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AA5C0A">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A2EDEC">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0950AD2"/>
    <w:multiLevelType w:val="hybridMultilevel"/>
    <w:tmpl w:val="78B8C312"/>
    <w:lvl w:ilvl="0" w:tplc="1304D70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54A43B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5A24E9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D42DAD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FE0EC6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BE02FE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77647C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DCB0D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7C86A8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70F7A96"/>
    <w:multiLevelType w:val="hybridMultilevel"/>
    <w:tmpl w:val="416C6080"/>
    <w:lvl w:ilvl="0" w:tplc="8B140934">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FCD6B4">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A5CED00">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080EFE">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40B5BC">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7AE5A6">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380F330">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AA5C0A">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A2EDEC">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DD268C7"/>
    <w:multiLevelType w:val="hybridMultilevel"/>
    <w:tmpl w:val="F4342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CB17AC"/>
    <w:multiLevelType w:val="hybridMultilevel"/>
    <w:tmpl w:val="C7BABAB4"/>
    <w:lvl w:ilvl="0" w:tplc="05E6A17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60426B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97E5B4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A548A3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06C5A3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138BC7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D704E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4C0248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62A73B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7DF6E3A"/>
    <w:multiLevelType w:val="hybridMultilevel"/>
    <w:tmpl w:val="D2267F16"/>
    <w:lvl w:ilvl="0" w:tplc="D524431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DEC0D8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4B60B4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7820D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FF85DB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96304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29AF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BEA2B6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B981E1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B373161"/>
    <w:multiLevelType w:val="hybridMultilevel"/>
    <w:tmpl w:val="066CB750"/>
    <w:lvl w:ilvl="0" w:tplc="F15ACF8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E1A54F2">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484CA1A">
      <w:start w:val="1"/>
      <w:numFmt w:val="bullet"/>
      <w:lvlText w:val="▪"/>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5AAA0E6">
      <w:start w:val="1"/>
      <w:numFmt w:val="bullet"/>
      <w:lvlText w:val="•"/>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3CE65C">
      <w:start w:val="1"/>
      <w:numFmt w:val="bullet"/>
      <w:lvlText w:val="o"/>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A2C9756">
      <w:start w:val="1"/>
      <w:numFmt w:val="bullet"/>
      <w:lvlText w:val="▪"/>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225A1C">
      <w:start w:val="1"/>
      <w:numFmt w:val="bullet"/>
      <w:lvlText w:val="•"/>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AA7F4E">
      <w:start w:val="1"/>
      <w:numFmt w:val="bullet"/>
      <w:lvlText w:val="o"/>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206C00">
      <w:start w:val="1"/>
      <w:numFmt w:val="bullet"/>
      <w:lvlText w:val="▪"/>
      <w:lvlJc w:val="left"/>
      <w:pPr>
        <w:ind w:left="6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D3B2688"/>
    <w:multiLevelType w:val="hybridMultilevel"/>
    <w:tmpl w:val="D3F03264"/>
    <w:lvl w:ilvl="0" w:tplc="AA6C9A0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B9C5DF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81A311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4B4963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8CA58D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87E64F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448D3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E0CF46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47E1A6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FAE7B2E"/>
    <w:multiLevelType w:val="hybridMultilevel"/>
    <w:tmpl w:val="98B278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C53FBE"/>
    <w:multiLevelType w:val="hybridMultilevel"/>
    <w:tmpl w:val="5FCA3170"/>
    <w:lvl w:ilvl="0" w:tplc="E004A00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DBA5CD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5A23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C82C08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C8FEF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F5CDB4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9084C9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6062FE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A4DD5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F7019B9"/>
    <w:multiLevelType w:val="hybridMultilevel"/>
    <w:tmpl w:val="E1CE256E"/>
    <w:lvl w:ilvl="0" w:tplc="FAA4263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21C3BB2">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CFA9F9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C44DB5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19878F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090C57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D940B6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74CF272">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E6E1DF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1327862"/>
    <w:multiLevelType w:val="multilevel"/>
    <w:tmpl w:val="E6D895E0"/>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957" w:hanging="720"/>
      </w:pPr>
      <w:rPr>
        <w:rFonts w:hint="default"/>
      </w:rPr>
    </w:lvl>
    <w:lvl w:ilvl="3">
      <w:start w:val="1"/>
      <w:numFmt w:val="decimal"/>
      <w:suff w:val="space"/>
      <w:lvlText w:val="%1.%2.%3.%4"/>
      <w:lvlJc w:val="left"/>
      <w:pPr>
        <w:ind w:left="1148"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1956856"/>
    <w:multiLevelType w:val="hybridMultilevel"/>
    <w:tmpl w:val="E9DE9B84"/>
    <w:lvl w:ilvl="0" w:tplc="8BEC847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6DA0B6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4D8CDF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0EA083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A4E7D0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D0A516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4567A0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9A9B3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0F0413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7" w15:restartNumberingAfterBreak="0">
    <w:nsid w:val="345A1F23"/>
    <w:multiLevelType w:val="hybridMultilevel"/>
    <w:tmpl w:val="DD301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F9331D"/>
    <w:multiLevelType w:val="hybridMultilevel"/>
    <w:tmpl w:val="31A6106A"/>
    <w:lvl w:ilvl="0" w:tplc="1278CBF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B0C4D7E">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38C8222">
      <w:start w:val="1"/>
      <w:numFmt w:val="bullet"/>
      <w:lvlText w:val="▪"/>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4C43AA">
      <w:start w:val="1"/>
      <w:numFmt w:val="bullet"/>
      <w:lvlText w:val="•"/>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F146AF8">
      <w:start w:val="1"/>
      <w:numFmt w:val="bullet"/>
      <w:lvlText w:val="o"/>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E528880">
      <w:start w:val="1"/>
      <w:numFmt w:val="bullet"/>
      <w:lvlText w:val="▪"/>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21E5224">
      <w:start w:val="1"/>
      <w:numFmt w:val="bullet"/>
      <w:lvlText w:val="•"/>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0E0190">
      <w:start w:val="1"/>
      <w:numFmt w:val="bullet"/>
      <w:lvlText w:val="o"/>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254C9C4">
      <w:start w:val="1"/>
      <w:numFmt w:val="bullet"/>
      <w:lvlText w:val="▪"/>
      <w:lvlJc w:val="left"/>
      <w:pPr>
        <w:ind w:left="6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26A2287"/>
    <w:multiLevelType w:val="hybridMultilevel"/>
    <w:tmpl w:val="82BC06D0"/>
    <w:lvl w:ilvl="0" w:tplc="DBD0599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A2C2690">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380686">
      <w:start w:val="1"/>
      <w:numFmt w:val="bullet"/>
      <w:lvlText w:val="▪"/>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A0EBD78">
      <w:start w:val="1"/>
      <w:numFmt w:val="bullet"/>
      <w:lvlText w:val="•"/>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B8E0350">
      <w:start w:val="1"/>
      <w:numFmt w:val="bullet"/>
      <w:lvlText w:val="o"/>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70D82C">
      <w:start w:val="1"/>
      <w:numFmt w:val="bullet"/>
      <w:lvlText w:val="▪"/>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434ABCC">
      <w:start w:val="1"/>
      <w:numFmt w:val="bullet"/>
      <w:lvlText w:val="•"/>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0C7538">
      <w:start w:val="1"/>
      <w:numFmt w:val="bullet"/>
      <w:lvlText w:val="o"/>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91AA6B8">
      <w:start w:val="1"/>
      <w:numFmt w:val="bullet"/>
      <w:lvlText w:val="▪"/>
      <w:lvlJc w:val="left"/>
      <w:pPr>
        <w:ind w:left="6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6C539E4"/>
    <w:multiLevelType w:val="hybridMultilevel"/>
    <w:tmpl w:val="639CDF82"/>
    <w:lvl w:ilvl="0" w:tplc="3522BDA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610F9A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2FED66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948AE5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168D5F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7AC4A5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A7676F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4F8A76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F84486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8AC38A3"/>
    <w:multiLevelType w:val="multilevel"/>
    <w:tmpl w:val="E95C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49C67BEA"/>
    <w:multiLevelType w:val="hybridMultilevel"/>
    <w:tmpl w:val="1A4AE8DC"/>
    <w:lvl w:ilvl="0" w:tplc="BF9A032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EBAADF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008451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CE64F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676CC9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69EF64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B987B1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5E41C3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162C36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9DD6C59"/>
    <w:multiLevelType w:val="hybridMultilevel"/>
    <w:tmpl w:val="AD16C580"/>
    <w:lvl w:ilvl="0" w:tplc="74B275D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F380150">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F4E5D28">
      <w:start w:val="1"/>
      <w:numFmt w:val="bullet"/>
      <w:lvlText w:val="▪"/>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B6BFB0">
      <w:start w:val="1"/>
      <w:numFmt w:val="bullet"/>
      <w:lvlText w:val="•"/>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CA4CE64">
      <w:start w:val="1"/>
      <w:numFmt w:val="bullet"/>
      <w:lvlText w:val="o"/>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F4E47DC">
      <w:start w:val="1"/>
      <w:numFmt w:val="bullet"/>
      <w:lvlText w:val="▪"/>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C9CFB22">
      <w:start w:val="1"/>
      <w:numFmt w:val="bullet"/>
      <w:lvlText w:val="•"/>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8748BCA">
      <w:start w:val="1"/>
      <w:numFmt w:val="bullet"/>
      <w:lvlText w:val="o"/>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2A07EA2">
      <w:start w:val="1"/>
      <w:numFmt w:val="bullet"/>
      <w:lvlText w:val="▪"/>
      <w:lvlJc w:val="left"/>
      <w:pPr>
        <w:ind w:left="6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6274C9F"/>
    <w:multiLevelType w:val="hybridMultilevel"/>
    <w:tmpl w:val="8F122096"/>
    <w:lvl w:ilvl="0" w:tplc="743ECD1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A2052CE">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DCA0298">
      <w:start w:val="1"/>
      <w:numFmt w:val="bullet"/>
      <w:lvlText w:val="▪"/>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28A7EDE">
      <w:start w:val="1"/>
      <w:numFmt w:val="bullet"/>
      <w:lvlText w:val="•"/>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E8CA57C">
      <w:start w:val="1"/>
      <w:numFmt w:val="bullet"/>
      <w:lvlText w:val="o"/>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525B9C">
      <w:start w:val="1"/>
      <w:numFmt w:val="bullet"/>
      <w:lvlText w:val="▪"/>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99C6008">
      <w:start w:val="1"/>
      <w:numFmt w:val="bullet"/>
      <w:lvlText w:val="•"/>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A72B42E">
      <w:start w:val="1"/>
      <w:numFmt w:val="bullet"/>
      <w:lvlText w:val="o"/>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EC8F86A">
      <w:start w:val="1"/>
      <w:numFmt w:val="bullet"/>
      <w:lvlText w:val="▪"/>
      <w:lvlJc w:val="left"/>
      <w:pPr>
        <w:ind w:left="6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6EB46BC"/>
    <w:multiLevelType w:val="hybridMultilevel"/>
    <w:tmpl w:val="BDDAFD9E"/>
    <w:lvl w:ilvl="0" w:tplc="24AEA72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78E696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C22884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9E2396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8D0587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7C6FBB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EFC489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2201EA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3E2FF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57936D26"/>
    <w:multiLevelType w:val="hybridMultilevel"/>
    <w:tmpl w:val="585674CE"/>
    <w:lvl w:ilvl="0" w:tplc="9F54C27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11E98AC">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558CC8C">
      <w:start w:val="1"/>
      <w:numFmt w:val="bullet"/>
      <w:lvlText w:val="▪"/>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1206A7E">
      <w:start w:val="1"/>
      <w:numFmt w:val="bullet"/>
      <w:lvlText w:val="•"/>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9B8E898">
      <w:start w:val="1"/>
      <w:numFmt w:val="bullet"/>
      <w:lvlText w:val="o"/>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FEABAEC">
      <w:start w:val="1"/>
      <w:numFmt w:val="bullet"/>
      <w:lvlText w:val="▪"/>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596694A">
      <w:start w:val="1"/>
      <w:numFmt w:val="bullet"/>
      <w:lvlText w:val="•"/>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3B01008">
      <w:start w:val="1"/>
      <w:numFmt w:val="bullet"/>
      <w:lvlText w:val="o"/>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1B26E34">
      <w:start w:val="1"/>
      <w:numFmt w:val="bullet"/>
      <w:lvlText w:val="▪"/>
      <w:lvlJc w:val="left"/>
      <w:pPr>
        <w:ind w:left="6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7EF4128"/>
    <w:multiLevelType w:val="hybridMultilevel"/>
    <w:tmpl w:val="DDE081CC"/>
    <w:lvl w:ilvl="0" w:tplc="F23ECFB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7106124">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236D346">
      <w:start w:val="1"/>
      <w:numFmt w:val="bullet"/>
      <w:lvlText w:val="▪"/>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D8378C">
      <w:start w:val="1"/>
      <w:numFmt w:val="bullet"/>
      <w:lvlText w:val="•"/>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13A1728">
      <w:start w:val="1"/>
      <w:numFmt w:val="bullet"/>
      <w:lvlText w:val="o"/>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6CD7CC">
      <w:start w:val="1"/>
      <w:numFmt w:val="bullet"/>
      <w:lvlText w:val="▪"/>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FE82CC">
      <w:start w:val="1"/>
      <w:numFmt w:val="bullet"/>
      <w:lvlText w:val="•"/>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DCB51E">
      <w:start w:val="1"/>
      <w:numFmt w:val="bullet"/>
      <w:lvlText w:val="o"/>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4DA4248">
      <w:start w:val="1"/>
      <w:numFmt w:val="bullet"/>
      <w:lvlText w:val="▪"/>
      <w:lvlJc w:val="left"/>
      <w:pPr>
        <w:ind w:left="6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5B7849B9"/>
    <w:multiLevelType w:val="hybridMultilevel"/>
    <w:tmpl w:val="13F2ADFC"/>
    <w:lvl w:ilvl="0" w:tplc="1EE2483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9AAD81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9CC2FC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EDAFC9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8D8BC8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0B08B3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3D4A3C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8BEC102">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C2C0E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5B923CB5"/>
    <w:multiLevelType w:val="hybridMultilevel"/>
    <w:tmpl w:val="56D6C8D0"/>
    <w:lvl w:ilvl="0" w:tplc="7AFC9EA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32AC7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3AE310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BEE329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758BDA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02ED53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DA2991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56A4D62">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ED041E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5D177F2D"/>
    <w:multiLevelType w:val="multilevel"/>
    <w:tmpl w:val="C9E04CC8"/>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6957" w:hanging="720"/>
      </w:pPr>
      <w:rPr>
        <w:rFonts w:hint="default"/>
      </w:rPr>
    </w:lvl>
    <w:lvl w:ilvl="3">
      <w:start w:val="1"/>
      <w:numFmt w:val="decimal"/>
      <w:pStyle w:val="Heading4"/>
      <w:suff w:val="space"/>
      <w:lvlText w:val="%1.%2.%3.%4"/>
      <w:lvlJc w:val="left"/>
      <w:pPr>
        <w:ind w:left="242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5"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4375CD6"/>
    <w:multiLevelType w:val="multilevel"/>
    <w:tmpl w:val="C9E04CC8"/>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6B962A7B"/>
    <w:multiLevelType w:val="hybridMultilevel"/>
    <w:tmpl w:val="A3BE2B6E"/>
    <w:lvl w:ilvl="0" w:tplc="E5B4D80A">
      <w:start w:val="1"/>
      <w:numFmt w:val="bullet"/>
      <w:lvlText w:val="-"/>
      <w:lvlJc w:val="left"/>
      <w:pPr>
        <w:ind w:left="1800" w:hanging="360"/>
      </w:pPr>
      <w:rPr>
        <w:rFonts w:ascii="Liberation Sans" w:eastAsia="Times New Roman" w:hAnsi="Liberation Sans" w:cs="Liberation San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9" w15:restartNumberingAfterBreak="0">
    <w:nsid w:val="6E045C1B"/>
    <w:multiLevelType w:val="hybridMultilevel"/>
    <w:tmpl w:val="5F20ABB0"/>
    <w:lvl w:ilvl="0" w:tplc="0B2C078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538536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522466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1E2048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AB66AE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DD65A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BD06B1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1ECCD3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20A2CF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71970BBE"/>
    <w:multiLevelType w:val="hybridMultilevel"/>
    <w:tmpl w:val="30104456"/>
    <w:lvl w:ilvl="0" w:tplc="1E527B3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1AC14AA">
      <w:start w:val="1"/>
      <w:numFmt w:val="bullet"/>
      <w:lvlText w:val="–"/>
      <w:lvlJc w:val="left"/>
      <w:pPr>
        <w:ind w:left="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2AB482">
      <w:start w:val="1"/>
      <w:numFmt w:val="bullet"/>
      <w:lvlText w:val="▪"/>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D8E5220">
      <w:start w:val="1"/>
      <w:numFmt w:val="bullet"/>
      <w:lvlText w:val="•"/>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902768">
      <w:start w:val="1"/>
      <w:numFmt w:val="bullet"/>
      <w:lvlText w:val="o"/>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7C4E3E">
      <w:start w:val="1"/>
      <w:numFmt w:val="bullet"/>
      <w:lvlText w:val="▪"/>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C0440CA">
      <w:start w:val="1"/>
      <w:numFmt w:val="bullet"/>
      <w:lvlText w:val="•"/>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3122F60">
      <w:start w:val="1"/>
      <w:numFmt w:val="bullet"/>
      <w:lvlText w:val="o"/>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EB0E7A4">
      <w:start w:val="1"/>
      <w:numFmt w:val="bullet"/>
      <w:lvlText w:val="▪"/>
      <w:lvlJc w:val="left"/>
      <w:pPr>
        <w:ind w:left="6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56D1A88"/>
    <w:multiLevelType w:val="hybridMultilevel"/>
    <w:tmpl w:val="18B8CDB8"/>
    <w:lvl w:ilvl="0" w:tplc="865854C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50482B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AD4867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9642D9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3F236E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A52422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A2483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C363782">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EDE3F0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781B788C"/>
    <w:multiLevelType w:val="hybridMultilevel"/>
    <w:tmpl w:val="A5C85F10"/>
    <w:lvl w:ilvl="0" w:tplc="53F421E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6E45B9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BE4F86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9B86A8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C5C10C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9481B5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C5C235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8FE0FA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4B2B32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79545429"/>
    <w:multiLevelType w:val="hybridMultilevel"/>
    <w:tmpl w:val="C890F606"/>
    <w:lvl w:ilvl="0" w:tplc="E2D6C32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91E0FB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6ECA11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A4916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87E57B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88AB47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B68513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8D660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A5EF92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C255D77"/>
    <w:multiLevelType w:val="hybridMultilevel"/>
    <w:tmpl w:val="F5D204A4"/>
    <w:lvl w:ilvl="0" w:tplc="50B0DF9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E5A74E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6669C7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466C69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07C4E5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DF2ED5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8108D7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694E24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4BEBA9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7EB65578"/>
    <w:multiLevelType w:val="hybridMultilevel"/>
    <w:tmpl w:val="3552FF6C"/>
    <w:lvl w:ilvl="0" w:tplc="98E02F0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7D2035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9BA3E7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665B0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6BACC8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78CBBB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7B0936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16E2B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ABAD54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7F12369B"/>
    <w:multiLevelType w:val="hybridMultilevel"/>
    <w:tmpl w:val="2C1C7C36"/>
    <w:lvl w:ilvl="0" w:tplc="BC36EBF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FF0D0E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C2C637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E58396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224702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AAAB0B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5DE006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DB828D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4C657A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7FA542EE"/>
    <w:multiLevelType w:val="hybridMultilevel"/>
    <w:tmpl w:val="D0F87868"/>
    <w:lvl w:ilvl="0" w:tplc="90AA731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1DA755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1DA791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D40367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E2694F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2D823A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55A411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2384A4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B3EA53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7"/>
  </w:num>
  <w:num w:numId="2">
    <w:abstractNumId w:val="47"/>
  </w:num>
  <w:num w:numId="3">
    <w:abstractNumId w:val="47"/>
  </w:num>
  <w:num w:numId="4">
    <w:abstractNumId w:val="47"/>
  </w:num>
  <w:num w:numId="5">
    <w:abstractNumId w:val="16"/>
  </w:num>
  <w:num w:numId="6">
    <w:abstractNumId w:val="21"/>
  </w:num>
  <w:num w:numId="7">
    <w:abstractNumId w:val="5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43"/>
  </w:num>
  <w:num w:numId="19">
    <w:abstractNumId w:val="43"/>
  </w:num>
  <w:num w:numId="20">
    <w:abstractNumId w:val="43"/>
  </w:num>
  <w:num w:numId="21">
    <w:abstractNumId w:val="43"/>
  </w:num>
  <w:num w:numId="22">
    <w:abstractNumId w:val="43"/>
  </w:num>
  <w:num w:numId="23">
    <w:abstractNumId w:val="43"/>
  </w:num>
  <w:num w:numId="24">
    <w:abstractNumId w:val="43"/>
  </w:num>
  <w:num w:numId="25">
    <w:abstractNumId w:val="43"/>
  </w:num>
  <w:num w:numId="26">
    <w:abstractNumId w:val="43"/>
  </w:num>
  <w:num w:numId="27">
    <w:abstractNumId w:val="43"/>
  </w:num>
  <w:num w:numId="28">
    <w:abstractNumId w:val="43"/>
  </w:num>
  <w:num w:numId="29">
    <w:abstractNumId w:val="43"/>
  </w:num>
  <w:num w:numId="30">
    <w:abstractNumId w:val="8"/>
  </w:num>
  <w:num w:numId="31">
    <w:abstractNumId w:val="51"/>
  </w:num>
  <w:num w:numId="32">
    <w:abstractNumId w:val="44"/>
  </w:num>
  <w:num w:numId="33">
    <w:abstractNumId w:val="45"/>
  </w:num>
  <w:num w:numId="34">
    <w:abstractNumId w:val="35"/>
  </w:num>
  <w:num w:numId="35">
    <w:abstractNumId w:val="32"/>
  </w:num>
  <w:num w:numId="36">
    <w:abstractNumId w:val="0"/>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46"/>
  </w:num>
  <w:num w:numId="45">
    <w:abstractNumId w:val="43"/>
  </w:num>
  <w:num w:numId="46">
    <w:abstractNumId w:val="43"/>
  </w:num>
  <w:num w:numId="47">
    <w:abstractNumId w:val="43"/>
  </w:num>
  <w:num w:numId="48">
    <w:abstractNumId w:val="11"/>
  </w:num>
  <w:num w:numId="49">
    <w:abstractNumId w:val="22"/>
  </w:num>
  <w:num w:numId="50">
    <w:abstractNumId w:val="43"/>
  </w:num>
  <w:num w:numId="51">
    <w:abstractNumId w:val="13"/>
  </w:num>
  <w:num w:numId="52">
    <w:abstractNumId w:val="43"/>
  </w:num>
  <w:num w:numId="53">
    <w:abstractNumId w:val="58"/>
  </w:num>
  <w:num w:numId="54">
    <w:abstractNumId w:val="12"/>
  </w:num>
  <w:num w:numId="55">
    <w:abstractNumId w:val="53"/>
  </w:num>
  <w:num w:numId="56">
    <w:abstractNumId w:val="40"/>
  </w:num>
  <w:num w:numId="57">
    <w:abstractNumId w:val="50"/>
  </w:num>
  <w:num w:numId="58">
    <w:abstractNumId w:val="57"/>
  </w:num>
  <w:num w:numId="59">
    <w:abstractNumId w:val="38"/>
  </w:num>
  <w:num w:numId="60">
    <w:abstractNumId w:val="17"/>
  </w:num>
  <w:num w:numId="61">
    <w:abstractNumId w:val="33"/>
  </w:num>
  <w:num w:numId="62">
    <w:abstractNumId w:val="52"/>
  </w:num>
  <w:num w:numId="63">
    <w:abstractNumId w:val="18"/>
  </w:num>
  <w:num w:numId="64">
    <w:abstractNumId w:val="37"/>
  </w:num>
  <w:num w:numId="65">
    <w:abstractNumId w:val="59"/>
  </w:num>
  <w:num w:numId="66">
    <w:abstractNumId w:val="34"/>
  </w:num>
  <w:num w:numId="67">
    <w:abstractNumId w:val="36"/>
  </w:num>
  <w:num w:numId="68">
    <w:abstractNumId w:val="29"/>
  </w:num>
  <w:num w:numId="69">
    <w:abstractNumId w:val="30"/>
  </w:num>
  <w:num w:numId="70">
    <w:abstractNumId w:val="41"/>
  </w:num>
  <w:num w:numId="71">
    <w:abstractNumId w:val="23"/>
  </w:num>
  <w:num w:numId="72">
    <w:abstractNumId w:val="39"/>
  </w:num>
  <w:num w:numId="73">
    <w:abstractNumId w:val="19"/>
  </w:num>
  <w:num w:numId="74">
    <w:abstractNumId w:val="25"/>
  </w:num>
  <w:num w:numId="75">
    <w:abstractNumId w:val="56"/>
  </w:num>
  <w:num w:numId="76">
    <w:abstractNumId w:val="28"/>
  </w:num>
  <w:num w:numId="77">
    <w:abstractNumId w:val="54"/>
  </w:num>
  <w:num w:numId="78">
    <w:abstractNumId w:val="15"/>
  </w:num>
  <w:num w:numId="79">
    <w:abstractNumId w:val="49"/>
  </w:num>
  <w:num w:numId="80">
    <w:abstractNumId w:val="43"/>
  </w:num>
  <w:num w:numId="81">
    <w:abstractNumId w:val="43"/>
  </w:num>
  <w:num w:numId="82">
    <w:abstractNumId w:val="43"/>
  </w:num>
  <w:num w:numId="8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4"/>
  </w:num>
  <w:num w:numId="85">
    <w:abstractNumId w:val="48"/>
  </w:num>
  <w:num w:numId="86">
    <w:abstractNumId w:val="31"/>
  </w:num>
  <w:num w:numId="87">
    <w:abstractNumId w:val="14"/>
  </w:num>
  <w:num w:numId="88">
    <w:abstractNumId w:val="27"/>
  </w:num>
  <w:num w:numId="89">
    <w:abstractNumId w:val="20"/>
  </w:num>
  <w:num w:numId="90">
    <w:abstractNumId w:val="42"/>
  </w:num>
  <w:numIdMacAtCleanup w:val="9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on Johnson">
    <w15:presenceInfo w15:providerId="AD" w15:userId="S::simon.johnson@u-blox.com::9e9ff7d6-62a8-4fa4-879b-613626884b3d"/>
  </w15:person>
  <w15:person w15:author="Andrew Banks">
    <w15:presenceInfo w15:providerId="AD" w15:userId="S::andrew_banks@uk.ibm.com::6233684b-6570-4382-85d2-dd33f34e9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0BC5"/>
    <w:rsid w:val="00001A43"/>
    <w:rsid w:val="00005F1F"/>
    <w:rsid w:val="00006B3A"/>
    <w:rsid w:val="0001657D"/>
    <w:rsid w:val="00024C43"/>
    <w:rsid w:val="00025117"/>
    <w:rsid w:val="00030155"/>
    <w:rsid w:val="00035E41"/>
    <w:rsid w:val="00037A5E"/>
    <w:rsid w:val="0004568F"/>
    <w:rsid w:val="00057D6C"/>
    <w:rsid w:val="00067C34"/>
    <w:rsid w:val="0007362C"/>
    <w:rsid w:val="000746E8"/>
    <w:rsid w:val="00075DEE"/>
    <w:rsid w:val="00076EFC"/>
    <w:rsid w:val="00080C94"/>
    <w:rsid w:val="00086023"/>
    <w:rsid w:val="000928F9"/>
    <w:rsid w:val="00096E2D"/>
    <w:rsid w:val="000B071A"/>
    <w:rsid w:val="000B3F81"/>
    <w:rsid w:val="000C471B"/>
    <w:rsid w:val="000C66BB"/>
    <w:rsid w:val="000D04D5"/>
    <w:rsid w:val="000D5EF6"/>
    <w:rsid w:val="000E28CA"/>
    <w:rsid w:val="000E398B"/>
    <w:rsid w:val="000F36D1"/>
    <w:rsid w:val="000F3A82"/>
    <w:rsid w:val="00101FF7"/>
    <w:rsid w:val="00103406"/>
    <w:rsid w:val="00105721"/>
    <w:rsid w:val="001057D2"/>
    <w:rsid w:val="001141B8"/>
    <w:rsid w:val="00122216"/>
    <w:rsid w:val="0012387E"/>
    <w:rsid w:val="00123F2F"/>
    <w:rsid w:val="00125EA7"/>
    <w:rsid w:val="0013375F"/>
    <w:rsid w:val="0014649B"/>
    <w:rsid w:val="00147F63"/>
    <w:rsid w:val="001504BD"/>
    <w:rsid w:val="00155251"/>
    <w:rsid w:val="00165F54"/>
    <w:rsid w:val="001663B6"/>
    <w:rsid w:val="00174363"/>
    <w:rsid w:val="00175EE9"/>
    <w:rsid w:val="00176B0C"/>
    <w:rsid w:val="00177DED"/>
    <w:rsid w:val="0018058B"/>
    <w:rsid w:val="001819B9"/>
    <w:rsid w:val="001835D9"/>
    <w:rsid w:val="001847BD"/>
    <w:rsid w:val="0018718F"/>
    <w:rsid w:val="001945A5"/>
    <w:rsid w:val="00195F88"/>
    <w:rsid w:val="001A52C9"/>
    <w:rsid w:val="001A60B8"/>
    <w:rsid w:val="001A7143"/>
    <w:rsid w:val="001B103C"/>
    <w:rsid w:val="001B27A9"/>
    <w:rsid w:val="001B3FCD"/>
    <w:rsid w:val="001D1D6C"/>
    <w:rsid w:val="001D458F"/>
    <w:rsid w:val="001E2D5E"/>
    <w:rsid w:val="001E392A"/>
    <w:rsid w:val="001E46CF"/>
    <w:rsid w:val="001F05E0"/>
    <w:rsid w:val="001F2095"/>
    <w:rsid w:val="002017D5"/>
    <w:rsid w:val="00203163"/>
    <w:rsid w:val="00203F14"/>
    <w:rsid w:val="0020630E"/>
    <w:rsid w:val="0021144E"/>
    <w:rsid w:val="00213027"/>
    <w:rsid w:val="0022056A"/>
    <w:rsid w:val="00225C3B"/>
    <w:rsid w:val="0023482D"/>
    <w:rsid w:val="00235591"/>
    <w:rsid w:val="00241152"/>
    <w:rsid w:val="00250EF3"/>
    <w:rsid w:val="00257516"/>
    <w:rsid w:val="00260F14"/>
    <w:rsid w:val="00261D2F"/>
    <w:rsid w:val="00267F25"/>
    <w:rsid w:val="00272B6A"/>
    <w:rsid w:val="00273E05"/>
    <w:rsid w:val="0027596C"/>
    <w:rsid w:val="00275FD8"/>
    <w:rsid w:val="00285637"/>
    <w:rsid w:val="00285F85"/>
    <w:rsid w:val="00286EC7"/>
    <w:rsid w:val="002913BC"/>
    <w:rsid w:val="00295546"/>
    <w:rsid w:val="00295C45"/>
    <w:rsid w:val="00295FE0"/>
    <w:rsid w:val="002A5CA9"/>
    <w:rsid w:val="002A6A18"/>
    <w:rsid w:val="002B197B"/>
    <w:rsid w:val="002B370A"/>
    <w:rsid w:val="002B7E99"/>
    <w:rsid w:val="002C0868"/>
    <w:rsid w:val="002C1245"/>
    <w:rsid w:val="002C23BD"/>
    <w:rsid w:val="002C4D77"/>
    <w:rsid w:val="002D0E47"/>
    <w:rsid w:val="002D0FAE"/>
    <w:rsid w:val="002D43A3"/>
    <w:rsid w:val="002E6AA8"/>
    <w:rsid w:val="002F7098"/>
    <w:rsid w:val="002F793A"/>
    <w:rsid w:val="00304735"/>
    <w:rsid w:val="00306725"/>
    <w:rsid w:val="003103AA"/>
    <w:rsid w:val="00310E8A"/>
    <w:rsid w:val="003129C6"/>
    <w:rsid w:val="00324D23"/>
    <w:rsid w:val="003374BB"/>
    <w:rsid w:val="003423A1"/>
    <w:rsid w:val="003426DD"/>
    <w:rsid w:val="003476C1"/>
    <w:rsid w:val="003479F1"/>
    <w:rsid w:val="00353EC5"/>
    <w:rsid w:val="00360D89"/>
    <w:rsid w:val="003668F5"/>
    <w:rsid w:val="00367564"/>
    <w:rsid w:val="0037717F"/>
    <w:rsid w:val="003817AC"/>
    <w:rsid w:val="00382644"/>
    <w:rsid w:val="0039349E"/>
    <w:rsid w:val="003A3981"/>
    <w:rsid w:val="003A433A"/>
    <w:rsid w:val="003A5F77"/>
    <w:rsid w:val="003B0E37"/>
    <w:rsid w:val="003B60FC"/>
    <w:rsid w:val="003C18EF"/>
    <w:rsid w:val="003C61EA"/>
    <w:rsid w:val="003D1945"/>
    <w:rsid w:val="003D7DD1"/>
    <w:rsid w:val="003F487C"/>
    <w:rsid w:val="00401B55"/>
    <w:rsid w:val="00402451"/>
    <w:rsid w:val="00405798"/>
    <w:rsid w:val="00412A4B"/>
    <w:rsid w:val="00417AFA"/>
    <w:rsid w:val="004226B7"/>
    <w:rsid w:val="004258D4"/>
    <w:rsid w:val="00444D7A"/>
    <w:rsid w:val="00456201"/>
    <w:rsid w:val="0045634D"/>
    <w:rsid w:val="00461489"/>
    <w:rsid w:val="0046181E"/>
    <w:rsid w:val="00463B76"/>
    <w:rsid w:val="0047560A"/>
    <w:rsid w:val="00484425"/>
    <w:rsid w:val="0048683B"/>
    <w:rsid w:val="00487BCC"/>
    <w:rsid w:val="004925B5"/>
    <w:rsid w:val="00495E95"/>
    <w:rsid w:val="004A136C"/>
    <w:rsid w:val="004A70E8"/>
    <w:rsid w:val="004B0764"/>
    <w:rsid w:val="004B203E"/>
    <w:rsid w:val="004C1F0A"/>
    <w:rsid w:val="004C4D7C"/>
    <w:rsid w:val="004D0E5E"/>
    <w:rsid w:val="004D196B"/>
    <w:rsid w:val="004F390D"/>
    <w:rsid w:val="005126F2"/>
    <w:rsid w:val="0051443F"/>
    <w:rsid w:val="00514964"/>
    <w:rsid w:val="00514CE7"/>
    <w:rsid w:val="0051640A"/>
    <w:rsid w:val="005174D1"/>
    <w:rsid w:val="0052099F"/>
    <w:rsid w:val="00521453"/>
    <w:rsid w:val="00522E14"/>
    <w:rsid w:val="00526C4D"/>
    <w:rsid w:val="00537018"/>
    <w:rsid w:val="00542191"/>
    <w:rsid w:val="00544386"/>
    <w:rsid w:val="00547D8B"/>
    <w:rsid w:val="005573DD"/>
    <w:rsid w:val="005600AD"/>
    <w:rsid w:val="005613E4"/>
    <w:rsid w:val="005616AE"/>
    <w:rsid w:val="00564793"/>
    <w:rsid w:val="005729FF"/>
    <w:rsid w:val="00575D65"/>
    <w:rsid w:val="00576770"/>
    <w:rsid w:val="00580841"/>
    <w:rsid w:val="00590FE3"/>
    <w:rsid w:val="00591BAC"/>
    <w:rsid w:val="005A293B"/>
    <w:rsid w:val="005A5E41"/>
    <w:rsid w:val="005A7316"/>
    <w:rsid w:val="005B2651"/>
    <w:rsid w:val="005D2EE1"/>
    <w:rsid w:val="005E587C"/>
    <w:rsid w:val="005F4C49"/>
    <w:rsid w:val="006047D8"/>
    <w:rsid w:val="00604E9A"/>
    <w:rsid w:val="006107FC"/>
    <w:rsid w:val="00633D82"/>
    <w:rsid w:val="00634D7F"/>
    <w:rsid w:val="00635F72"/>
    <w:rsid w:val="00643397"/>
    <w:rsid w:val="00643FDB"/>
    <w:rsid w:val="006479BC"/>
    <w:rsid w:val="006765F7"/>
    <w:rsid w:val="00680126"/>
    <w:rsid w:val="00682CBD"/>
    <w:rsid w:val="00682D5C"/>
    <w:rsid w:val="0068398A"/>
    <w:rsid w:val="006A0BE4"/>
    <w:rsid w:val="006A1B10"/>
    <w:rsid w:val="006A48F3"/>
    <w:rsid w:val="006A5FBB"/>
    <w:rsid w:val="006A6A3A"/>
    <w:rsid w:val="006B26D1"/>
    <w:rsid w:val="006B65C7"/>
    <w:rsid w:val="006C4474"/>
    <w:rsid w:val="006C787E"/>
    <w:rsid w:val="006D17CE"/>
    <w:rsid w:val="006D31DB"/>
    <w:rsid w:val="006D440E"/>
    <w:rsid w:val="006E4329"/>
    <w:rsid w:val="006F1DBE"/>
    <w:rsid w:val="006F2371"/>
    <w:rsid w:val="006F6B81"/>
    <w:rsid w:val="006F7350"/>
    <w:rsid w:val="007011A2"/>
    <w:rsid w:val="007054DD"/>
    <w:rsid w:val="0071217C"/>
    <w:rsid w:val="00713F34"/>
    <w:rsid w:val="007165BD"/>
    <w:rsid w:val="00716A5D"/>
    <w:rsid w:val="00725ADC"/>
    <w:rsid w:val="00727F08"/>
    <w:rsid w:val="007326D5"/>
    <w:rsid w:val="007354DE"/>
    <w:rsid w:val="00735E3A"/>
    <w:rsid w:val="00737BDA"/>
    <w:rsid w:val="007428D2"/>
    <w:rsid w:val="0074463C"/>
    <w:rsid w:val="00745446"/>
    <w:rsid w:val="00750516"/>
    <w:rsid w:val="00754545"/>
    <w:rsid w:val="0076113A"/>
    <w:rsid w:val="007611CD"/>
    <w:rsid w:val="00762F04"/>
    <w:rsid w:val="007656DA"/>
    <w:rsid w:val="00767E38"/>
    <w:rsid w:val="00773035"/>
    <w:rsid w:val="0077347A"/>
    <w:rsid w:val="00773901"/>
    <w:rsid w:val="007816D7"/>
    <w:rsid w:val="00782918"/>
    <w:rsid w:val="007B06C3"/>
    <w:rsid w:val="007B54C8"/>
    <w:rsid w:val="007C0C19"/>
    <w:rsid w:val="007C2C52"/>
    <w:rsid w:val="007D079E"/>
    <w:rsid w:val="007E3373"/>
    <w:rsid w:val="007E7051"/>
    <w:rsid w:val="007F0858"/>
    <w:rsid w:val="007F5126"/>
    <w:rsid w:val="0080630D"/>
    <w:rsid w:val="00806D7D"/>
    <w:rsid w:val="00816D85"/>
    <w:rsid w:val="008341CC"/>
    <w:rsid w:val="008354A2"/>
    <w:rsid w:val="0084366D"/>
    <w:rsid w:val="00844B2F"/>
    <w:rsid w:val="00847588"/>
    <w:rsid w:val="00850F1B"/>
    <w:rsid w:val="00851329"/>
    <w:rsid w:val="00852E10"/>
    <w:rsid w:val="008546B3"/>
    <w:rsid w:val="00860008"/>
    <w:rsid w:val="0086623F"/>
    <w:rsid w:val="008677C6"/>
    <w:rsid w:val="00881AF1"/>
    <w:rsid w:val="00882FC4"/>
    <w:rsid w:val="0088732F"/>
    <w:rsid w:val="00887C3C"/>
    <w:rsid w:val="00890065"/>
    <w:rsid w:val="0089542E"/>
    <w:rsid w:val="008A058A"/>
    <w:rsid w:val="008A18E5"/>
    <w:rsid w:val="008A520C"/>
    <w:rsid w:val="008A6250"/>
    <w:rsid w:val="008B2AA8"/>
    <w:rsid w:val="008B35FC"/>
    <w:rsid w:val="008C100C"/>
    <w:rsid w:val="008C7396"/>
    <w:rsid w:val="008D23C9"/>
    <w:rsid w:val="008D26C8"/>
    <w:rsid w:val="008D464F"/>
    <w:rsid w:val="008E2AE4"/>
    <w:rsid w:val="008F5AED"/>
    <w:rsid w:val="008F61FB"/>
    <w:rsid w:val="008F7213"/>
    <w:rsid w:val="00900B7E"/>
    <w:rsid w:val="00903557"/>
    <w:rsid w:val="00903BE1"/>
    <w:rsid w:val="009063E3"/>
    <w:rsid w:val="00916CDA"/>
    <w:rsid w:val="009225E1"/>
    <w:rsid w:val="00933ED8"/>
    <w:rsid w:val="00935028"/>
    <w:rsid w:val="00951C02"/>
    <w:rsid w:val="009523EF"/>
    <w:rsid w:val="00960D49"/>
    <w:rsid w:val="009730EB"/>
    <w:rsid w:val="009738A4"/>
    <w:rsid w:val="00995224"/>
    <w:rsid w:val="0099602A"/>
    <w:rsid w:val="009A1CFF"/>
    <w:rsid w:val="009A44D0"/>
    <w:rsid w:val="009A4C1B"/>
    <w:rsid w:val="009B71E0"/>
    <w:rsid w:val="009B7337"/>
    <w:rsid w:val="009C7DCE"/>
    <w:rsid w:val="009D50DF"/>
    <w:rsid w:val="009D541C"/>
    <w:rsid w:val="009E4995"/>
    <w:rsid w:val="009E4C54"/>
    <w:rsid w:val="009E5ACB"/>
    <w:rsid w:val="009F03D2"/>
    <w:rsid w:val="00A001B9"/>
    <w:rsid w:val="00A00835"/>
    <w:rsid w:val="00A046ED"/>
    <w:rsid w:val="00A056A4"/>
    <w:rsid w:val="00A05FDF"/>
    <w:rsid w:val="00A0789C"/>
    <w:rsid w:val="00A3193C"/>
    <w:rsid w:val="00A36268"/>
    <w:rsid w:val="00A44E81"/>
    <w:rsid w:val="00A45AB6"/>
    <w:rsid w:val="00A471E7"/>
    <w:rsid w:val="00A4784E"/>
    <w:rsid w:val="00A50716"/>
    <w:rsid w:val="00A54F9A"/>
    <w:rsid w:val="00A5639F"/>
    <w:rsid w:val="00A710C8"/>
    <w:rsid w:val="00A7725C"/>
    <w:rsid w:val="00A77F2A"/>
    <w:rsid w:val="00A83CAA"/>
    <w:rsid w:val="00A87CE0"/>
    <w:rsid w:val="00A90D87"/>
    <w:rsid w:val="00A9135E"/>
    <w:rsid w:val="00AA1F70"/>
    <w:rsid w:val="00AA2AFD"/>
    <w:rsid w:val="00AA7BD8"/>
    <w:rsid w:val="00AB0A13"/>
    <w:rsid w:val="00AB453C"/>
    <w:rsid w:val="00AC5012"/>
    <w:rsid w:val="00AD0665"/>
    <w:rsid w:val="00AD0F45"/>
    <w:rsid w:val="00AD5B95"/>
    <w:rsid w:val="00AD6C00"/>
    <w:rsid w:val="00AE0702"/>
    <w:rsid w:val="00AF0908"/>
    <w:rsid w:val="00AF5EEC"/>
    <w:rsid w:val="00B02F73"/>
    <w:rsid w:val="00B07128"/>
    <w:rsid w:val="00B103B8"/>
    <w:rsid w:val="00B13AF7"/>
    <w:rsid w:val="00B2415D"/>
    <w:rsid w:val="00B25197"/>
    <w:rsid w:val="00B42C3C"/>
    <w:rsid w:val="00B53807"/>
    <w:rsid w:val="00B56878"/>
    <w:rsid w:val="00B569DB"/>
    <w:rsid w:val="00B62E2E"/>
    <w:rsid w:val="00B641A5"/>
    <w:rsid w:val="00B70EB3"/>
    <w:rsid w:val="00B80CDB"/>
    <w:rsid w:val="00B81AB9"/>
    <w:rsid w:val="00B826D4"/>
    <w:rsid w:val="00B832AF"/>
    <w:rsid w:val="00B84E96"/>
    <w:rsid w:val="00B85F66"/>
    <w:rsid w:val="00B93485"/>
    <w:rsid w:val="00B9549E"/>
    <w:rsid w:val="00BA0645"/>
    <w:rsid w:val="00BA0919"/>
    <w:rsid w:val="00BA2083"/>
    <w:rsid w:val="00BA4B9B"/>
    <w:rsid w:val="00BA78BF"/>
    <w:rsid w:val="00BB2188"/>
    <w:rsid w:val="00BB2845"/>
    <w:rsid w:val="00BB7042"/>
    <w:rsid w:val="00BB7D11"/>
    <w:rsid w:val="00BC439B"/>
    <w:rsid w:val="00BD5C4F"/>
    <w:rsid w:val="00BD74E8"/>
    <w:rsid w:val="00BE0637"/>
    <w:rsid w:val="00BE1CE0"/>
    <w:rsid w:val="00BF1D49"/>
    <w:rsid w:val="00BF22C4"/>
    <w:rsid w:val="00BF492B"/>
    <w:rsid w:val="00C01123"/>
    <w:rsid w:val="00C02DEC"/>
    <w:rsid w:val="00C17EF2"/>
    <w:rsid w:val="00C20C97"/>
    <w:rsid w:val="00C23558"/>
    <w:rsid w:val="00C247B7"/>
    <w:rsid w:val="00C32606"/>
    <w:rsid w:val="00C400AA"/>
    <w:rsid w:val="00C45F5B"/>
    <w:rsid w:val="00C52EFC"/>
    <w:rsid w:val="00C6111F"/>
    <w:rsid w:val="00C71349"/>
    <w:rsid w:val="00C7242E"/>
    <w:rsid w:val="00C7321D"/>
    <w:rsid w:val="00C76CAA"/>
    <w:rsid w:val="00C77916"/>
    <w:rsid w:val="00C80987"/>
    <w:rsid w:val="00C84FE9"/>
    <w:rsid w:val="00C85EE3"/>
    <w:rsid w:val="00C9139F"/>
    <w:rsid w:val="00C93F2E"/>
    <w:rsid w:val="00C95EB6"/>
    <w:rsid w:val="00C97326"/>
    <w:rsid w:val="00CA025D"/>
    <w:rsid w:val="00CA144C"/>
    <w:rsid w:val="00CA2698"/>
    <w:rsid w:val="00CC4BE8"/>
    <w:rsid w:val="00CC55DB"/>
    <w:rsid w:val="00CC59E5"/>
    <w:rsid w:val="00CC5EC1"/>
    <w:rsid w:val="00CD5BFF"/>
    <w:rsid w:val="00CE0648"/>
    <w:rsid w:val="00CE06CB"/>
    <w:rsid w:val="00CE1037"/>
    <w:rsid w:val="00CE1F32"/>
    <w:rsid w:val="00CE4994"/>
    <w:rsid w:val="00CF2139"/>
    <w:rsid w:val="00CF3BA6"/>
    <w:rsid w:val="00D034A2"/>
    <w:rsid w:val="00D06421"/>
    <w:rsid w:val="00D10F89"/>
    <w:rsid w:val="00D141D5"/>
    <w:rsid w:val="00D142A8"/>
    <w:rsid w:val="00D16F38"/>
    <w:rsid w:val="00D17F06"/>
    <w:rsid w:val="00D31E2E"/>
    <w:rsid w:val="00D34E24"/>
    <w:rsid w:val="00D371AB"/>
    <w:rsid w:val="00D37C67"/>
    <w:rsid w:val="00D43CB9"/>
    <w:rsid w:val="00D5207A"/>
    <w:rsid w:val="00D54431"/>
    <w:rsid w:val="00D56563"/>
    <w:rsid w:val="00D567FE"/>
    <w:rsid w:val="00D57FAD"/>
    <w:rsid w:val="00D64E98"/>
    <w:rsid w:val="00D72FDE"/>
    <w:rsid w:val="00D8216B"/>
    <w:rsid w:val="00D833D0"/>
    <w:rsid w:val="00D852A1"/>
    <w:rsid w:val="00D87F5C"/>
    <w:rsid w:val="00DA5475"/>
    <w:rsid w:val="00DB32D3"/>
    <w:rsid w:val="00DB7C1F"/>
    <w:rsid w:val="00DD448B"/>
    <w:rsid w:val="00DD73AA"/>
    <w:rsid w:val="00DE46EE"/>
    <w:rsid w:val="00DE6F0E"/>
    <w:rsid w:val="00DF1F29"/>
    <w:rsid w:val="00DF5EAF"/>
    <w:rsid w:val="00DF67C1"/>
    <w:rsid w:val="00E01912"/>
    <w:rsid w:val="00E03C95"/>
    <w:rsid w:val="00E152A3"/>
    <w:rsid w:val="00E2054C"/>
    <w:rsid w:val="00E21636"/>
    <w:rsid w:val="00E230BA"/>
    <w:rsid w:val="00E2469F"/>
    <w:rsid w:val="00E31A55"/>
    <w:rsid w:val="00E35020"/>
    <w:rsid w:val="00E35EDA"/>
    <w:rsid w:val="00E36FE1"/>
    <w:rsid w:val="00E4299F"/>
    <w:rsid w:val="00E43C11"/>
    <w:rsid w:val="00E45C04"/>
    <w:rsid w:val="00E50BE3"/>
    <w:rsid w:val="00E532D6"/>
    <w:rsid w:val="00E559E8"/>
    <w:rsid w:val="00E623A9"/>
    <w:rsid w:val="00E67873"/>
    <w:rsid w:val="00E7674F"/>
    <w:rsid w:val="00E76ABF"/>
    <w:rsid w:val="00E83AED"/>
    <w:rsid w:val="00E9034C"/>
    <w:rsid w:val="00E9464A"/>
    <w:rsid w:val="00E947B6"/>
    <w:rsid w:val="00EA2422"/>
    <w:rsid w:val="00EA495A"/>
    <w:rsid w:val="00EB0B58"/>
    <w:rsid w:val="00EB19DC"/>
    <w:rsid w:val="00EC1016"/>
    <w:rsid w:val="00EC1286"/>
    <w:rsid w:val="00EC4D9D"/>
    <w:rsid w:val="00EC553E"/>
    <w:rsid w:val="00EC63F9"/>
    <w:rsid w:val="00EE1E0B"/>
    <w:rsid w:val="00EE32B1"/>
    <w:rsid w:val="00EE3C80"/>
    <w:rsid w:val="00EF2B48"/>
    <w:rsid w:val="00EF3434"/>
    <w:rsid w:val="00EF3B5E"/>
    <w:rsid w:val="00EF4226"/>
    <w:rsid w:val="00EF5B8E"/>
    <w:rsid w:val="00F003C0"/>
    <w:rsid w:val="00F02E04"/>
    <w:rsid w:val="00F06E22"/>
    <w:rsid w:val="00F07E6A"/>
    <w:rsid w:val="00F10B93"/>
    <w:rsid w:val="00F22664"/>
    <w:rsid w:val="00F27B3C"/>
    <w:rsid w:val="00F30F19"/>
    <w:rsid w:val="00F32012"/>
    <w:rsid w:val="00F3260A"/>
    <w:rsid w:val="00F32811"/>
    <w:rsid w:val="00F34F5D"/>
    <w:rsid w:val="00F3665F"/>
    <w:rsid w:val="00F37163"/>
    <w:rsid w:val="00F429F0"/>
    <w:rsid w:val="00F45E0E"/>
    <w:rsid w:val="00F50E8A"/>
    <w:rsid w:val="00F5125F"/>
    <w:rsid w:val="00F5240A"/>
    <w:rsid w:val="00F53893"/>
    <w:rsid w:val="00F633FA"/>
    <w:rsid w:val="00F636FC"/>
    <w:rsid w:val="00F67944"/>
    <w:rsid w:val="00F719DB"/>
    <w:rsid w:val="00F762F2"/>
    <w:rsid w:val="00F773B2"/>
    <w:rsid w:val="00F81243"/>
    <w:rsid w:val="00FA361D"/>
    <w:rsid w:val="00FB1E02"/>
    <w:rsid w:val="00FB2411"/>
    <w:rsid w:val="00FB384A"/>
    <w:rsid w:val="00FB3A75"/>
    <w:rsid w:val="00FB4C7D"/>
    <w:rsid w:val="00FB5396"/>
    <w:rsid w:val="00FC5615"/>
    <w:rsid w:val="00FC7E76"/>
    <w:rsid w:val="00FD22AC"/>
    <w:rsid w:val="00FD2956"/>
    <w:rsid w:val="00FD445B"/>
    <w:rsid w:val="00FE270D"/>
    <w:rsid w:val="00FE5C13"/>
    <w:rsid w:val="00FF1799"/>
    <w:rsid w:val="1462A0EF"/>
    <w:rsid w:val="1A1B9E4F"/>
    <w:rsid w:val="293E74FE"/>
    <w:rsid w:val="3621F86E"/>
    <w:rsid w:val="44B4B9DE"/>
    <w:rsid w:val="4D36E069"/>
    <w:rsid w:val="4FA60AB4"/>
    <w:rsid w:val="6149D1D0"/>
    <w:rsid w:val="61EDA123"/>
    <w:rsid w:val="75959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F9466A0-59CD-44F0-9F47-CE44BD61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66"/>
    <w:pPr>
      <w:spacing w:before="80" w:after="80"/>
    </w:pPr>
    <w:rPr>
      <w:rFonts w:ascii="Liberation Sans" w:hAnsi="Liberation Sans"/>
      <w:szCs w:val="24"/>
    </w:rPr>
  </w:style>
  <w:style w:type="paragraph" w:styleId="Heading1">
    <w:name w:val="heading 1"/>
    <w:basedOn w:val="Normal"/>
    <w:next w:val="Normal"/>
    <w:qFormat/>
    <w:rsid w:val="000B3F81"/>
    <w:pPr>
      <w:keepNext/>
      <w:pageBreakBefore/>
      <w:numPr>
        <w:numId w:val="29"/>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ind w:left="720"/>
      <w:outlineLvl w:val="2"/>
    </w:pPr>
    <w:rPr>
      <w:bCs/>
      <w:sz w:val="26"/>
      <w:szCs w:val="26"/>
    </w:rPr>
  </w:style>
  <w:style w:type="paragraph" w:styleId="Heading4">
    <w:name w:val="heading 4"/>
    <w:aliases w:val="H4"/>
    <w:basedOn w:val="Heading3"/>
    <w:next w:val="Normal"/>
    <w:qFormat/>
    <w:pPr>
      <w:numPr>
        <w:ilvl w:val="3"/>
      </w:numPr>
      <w:ind w:left="864"/>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pPr>
      <w:numPr>
        <w:ilvl w:val="7"/>
      </w:numPr>
      <w:outlineLvl w:val="7"/>
    </w:pPr>
    <w:rPr>
      <w:i/>
      <w:iCs/>
    </w:rPr>
  </w:style>
  <w:style w:type="paragraph" w:styleId="Heading9">
    <w:name w:val="heading 9"/>
    <w:basedOn w:val="Heading8"/>
    <w:next w:val="Normal"/>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3F81"/>
    <w:pPr>
      <w:pBdr>
        <w:top w:val="single" w:sz="4" w:space="1" w:color="808080"/>
      </w:pBdr>
      <w:spacing w:before="0" w:after="240"/>
    </w:pPr>
    <w:rPr>
      <w:rFonts w:cs="Arial"/>
      <w:b/>
      <w:bCs/>
      <w:color w:val="446CAA"/>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5B2651"/>
    <w:pPr>
      <w:keepNext/>
      <w:spacing w:before="120" w:after="0"/>
    </w:pPr>
    <w:rPr>
      <w:b/>
      <w:color w:val="446CAA"/>
      <w:szCs w:val="20"/>
    </w:rPr>
  </w:style>
  <w:style w:type="paragraph" w:customStyle="1" w:styleId="Titlepageinfodescription">
    <w:name w:val="Title page info description"/>
    <w:basedOn w:val="Titlepageinfo"/>
    <w:next w:val="Titlepageinfo"/>
    <w:rsid w:val="005B2651"/>
    <w:pPr>
      <w:keepNext w:val="0"/>
      <w:spacing w:before="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pPr>
  </w:style>
  <w:style w:type="character" w:customStyle="1" w:styleId="Datatype">
    <w:name w:val="Datatype"/>
    <w:rPr>
      <w:rFonts w:ascii="Courier New" w:hAnsi="Courier New"/>
    </w:rPr>
  </w:style>
  <w:style w:type="character" w:styleId="Hyperlink">
    <w:name w:val="Hyperlink"/>
    <w:uiPriority w:val="99"/>
    <w:qFormat/>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qFormat/>
    <w:rsid w:val="00F003C0"/>
    <w:pPr>
      <w:numPr>
        <w:numId w:val="43"/>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qFormat/>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rsid w:val="005B2651"/>
    <w:pPr>
      <w:tabs>
        <w:tab w:val="center" w:pos="4320"/>
        <w:tab w:val="right" w:pos="8640"/>
      </w:tabs>
      <w:spacing w:before="120" w:after="0"/>
      <w:contextualSpacing/>
    </w:pPr>
    <w:rPr>
      <w:sz w:val="16"/>
      <w:lang w:val="x-none" w:eastAsia="x-none"/>
    </w:rPr>
  </w:style>
  <w:style w:type="character" w:styleId="PageNumber">
    <w:name w:val="page number"/>
    <w:basedOn w:val="DefaultParagraphFont"/>
  </w:style>
  <w:style w:type="paragraph" w:customStyle="1" w:styleId="AppendixHeading1">
    <w:name w:val="AppendixHeading1"/>
    <w:basedOn w:val="Heading1"/>
    <w:next w:val="Normal"/>
    <w:qFormat/>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rsid w:val="005B2651"/>
    <w:rPr>
      <w:rFonts w:ascii="Liberation Sans" w:hAnsi="Liberation Sans"/>
      <w:sz w:val="16"/>
      <w:szCs w:val="24"/>
      <w:lang w:val="x-none" w:eastAsia="x-none"/>
    </w:rPr>
  </w:style>
  <w:style w:type="paragraph" w:styleId="Caption">
    <w:name w:val="caption"/>
    <w:basedOn w:val="Normal"/>
    <w:next w:val="Normal"/>
    <w:autoRedefine/>
    <w:uiPriority w:val="35"/>
    <w:qFormat/>
    <w:rsid w:val="00A4784E"/>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F32811"/>
    <w:pPr>
      <w:numPr>
        <w:numId w:val="31"/>
      </w:numPr>
      <w:tabs>
        <w:tab w:val="clear" w:pos="1440"/>
        <w:tab w:val="num" w:pos="1080"/>
      </w:tabs>
      <w:spacing w:after="80"/>
      <w:ind w:left="360"/>
    </w:pPr>
  </w:style>
  <w:style w:type="paragraph" w:customStyle="1" w:styleId="Abstract">
    <w:name w:val="Abstract"/>
    <w:basedOn w:val="Titlepageinfodescription"/>
    <w:rsid w:val="00001A43"/>
    <w:pPr>
      <w:spacing w:after="80"/>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0B3F81"/>
    <w:pPr>
      <w:numPr>
        <w:ilvl w:val="4"/>
      </w:numPr>
      <w:spacing w:before="200"/>
      <w:outlineLvl w:val="4"/>
    </w:pPr>
    <w:rPr>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customStyle="1" w:styleId="UnresolvedMention1">
    <w:name w:val="Unresolved Mention1"/>
    <w:basedOn w:val="DefaultParagraphFont"/>
    <w:uiPriority w:val="99"/>
    <w:semiHidden/>
    <w:unhideWhenUsed/>
    <w:rsid w:val="000928F9"/>
    <w:rPr>
      <w:color w:val="808080"/>
      <w:shd w:val="clear" w:color="auto" w:fill="E6E6E6"/>
    </w:rPr>
  </w:style>
  <w:style w:type="character" w:styleId="UnresolvedMention">
    <w:name w:val="Unresolved Mention"/>
    <w:basedOn w:val="DefaultParagraphFont"/>
    <w:uiPriority w:val="99"/>
    <w:semiHidden/>
    <w:unhideWhenUsed/>
    <w:rsid w:val="007011A2"/>
    <w:rPr>
      <w:color w:val="808080"/>
      <w:shd w:val="clear" w:color="auto" w:fill="E6E6E6"/>
    </w:rPr>
  </w:style>
  <w:style w:type="character" w:styleId="Strong">
    <w:name w:val="Strong"/>
    <w:uiPriority w:val="22"/>
    <w:rsid w:val="00C80987"/>
    <w:rPr>
      <w:b/>
      <w:bCs/>
    </w:rPr>
  </w:style>
  <w:style w:type="paragraph" w:styleId="Revision">
    <w:name w:val="Revision"/>
    <w:hidden/>
    <w:uiPriority w:val="99"/>
    <w:semiHidden/>
    <w:rsid w:val="00E559E8"/>
    <w:rPr>
      <w:rFonts w:ascii="Liberation Sans" w:hAnsi="Liberation Sans"/>
      <w:szCs w:val="24"/>
    </w:rPr>
  </w:style>
  <w:style w:type="paragraph" w:customStyle="1" w:styleId="footnotedescription">
    <w:name w:val="footnote description"/>
    <w:next w:val="Normal"/>
    <w:link w:val="footnotedescriptionChar"/>
    <w:hidden/>
    <w:rsid w:val="006479BC"/>
    <w:pPr>
      <w:spacing w:line="269" w:lineRule="auto"/>
      <w:ind w:right="873" w:firstLine="217"/>
      <w:jc w:val="both"/>
    </w:pPr>
    <w:rPr>
      <w:rFonts w:ascii="Calibri" w:eastAsia="Calibri" w:hAnsi="Calibri" w:cs="Calibri"/>
      <w:color w:val="000000"/>
      <w:sz w:val="16"/>
      <w:szCs w:val="22"/>
      <w:lang w:val="en-GB" w:eastAsia="en-GB"/>
    </w:rPr>
  </w:style>
  <w:style w:type="character" w:customStyle="1" w:styleId="footnotedescriptionChar">
    <w:name w:val="footnote description Char"/>
    <w:link w:val="footnotedescription"/>
    <w:rsid w:val="006479BC"/>
    <w:rPr>
      <w:rFonts w:ascii="Calibri" w:eastAsia="Calibri" w:hAnsi="Calibri" w:cs="Calibri"/>
      <w:color w:val="000000"/>
      <w:sz w:val="16"/>
      <w:szCs w:val="22"/>
      <w:lang w:val="en-GB" w:eastAsia="en-GB"/>
    </w:rPr>
  </w:style>
  <w:style w:type="character" w:customStyle="1" w:styleId="footnotemark">
    <w:name w:val="footnote mark"/>
    <w:hidden/>
    <w:rsid w:val="006479BC"/>
    <w:rPr>
      <w:rFonts w:ascii="Calibri" w:eastAsia="Calibri" w:hAnsi="Calibri" w:cs="Calibri"/>
      <w:color w:val="000000"/>
      <w:sz w:val="16"/>
      <w:vertAlign w:val="superscript"/>
    </w:rPr>
  </w:style>
  <w:style w:type="table" w:customStyle="1" w:styleId="TableGrid0">
    <w:name w:val="TableGrid"/>
    <w:rsid w:val="00C84FE9"/>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 w:type="character" w:styleId="CommentReference">
    <w:name w:val="annotation reference"/>
    <w:basedOn w:val="DefaultParagraphFont"/>
    <w:semiHidden/>
    <w:unhideWhenUsed/>
    <w:rsid w:val="00C84FE9"/>
    <w:rPr>
      <w:sz w:val="16"/>
      <w:szCs w:val="16"/>
    </w:rPr>
  </w:style>
  <w:style w:type="paragraph" w:styleId="CommentText">
    <w:name w:val="annotation text"/>
    <w:basedOn w:val="Normal"/>
    <w:link w:val="CommentTextChar"/>
    <w:semiHidden/>
    <w:unhideWhenUsed/>
    <w:rsid w:val="00C84FE9"/>
    <w:rPr>
      <w:szCs w:val="20"/>
    </w:rPr>
  </w:style>
  <w:style w:type="character" w:customStyle="1" w:styleId="CommentTextChar">
    <w:name w:val="Comment Text Char"/>
    <w:basedOn w:val="DefaultParagraphFont"/>
    <w:link w:val="CommentText"/>
    <w:semiHidden/>
    <w:rsid w:val="00C84FE9"/>
    <w:rPr>
      <w:rFonts w:ascii="Liberation Sans" w:hAnsi="Liberation Sans"/>
    </w:rPr>
  </w:style>
  <w:style w:type="paragraph" w:styleId="CommentSubject">
    <w:name w:val="annotation subject"/>
    <w:basedOn w:val="CommentText"/>
    <w:next w:val="CommentText"/>
    <w:link w:val="CommentSubjectChar"/>
    <w:semiHidden/>
    <w:unhideWhenUsed/>
    <w:rsid w:val="00C84FE9"/>
    <w:rPr>
      <w:b/>
      <w:bCs/>
    </w:rPr>
  </w:style>
  <w:style w:type="character" w:customStyle="1" w:styleId="CommentSubjectChar">
    <w:name w:val="Comment Subject Char"/>
    <w:basedOn w:val="CommentTextChar"/>
    <w:link w:val="CommentSubject"/>
    <w:semiHidden/>
    <w:rsid w:val="00C84FE9"/>
    <w:rPr>
      <w:rFonts w:ascii="Liberation Sans" w:hAnsi="Liberation Sans"/>
      <w:b/>
      <w:bCs/>
    </w:rPr>
  </w:style>
  <w:style w:type="paragraph" w:styleId="ListParagraph">
    <w:name w:val="List Paragraph"/>
    <w:basedOn w:val="Normal"/>
    <w:uiPriority w:val="34"/>
    <w:qFormat/>
    <w:rsid w:val="0021144E"/>
    <w:pPr>
      <w:ind w:left="720"/>
      <w:contextualSpacing/>
    </w:pPr>
  </w:style>
  <w:style w:type="character" w:customStyle="1" w:styleId="Heading3Char">
    <w:name w:val="Heading 3 Char"/>
    <w:aliases w:val="H3 Char"/>
    <w:basedOn w:val="DefaultParagraphFont"/>
    <w:link w:val="Heading3"/>
    <w:rsid w:val="00F37163"/>
    <w:rPr>
      <w:rFonts w:ascii="Liberation Sans" w:hAnsi="Liberation Sans" w:cs="Arial"/>
      <w:b/>
      <w:bCs/>
      <w:iCs/>
      <w:color w:val="446CAA"/>
      <w:kern w:val="32"/>
      <w:sz w:val="26"/>
      <w:szCs w:val="26"/>
    </w:rPr>
  </w:style>
  <w:style w:type="paragraph" w:styleId="NoSpacing">
    <w:name w:val="No Spacing"/>
    <w:uiPriority w:val="1"/>
    <w:qFormat/>
  </w:style>
  <w:style w:type="character" w:customStyle="1" w:styleId="apple-converted-space">
    <w:name w:val="apple-converted-space"/>
    <w:basedOn w:val="DefaultParagraphFont"/>
    <w:rsid w:val="00213027"/>
  </w:style>
  <w:style w:type="character" w:customStyle="1" w:styleId="error">
    <w:name w:val="error"/>
    <w:basedOn w:val="DefaultParagraphFont"/>
    <w:rsid w:val="00295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125">
      <w:bodyDiv w:val="1"/>
      <w:marLeft w:val="0"/>
      <w:marRight w:val="0"/>
      <w:marTop w:val="0"/>
      <w:marBottom w:val="0"/>
      <w:divBdr>
        <w:top w:val="none" w:sz="0" w:space="0" w:color="auto"/>
        <w:left w:val="none" w:sz="0" w:space="0" w:color="auto"/>
        <w:bottom w:val="none" w:sz="0" w:space="0" w:color="auto"/>
        <w:right w:val="none" w:sz="0" w:space="0" w:color="auto"/>
      </w:divBdr>
    </w:div>
    <w:div w:id="151527193">
      <w:bodyDiv w:val="1"/>
      <w:marLeft w:val="0"/>
      <w:marRight w:val="0"/>
      <w:marTop w:val="0"/>
      <w:marBottom w:val="0"/>
      <w:divBdr>
        <w:top w:val="none" w:sz="0" w:space="0" w:color="auto"/>
        <w:left w:val="none" w:sz="0" w:space="0" w:color="auto"/>
        <w:bottom w:val="none" w:sz="0" w:space="0" w:color="auto"/>
        <w:right w:val="none" w:sz="0" w:space="0" w:color="auto"/>
      </w:divBdr>
    </w:div>
    <w:div w:id="17225979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98599207">
      <w:bodyDiv w:val="1"/>
      <w:marLeft w:val="0"/>
      <w:marRight w:val="0"/>
      <w:marTop w:val="0"/>
      <w:marBottom w:val="0"/>
      <w:divBdr>
        <w:top w:val="none" w:sz="0" w:space="0" w:color="auto"/>
        <w:left w:val="none" w:sz="0" w:space="0" w:color="auto"/>
        <w:bottom w:val="none" w:sz="0" w:space="0" w:color="auto"/>
        <w:right w:val="none" w:sz="0" w:space="0" w:color="auto"/>
      </w:divBdr>
    </w:div>
    <w:div w:id="421755464">
      <w:bodyDiv w:val="1"/>
      <w:marLeft w:val="0"/>
      <w:marRight w:val="0"/>
      <w:marTop w:val="0"/>
      <w:marBottom w:val="0"/>
      <w:divBdr>
        <w:top w:val="none" w:sz="0" w:space="0" w:color="auto"/>
        <w:left w:val="none" w:sz="0" w:space="0" w:color="auto"/>
        <w:bottom w:val="none" w:sz="0" w:space="0" w:color="auto"/>
        <w:right w:val="none" w:sz="0" w:space="0" w:color="auto"/>
      </w:divBdr>
    </w:div>
    <w:div w:id="442111626">
      <w:bodyDiv w:val="1"/>
      <w:marLeft w:val="0"/>
      <w:marRight w:val="0"/>
      <w:marTop w:val="0"/>
      <w:marBottom w:val="0"/>
      <w:divBdr>
        <w:top w:val="none" w:sz="0" w:space="0" w:color="auto"/>
        <w:left w:val="none" w:sz="0" w:space="0" w:color="auto"/>
        <w:bottom w:val="none" w:sz="0" w:space="0" w:color="auto"/>
        <w:right w:val="none" w:sz="0" w:space="0" w:color="auto"/>
      </w:divBdr>
    </w:div>
    <w:div w:id="452528308">
      <w:bodyDiv w:val="1"/>
      <w:marLeft w:val="0"/>
      <w:marRight w:val="0"/>
      <w:marTop w:val="0"/>
      <w:marBottom w:val="0"/>
      <w:divBdr>
        <w:top w:val="none" w:sz="0" w:space="0" w:color="auto"/>
        <w:left w:val="none" w:sz="0" w:space="0" w:color="auto"/>
        <w:bottom w:val="none" w:sz="0" w:space="0" w:color="auto"/>
        <w:right w:val="none" w:sz="0" w:space="0" w:color="auto"/>
      </w:divBdr>
    </w:div>
    <w:div w:id="490296360">
      <w:bodyDiv w:val="1"/>
      <w:marLeft w:val="0"/>
      <w:marRight w:val="0"/>
      <w:marTop w:val="0"/>
      <w:marBottom w:val="0"/>
      <w:divBdr>
        <w:top w:val="none" w:sz="0" w:space="0" w:color="auto"/>
        <w:left w:val="none" w:sz="0" w:space="0" w:color="auto"/>
        <w:bottom w:val="none" w:sz="0" w:space="0" w:color="auto"/>
        <w:right w:val="none" w:sz="0" w:space="0" w:color="auto"/>
      </w:divBdr>
    </w:div>
    <w:div w:id="495263129">
      <w:bodyDiv w:val="1"/>
      <w:marLeft w:val="0"/>
      <w:marRight w:val="0"/>
      <w:marTop w:val="0"/>
      <w:marBottom w:val="0"/>
      <w:divBdr>
        <w:top w:val="none" w:sz="0" w:space="0" w:color="auto"/>
        <w:left w:val="none" w:sz="0" w:space="0" w:color="auto"/>
        <w:bottom w:val="none" w:sz="0" w:space="0" w:color="auto"/>
        <w:right w:val="none" w:sz="0" w:space="0" w:color="auto"/>
      </w:divBdr>
    </w:div>
    <w:div w:id="536771166">
      <w:bodyDiv w:val="1"/>
      <w:marLeft w:val="0"/>
      <w:marRight w:val="0"/>
      <w:marTop w:val="0"/>
      <w:marBottom w:val="0"/>
      <w:divBdr>
        <w:top w:val="none" w:sz="0" w:space="0" w:color="auto"/>
        <w:left w:val="none" w:sz="0" w:space="0" w:color="auto"/>
        <w:bottom w:val="none" w:sz="0" w:space="0" w:color="auto"/>
        <w:right w:val="none" w:sz="0" w:space="0" w:color="auto"/>
      </w:divBdr>
      <w:divsChild>
        <w:div w:id="1039741846">
          <w:marLeft w:val="0"/>
          <w:marRight w:val="0"/>
          <w:marTop w:val="0"/>
          <w:marBottom w:val="0"/>
          <w:divBdr>
            <w:top w:val="none" w:sz="0" w:space="0" w:color="auto"/>
            <w:left w:val="none" w:sz="0" w:space="0" w:color="auto"/>
            <w:bottom w:val="none" w:sz="0" w:space="0" w:color="auto"/>
            <w:right w:val="none" w:sz="0" w:space="0" w:color="auto"/>
          </w:divBdr>
          <w:divsChild>
            <w:div w:id="1418553049">
              <w:marLeft w:val="0"/>
              <w:marRight w:val="0"/>
              <w:marTop w:val="0"/>
              <w:marBottom w:val="0"/>
              <w:divBdr>
                <w:top w:val="none" w:sz="0" w:space="0" w:color="auto"/>
                <w:left w:val="none" w:sz="0" w:space="0" w:color="auto"/>
                <w:bottom w:val="none" w:sz="0" w:space="0" w:color="auto"/>
                <w:right w:val="none" w:sz="0" w:space="0" w:color="auto"/>
              </w:divBdr>
              <w:divsChild>
                <w:div w:id="2550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13026">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13949996">
      <w:bodyDiv w:val="1"/>
      <w:marLeft w:val="0"/>
      <w:marRight w:val="0"/>
      <w:marTop w:val="0"/>
      <w:marBottom w:val="0"/>
      <w:divBdr>
        <w:top w:val="none" w:sz="0" w:space="0" w:color="auto"/>
        <w:left w:val="none" w:sz="0" w:space="0" w:color="auto"/>
        <w:bottom w:val="none" w:sz="0" w:space="0" w:color="auto"/>
        <w:right w:val="none" w:sz="0" w:space="0" w:color="auto"/>
      </w:divBdr>
    </w:div>
    <w:div w:id="655377120">
      <w:bodyDiv w:val="1"/>
      <w:marLeft w:val="0"/>
      <w:marRight w:val="0"/>
      <w:marTop w:val="0"/>
      <w:marBottom w:val="0"/>
      <w:divBdr>
        <w:top w:val="none" w:sz="0" w:space="0" w:color="auto"/>
        <w:left w:val="none" w:sz="0" w:space="0" w:color="auto"/>
        <w:bottom w:val="none" w:sz="0" w:space="0" w:color="auto"/>
        <w:right w:val="none" w:sz="0" w:space="0" w:color="auto"/>
      </w:divBdr>
    </w:div>
    <w:div w:id="678700719">
      <w:bodyDiv w:val="1"/>
      <w:marLeft w:val="0"/>
      <w:marRight w:val="0"/>
      <w:marTop w:val="0"/>
      <w:marBottom w:val="0"/>
      <w:divBdr>
        <w:top w:val="none" w:sz="0" w:space="0" w:color="auto"/>
        <w:left w:val="none" w:sz="0" w:space="0" w:color="auto"/>
        <w:bottom w:val="none" w:sz="0" w:space="0" w:color="auto"/>
        <w:right w:val="none" w:sz="0" w:space="0" w:color="auto"/>
      </w:divBdr>
      <w:divsChild>
        <w:div w:id="2134976966">
          <w:marLeft w:val="0"/>
          <w:marRight w:val="0"/>
          <w:marTop w:val="0"/>
          <w:marBottom w:val="0"/>
          <w:divBdr>
            <w:top w:val="none" w:sz="0" w:space="0" w:color="auto"/>
            <w:left w:val="none" w:sz="0" w:space="0" w:color="auto"/>
            <w:bottom w:val="none" w:sz="0" w:space="0" w:color="auto"/>
            <w:right w:val="none" w:sz="0" w:space="0" w:color="auto"/>
          </w:divBdr>
          <w:divsChild>
            <w:div w:id="1483157391">
              <w:marLeft w:val="0"/>
              <w:marRight w:val="0"/>
              <w:marTop w:val="0"/>
              <w:marBottom w:val="0"/>
              <w:divBdr>
                <w:top w:val="none" w:sz="0" w:space="0" w:color="auto"/>
                <w:left w:val="none" w:sz="0" w:space="0" w:color="auto"/>
                <w:bottom w:val="none" w:sz="0" w:space="0" w:color="auto"/>
                <w:right w:val="none" w:sz="0" w:space="0" w:color="auto"/>
              </w:divBdr>
              <w:divsChild>
                <w:div w:id="1794860075">
                  <w:marLeft w:val="0"/>
                  <w:marRight w:val="0"/>
                  <w:marTop w:val="0"/>
                  <w:marBottom w:val="0"/>
                  <w:divBdr>
                    <w:top w:val="none" w:sz="0" w:space="0" w:color="auto"/>
                    <w:left w:val="none" w:sz="0" w:space="0" w:color="auto"/>
                    <w:bottom w:val="none" w:sz="0" w:space="0" w:color="auto"/>
                    <w:right w:val="none" w:sz="0" w:space="0" w:color="auto"/>
                  </w:divBdr>
                </w:div>
              </w:divsChild>
            </w:div>
            <w:div w:id="236785161">
              <w:marLeft w:val="0"/>
              <w:marRight w:val="0"/>
              <w:marTop w:val="0"/>
              <w:marBottom w:val="0"/>
              <w:divBdr>
                <w:top w:val="none" w:sz="0" w:space="0" w:color="auto"/>
                <w:left w:val="none" w:sz="0" w:space="0" w:color="auto"/>
                <w:bottom w:val="none" w:sz="0" w:space="0" w:color="auto"/>
                <w:right w:val="none" w:sz="0" w:space="0" w:color="auto"/>
              </w:divBdr>
              <w:divsChild>
                <w:div w:id="319387447">
                  <w:marLeft w:val="0"/>
                  <w:marRight w:val="0"/>
                  <w:marTop w:val="0"/>
                  <w:marBottom w:val="0"/>
                  <w:divBdr>
                    <w:top w:val="none" w:sz="0" w:space="0" w:color="auto"/>
                    <w:left w:val="none" w:sz="0" w:space="0" w:color="auto"/>
                    <w:bottom w:val="none" w:sz="0" w:space="0" w:color="auto"/>
                    <w:right w:val="none" w:sz="0" w:space="0" w:color="auto"/>
                  </w:divBdr>
                </w:div>
                <w:div w:id="6687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6674">
      <w:bodyDiv w:val="1"/>
      <w:marLeft w:val="0"/>
      <w:marRight w:val="0"/>
      <w:marTop w:val="0"/>
      <w:marBottom w:val="0"/>
      <w:divBdr>
        <w:top w:val="none" w:sz="0" w:space="0" w:color="auto"/>
        <w:left w:val="none" w:sz="0" w:space="0" w:color="auto"/>
        <w:bottom w:val="none" w:sz="0" w:space="0" w:color="auto"/>
        <w:right w:val="none" w:sz="0" w:space="0" w:color="auto"/>
      </w:divBdr>
    </w:div>
    <w:div w:id="770199610">
      <w:bodyDiv w:val="1"/>
      <w:marLeft w:val="0"/>
      <w:marRight w:val="0"/>
      <w:marTop w:val="0"/>
      <w:marBottom w:val="0"/>
      <w:divBdr>
        <w:top w:val="none" w:sz="0" w:space="0" w:color="auto"/>
        <w:left w:val="none" w:sz="0" w:space="0" w:color="auto"/>
        <w:bottom w:val="none" w:sz="0" w:space="0" w:color="auto"/>
        <w:right w:val="none" w:sz="0" w:space="0" w:color="auto"/>
      </w:divBdr>
    </w:div>
    <w:div w:id="773089947">
      <w:bodyDiv w:val="1"/>
      <w:marLeft w:val="0"/>
      <w:marRight w:val="0"/>
      <w:marTop w:val="0"/>
      <w:marBottom w:val="0"/>
      <w:divBdr>
        <w:top w:val="none" w:sz="0" w:space="0" w:color="auto"/>
        <w:left w:val="none" w:sz="0" w:space="0" w:color="auto"/>
        <w:bottom w:val="none" w:sz="0" w:space="0" w:color="auto"/>
        <w:right w:val="none" w:sz="0" w:space="0" w:color="auto"/>
      </w:divBdr>
    </w:div>
    <w:div w:id="805047767">
      <w:bodyDiv w:val="1"/>
      <w:marLeft w:val="0"/>
      <w:marRight w:val="0"/>
      <w:marTop w:val="0"/>
      <w:marBottom w:val="0"/>
      <w:divBdr>
        <w:top w:val="none" w:sz="0" w:space="0" w:color="auto"/>
        <w:left w:val="none" w:sz="0" w:space="0" w:color="auto"/>
        <w:bottom w:val="none" w:sz="0" w:space="0" w:color="auto"/>
        <w:right w:val="none" w:sz="0" w:space="0" w:color="auto"/>
      </w:divBdr>
    </w:div>
    <w:div w:id="80539725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88299225">
      <w:bodyDiv w:val="1"/>
      <w:marLeft w:val="0"/>
      <w:marRight w:val="0"/>
      <w:marTop w:val="0"/>
      <w:marBottom w:val="0"/>
      <w:divBdr>
        <w:top w:val="none" w:sz="0" w:space="0" w:color="auto"/>
        <w:left w:val="none" w:sz="0" w:space="0" w:color="auto"/>
        <w:bottom w:val="none" w:sz="0" w:space="0" w:color="auto"/>
        <w:right w:val="none" w:sz="0" w:space="0" w:color="auto"/>
      </w:divBdr>
    </w:div>
    <w:div w:id="913783947">
      <w:bodyDiv w:val="1"/>
      <w:marLeft w:val="0"/>
      <w:marRight w:val="0"/>
      <w:marTop w:val="0"/>
      <w:marBottom w:val="0"/>
      <w:divBdr>
        <w:top w:val="none" w:sz="0" w:space="0" w:color="auto"/>
        <w:left w:val="none" w:sz="0" w:space="0" w:color="auto"/>
        <w:bottom w:val="none" w:sz="0" w:space="0" w:color="auto"/>
        <w:right w:val="none" w:sz="0" w:space="0" w:color="auto"/>
      </w:divBdr>
    </w:div>
    <w:div w:id="947126463">
      <w:bodyDiv w:val="1"/>
      <w:marLeft w:val="0"/>
      <w:marRight w:val="0"/>
      <w:marTop w:val="0"/>
      <w:marBottom w:val="0"/>
      <w:divBdr>
        <w:top w:val="none" w:sz="0" w:space="0" w:color="auto"/>
        <w:left w:val="none" w:sz="0" w:space="0" w:color="auto"/>
        <w:bottom w:val="none" w:sz="0" w:space="0" w:color="auto"/>
        <w:right w:val="none" w:sz="0" w:space="0" w:color="auto"/>
      </w:divBdr>
    </w:div>
    <w:div w:id="991521315">
      <w:bodyDiv w:val="1"/>
      <w:marLeft w:val="0"/>
      <w:marRight w:val="0"/>
      <w:marTop w:val="0"/>
      <w:marBottom w:val="0"/>
      <w:divBdr>
        <w:top w:val="none" w:sz="0" w:space="0" w:color="auto"/>
        <w:left w:val="none" w:sz="0" w:space="0" w:color="auto"/>
        <w:bottom w:val="none" w:sz="0" w:space="0" w:color="auto"/>
        <w:right w:val="none" w:sz="0" w:space="0" w:color="auto"/>
      </w:divBdr>
    </w:div>
    <w:div w:id="1049718726">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69352562">
      <w:bodyDiv w:val="1"/>
      <w:marLeft w:val="0"/>
      <w:marRight w:val="0"/>
      <w:marTop w:val="0"/>
      <w:marBottom w:val="0"/>
      <w:divBdr>
        <w:top w:val="none" w:sz="0" w:space="0" w:color="auto"/>
        <w:left w:val="none" w:sz="0" w:space="0" w:color="auto"/>
        <w:bottom w:val="none" w:sz="0" w:space="0" w:color="auto"/>
        <w:right w:val="none" w:sz="0" w:space="0" w:color="auto"/>
      </w:divBdr>
    </w:div>
    <w:div w:id="1083264331">
      <w:bodyDiv w:val="1"/>
      <w:marLeft w:val="0"/>
      <w:marRight w:val="0"/>
      <w:marTop w:val="0"/>
      <w:marBottom w:val="0"/>
      <w:divBdr>
        <w:top w:val="none" w:sz="0" w:space="0" w:color="auto"/>
        <w:left w:val="none" w:sz="0" w:space="0" w:color="auto"/>
        <w:bottom w:val="none" w:sz="0" w:space="0" w:color="auto"/>
        <w:right w:val="none" w:sz="0" w:space="0" w:color="auto"/>
      </w:divBdr>
    </w:div>
    <w:div w:id="1101801749">
      <w:bodyDiv w:val="1"/>
      <w:marLeft w:val="0"/>
      <w:marRight w:val="0"/>
      <w:marTop w:val="0"/>
      <w:marBottom w:val="0"/>
      <w:divBdr>
        <w:top w:val="none" w:sz="0" w:space="0" w:color="auto"/>
        <w:left w:val="none" w:sz="0" w:space="0" w:color="auto"/>
        <w:bottom w:val="none" w:sz="0" w:space="0" w:color="auto"/>
        <w:right w:val="none" w:sz="0" w:space="0" w:color="auto"/>
      </w:divBdr>
    </w:div>
    <w:div w:id="1137380087">
      <w:bodyDiv w:val="1"/>
      <w:marLeft w:val="0"/>
      <w:marRight w:val="0"/>
      <w:marTop w:val="0"/>
      <w:marBottom w:val="0"/>
      <w:divBdr>
        <w:top w:val="none" w:sz="0" w:space="0" w:color="auto"/>
        <w:left w:val="none" w:sz="0" w:space="0" w:color="auto"/>
        <w:bottom w:val="none" w:sz="0" w:space="0" w:color="auto"/>
        <w:right w:val="none" w:sz="0" w:space="0" w:color="auto"/>
      </w:divBdr>
    </w:div>
    <w:div w:id="1197810209">
      <w:bodyDiv w:val="1"/>
      <w:marLeft w:val="0"/>
      <w:marRight w:val="0"/>
      <w:marTop w:val="0"/>
      <w:marBottom w:val="0"/>
      <w:divBdr>
        <w:top w:val="none" w:sz="0" w:space="0" w:color="auto"/>
        <w:left w:val="none" w:sz="0" w:space="0" w:color="auto"/>
        <w:bottom w:val="none" w:sz="0" w:space="0" w:color="auto"/>
        <w:right w:val="none" w:sz="0" w:space="0" w:color="auto"/>
      </w:divBdr>
    </w:div>
    <w:div w:id="1229075018">
      <w:bodyDiv w:val="1"/>
      <w:marLeft w:val="0"/>
      <w:marRight w:val="0"/>
      <w:marTop w:val="0"/>
      <w:marBottom w:val="0"/>
      <w:divBdr>
        <w:top w:val="none" w:sz="0" w:space="0" w:color="auto"/>
        <w:left w:val="none" w:sz="0" w:space="0" w:color="auto"/>
        <w:bottom w:val="none" w:sz="0" w:space="0" w:color="auto"/>
        <w:right w:val="none" w:sz="0" w:space="0" w:color="auto"/>
      </w:divBdr>
    </w:div>
    <w:div w:id="1272281453">
      <w:bodyDiv w:val="1"/>
      <w:marLeft w:val="0"/>
      <w:marRight w:val="0"/>
      <w:marTop w:val="0"/>
      <w:marBottom w:val="0"/>
      <w:divBdr>
        <w:top w:val="none" w:sz="0" w:space="0" w:color="auto"/>
        <w:left w:val="none" w:sz="0" w:space="0" w:color="auto"/>
        <w:bottom w:val="none" w:sz="0" w:space="0" w:color="auto"/>
        <w:right w:val="none" w:sz="0" w:space="0" w:color="auto"/>
      </w:divBdr>
      <w:divsChild>
        <w:div w:id="599606812">
          <w:marLeft w:val="0"/>
          <w:marRight w:val="0"/>
          <w:marTop w:val="0"/>
          <w:marBottom w:val="0"/>
          <w:divBdr>
            <w:top w:val="none" w:sz="0" w:space="0" w:color="auto"/>
            <w:left w:val="none" w:sz="0" w:space="0" w:color="auto"/>
            <w:bottom w:val="none" w:sz="0" w:space="0" w:color="auto"/>
            <w:right w:val="none" w:sz="0" w:space="0" w:color="auto"/>
          </w:divBdr>
          <w:divsChild>
            <w:div w:id="423503442">
              <w:marLeft w:val="0"/>
              <w:marRight w:val="0"/>
              <w:marTop w:val="0"/>
              <w:marBottom w:val="0"/>
              <w:divBdr>
                <w:top w:val="none" w:sz="0" w:space="0" w:color="auto"/>
                <w:left w:val="none" w:sz="0" w:space="0" w:color="auto"/>
                <w:bottom w:val="none" w:sz="0" w:space="0" w:color="auto"/>
                <w:right w:val="none" w:sz="0" w:space="0" w:color="auto"/>
              </w:divBdr>
              <w:divsChild>
                <w:div w:id="531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98994">
      <w:bodyDiv w:val="1"/>
      <w:marLeft w:val="0"/>
      <w:marRight w:val="0"/>
      <w:marTop w:val="0"/>
      <w:marBottom w:val="0"/>
      <w:divBdr>
        <w:top w:val="none" w:sz="0" w:space="0" w:color="auto"/>
        <w:left w:val="none" w:sz="0" w:space="0" w:color="auto"/>
        <w:bottom w:val="none" w:sz="0" w:space="0" w:color="auto"/>
        <w:right w:val="none" w:sz="0" w:space="0" w:color="auto"/>
      </w:divBdr>
    </w:div>
    <w:div w:id="1341006820">
      <w:bodyDiv w:val="1"/>
      <w:marLeft w:val="0"/>
      <w:marRight w:val="0"/>
      <w:marTop w:val="0"/>
      <w:marBottom w:val="0"/>
      <w:divBdr>
        <w:top w:val="none" w:sz="0" w:space="0" w:color="auto"/>
        <w:left w:val="none" w:sz="0" w:space="0" w:color="auto"/>
        <w:bottom w:val="none" w:sz="0" w:space="0" w:color="auto"/>
        <w:right w:val="none" w:sz="0" w:space="0" w:color="auto"/>
      </w:divBdr>
    </w:div>
    <w:div w:id="1366908652">
      <w:bodyDiv w:val="1"/>
      <w:marLeft w:val="0"/>
      <w:marRight w:val="0"/>
      <w:marTop w:val="0"/>
      <w:marBottom w:val="0"/>
      <w:divBdr>
        <w:top w:val="none" w:sz="0" w:space="0" w:color="auto"/>
        <w:left w:val="none" w:sz="0" w:space="0" w:color="auto"/>
        <w:bottom w:val="none" w:sz="0" w:space="0" w:color="auto"/>
        <w:right w:val="none" w:sz="0" w:space="0" w:color="auto"/>
      </w:divBdr>
    </w:div>
    <w:div w:id="1422067582">
      <w:bodyDiv w:val="1"/>
      <w:marLeft w:val="0"/>
      <w:marRight w:val="0"/>
      <w:marTop w:val="0"/>
      <w:marBottom w:val="0"/>
      <w:divBdr>
        <w:top w:val="none" w:sz="0" w:space="0" w:color="auto"/>
        <w:left w:val="none" w:sz="0" w:space="0" w:color="auto"/>
        <w:bottom w:val="none" w:sz="0" w:space="0" w:color="auto"/>
        <w:right w:val="none" w:sz="0" w:space="0" w:color="auto"/>
      </w:divBdr>
    </w:div>
    <w:div w:id="1447504584">
      <w:bodyDiv w:val="1"/>
      <w:marLeft w:val="0"/>
      <w:marRight w:val="0"/>
      <w:marTop w:val="0"/>
      <w:marBottom w:val="0"/>
      <w:divBdr>
        <w:top w:val="none" w:sz="0" w:space="0" w:color="auto"/>
        <w:left w:val="none" w:sz="0" w:space="0" w:color="auto"/>
        <w:bottom w:val="none" w:sz="0" w:space="0" w:color="auto"/>
        <w:right w:val="none" w:sz="0" w:space="0" w:color="auto"/>
      </w:divBdr>
    </w:div>
    <w:div w:id="1504203184">
      <w:bodyDiv w:val="1"/>
      <w:marLeft w:val="0"/>
      <w:marRight w:val="0"/>
      <w:marTop w:val="0"/>
      <w:marBottom w:val="0"/>
      <w:divBdr>
        <w:top w:val="none" w:sz="0" w:space="0" w:color="auto"/>
        <w:left w:val="none" w:sz="0" w:space="0" w:color="auto"/>
        <w:bottom w:val="none" w:sz="0" w:space="0" w:color="auto"/>
        <w:right w:val="none" w:sz="0" w:space="0" w:color="auto"/>
      </w:divBdr>
    </w:div>
    <w:div w:id="1512064927">
      <w:bodyDiv w:val="1"/>
      <w:marLeft w:val="0"/>
      <w:marRight w:val="0"/>
      <w:marTop w:val="0"/>
      <w:marBottom w:val="0"/>
      <w:divBdr>
        <w:top w:val="none" w:sz="0" w:space="0" w:color="auto"/>
        <w:left w:val="none" w:sz="0" w:space="0" w:color="auto"/>
        <w:bottom w:val="none" w:sz="0" w:space="0" w:color="auto"/>
        <w:right w:val="none" w:sz="0" w:space="0" w:color="auto"/>
      </w:divBdr>
    </w:div>
    <w:div w:id="1519153357">
      <w:bodyDiv w:val="1"/>
      <w:marLeft w:val="0"/>
      <w:marRight w:val="0"/>
      <w:marTop w:val="0"/>
      <w:marBottom w:val="0"/>
      <w:divBdr>
        <w:top w:val="none" w:sz="0" w:space="0" w:color="auto"/>
        <w:left w:val="none" w:sz="0" w:space="0" w:color="auto"/>
        <w:bottom w:val="none" w:sz="0" w:space="0" w:color="auto"/>
        <w:right w:val="none" w:sz="0" w:space="0" w:color="auto"/>
      </w:divBdr>
    </w:div>
    <w:div w:id="15612819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757557703">
      <w:bodyDiv w:val="1"/>
      <w:marLeft w:val="0"/>
      <w:marRight w:val="0"/>
      <w:marTop w:val="0"/>
      <w:marBottom w:val="0"/>
      <w:divBdr>
        <w:top w:val="none" w:sz="0" w:space="0" w:color="auto"/>
        <w:left w:val="none" w:sz="0" w:space="0" w:color="auto"/>
        <w:bottom w:val="none" w:sz="0" w:space="0" w:color="auto"/>
        <w:right w:val="none" w:sz="0" w:space="0" w:color="auto"/>
      </w:divBdr>
    </w:div>
    <w:div w:id="1805583102">
      <w:bodyDiv w:val="1"/>
      <w:marLeft w:val="0"/>
      <w:marRight w:val="0"/>
      <w:marTop w:val="0"/>
      <w:marBottom w:val="0"/>
      <w:divBdr>
        <w:top w:val="none" w:sz="0" w:space="0" w:color="auto"/>
        <w:left w:val="none" w:sz="0" w:space="0" w:color="auto"/>
        <w:bottom w:val="none" w:sz="0" w:space="0" w:color="auto"/>
        <w:right w:val="none" w:sz="0" w:space="0" w:color="auto"/>
      </w:divBdr>
      <w:divsChild>
        <w:div w:id="367145914">
          <w:marLeft w:val="0"/>
          <w:marRight w:val="0"/>
          <w:marTop w:val="0"/>
          <w:marBottom w:val="0"/>
          <w:divBdr>
            <w:top w:val="none" w:sz="0" w:space="0" w:color="auto"/>
            <w:left w:val="none" w:sz="0" w:space="0" w:color="auto"/>
            <w:bottom w:val="none" w:sz="0" w:space="0" w:color="auto"/>
            <w:right w:val="none" w:sz="0" w:space="0" w:color="auto"/>
          </w:divBdr>
          <w:divsChild>
            <w:div w:id="152988180">
              <w:marLeft w:val="0"/>
              <w:marRight w:val="0"/>
              <w:marTop w:val="0"/>
              <w:marBottom w:val="0"/>
              <w:divBdr>
                <w:top w:val="none" w:sz="0" w:space="0" w:color="auto"/>
                <w:left w:val="none" w:sz="0" w:space="0" w:color="auto"/>
                <w:bottom w:val="none" w:sz="0" w:space="0" w:color="auto"/>
                <w:right w:val="none" w:sz="0" w:space="0" w:color="auto"/>
              </w:divBdr>
              <w:divsChild>
                <w:div w:id="2147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6318">
      <w:bodyDiv w:val="1"/>
      <w:marLeft w:val="0"/>
      <w:marRight w:val="0"/>
      <w:marTop w:val="0"/>
      <w:marBottom w:val="0"/>
      <w:divBdr>
        <w:top w:val="none" w:sz="0" w:space="0" w:color="auto"/>
        <w:left w:val="none" w:sz="0" w:space="0" w:color="auto"/>
        <w:bottom w:val="none" w:sz="0" w:space="0" w:color="auto"/>
        <w:right w:val="none" w:sz="0" w:space="0" w:color="auto"/>
      </w:divBdr>
    </w:div>
    <w:div w:id="1899395479">
      <w:bodyDiv w:val="1"/>
      <w:marLeft w:val="0"/>
      <w:marRight w:val="0"/>
      <w:marTop w:val="0"/>
      <w:marBottom w:val="0"/>
      <w:divBdr>
        <w:top w:val="none" w:sz="0" w:space="0" w:color="auto"/>
        <w:left w:val="none" w:sz="0" w:space="0" w:color="auto"/>
        <w:bottom w:val="none" w:sz="0" w:space="0" w:color="auto"/>
        <w:right w:val="none" w:sz="0" w:space="0" w:color="auto"/>
      </w:divBdr>
    </w:div>
    <w:div w:id="1991592820">
      <w:bodyDiv w:val="1"/>
      <w:marLeft w:val="0"/>
      <w:marRight w:val="0"/>
      <w:marTop w:val="0"/>
      <w:marBottom w:val="0"/>
      <w:divBdr>
        <w:top w:val="none" w:sz="0" w:space="0" w:color="auto"/>
        <w:left w:val="none" w:sz="0" w:space="0" w:color="auto"/>
        <w:bottom w:val="none" w:sz="0" w:space="0" w:color="auto"/>
        <w:right w:val="none" w:sz="0" w:space="0" w:color="auto"/>
      </w:divBdr>
    </w:div>
    <w:div w:id="2035499630">
      <w:bodyDiv w:val="1"/>
      <w:marLeft w:val="0"/>
      <w:marRight w:val="0"/>
      <w:marTop w:val="0"/>
      <w:marBottom w:val="0"/>
      <w:divBdr>
        <w:top w:val="none" w:sz="0" w:space="0" w:color="auto"/>
        <w:left w:val="none" w:sz="0" w:space="0" w:color="auto"/>
        <w:bottom w:val="none" w:sz="0" w:space="0" w:color="auto"/>
        <w:right w:val="none" w:sz="0" w:space="0" w:color="auto"/>
      </w:divBdr>
    </w:div>
    <w:div w:id="204069198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1679808">
      <w:bodyDiv w:val="1"/>
      <w:marLeft w:val="0"/>
      <w:marRight w:val="0"/>
      <w:marTop w:val="0"/>
      <w:marBottom w:val="0"/>
      <w:divBdr>
        <w:top w:val="none" w:sz="0" w:space="0" w:color="auto"/>
        <w:left w:val="none" w:sz="0" w:space="0" w:color="auto"/>
        <w:bottom w:val="none" w:sz="0" w:space="0" w:color="auto"/>
        <w:right w:val="none" w:sz="0" w:space="0" w:color="auto"/>
      </w:divBdr>
    </w:div>
    <w:div w:id="21252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s://docs.oasis-open.org/office/v1.2/OpenDocument-v1.2.html" TargetMode="External"/><Relationship Id="rId47" Type="http://schemas.openxmlformats.org/officeDocument/2006/relationships/image" Target="media/image3.png"/><Relationship Id="rId63" Type="http://schemas.openxmlformats.org/officeDocument/2006/relationships/image" Target="media/image6.png"/><Relationship Id="rId68" Type="http://schemas.openxmlformats.org/officeDocument/2006/relationships/hyperlink" Target="https://docs.oasis-open.org/templates/TCHandbook/ConformanceGuidelines.html"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bm.com" TargetMode="External"/><Relationship Id="rId29" Type="http://schemas.openxmlformats.org/officeDocument/2006/relationships/footer" Target="footer1.xml"/><Relationship Id="rId11" Type="http://schemas.openxmlformats.org/officeDocument/2006/relationships/hyperlink" Target="http://www.ibm.com" TargetMode="External"/><Relationship Id="rId24" Type="http://schemas.openxmlformats.org/officeDocument/2006/relationships/hyperlink" Target="https://www.oasis-open.org/committees/mqtt/ipr.php" TargetMode="External"/><Relationship Id="rId32" Type="http://schemas.openxmlformats.org/officeDocument/2006/relationships/hyperlink" Target="https://www.oasis-open.org/committees/mqtt/ipr.php" TargetMode="External"/><Relationship Id="rId37" Type="http://schemas.openxmlformats.org/officeDocument/2006/relationships/hyperlink" Target="https://docs.oasis-open.org/specGuidelines/ndr/namingDirectives.html" TargetMode="External"/><Relationship Id="rId40" Type="http://schemas.openxmlformats.org/officeDocument/2006/relationships/hyperlink" Target="https://docs.oasis-open.org/specGuidelines/ndr/namingDirectives.html" TargetMode="External"/><Relationship Id="rId45" Type="http://schemas.openxmlformats.org/officeDocument/2006/relationships/image" Target="media/image1.png"/><Relationship Id="rId53" Type="http://schemas.microsoft.com/office/2018/08/relationships/commentsExtensible" Target="commentsExtensible.xml"/><Relationship Id="rId58" Type="http://schemas.openxmlformats.org/officeDocument/2006/relationships/hyperlink" Target="https://docs.oasis-open.org/mqtt/mqtt/v5.0/cos02/mqtt-v5.0-cos02.html" TargetMode="External"/><Relationship Id="rId66" Type="http://schemas.openxmlformats.org/officeDocument/2006/relationships/hyperlink" Target="https://www.oasis-open.org/policies-guidelines/tc-process" TargetMode="External"/><Relationship Id="rId5" Type="http://schemas.openxmlformats.org/officeDocument/2006/relationships/webSettings" Target="webSettings.xml"/><Relationship Id="rId61" Type="http://schemas.openxmlformats.org/officeDocument/2006/relationships/hyperlink" Target="https://docs.oasis-open.org/mqtt/mqtt/v5.0/cos02/mqtt-v5.0-cos02.html" TargetMode="External"/><Relationship Id="rId19" Type="http://schemas.openxmlformats.org/officeDocument/2006/relationships/hyperlink" Target="https://www.oasis-open.org/policies-guidelines/oasis-defined-terms-2017-05-26" TargetMode="External"/><Relationship Id="rId14" Type="http://schemas.openxmlformats.org/officeDocument/2006/relationships/hyperlink" Target="http://www.ibm.com"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docs.oasis-open.org/specGuidelines/ndr/namingDirectives.html"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rfc-editor.org/info/rfc3552" TargetMode="External"/><Relationship Id="rId43" Type="http://schemas.openxmlformats.org/officeDocument/2006/relationships/hyperlink" Target="https://docs.oasis-open.org/templates/ietf-rfc-list/ietf-rfc-list.html" TargetMode="External"/><Relationship Id="rId48" Type="http://schemas.openxmlformats.org/officeDocument/2006/relationships/image" Target="media/image4.png"/><Relationship Id="rId56" Type="http://schemas.openxmlformats.org/officeDocument/2006/relationships/hyperlink" Target="https://docs.oasis-open.org/mqtt/mqtt/v5.0/cos02/mqtt-v5.0-cos02.html" TargetMode="External"/><Relationship Id="rId64" Type="http://schemas.openxmlformats.org/officeDocument/2006/relationships/image" Target="media/image7.png"/><Relationship Id="rId69" Type="http://schemas.openxmlformats.org/officeDocument/2006/relationships/fontTable" Target="fontTable.xml"/><Relationship Id="rId8" Type="http://schemas.openxmlformats.org/officeDocument/2006/relationships/hyperlink" Target="https://www.oasis-open.org/committees/mqtt/" TargetMode="External"/><Relationship Id="rId51"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hyperlink" Target="mailto:icraggs@gmail.com" TargetMode="External"/><Relationship Id="rId17" Type="http://schemas.openxmlformats.org/officeDocument/2006/relationships/hyperlink" Target="https://docs.oasis-open.org/mqtt/mqtt/v5.0/mqtt-v5.0.html" TargetMode="External"/><Relationship Id="rId25" Type="http://schemas.openxmlformats.org/officeDocument/2006/relationships/hyperlink" Target="https://www.oasis-open.org/policies-guidelines/tc-process" TargetMode="External"/><Relationship Id="rId33" Type="http://schemas.openxmlformats.org/officeDocument/2006/relationships/hyperlink" Target="http://www.rfc-editor.org/info/rfc2119" TargetMode="External"/><Relationship Id="rId38" Type="http://schemas.openxmlformats.org/officeDocument/2006/relationships/hyperlink" Target="https://docs.oasis-open.org/specGuidelines/ndr/namingDirectives.html" TargetMode="External"/><Relationship Id="rId46" Type="http://schemas.openxmlformats.org/officeDocument/2006/relationships/image" Target="media/image2.png"/><Relationship Id="rId59" Type="http://schemas.openxmlformats.org/officeDocument/2006/relationships/hyperlink" Target="https://docs.oasis-open.org/mqtt/mqtt/v5.0/cos02/mqtt-v5.0-cos02.html" TargetMode="External"/><Relationship Id="rId67" Type="http://schemas.openxmlformats.org/officeDocument/2006/relationships/hyperlink" Target="https://www.oasis-open.org/policies-guidelines/oasis-defined-terms-2017-05-2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s://docs.oasis-open.org/office/v1.2/csd07/OpenDocument-v1.2-csd07.html" TargetMode="External"/><Relationship Id="rId54" Type="http://schemas.openxmlformats.org/officeDocument/2006/relationships/hyperlink" Target="https://docs.oasis-open.org/mqtt/mqtt/v5.0/cos02/mqtt-v5.0-cos02.html" TargetMode="External"/><Relationship Id="rId62" Type="http://schemas.openxmlformats.org/officeDocument/2006/relationships/hyperlink" Target="https://docs.oasis-open.org/mqtt/mqtt/v5.0/cos02/mqtt-v5.0-cos02.html"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rahul.gupta@us.ibm.com" TargetMode="External"/><Relationship Id="rId23" Type="http://schemas.openxmlformats.org/officeDocument/2006/relationships/hyperlink" Target="https://www.oasis-open.org/policies-guidelines/ipr" TargetMode="External"/><Relationship Id="rId28" Type="http://schemas.openxmlformats.org/officeDocument/2006/relationships/hyperlink" Target="https://www.oasis-open.org/policies-guidelines/ipr" TargetMode="External"/><Relationship Id="rId36" Type="http://schemas.openxmlformats.org/officeDocument/2006/relationships/hyperlink" Target="https://docs.oasis-open.org/specGuidelines/ndr/namingDirectives.html" TargetMode="External"/><Relationship Id="rId49" Type="http://schemas.openxmlformats.org/officeDocument/2006/relationships/image" Target="media/image5.png"/><Relationship Id="rId57" Type="http://schemas.openxmlformats.org/officeDocument/2006/relationships/hyperlink" Target="https://docs.oasis-open.org/mqtt/mqtt/v5.0/cos02/mqtt-v5.0-cos02.html" TargetMode="External"/><Relationship Id="rId10" Type="http://schemas.openxmlformats.org/officeDocument/2006/relationships/hyperlink" Target="mailto:asm@uk.ibm.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s://docs.oasis-open.org/templates/w3c-recommendations-list/w3c-recommendations-list.html" TargetMode="External"/><Relationship Id="rId52" Type="http://schemas.microsoft.com/office/2016/09/relationships/commentsIds" Target="commentsIds.xml"/><Relationship Id="rId60" Type="http://schemas.openxmlformats.org/officeDocument/2006/relationships/hyperlink" Target="https://docs.oasis-open.org/mqtt/mqtt/v5.0/cos02/mqtt-v5.0-cos02.html" TargetMode="External"/><Relationship Id="rId65"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icraggs@gmail.com" TargetMode="External"/><Relationship Id="rId13" Type="http://schemas.openxmlformats.org/officeDocument/2006/relationships/hyperlink" Target="mailto:Andrew_Banks@uk.ibm.com" TargetMode="External"/><Relationship Id="rId18" Type="http://schemas.openxmlformats.org/officeDocument/2006/relationships/hyperlink" Target="http://docs.oasis-open.org/mqtt/mqtt/v3.1.1/mqtt-v3.1.1.html" TargetMode="External"/><Relationship Id="rId39" Type="http://schemas.openxmlformats.org/officeDocument/2006/relationships/hyperlink" Target="https://docs.oasis-open.org/specGuidelines/ndr/namingDirectives.html" TargetMode="External"/><Relationship Id="rId34" Type="http://schemas.openxmlformats.org/officeDocument/2006/relationships/hyperlink" Target="http://www.rfc-editor.org/info/rfc8174" TargetMode="External"/><Relationship Id="rId50" Type="http://schemas.openxmlformats.org/officeDocument/2006/relationships/comments" Target="comments.xml"/><Relationship Id="rId55" Type="http://schemas.openxmlformats.org/officeDocument/2006/relationships/hyperlink" Target="https://docs.oasis-open.org/mqtt/mqtt/v5.0/cos02/mqtt-v5.0-cos0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3B21A-3F74-497F-9E70-1F3875C9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70</TotalTime>
  <Pages>55</Pages>
  <Words>21651</Words>
  <Characters>123412</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MQTT for Sensor Networks (MQTT-SN) Version 1.3</vt:lpstr>
    </vt:vector>
  </TitlesOfParts>
  <Company/>
  <LinksUpToDate>false</LinksUpToDate>
  <CharactersWithSpaces>144774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for Sensor Networks (MQTT-SN) Version 1.3</dc:title>
  <dc:creator>OASIS Message Queuing Telemetry Transport (MQTT) TC</dc:creator>
  <dc:description>This specification defines the MQTT for Sensor Networks protocol (MQTT-SN). It is closely related to the MQTT v3.1.1 and MQTT v5.0 standards.</dc:description>
  <cp:lastModifiedBy>Simon Johnson</cp:lastModifiedBy>
  <cp:revision>9</cp:revision>
  <cp:lastPrinted>2011-08-05T16:21:00Z</cp:lastPrinted>
  <dcterms:created xsi:type="dcterms:W3CDTF">2021-05-05T07:39:00Z</dcterms:created>
  <dcterms:modified xsi:type="dcterms:W3CDTF">2021-05-05T10:23:00Z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c0997be3-9859-456b-a520-3ea43b4737bf_Enabled">
    <vt:lpwstr>true</vt:lpwstr>
  </property>
  <property fmtid="{D5CDD505-2E9C-101B-9397-08002B2CF9AE}" pid="12" name="MSIP_Label_c0997be3-9859-456b-a520-3ea43b4737bf_SetDate">
    <vt:lpwstr>2021-03-26T09:11:06Z</vt:lpwstr>
  </property>
  <property fmtid="{D5CDD505-2E9C-101B-9397-08002B2CF9AE}" pid="13" name="MSIP_Label_c0997be3-9859-456b-a520-3ea43b4737bf_Method">
    <vt:lpwstr>Privileged</vt:lpwstr>
  </property>
  <property fmtid="{D5CDD505-2E9C-101B-9397-08002B2CF9AE}" pid="14" name="MSIP_Label_c0997be3-9859-456b-a520-3ea43b4737bf_Name">
    <vt:lpwstr>C1-Public</vt:lpwstr>
  </property>
  <property fmtid="{D5CDD505-2E9C-101B-9397-08002B2CF9AE}" pid="15" name="MSIP_Label_c0997be3-9859-456b-a520-3ea43b4737bf_SiteId">
    <vt:lpwstr>80c4ffa6-7511-4bba-9f03-e5872a660c9b</vt:lpwstr>
  </property>
  <property fmtid="{D5CDD505-2E9C-101B-9397-08002B2CF9AE}" pid="16" name="MSIP_Label_c0997be3-9859-456b-a520-3ea43b4737bf_ActionId">
    <vt:lpwstr>b2b60ba6-892a-40ef-9582-3717da478c35</vt:lpwstr>
  </property>
  <property fmtid="{D5CDD505-2E9C-101B-9397-08002B2CF9AE}" pid="17" name="MSIP_Label_c0997be3-9859-456b-a520-3ea43b4737bf_ContentBits">
    <vt:lpwstr>0</vt:lpwstr>
  </property>
</Properties>
</file>